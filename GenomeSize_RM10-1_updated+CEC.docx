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64D4F" w14:textId="77777777" w:rsidR="00B71743" w:rsidRDefault="00B71743">
      <w:pPr>
        <w:rPr>
          <w:rFonts w:ascii="Arial" w:eastAsia="Arial" w:hAnsi="Arial" w:cs="Arial"/>
          <w:b/>
        </w:rPr>
      </w:pPr>
    </w:p>
    <w:p w14:paraId="2FC08D5E" w14:textId="534D9591" w:rsidR="00B71743" w:rsidRDefault="00D95A8A">
      <w:pPr>
        <w:rPr>
          <w:rFonts w:ascii="Arial" w:eastAsia="Arial" w:hAnsi="Arial" w:cs="Arial"/>
          <w:b/>
          <w:color w:val="000000"/>
        </w:rPr>
      </w:pPr>
      <w:r>
        <w:rPr>
          <w:rFonts w:ascii="Arial" w:eastAsia="Arial" w:hAnsi="Arial" w:cs="Arial"/>
          <w:b/>
        </w:rPr>
        <w:t>Metamorphosis and the evolution of genome size</w:t>
      </w:r>
      <w:r w:rsidR="004D6641">
        <w:rPr>
          <w:rFonts w:ascii="Arial" w:eastAsia="Arial" w:hAnsi="Arial" w:cs="Arial"/>
          <w:b/>
        </w:rPr>
        <w:t xml:space="preserve"> [working title]</w:t>
      </w:r>
      <w:r>
        <w:br w:type="page"/>
      </w:r>
    </w:p>
    <w:p w14:paraId="08FC156F" w14:textId="77777777" w:rsidR="00B71743" w:rsidRDefault="00D95A8A">
      <w:pPr>
        <w:pBdr>
          <w:top w:val="nil"/>
          <w:left w:val="nil"/>
          <w:bottom w:val="nil"/>
          <w:right w:val="nil"/>
          <w:between w:val="nil"/>
        </w:pBdr>
        <w:rPr>
          <w:rFonts w:ascii="Arial" w:eastAsia="Arial" w:hAnsi="Arial" w:cs="Arial"/>
          <w:b/>
          <w:color w:val="000000"/>
        </w:rPr>
      </w:pPr>
      <w:r>
        <w:rPr>
          <w:rFonts w:ascii="Arial" w:eastAsia="Arial" w:hAnsi="Arial" w:cs="Arial"/>
          <w:b/>
          <w:color w:val="000000"/>
        </w:rPr>
        <w:lastRenderedPageBreak/>
        <w:t>Abstract</w:t>
      </w:r>
    </w:p>
    <w:p w14:paraId="49CF0556" w14:textId="77777777" w:rsidR="00B71743" w:rsidRDefault="00B71743">
      <w:pPr>
        <w:pBdr>
          <w:top w:val="nil"/>
          <w:left w:val="nil"/>
          <w:bottom w:val="nil"/>
          <w:right w:val="nil"/>
          <w:between w:val="nil"/>
        </w:pBdr>
        <w:rPr>
          <w:rFonts w:ascii="Arial" w:eastAsia="Arial" w:hAnsi="Arial" w:cs="Arial"/>
          <w:b/>
          <w:color w:val="000000"/>
        </w:rPr>
      </w:pPr>
    </w:p>
    <w:p w14:paraId="260C8F0F" w14:textId="77777777" w:rsidR="00B71743" w:rsidRDefault="00D95A8A">
      <w:pPr>
        <w:spacing w:line="276" w:lineRule="auto"/>
        <w:ind w:firstLine="540"/>
        <w:rPr>
          <w:rFonts w:ascii="Arial" w:eastAsia="Arial" w:hAnsi="Arial" w:cs="Arial"/>
        </w:rPr>
      </w:pPr>
      <w:r>
        <w:rPr>
          <w:rFonts w:ascii="Arial" w:eastAsia="Arial" w:hAnsi="Arial" w:cs="Arial"/>
        </w:rPr>
        <w:t xml:space="preserve">A long-standing question in genome biology is the extent to which life-history variation exerts significant evolutionary influence over genome size.  A growing body of work documents that genomes expand by largely neutral processes, which may be counterbalanced by </w:t>
      </w:r>
      <w:proofErr w:type="spellStart"/>
      <w:r>
        <w:rPr>
          <w:rFonts w:ascii="Arial" w:eastAsia="Arial" w:hAnsi="Arial" w:cs="Arial"/>
        </w:rPr>
        <w:t>downard</w:t>
      </w:r>
      <w:proofErr w:type="spellEnd"/>
      <w:r>
        <w:rPr>
          <w:rFonts w:ascii="Arial" w:eastAsia="Arial" w:hAnsi="Arial" w:cs="Arial"/>
        </w:rPr>
        <w:t xml:space="preserve"> selective pressure or constraints on large size. Indeed, many studies have found that genome size is correlated with life history variation, with metamorphosis presenting one of the most radical life-history shifts in the ontogeny of animals. However, the connection between life-history variation on genome size evolution remains unclear, with the relative influences of expansive and constraining forces on their evolutionary dynamics yet to be assessed. We modeled genome size evolution across salamanders, the vertebrate clade with the largest variation in genome size across animals as well as the full range of metamorphic life history variation. Against a background of TE accumulation, we found that salamander lineages that undergo metamorphosis without feeding evolve under the strongest constraint for small genome size, that feeding </w:t>
      </w:r>
      <w:proofErr w:type="spellStart"/>
      <w:r>
        <w:rPr>
          <w:rFonts w:ascii="Arial" w:eastAsia="Arial" w:hAnsi="Arial" w:cs="Arial"/>
        </w:rPr>
        <w:t>metamorphs</w:t>
      </w:r>
      <w:proofErr w:type="spellEnd"/>
      <w:r>
        <w:rPr>
          <w:rFonts w:ascii="Arial" w:eastAsia="Arial" w:hAnsi="Arial" w:cs="Arial"/>
        </w:rPr>
        <w:t xml:space="preserve"> and direct developers are evolving under weak stabilizing selection to possibly different optima, and that paedomorphic salamanders are evolving in a biased random walk with the loss of constraint to the largest genome sizes across animals.  We discuss the inference of adaptation and constraint in the evolution of genome size. Or something like that </w:t>
      </w:r>
    </w:p>
    <w:p w14:paraId="4AD8EB9F" w14:textId="77777777" w:rsidR="00B71743" w:rsidRDefault="00B71743">
      <w:pPr>
        <w:pBdr>
          <w:top w:val="nil"/>
          <w:left w:val="nil"/>
          <w:bottom w:val="nil"/>
          <w:right w:val="nil"/>
          <w:between w:val="nil"/>
        </w:pBdr>
        <w:rPr>
          <w:rFonts w:ascii="Arial" w:eastAsia="Arial" w:hAnsi="Arial" w:cs="Arial"/>
          <w:b/>
        </w:rPr>
      </w:pPr>
    </w:p>
    <w:p w14:paraId="7ED3FCF0" w14:textId="77777777" w:rsidR="00B71743" w:rsidRDefault="00D95A8A">
      <w:pPr>
        <w:rPr>
          <w:rFonts w:ascii="Arial" w:eastAsia="Arial" w:hAnsi="Arial" w:cs="Arial"/>
          <w:b/>
          <w:color w:val="000000"/>
        </w:rPr>
      </w:pPr>
      <w:r>
        <w:br w:type="page"/>
      </w:r>
    </w:p>
    <w:p w14:paraId="259B7CA6" w14:textId="77777777" w:rsidR="00B71743" w:rsidRDefault="00D95A8A">
      <w:pPr>
        <w:pBdr>
          <w:top w:val="nil"/>
          <w:left w:val="nil"/>
          <w:bottom w:val="nil"/>
          <w:right w:val="nil"/>
          <w:between w:val="nil"/>
        </w:pBdr>
        <w:rPr>
          <w:rFonts w:ascii="Arial" w:eastAsia="Arial" w:hAnsi="Arial" w:cs="Arial"/>
          <w:b/>
          <w:color w:val="000000"/>
        </w:rPr>
      </w:pPr>
      <w:r>
        <w:rPr>
          <w:rFonts w:ascii="Arial" w:eastAsia="Arial" w:hAnsi="Arial" w:cs="Arial"/>
          <w:b/>
          <w:color w:val="000000"/>
        </w:rPr>
        <w:lastRenderedPageBreak/>
        <w:t>Introduction</w:t>
      </w:r>
    </w:p>
    <w:p w14:paraId="5909B0B7" w14:textId="77777777" w:rsidR="00B71743" w:rsidRDefault="00B71743">
      <w:pPr>
        <w:pBdr>
          <w:top w:val="nil"/>
          <w:left w:val="nil"/>
          <w:bottom w:val="nil"/>
          <w:right w:val="nil"/>
          <w:between w:val="nil"/>
        </w:pBdr>
        <w:rPr>
          <w:rFonts w:ascii="Arial" w:eastAsia="Arial" w:hAnsi="Arial" w:cs="Arial"/>
        </w:rPr>
      </w:pPr>
    </w:p>
    <w:p w14:paraId="63CD3019" w14:textId="384F8F70" w:rsidR="00B71743" w:rsidRDefault="008B2368">
      <w:pPr>
        <w:spacing w:line="276" w:lineRule="auto"/>
        <w:ind w:firstLine="540"/>
        <w:rPr>
          <w:rFonts w:ascii="Arial" w:eastAsia="Arial" w:hAnsi="Arial" w:cs="Arial"/>
        </w:rPr>
      </w:pPr>
      <w:r>
        <w:rPr>
          <w:rFonts w:ascii="Arial" w:eastAsia="Arial" w:hAnsi="Arial" w:cs="Arial"/>
        </w:rPr>
        <w:t>Genome expansion across diverse lineages</w:t>
      </w:r>
      <w:r w:rsidR="00E21E97">
        <w:rPr>
          <w:rFonts w:ascii="Arial" w:eastAsia="Arial" w:hAnsi="Arial" w:cs="Arial"/>
        </w:rPr>
        <w:t xml:space="preserve"> is driven by transposable element (TE) accumulation, a process that is largely neutral at the cellular and organismal levels </w:t>
      </w:r>
      <w:r w:rsidR="00D95A8A">
        <w:rPr>
          <w:rFonts w:ascii="Arial" w:eastAsia="Arial" w:hAnsi="Arial" w:cs="Arial"/>
        </w:rPr>
        <w:t>(</w:t>
      </w:r>
      <w:proofErr w:type="spellStart"/>
      <w:r w:rsidR="00D95A8A">
        <w:rPr>
          <w:rFonts w:ascii="Arial" w:eastAsia="Arial" w:hAnsi="Arial" w:cs="Arial"/>
        </w:rPr>
        <w:t>Pellicer</w:t>
      </w:r>
      <w:proofErr w:type="spellEnd"/>
      <w:r w:rsidR="00D95A8A">
        <w:rPr>
          <w:rFonts w:ascii="Arial" w:eastAsia="Arial" w:hAnsi="Arial" w:cs="Arial"/>
        </w:rPr>
        <w:t xml:space="preserve">, </w:t>
      </w:r>
      <w:proofErr w:type="spellStart"/>
      <w:r w:rsidR="00D95A8A">
        <w:rPr>
          <w:rFonts w:ascii="Arial" w:eastAsia="Arial" w:hAnsi="Arial" w:cs="Arial"/>
        </w:rPr>
        <w:t>Hildago</w:t>
      </w:r>
      <w:proofErr w:type="spellEnd"/>
      <w:r w:rsidR="00D95A8A">
        <w:rPr>
          <w:rFonts w:ascii="Arial" w:eastAsia="Arial" w:hAnsi="Arial" w:cs="Arial"/>
        </w:rPr>
        <w:t xml:space="preserve">, </w:t>
      </w:r>
      <w:proofErr w:type="spellStart"/>
      <w:r w:rsidR="00D95A8A">
        <w:rPr>
          <w:rFonts w:ascii="Arial" w:eastAsia="Arial" w:hAnsi="Arial" w:cs="Arial"/>
        </w:rPr>
        <w:t>Dodsworth</w:t>
      </w:r>
      <w:proofErr w:type="spellEnd"/>
      <w:r w:rsidR="00D95A8A">
        <w:rPr>
          <w:rFonts w:ascii="Arial" w:eastAsia="Arial" w:hAnsi="Arial" w:cs="Arial"/>
        </w:rPr>
        <w:t xml:space="preserve"> and Leitch </w:t>
      </w:r>
      <w:proofErr w:type="gramStart"/>
      <w:r w:rsidR="00D95A8A">
        <w:rPr>
          <w:rFonts w:ascii="Arial" w:eastAsia="Arial" w:hAnsi="Arial" w:cs="Arial"/>
        </w:rPr>
        <w:t>2018)(</w:t>
      </w:r>
      <w:proofErr w:type="spellStart"/>
      <w:proofErr w:type="gramEnd"/>
      <w:r w:rsidR="00D95A8A">
        <w:rPr>
          <w:rFonts w:ascii="Arial" w:eastAsia="Arial" w:hAnsi="Arial" w:cs="Arial"/>
        </w:rPr>
        <w:t>Kapusta</w:t>
      </w:r>
      <w:proofErr w:type="spellEnd"/>
      <w:r w:rsidR="00D95A8A">
        <w:rPr>
          <w:rFonts w:ascii="Arial" w:eastAsia="Arial" w:hAnsi="Arial" w:cs="Arial"/>
        </w:rPr>
        <w:t xml:space="preserve">, Such, and </w:t>
      </w:r>
      <w:proofErr w:type="spellStart"/>
      <w:r w:rsidR="00D95A8A">
        <w:rPr>
          <w:rFonts w:ascii="Arial" w:eastAsia="Arial" w:hAnsi="Arial" w:cs="Arial"/>
        </w:rPr>
        <w:t>Feschotte</w:t>
      </w:r>
      <w:proofErr w:type="spellEnd"/>
      <w:r w:rsidR="00D95A8A">
        <w:rPr>
          <w:rFonts w:ascii="Arial" w:eastAsia="Arial" w:hAnsi="Arial" w:cs="Arial"/>
        </w:rPr>
        <w:t xml:space="preserve"> 2017)(Mueller 2015; Mueller and </w:t>
      </w:r>
      <w:proofErr w:type="spellStart"/>
      <w:r w:rsidR="00D95A8A">
        <w:rPr>
          <w:rFonts w:ascii="Arial" w:eastAsia="Arial" w:hAnsi="Arial" w:cs="Arial"/>
        </w:rPr>
        <w:t>Jockusch</w:t>
      </w:r>
      <w:proofErr w:type="spellEnd"/>
      <w:r w:rsidR="00D95A8A">
        <w:rPr>
          <w:rFonts w:ascii="Arial" w:eastAsia="Arial" w:hAnsi="Arial" w:cs="Arial"/>
        </w:rPr>
        <w:t xml:space="preserve"> 2018)</w:t>
      </w:r>
      <w:r w:rsidR="00E21E97">
        <w:rPr>
          <w:rFonts w:ascii="Arial" w:eastAsia="Arial" w:hAnsi="Arial" w:cs="Arial"/>
        </w:rPr>
        <w:t xml:space="preserve">. </w:t>
      </w:r>
      <w:r w:rsidR="00D95A8A">
        <w:rPr>
          <w:rFonts w:ascii="Arial" w:eastAsia="Arial" w:hAnsi="Arial" w:cs="Arial"/>
        </w:rPr>
        <w:t>Yet, correlation</w:t>
      </w:r>
      <w:r>
        <w:rPr>
          <w:rFonts w:ascii="Arial" w:eastAsia="Arial" w:hAnsi="Arial" w:cs="Arial"/>
        </w:rPr>
        <w:t>s exist</w:t>
      </w:r>
      <w:r w:rsidR="00D95A8A">
        <w:rPr>
          <w:rFonts w:ascii="Arial" w:eastAsia="Arial" w:hAnsi="Arial" w:cs="Arial"/>
        </w:rPr>
        <w:t xml:space="preserve"> between </w:t>
      </w:r>
      <w:r w:rsidR="0002186E">
        <w:rPr>
          <w:rFonts w:ascii="Arial" w:eastAsia="Arial" w:hAnsi="Arial" w:cs="Arial"/>
        </w:rPr>
        <w:t xml:space="preserve">overall </w:t>
      </w:r>
      <w:r w:rsidR="00D95A8A">
        <w:rPr>
          <w:rFonts w:ascii="Arial" w:eastAsia="Arial" w:hAnsi="Arial" w:cs="Arial"/>
        </w:rPr>
        <w:t>genome size</w:t>
      </w:r>
      <w:r w:rsidR="000550E8">
        <w:rPr>
          <w:rFonts w:ascii="Arial" w:eastAsia="Arial" w:hAnsi="Arial" w:cs="Arial"/>
        </w:rPr>
        <w:t xml:space="preserve"> and several cell- and organismal-level traits including </w:t>
      </w:r>
      <w:r w:rsidR="00D95A8A">
        <w:rPr>
          <w:rFonts w:ascii="Arial" w:eastAsia="Arial" w:hAnsi="Arial" w:cs="Arial"/>
        </w:rPr>
        <w:t>cell size</w:t>
      </w:r>
      <w:r w:rsidR="00FA334B">
        <w:rPr>
          <w:rFonts w:ascii="Arial" w:eastAsia="Arial" w:hAnsi="Arial" w:cs="Arial"/>
        </w:rPr>
        <w:t xml:space="preserve"> (positive correlation)</w:t>
      </w:r>
      <w:r w:rsidR="000550E8">
        <w:rPr>
          <w:rFonts w:ascii="Arial" w:eastAsia="Arial" w:hAnsi="Arial" w:cs="Arial"/>
        </w:rPr>
        <w:t xml:space="preserve"> </w:t>
      </w:r>
      <w:r>
        <w:rPr>
          <w:rFonts w:ascii="Arial" w:eastAsia="Arial" w:hAnsi="Arial" w:cs="Arial"/>
        </w:rPr>
        <w:t>and rate of development</w:t>
      </w:r>
      <w:r w:rsidR="00FA334B">
        <w:rPr>
          <w:rFonts w:ascii="Arial" w:eastAsia="Arial" w:hAnsi="Arial" w:cs="Arial"/>
        </w:rPr>
        <w:t xml:space="preserve"> (negative correlation)</w:t>
      </w:r>
      <w:r w:rsidR="00F46268">
        <w:rPr>
          <w:rFonts w:ascii="Arial" w:eastAsia="Arial" w:hAnsi="Arial" w:cs="Arial"/>
        </w:rPr>
        <w:t xml:space="preserve">, suggesting that this largely neutral process can, at times, affect phenotype. </w:t>
      </w:r>
      <w:r>
        <w:rPr>
          <w:rFonts w:ascii="Arial" w:eastAsia="Arial" w:hAnsi="Arial" w:cs="Arial"/>
        </w:rPr>
        <w:t xml:space="preserve"> </w:t>
      </w:r>
      <w:r w:rsidR="00D95A8A">
        <w:rPr>
          <w:rFonts w:ascii="Arial" w:eastAsia="Arial" w:hAnsi="Arial" w:cs="Arial"/>
        </w:rPr>
        <w:t>(</w:t>
      </w:r>
      <w:proofErr w:type="spellStart"/>
      <w:r w:rsidR="00D95A8A">
        <w:rPr>
          <w:rFonts w:ascii="Arial" w:eastAsia="Arial" w:hAnsi="Arial" w:cs="Arial"/>
        </w:rPr>
        <w:t>Kapusta</w:t>
      </w:r>
      <w:proofErr w:type="spellEnd"/>
      <w:r w:rsidR="00D95A8A">
        <w:rPr>
          <w:rFonts w:ascii="Arial" w:eastAsia="Arial" w:hAnsi="Arial" w:cs="Arial"/>
        </w:rPr>
        <w:t xml:space="preserve"> et al, 2017; </w:t>
      </w:r>
      <w:proofErr w:type="spellStart"/>
      <w:r w:rsidR="00D95A8A">
        <w:rPr>
          <w:rFonts w:ascii="Arial" w:eastAsia="Arial" w:hAnsi="Arial" w:cs="Arial"/>
        </w:rPr>
        <w:t>Waltari</w:t>
      </w:r>
      <w:proofErr w:type="spellEnd"/>
      <w:r w:rsidR="00D95A8A">
        <w:rPr>
          <w:rFonts w:ascii="Arial" w:eastAsia="Arial" w:hAnsi="Arial" w:cs="Arial"/>
        </w:rPr>
        <w:t xml:space="preserve"> and Edwards </w:t>
      </w:r>
      <w:proofErr w:type="gramStart"/>
      <w:r w:rsidR="00D95A8A">
        <w:rPr>
          <w:rFonts w:ascii="Arial" w:eastAsia="Arial" w:hAnsi="Arial" w:cs="Arial"/>
        </w:rPr>
        <w:t>2002)(</w:t>
      </w:r>
      <w:proofErr w:type="gramEnd"/>
      <w:r w:rsidR="00D95A8A">
        <w:rPr>
          <w:rFonts w:ascii="Arial" w:eastAsia="Arial" w:hAnsi="Arial" w:cs="Arial"/>
        </w:rPr>
        <w:t xml:space="preserve">Wake and Marks 1993; Gregory 2002; Sessions 2008; </w:t>
      </w:r>
      <w:proofErr w:type="spellStart"/>
      <w:r w:rsidR="00D95A8A">
        <w:rPr>
          <w:rFonts w:ascii="Arial" w:eastAsia="Arial" w:hAnsi="Arial" w:cs="Arial"/>
        </w:rPr>
        <w:t>Bonett</w:t>
      </w:r>
      <w:proofErr w:type="spellEnd"/>
      <w:r w:rsidR="00D95A8A">
        <w:rPr>
          <w:rFonts w:ascii="Arial" w:eastAsia="Arial" w:hAnsi="Arial" w:cs="Arial"/>
        </w:rPr>
        <w:t xml:space="preserve">, et al. 2020) </w:t>
      </w:r>
      <w:r w:rsidR="00CD6E45">
        <w:rPr>
          <w:rFonts w:ascii="Arial" w:eastAsia="Arial" w:hAnsi="Arial" w:cs="Arial"/>
        </w:rPr>
        <w:t xml:space="preserve">The </w:t>
      </w:r>
      <w:commentRangeStart w:id="0"/>
      <w:r w:rsidR="00CD6E45">
        <w:rPr>
          <w:rFonts w:ascii="Arial" w:eastAsia="Arial" w:hAnsi="Arial" w:cs="Arial"/>
        </w:rPr>
        <w:t xml:space="preserve">mechanisms </w:t>
      </w:r>
      <w:commentRangeEnd w:id="0"/>
      <w:r w:rsidR="005120BB">
        <w:rPr>
          <w:rStyle w:val="CommentReference"/>
        </w:rPr>
        <w:commentReference w:id="0"/>
      </w:r>
      <w:r w:rsidR="00CD6E45">
        <w:rPr>
          <w:rFonts w:ascii="Arial" w:eastAsia="Arial" w:hAnsi="Arial" w:cs="Arial"/>
        </w:rPr>
        <w:t xml:space="preserve">by which </w:t>
      </w:r>
      <w:del w:id="1" w:author="Clay Cressler" w:date="2020-10-02T15:48:00Z">
        <w:r w:rsidR="0002186E" w:rsidDel="005120BB">
          <w:rPr>
            <w:rFonts w:ascii="Arial" w:eastAsia="Arial" w:hAnsi="Arial" w:cs="Arial"/>
          </w:rPr>
          <w:delText xml:space="preserve">trait </w:delText>
        </w:r>
      </w:del>
      <w:ins w:id="2" w:author="Clay Cressler" w:date="2020-10-02T15:48:00Z">
        <w:r w:rsidR="005120BB">
          <w:rPr>
            <w:rFonts w:ascii="Arial" w:eastAsia="Arial" w:hAnsi="Arial" w:cs="Arial"/>
          </w:rPr>
          <w:t xml:space="preserve">the </w:t>
        </w:r>
      </w:ins>
      <w:r w:rsidR="00CD6E45">
        <w:rPr>
          <w:rFonts w:ascii="Arial" w:eastAsia="Arial" w:hAnsi="Arial" w:cs="Arial"/>
        </w:rPr>
        <w:t>evolution</w:t>
      </w:r>
      <w:r w:rsidR="00670F9A">
        <w:rPr>
          <w:rFonts w:ascii="Arial" w:eastAsia="Arial" w:hAnsi="Arial" w:cs="Arial"/>
        </w:rPr>
        <w:t xml:space="preserve"> </w:t>
      </w:r>
      <w:ins w:id="3" w:author="Clay Cressler" w:date="2020-10-02T15:48:00Z">
        <w:r w:rsidR="005120BB">
          <w:rPr>
            <w:rFonts w:ascii="Arial" w:eastAsia="Arial" w:hAnsi="Arial" w:cs="Arial"/>
          </w:rPr>
          <w:t xml:space="preserve">of such trait </w:t>
        </w:r>
      </w:ins>
      <w:r w:rsidR="000550E8">
        <w:rPr>
          <w:rFonts w:ascii="Arial" w:eastAsia="Arial" w:hAnsi="Arial" w:cs="Arial"/>
        </w:rPr>
        <w:t>shapes TE accumulation</w:t>
      </w:r>
      <w:r w:rsidR="0002186E">
        <w:rPr>
          <w:rFonts w:ascii="Arial" w:eastAsia="Arial" w:hAnsi="Arial" w:cs="Arial"/>
        </w:rPr>
        <w:t xml:space="preserve"> and </w:t>
      </w:r>
      <w:r w:rsidR="00C82600">
        <w:rPr>
          <w:rFonts w:ascii="Arial" w:eastAsia="Arial" w:hAnsi="Arial" w:cs="Arial"/>
        </w:rPr>
        <w:t xml:space="preserve">genome size </w:t>
      </w:r>
      <w:r w:rsidR="000550E8">
        <w:rPr>
          <w:rFonts w:ascii="Arial" w:eastAsia="Arial" w:hAnsi="Arial" w:cs="Arial"/>
        </w:rPr>
        <w:t>remain incompletely understood</w:t>
      </w:r>
      <w:r w:rsidR="00C82600">
        <w:rPr>
          <w:rFonts w:ascii="Arial" w:eastAsia="Arial" w:hAnsi="Arial" w:cs="Arial"/>
        </w:rPr>
        <w:t xml:space="preserve">, and few empirical examples have been identified </w:t>
      </w:r>
      <w:r w:rsidR="000550E8">
        <w:rPr>
          <w:rFonts w:ascii="Arial" w:eastAsia="Arial" w:hAnsi="Arial" w:cs="Arial"/>
        </w:rPr>
        <w:t xml:space="preserve">. </w:t>
      </w:r>
      <w:r w:rsidR="00CD6E45">
        <w:rPr>
          <w:rFonts w:ascii="Arial" w:eastAsia="Arial" w:hAnsi="Arial" w:cs="Arial"/>
        </w:rPr>
        <w:t xml:space="preserve"> </w:t>
      </w:r>
    </w:p>
    <w:p w14:paraId="51BB2432" w14:textId="77777777" w:rsidR="00B71743" w:rsidRDefault="00B71743">
      <w:pPr>
        <w:spacing w:line="276" w:lineRule="auto"/>
        <w:ind w:firstLine="540"/>
        <w:rPr>
          <w:rFonts w:ascii="Arial" w:eastAsia="Arial" w:hAnsi="Arial" w:cs="Arial"/>
        </w:rPr>
      </w:pPr>
    </w:p>
    <w:p w14:paraId="0E10A49D" w14:textId="0E7231D9" w:rsidR="00EE0BE4" w:rsidRDefault="0002186E" w:rsidP="00EE0BE4">
      <w:pPr>
        <w:spacing w:line="276" w:lineRule="auto"/>
        <w:ind w:firstLine="540"/>
        <w:rPr>
          <w:rFonts w:ascii="Arial" w:eastAsia="Arial" w:hAnsi="Arial" w:cs="Arial"/>
        </w:rPr>
      </w:pPr>
      <w:r>
        <w:rPr>
          <w:rFonts w:ascii="Arial" w:eastAsia="Arial" w:hAnsi="Arial" w:cs="Arial"/>
        </w:rPr>
        <w:t xml:space="preserve">Metamorphosis is a life history trait that has been hypothesized </w:t>
      </w:r>
      <w:r w:rsidR="007775A0">
        <w:rPr>
          <w:rFonts w:ascii="Arial" w:eastAsia="Arial" w:hAnsi="Arial" w:cs="Arial"/>
        </w:rPr>
        <w:t>to shape TE accumulation</w:t>
      </w:r>
      <w:r>
        <w:rPr>
          <w:rFonts w:ascii="Arial" w:eastAsia="Arial" w:hAnsi="Arial" w:cs="Arial"/>
        </w:rPr>
        <w:t xml:space="preserve"> and </w:t>
      </w:r>
      <w:r w:rsidR="00C82600">
        <w:rPr>
          <w:rFonts w:ascii="Arial" w:eastAsia="Arial" w:hAnsi="Arial" w:cs="Arial"/>
        </w:rPr>
        <w:t>genome size evolution</w:t>
      </w:r>
      <w:r w:rsidR="007775A0">
        <w:rPr>
          <w:rFonts w:ascii="Arial" w:eastAsia="Arial" w:hAnsi="Arial" w:cs="Arial"/>
        </w:rPr>
        <w:t xml:space="preserve"> </w:t>
      </w:r>
      <w:r w:rsidR="0022282E" w:rsidRPr="0002186E">
        <w:rPr>
          <w:rFonts w:ascii="Arial" w:eastAsia="Arial" w:hAnsi="Arial" w:cs="Arial"/>
        </w:rPr>
        <w:t xml:space="preserve">because of </w:t>
      </w:r>
      <w:r>
        <w:rPr>
          <w:rFonts w:ascii="Arial" w:eastAsia="Arial" w:hAnsi="Arial" w:cs="Arial"/>
        </w:rPr>
        <w:t xml:space="preserve">the </w:t>
      </w:r>
      <w:r w:rsidR="00135B19" w:rsidRPr="0002186E">
        <w:rPr>
          <w:rFonts w:ascii="Arial" w:eastAsia="Arial" w:hAnsi="Arial" w:cs="Arial"/>
        </w:rPr>
        <w:t>effects that</w:t>
      </w:r>
      <w:r w:rsidR="0022282E" w:rsidRPr="0002186E">
        <w:rPr>
          <w:rFonts w:ascii="Arial" w:eastAsia="Arial" w:hAnsi="Arial" w:cs="Arial"/>
        </w:rPr>
        <w:t xml:space="preserve"> </w:t>
      </w:r>
      <w:r w:rsidR="008746F8" w:rsidRPr="0002186E">
        <w:rPr>
          <w:rFonts w:ascii="Arial" w:eastAsia="Arial" w:hAnsi="Arial" w:cs="Arial"/>
        </w:rPr>
        <w:t>genome</w:t>
      </w:r>
      <w:r w:rsidR="00135B19" w:rsidRPr="0002186E">
        <w:rPr>
          <w:rFonts w:ascii="Arial" w:eastAsia="Arial" w:hAnsi="Arial" w:cs="Arial"/>
        </w:rPr>
        <w:t>/</w:t>
      </w:r>
      <w:r w:rsidR="0022282E" w:rsidRPr="0002186E">
        <w:rPr>
          <w:rFonts w:ascii="Arial" w:eastAsia="Arial" w:hAnsi="Arial" w:cs="Arial"/>
        </w:rPr>
        <w:t>cell size</w:t>
      </w:r>
      <w:r w:rsidR="00135B19" w:rsidRPr="0002186E">
        <w:rPr>
          <w:rFonts w:ascii="Arial" w:eastAsia="Arial" w:hAnsi="Arial" w:cs="Arial"/>
        </w:rPr>
        <w:t xml:space="preserve"> </w:t>
      </w:r>
      <w:r>
        <w:rPr>
          <w:rFonts w:ascii="Arial" w:eastAsia="Arial" w:hAnsi="Arial" w:cs="Arial"/>
        </w:rPr>
        <w:t xml:space="preserve">have </w:t>
      </w:r>
      <w:r w:rsidRPr="0002186E">
        <w:rPr>
          <w:rFonts w:ascii="Arial" w:eastAsia="Arial" w:hAnsi="Arial" w:cs="Arial"/>
        </w:rPr>
        <w:t>o</w:t>
      </w:r>
      <w:r w:rsidRPr="00250221">
        <w:rPr>
          <w:rFonts w:ascii="Arial" w:eastAsia="Arial" w:hAnsi="Arial" w:cs="Arial"/>
        </w:rPr>
        <w:t>n</w:t>
      </w:r>
      <w:r w:rsidR="0022282E" w:rsidRPr="0080390E">
        <w:rPr>
          <w:rFonts w:ascii="Arial" w:eastAsia="Arial" w:hAnsi="Arial" w:cs="Arial"/>
        </w:rPr>
        <w:t xml:space="preserve"> </w:t>
      </w:r>
      <w:r w:rsidR="005B5071">
        <w:rPr>
          <w:rFonts w:ascii="Arial" w:eastAsia="Arial" w:hAnsi="Arial" w:cs="Arial"/>
        </w:rPr>
        <w:t xml:space="preserve">the </w:t>
      </w:r>
      <w:r w:rsidR="0022282E" w:rsidRPr="0080390E">
        <w:rPr>
          <w:rFonts w:ascii="Arial" w:eastAsia="Arial" w:hAnsi="Arial" w:cs="Arial"/>
        </w:rPr>
        <w:t xml:space="preserve">rate of </w:t>
      </w:r>
      <w:proofErr w:type="gramStart"/>
      <w:r w:rsidR="0022282E" w:rsidRPr="0080390E">
        <w:rPr>
          <w:rFonts w:ascii="Arial" w:eastAsia="Arial" w:hAnsi="Arial" w:cs="Arial"/>
        </w:rPr>
        <w:t>development</w:t>
      </w:r>
      <w:r w:rsidR="000756BA">
        <w:rPr>
          <w:rFonts w:ascii="Arial" w:eastAsia="Arial" w:hAnsi="Arial" w:cs="Arial"/>
        </w:rPr>
        <w:t xml:space="preserve"> </w:t>
      </w:r>
      <w:r w:rsidR="0022282E" w:rsidRPr="0002186E">
        <w:rPr>
          <w:rFonts w:ascii="Arial" w:eastAsia="Arial" w:hAnsi="Arial" w:cs="Arial"/>
        </w:rPr>
        <w:t>.</w:t>
      </w:r>
      <w:proofErr w:type="gramEnd"/>
      <w:r w:rsidR="0022282E">
        <w:rPr>
          <w:rFonts w:ascii="Arial" w:eastAsia="Arial" w:hAnsi="Arial" w:cs="Arial"/>
        </w:rPr>
        <w:t xml:space="preserve"> </w:t>
      </w:r>
      <w:r w:rsidR="00481A4A">
        <w:rPr>
          <w:rFonts w:ascii="Arial" w:eastAsia="Arial" w:hAnsi="Arial" w:cs="Arial"/>
        </w:rPr>
        <w:t xml:space="preserve"> </w:t>
      </w:r>
      <w:r w:rsidR="007775A0">
        <w:rPr>
          <w:rFonts w:ascii="Arial" w:eastAsia="Arial" w:hAnsi="Arial" w:cs="Arial"/>
        </w:rPr>
        <w:t>Metamorphosis is a radical transformation of morphology during the life cycle that produces strikingly different</w:t>
      </w:r>
      <w:r w:rsidR="00481A4A">
        <w:rPr>
          <w:rFonts w:ascii="Arial" w:eastAsia="Arial" w:hAnsi="Arial" w:cs="Arial"/>
        </w:rPr>
        <w:t xml:space="preserve"> larval and</w:t>
      </w:r>
      <w:r w:rsidR="007775A0">
        <w:rPr>
          <w:rFonts w:ascii="Arial" w:eastAsia="Arial" w:hAnsi="Arial" w:cs="Arial"/>
        </w:rPr>
        <w:t xml:space="preserve"> adult forms. </w:t>
      </w:r>
      <w:r w:rsidR="00A3618A">
        <w:rPr>
          <w:rFonts w:ascii="Arial" w:eastAsia="Arial" w:hAnsi="Arial" w:cs="Arial"/>
        </w:rPr>
        <w:t xml:space="preserve">To achieve the adult form, metamorphosing animals undergo a second period of body plan patterning, separated from the first — embryogenesis — by a larval growth stage. </w:t>
      </w:r>
      <w:r w:rsidR="00EE0BE4">
        <w:rPr>
          <w:rFonts w:ascii="Arial" w:eastAsia="Arial" w:hAnsi="Arial" w:cs="Arial"/>
        </w:rPr>
        <w:t>Both embryogenesis and metamorphosis reflect coordination of the developmental cellular processes of cell division, differentiation, migration, and apoptosis (</w:t>
      </w:r>
      <w:proofErr w:type="spellStart"/>
      <w:r w:rsidR="00EE0BE4">
        <w:rPr>
          <w:rFonts w:ascii="Arial" w:eastAsia="Arial" w:hAnsi="Arial" w:cs="Arial"/>
        </w:rPr>
        <w:t>Alberch</w:t>
      </w:r>
      <w:proofErr w:type="spellEnd"/>
      <w:r w:rsidR="00EE0BE4">
        <w:rPr>
          <w:rFonts w:ascii="Arial" w:eastAsia="Arial" w:hAnsi="Arial" w:cs="Arial"/>
        </w:rPr>
        <w:t xml:space="preserve"> 1989). The dynamics of these cellular processes are affected by genome size and cell size; as genome/cell sizes increase, developmental rates throughout ontogeny </w:t>
      </w:r>
      <w:r w:rsidR="00EE0BE4">
        <w:rPr>
          <w:rFonts w:ascii="Arial" w:eastAsia="Arial" w:hAnsi="Arial" w:cs="Arial"/>
        </w:rPr>
        <w:sym w:font="Symbol" w:char="F0BE"/>
      </w:r>
      <w:r w:rsidR="00EE0BE4">
        <w:rPr>
          <w:rFonts w:ascii="Arial" w:eastAsia="Arial" w:hAnsi="Arial" w:cs="Arial"/>
        </w:rPr>
        <w:t xml:space="preserve"> from embryogenesis through metamorphosis </w:t>
      </w:r>
      <w:r w:rsidR="00EE0BE4">
        <w:rPr>
          <w:rFonts w:ascii="Arial" w:eastAsia="Arial" w:hAnsi="Arial" w:cs="Arial"/>
        </w:rPr>
        <w:softHyphen/>
      </w:r>
      <w:r w:rsidR="00EE0BE4">
        <w:rPr>
          <w:rFonts w:ascii="Arial" w:eastAsia="Arial" w:hAnsi="Arial" w:cs="Arial"/>
        </w:rPr>
        <w:sym w:font="Symbol" w:char="F0BE"/>
      </w:r>
      <w:r w:rsidR="00EE0BE4">
        <w:rPr>
          <w:rFonts w:ascii="Arial" w:eastAsia="Arial" w:hAnsi="Arial" w:cs="Arial"/>
        </w:rPr>
        <w:t xml:space="preserve"> slow down (Horner and Macgregor 1983; </w:t>
      </w:r>
      <w:proofErr w:type="spellStart"/>
      <w:r w:rsidR="00EE0BE4">
        <w:rPr>
          <w:rFonts w:ascii="Arial" w:eastAsia="Arial" w:hAnsi="Arial" w:cs="Arial"/>
        </w:rPr>
        <w:t>Jockusch</w:t>
      </w:r>
      <w:proofErr w:type="spellEnd"/>
      <w:r w:rsidR="00EE0BE4">
        <w:rPr>
          <w:rFonts w:ascii="Arial" w:eastAsia="Arial" w:hAnsi="Arial" w:cs="Arial"/>
        </w:rPr>
        <w:t xml:space="preserve"> 1997). In turn, the duration of development</w:t>
      </w:r>
      <w:r w:rsidR="004B3D2C">
        <w:rPr>
          <w:rFonts w:ascii="Arial" w:eastAsia="Arial" w:hAnsi="Arial" w:cs="Arial"/>
        </w:rPr>
        <w:t>al stages</w:t>
      </w:r>
      <w:r w:rsidR="00EE0BE4">
        <w:rPr>
          <w:rFonts w:ascii="Arial" w:eastAsia="Arial" w:hAnsi="Arial" w:cs="Arial"/>
        </w:rPr>
        <w:t xml:space="preserve"> </w:t>
      </w:r>
      <w:r w:rsidR="00EE0BE4">
        <w:rPr>
          <w:rFonts w:ascii="Arial" w:eastAsia="Arial" w:hAnsi="Arial" w:cs="Arial"/>
        </w:rPr>
        <w:softHyphen/>
        <w:t xml:space="preserve">becomes longer. </w:t>
      </w:r>
      <w:r w:rsidR="004B3D2C">
        <w:rPr>
          <w:rFonts w:ascii="Arial" w:eastAsia="Arial" w:hAnsi="Arial" w:cs="Arial"/>
        </w:rPr>
        <w:t>Because metamorphosis can be a vulnerable part of the life cycle, its duration has been proposed as a target of natural selection</w:t>
      </w:r>
      <w:r w:rsidR="00566D42">
        <w:rPr>
          <w:rFonts w:ascii="Arial" w:eastAsia="Arial" w:hAnsi="Arial" w:cs="Arial"/>
        </w:rPr>
        <w:t xml:space="preserve"> in some taxa</w:t>
      </w:r>
      <w:r w:rsidR="004B3D2C">
        <w:rPr>
          <w:rFonts w:ascii="Arial" w:eastAsia="Arial" w:hAnsi="Arial" w:cs="Arial"/>
        </w:rPr>
        <w:t>, which would indirectly select for faster development, smaller cells, and smaller genomes</w:t>
      </w:r>
      <w:commentRangeStart w:id="4"/>
      <w:r w:rsidR="004B3D2C">
        <w:rPr>
          <w:rFonts w:ascii="Arial" w:eastAsia="Arial" w:hAnsi="Arial" w:cs="Arial"/>
        </w:rPr>
        <w:t xml:space="preserve"> </w:t>
      </w:r>
      <w:commentRangeEnd w:id="4"/>
      <w:r w:rsidR="00BA2743">
        <w:rPr>
          <w:rStyle w:val="CommentReference"/>
        </w:rPr>
        <w:commentReference w:id="4"/>
      </w:r>
      <w:r w:rsidR="004B3D2C">
        <w:rPr>
          <w:rFonts w:ascii="Arial" w:eastAsia="Arial" w:hAnsi="Arial" w:cs="Arial"/>
        </w:rPr>
        <w:t xml:space="preserve">. The mechanisms underlying this proposed relationship remain unclear. </w:t>
      </w:r>
      <w:r w:rsidR="00EE0BE4">
        <w:rPr>
          <w:rFonts w:ascii="Arial" w:eastAsia="Arial" w:hAnsi="Arial" w:cs="Arial"/>
        </w:rPr>
        <w:t xml:space="preserve"> </w:t>
      </w:r>
    </w:p>
    <w:p w14:paraId="105BA156" w14:textId="77777777" w:rsidR="00EE0BE4" w:rsidRDefault="00EE0BE4" w:rsidP="00A3618A">
      <w:pPr>
        <w:spacing w:line="276" w:lineRule="auto"/>
        <w:ind w:firstLine="540"/>
        <w:rPr>
          <w:rFonts w:ascii="Arial" w:eastAsia="Arial" w:hAnsi="Arial" w:cs="Arial"/>
        </w:rPr>
      </w:pPr>
    </w:p>
    <w:p w14:paraId="4FD32603" w14:textId="7AC17E5E" w:rsidR="00E350EC" w:rsidRDefault="007B0504" w:rsidP="00A3618A">
      <w:pPr>
        <w:spacing w:line="276" w:lineRule="auto"/>
        <w:ind w:firstLine="540"/>
        <w:rPr>
          <w:rFonts w:ascii="Arial" w:eastAsia="Arial" w:hAnsi="Arial" w:cs="Arial"/>
        </w:rPr>
      </w:pPr>
      <w:r w:rsidRPr="00B939A8">
        <w:rPr>
          <w:rFonts w:ascii="Arial" w:eastAsia="Arial" w:hAnsi="Arial" w:cs="Arial"/>
        </w:rPr>
        <w:t xml:space="preserve">Amphibians — the vertebrate clade that includes frogs, salamanders, and caecilians — are a model taxon for studying TE accumulation and genome </w:t>
      </w:r>
      <w:r w:rsidR="004A57CD" w:rsidRPr="00B939A8">
        <w:rPr>
          <w:rFonts w:ascii="Arial" w:eastAsia="Arial" w:hAnsi="Arial" w:cs="Arial"/>
        </w:rPr>
        <w:t xml:space="preserve">size evolution </w:t>
      </w:r>
      <w:r w:rsidRPr="00B939A8">
        <w:rPr>
          <w:rFonts w:ascii="Arial" w:eastAsia="Arial" w:hAnsi="Arial" w:cs="Arial"/>
        </w:rPr>
        <w:t>because the clade includes multiple independent examples of genome expansion to enormous sizes</w:t>
      </w:r>
      <w:commentRangeStart w:id="5"/>
      <w:r w:rsidRPr="00B939A8">
        <w:rPr>
          <w:rFonts w:ascii="Arial" w:eastAsia="Arial" w:hAnsi="Arial" w:cs="Arial"/>
        </w:rPr>
        <w:t xml:space="preserve"> </w:t>
      </w:r>
      <w:commentRangeEnd w:id="5"/>
      <w:r w:rsidR="00BA2743">
        <w:rPr>
          <w:rStyle w:val="CommentReference"/>
        </w:rPr>
        <w:commentReference w:id="5"/>
      </w:r>
      <w:r w:rsidRPr="00B939A8">
        <w:rPr>
          <w:rFonts w:ascii="Arial" w:eastAsia="Arial" w:hAnsi="Arial" w:cs="Arial"/>
        </w:rPr>
        <w:t>. In addition, a</w:t>
      </w:r>
      <w:r w:rsidR="00B867D6" w:rsidRPr="00B939A8">
        <w:rPr>
          <w:rFonts w:ascii="Arial" w:eastAsia="Arial" w:hAnsi="Arial" w:cs="Arial"/>
        </w:rPr>
        <w:t>mphibians are a model taxon for studying the evolution of metamorphosis (</w:t>
      </w:r>
      <w:proofErr w:type="spellStart"/>
      <w:r w:rsidR="00B867D6" w:rsidRPr="00B939A8">
        <w:rPr>
          <w:rFonts w:ascii="Arial" w:eastAsia="Arial" w:hAnsi="Arial" w:cs="Arial"/>
        </w:rPr>
        <w:t>Hanken</w:t>
      </w:r>
      <w:proofErr w:type="spellEnd"/>
      <w:r w:rsidR="00B867D6" w:rsidRPr="00B939A8">
        <w:rPr>
          <w:rFonts w:ascii="Arial" w:eastAsia="Arial" w:hAnsi="Arial" w:cs="Arial"/>
        </w:rPr>
        <w:t xml:space="preserve"> 1992; Johnson and Voss 2013; Rose 2014; San Mauro, et al. 2014). </w:t>
      </w:r>
      <w:r w:rsidR="004A57CD" w:rsidRPr="00B939A8">
        <w:rPr>
          <w:rFonts w:ascii="Arial" w:eastAsia="Arial" w:hAnsi="Arial" w:cs="Arial"/>
        </w:rPr>
        <w:t xml:space="preserve">Within amphibians, the largest genomes are found in the salamanders, with sizes ranging from 15 Gb – 120 Gb across the 743 extant species </w:t>
      </w:r>
      <w:r w:rsidR="00FF0C9F" w:rsidRPr="00B939A8">
        <w:rPr>
          <w:rFonts w:ascii="Arial" w:eastAsia="Arial" w:hAnsi="Arial" w:cs="Arial"/>
        </w:rPr>
        <w:t>(Gregory 2020)</w:t>
      </w:r>
      <w:r w:rsidR="004A57CD" w:rsidRPr="00B939A8">
        <w:rPr>
          <w:rFonts w:ascii="Arial" w:eastAsia="Arial" w:hAnsi="Arial" w:cs="Arial"/>
        </w:rPr>
        <w:t>.</w:t>
      </w:r>
      <w:r w:rsidR="004C6CB7">
        <w:rPr>
          <w:rFonts w:ascii="Arial" w:eastAsia="Arial" w:hAnsi="Arial" w:cs="Arial"/>
        </w:rPr>
        <w:t xml:space="preserve"> </w:t>
      </w:r>
      <w:r w:rsidR="004C6CB7" w:rsidRPr="00D76B00">
        <w:rPr>
          <w:rFonts w:ascii="Arial" w:eastAsia="Arial" w:hAnsi="Arial" w:cs="Arial"/>
        </w:rPr>
        <w:t xml:space="preserve">Because genome size is strongly correlated with cell size, salamanders have enormous </w:t>
      </w:r>
      <w:proofErr w:type="gramStart"/>
      <w:r w:rsidR="004C6CB7" w:rsidRPr="00D76B00">
        <w:rPr>
          <w:rFonts w:ascii="Arial" w:eastAsia="Arial" w:hAnsi="Arial" w:cs="Arial"/>
        </w:rPr>
        <w:t>cells .</w:t>
      </w:r>
      <w:proofErr w:type="gramEnd"/>
      <w:r w:rsidR="004A57CD" w:rsidRPr="00B939A8">
        <w:rPr>
          <w:rFonts w:ascii="Arial" w:eastAsia="Arial" w:hAnsi="Arial" w:cs="Arial"/>
        </w:rPr>
        <w:t xml:space="preserve"> In addition, metamorphosis has been lost from the life-cycle numerous times in salamanders by different mechanisms, producing high</w:t>
      </w:r>
      <w:r w:rsidR="004A57CD">
        <w:rPr>
          <w:rFonts w:ascii="Arial" w:eastAsia="Arial" w:hAnsi="Arial" w:cs="Arial"/>
        </w:rPr>
        <w:t xml:space="preserve"> life-history </w:t>
      </w:r>
      <w:r w:rsidR="004A57CD">
        <w:rPr>
          <w:rFonts w:ascii="Arial" w:eastAsia="Arial" w:hAnsi="Arial" w:cs="Arial"/>
        </w:rPr>
        <w:lastRenderedPageBreak/>
        <w:t>diversity</w:t>
      </w:r>
      <w:r w:rsidR="00FF0C9F">
        <w:rPr>
          <w:rFonts w:ascii="Arial" w:eastAsia="Arial" w:hAnsi="Arial" w:cs="Arial"/>
        </w:rPr>
        <w:t xml:space="preserve"> </w:t>
      </w:r>
      <w:r w:rsidR="00FF0C9F" w:rsidRPr="00AC430C">
        <w:rPr>
          <w:rFonts w:ascii="Arial" w:eastAsia="Arial" w:hAnsi="Arial" w:cs="Arial"/>
        </w:rPr>
        <w:t xml:space="preserve">(Mueller, et al. 2004; </w:t>
      </w:r>
      <w:proofErr w:type="spellStart"/>
      <w:r w:rsidR="00FF0C9F" w:rsidRPr="00AC430C">
        <w:rPr>
          <w:rFonts w:ascii="Arial" w:eastAsia="Arial" w:hAnsi="Arial" w:cs="Arial"/>
        </w:rPr>
        <w:t>Bonett</w:t>
      </w:r>
      <w:proofErr w:type="spellEnd"/>
      <w:r w:rsidR="00FF0C9F" w:rsidRPr="00AC430C">
        <w:rPr>
          <w:rFonts w:ascii="Arial" w:eastAsia="Arial" w:hAnsi="Arial" w:cs="Arial"/>
        </w:rPr>
        <w:t xml:space="preserve">, et al. 2014; </w:t>
      </w:r>
      <w:proofErr w:type="spellStart"/>
      <w:r w:rsidR="00FF0C9F" w:rsidRPr="00AC430C">
        <w:rPr>
          <w:rFonts w:ascii="Arial" w:eastAsia="Arial" w:hAnsi="Arial" w:cs="Arial"/>
        </w:rPr>
        <w:t>AmphibiaWeb</w:t>
      </w:r>
      <w:proofErr w:type="spellEnd"/>
      <w:r w:rsidR="00FF0C9F" w:rsidRPr="00AC430C">
        <w:rPr>
          <w:rFonts w:ascii="Arial" w:eastAsia="Arial" w:hAnsi="Arial" w:cs="Arial"/>
        </w:rPr>
        <w:t xml:space="preserve"> 2020)</w:t>
      </w:r>
      <w:r w:rsidR="004A57CD" w:rsidRPr="001768CC">
        <w:rPr>
          <w:rFonts w:ascii="Arial" w:eastAsia="Arial" w:hAnsi="Arial" w:cs="Arial"/>
        </w:rPr>
        <w:t>.</w:t>
      </w:r>
      <w:r w:rsidR="004A57CD">
        <w:rPr>
          <w:rFonts w:ascii="Arial" w:eastAsia="Arial" w:hAnsi="Arial" w:cs="Arial"/>
        </w:rPr>
        <w:t xml:space="preserve"> </w:t>
      </w:r>
      <w:r w:rsidR="00670F9A">
        <w:rPr>
          <w:rFonts w:ascii="Arial" w:eastAsia="Arial" w:hAnsi="Arial" w:cs="Arial"/>
          <w:color w:val="000000"/>
        </w:rPr>
        <w:t xml:space="preserve">In paedomorphic species, some or all stages of metamorphic repatterning are lost, and organisms reach sexual maturity retaining largely larval traits. In direct-developing species, the larval growth stage is eliminated, and embryogenesis and metamorphosis are </w:t>
      </w:r>
      <w:r w:rsidR="00670F9A">
        <w:rPr>
          <w:rFonts w:ascii="Arial" w:eastAsia="Arial" w:hAnsi="Arial" w:cs="Arial"/>
        </w:rPr>
        <w:t>integrated into</w:t>
      </w:r>
      <w:r w:rsidR="00670F9A">
        <w:rPr>
          <w:rFonts w:ascii="Arial" w:eastAsia="Arial" w:hAnsi="Arial" w:cs="Arial"/>
          <w:color w:val="000000"/>
        </w:rPr>
        <w:t xml:space="preserve"> a single sequence of developmental events that takes place inside the egg (</w:t>
      </w:r>
      <w:proofErr w:type="spellStart"/>
      <w:r w:rsidR="00670F9A">
        <w:rPr>
          <w:rFonts w:ascii="Arial" w:eastAsia="Arial" w:hAnsi="Arial" w:cs="Arial"/>
          <w:color w:val="000000"/>
        </w:rPr>
        <w:t>Alberch</w:t>
      </w:r>
      <w:proofErr w:type="spellEnd"/>
      <w:r w:rsidR="00670F9A">
        <w:rPr>
          <w:rFonts w:ascii="Arial" w:eastAsia="Arial" w:hAnsi="Arial" w:cs="Arial"/>
          <w:color w:val="000000"/>
        </w:rPr>
        <w:t xml:space="preserve"> 1989; Rose 2014). </w:t>
      </w:r>
      <w:r w:rsidR="00B32DDA">
        <w:rPr>
          <w:rFonts w:ascii="Arial" w:eastAsia="Arial" w:hAnsi="Arial" w:cs="Arial"/>
          <w:color w:val="000000"/>
        </w:rPr>
        <w:t>Metamorphosis has also been regained</w:t>
      </w:r>
      <w:r w:rsidR="00A72BBF">
        <w:rPr>
          <w:rFonts w:ascii="Arial" w:eastAsia="Arial" w:hAnsi="Arial" w:cs="Arial"/>
          <w:color w:val="000000"/>
        </w:rPr>
        <w:t xml:space="preserve"> within salamanders from </w:t>
      </w:r>
      <w:r w:rsidR="00A72BBF" w:rsidRPr="00AC430C">
        <w:rPr>
          <w:rFonts w:ascii="Arial" w:eastAsia="Arial" w:hAnsi="Arial" w:cs="Arial"/>
          <w:color w:val="000000"/>
          <w:highlight w:val="yellow"/>
        </w:rPr>
        <w:t>both paedomorphic and</w:t>
      </w:r>
      <w:r w:rsidR="00A72BBF">
        <w:rPr>
          <w:rFonts w:ascii="Arial" w:eastAsia="Arial" w:hAnsi="Arial" w:cs="Arial"/>
          <w:color w:val="000000"/>
        </w:rPr>
        <w:t xml:space="preserve"> direct-developing </w:t>
      </w:r>
      <w:proofErr w:type="gramStart"/>
      <w:r w:rsidR="00A72BBF">
        <w:rPr>
          <w:rFonts w:ascii="Arial" w:eastAsia="Arial" w:hAnsi="Arial" w:cs="Arial"/>
          <w:color w:val="000000"/>
        </w:rPr>
        <w:t>ancestors .</w:t>
      </w:r>
      <w:proofErr w:type="gramEnd"/>
      <w:r w:rsidR="00A72BBF">
        <w:rPr>
          <w:rFonts w:ascii="Arial" w:eastAsia="Arial" w:hAnsi="Arial" w:cs="Arial"/>
          <w:color w:val="000000"/>
        </w:rPr>
        <w:t xml:space="preserve"> </w:t>
      </w:r>
      <w:ins w:id="6" w:author="Clay Cressler" w:date="2020-10-02T16:06:00Z">
        <w:r w:rsidR="00BA2743">
          <w:rPr>
            <w:rFonts w:ascii="Arial" w:eastAsia="Arial" w:hAnsi="Arial" w:cs="Arial"/>
            <w:color w:val="000000"/>
          </w:rPr>
          <w:t>This diversity in both genome size and metamorphic strategy makes salamanders an excellent study system for conne</w:t>
        </w:r>
      </w:ins>
      <w:ins w:id="7" w:author="Clay Cressler" w:date="2020-10-02T16:07:00Z">
        <w:r w:rsidR="00BA2743">
          <w:rPr>
            <w:rFonts w:ascii="Arial" w:eastAsia="Arial" w:hAnsi="Arial" w:cs="Arial"/>
            <w:color w:val="000000"/>
          </w:rPr>
          <w:t>cting life history and genome size evolution.</w:t>
        </w:r>
      </w:ins>
    </w:p>
    <w:p w14:paraId="550F4C82" w14:textId="0E1B94CF" w:rsidR="00E350EC" w:rsidRDefault="00E350EC" w:rsidP="00A3618A">
      <w:pPr>
        <w:spacing w:line="276" w:lineRule="auto"/>
        <w:ind w:firstLine="540"/>
        <w:rPr>
          <w:rFonts w:ascii="Arial" w:eastAsia="Arial" w:hAnsi="Arial" w:cs="Arial"/>
        </w:rPr>
      </w:pPr>
    </w:p>
    <w:p w14:paraId="1EBD4C81" w14:textId="62D4857A" w:rsidR="00FF0C9F" w:rsidRDefault="00095EFD">
      <w:pPr>
        <w:spacing w:line="276" w:lineRule="auto"/>
        <w:ind w:firstLine="540"/>
        <w:rPr>
          <w:rFonts w:ascii="Arial" w:eastAsia="Arial" w:hAnsi="Arial" w:cs="Arial"/>
        </w:rPr>
      </w:pPr>
      <w:r>
        <w:rPr>
          <w:rFonts w:ascii="Arial" w:eastAsia="Arial" w:hAnsi="Arial" w:cs="Arial"/>
        </w:rPr>
        <w:t>S</w:t>
      </w:r>
      <w:r w:rsidR="00E350EC">
        <w:rPr>
          <w:rFonts w:ascii="Arial" w:eastAsia="Arial" w:hAnsi="Arial" w:cs="Arial"/>
        </w:rPr>
        <w:t xml:space="preserve">everal studies have demonstrated a link between genome size and life </w:t>
      </w:r>
      <w:r>
        <w:rPr>
          <w:rFonts w:ascii="Arial" w:eastAsia="Arial" w:hAnsi="Arial" w:cs="Arial"/>
        </w:rPr>
        <w:t>history</w:t>
      </w:r>
      <w:r w:rsidR="006E4359">
        <w:rPr>
          <w:rFonts w:ascii="Arial" w:eastAsia="Arial" w:hAnsi="Arial" w:cs="Arial"/>
        </w:rPr>
        <w:t xml:space="preserve"> in salamanders</w:t>
      </w:r>
      <w:r w:rsidR="00E350EC">
        <w:rPr>
          <w:rFonts w:ascii="Arial" w:eastAsia="Arial" w:hAnsi="Arial" w:cs="Arial"/>
        </w:rPr>
        <w:t xml:space="preserve">, with smaller </w:t>
      </w:r>
      <w:r>
        <w:rPr>
          <w:rFonts w:ascii="Arial" w:eastAsia="Arial" w:hAnsi="Arial" w:cs="Arial"/>
        </w:rPr>
        <w:t xml:space="preserve">(albeit still enormous) </w:t>
      </w:r>
      <w:r w:rsidR="00E350EC">
        <w:rPr>
          <w:rFonts w:ascii="Arial" w:eastAsia="Arial" w:hAnsi="Arial" w:cs="Arial"/>
        </w:rPr>
        <w:t xml:space="preserve">genome sizes associated with metamorphosis (Wake and Marks 1993; Gregory 2002; Sessions 2008; </w:t>
      </w:r>
      <w:proofErr w:type="spellStart"/>
      <w:r w:rsidR="00E350EC">
        <w:rPr>
          <w:rFonts w:ascii="Arial" w:eastAsia="Arial" w:hAnsi="Arial" w:cs="Arial"/>
        </w:rPr>
        <w:t>Bonett</w:t>
      </w:r>
      <w:proofErr w:type="spellEnd"/>
      <w:r w:rsidR="00E350EC">
        <w:rPr>
          <w:rFonts w:ascii="Arial" w:eastAsia="Arial" w:hAnsi="Arial" w:cs="Arial"/>
        </w:rPr>
        <w:t xml:space="preserve">, et al. 2020). This pattern has been interpreted as </w:t>
      </w:r>
      <w:r>
        <w:rPr>
          <w:rFonts w:ascii="Arial" w:eastAsia="Arial" w:hAnsi="Arial" w:cs="Arial"/>
        </w:rPr>
        <w:t xml:space="preserve">a constraint on </w:t>
      </w:r>
      <w:r w:rsidR="00E350EC">
        <w:rPr>
          <w:rFonts w:ascii="Arial" w:eastAsia="Arial" w:hAnsi="Arial" w:cs="Arial"/>
        </w:rPr>
        <w:t>genome/cell size expansion</w:t>
      </w:r>
      <w:r>
        <w:rPr>
          <w:rFonts w:ascii="Arial" w:eastAsia="Arial" w:hAnsi="Arial" w:cs="Arial"/>
        </w:rPr>
        <w:t xml:space="preserve"> imposed by the requirement</w:t>
      </w:r>
      <w:r w:rsidR="00E350EC">
        <w:rPr>
          <w:rFonts w:ascii="Arial" w:eastAsia="Arial" w:hAnsi="Arial" w:cs="Arial"/>
        </w:rPr>
        <w:t xml:space="preserve"> to</w:t>
      </w:r>
      <w:r>
        <w:rPr>
          <w:rFonts w:ascii="Arial" w:eastAsia="Arial" w:hAnsi="Arial" w:cs="Arial"/>
        </w:rPr>
        <w:t xml:space="preserve"> develop fast enough to undergo metamorphosis </w:t>
      </w:r>
      <w:r w:rsidR="00976E31">
        <w:rPr>
          <w:rFonts w:ascii="Arial" w:eastAsia="Arial" w:hAnsi="Arial" w:cs="Arial"/>
        </w:rPr>
        <w:t>and survive</w:t>
      </w:r>
      <w:r w:rsidR="00E350EC">
        <w:rPr>
          <w:rFonts w:ascii="Arial" w:eastAsia="Arial" w:hAnsi="Arial" w:cs="Arial"/>
        </w:rPr>
        <w:t>.</w:t>
      </w:r>
      <w:r w:rsidR="00DF3A18">
        <w:rPr>
          <w:rFonts w:ascii="Arial" w:eastAsia="Arial" w:hAnsi="Arial" w:cs="Arial"/>
        </w:rPr>
        <w:t xml:space="preserve"> </w:t>
      </w:r>
      <w:r w:rsidR="00B81EBB">
        <w:rPr>
          <w:rFonts w:ascii="Arial" w:eastAsia="Arial" w:hAnsi="Arial" w:cs="Arial"/>
        </w:rPr>
        <w:t xml:space="preserve">This interpretation hinges on metamorphosis being a particularly vulnerable stage of the life cycle. In frogs, diverse studies suggest that metamorphosis is, in fact, a vulnerable time. </w:t>
      </w:r>
      <w:r w:rsidR="00BD79A4">
        <w:rPr>
          <w:rFonts w:ascii="Arial" w:eastAsia="Arial" w:hAnsi="Arial" w:cs="Arial"/>
        </w:rPr>
        <w:t>Metamorphosing f</w:t>
      </w:r>
      <w:r w:rsidR="00FF0C9F">
        <w:rPr>
          <w:rFonts w:ascii="Arial" w:eastAsia="Arial" w:hAnsi="Arial" w:cs="Arial"/>
        </w:rPr>
        <w:t>rogs experience higher predation levels because they can neither swim nor hop effectively (</w:t>
      </w:r>
      <w:proofErr w:type="spellStart"/>
      <w:r w:rsidR="00FF0C9F">
        <w:rPr>
          <w:rFonts w:ascii="Arial" w:eastAsia="Arial" w:hAnsi="Arial" w:cs="Arial"/>
        </w:rPr>
        <w:t>Wassersug</w:t>
      </w:r>
      <w:proofErr w:type="spellEnd"/>
      <w:r w:rsidR="00FF0C9F">
        <w:rPr>
          <w:rFonts w:ascii="Arial" w:eastAsia="Arial" w:hAnsi="Arial" w:cs="Arial"/>
        </w:rPr>
        <w:t xml:space="preserve"> and Sperry 1977; Arnold and </w:t>
      </w:r>
      <w:proofErr w:type="spellStart"/>
      <w:r w:rsidR="00FF0C9F">
        <w:rPr>
          <w:rFonts w:ascii="Arial" w:eastAsia="Arial" w:hAnsi="Arial" w:cs="Arial"/>
        </w:rPr>
        <w:t>Wassersug</w:t>
      </w:r>
      <w:proofErr w:type="spellEnd"/>
      <w:r w:rsidR="00FF0C9F">
        <w:rPr>
          <w:rFonts w:ascii="Arial" w:eastAsia="Arial" w:hAnsi="Arial" w:cs="Arial"/>
        </w:rPr>
        <w:t xml:space="preserve"> 1978). In addition, frogs are unable to feed during metamorphosis, and their energetic requirements can be twice as high while metamorphosing as immediately prior (</w:t>
      </w:r>
      <w:proofErr w:type="spellStart"/>
      <w:r w:rsidR="00FF0C9F">
        <w:rPr>
          <w:rFonts w:ascii="Arial" w:eastAsia="Arial" w:hAnsi="Arial" w:cs="Arial"/>
        </w:rPr>
        <w:t>Orlofske</w:t>
      </w:r>
      <w:proofErr w:type="spellEnd"/>
      <w:r w:rsidR="00FF0C9F">
        <w:rPr>
          <w:rFonts w:ascii="Arial" w:eastAsia="Arial" w:hAnsi="Arial" w:cs="Arial"/>
        </w:rPr>
        <w:t xml:space="preserve"> and Hopkins 2009; Wright, et al. 2011). These data are consistent with the hypothesis that natural selection likely acts to shorten the duration of metamorphosis in frogs (</w:t>
      </w:r>
      <w:proofErr w:type="spellStart"/>
      <w:r w:rsidR="00FF0C9F">
        <w:rPr>
          <w:rFonts w:ascii="Arial" w:eastAsia="Arial" w:hAnsi="Arial" w:cs="Arial"/>
        </w:rPr>
        <w:t>Szarski</w:t>
      </w:r>
      <w:proofErr w:type="spellEnd"/>
      <w:r w:rsidR="00FF0C9F">
        <w:rPr>
          <w:rFonts w:ascii="Arial" w:eastAsia="Arial" w:hAnsi="Arial" w:cs="Arial"/>
        </w:rPr>
        <w:t xml:space="preserve"> 1957). </w:t>
      </w:r>
    </w:p>
    <w:p w14:paraId="44102BA3" w14:textId="77777777" w:rsidR="005E22F5" w:rsidRDefault="005E22F5">
      <w:pPr>
        <w:spacing w:line="276" w:lineRule="auto"/>
        <w:ind w:firstLine="540"/>
        <w:rPr>
          <w:rFonts w:ascii="Arial" w:eastAsia="Arial" w:hAnsi="Arial" w:cs="Arial"/>
        </w:rPr>
      </w:pPr>
    </w:p>
    <w:p w14:paraId="4E2E27FA" w14:textId="3BD703DB" w:rsidR="00A3618A" w:rsidRDefault="00DF3A18" w:rsidP="009F122D">
      <w:pPr>
        <w:spacing w:line="276" w:lineRule="auto"/>
        <w:ind w:firstLine="540"/>
        <w:rPr>
          <w:rFonts w:ascii="Arial" w:eastAsia="Arial" w:hAnsi="Arial" w:cs="Arial"/>
        </w:rPr>
      </w:pPr>
      <w:r>
        <w:rPr>
          <w:rFonts w:ascii="Arial" w:eastAsia="Arial" w:hAnsi="Arial" w:cs="Arial"/>
        </w:rPr>
        <w:t xml:space="preserve">In salamanders, however, metamorphosis is different </w:t>
      </w:r>
      <w:r w:rsidR="00D97693">
        <w:rPr>
          <w:rFonts w:ascii="Arial" w:eastAsia="Arial" w:hAnsi="Arial" w:cs="Arial"/>
        </w:rPr>
        <w:sym w:font="Symbol" w:char="F0BE"/>
      </w:r>
      <w:r>
        <w:rPr>
          <w:rFonts w:ascii="Arial" w:eastAsia="Arial" w:hAnsi="Arial" w:cs="Arial"/>
        </w:rPr>
        <w:t xml:space="preserve"> and less dramatic </w:t>
      </w:r>
      <w:r w:rsidR="00D97693">
        <w:rPr>
          <w:rFonts w:ascii="Arial" w:eastAsia="Arial" w:hAnsi="Arial" w:cs="Arial"/>
        </w:rPr>
        <w:sym w:font="Symbol" w:char="F0BE"/>
      </w:r>
      <w:r>
        <w:rPr>
          <w:rFonts w:ascii="Arial" w:eastAsia="Arial" w:hAnsi="Arial" w:cs="Arial"/>
        </w:rPr>
        <w:t xml:space="preserve"> than it is in frogs, despite being homologous and retaining broad similarities at the transcriptomic, hormonal, and organismal levels (Sanchez, et al. 2018). More specifically, metamorphosing salamanders are not more vulnerable to predation, are not universally unable to feed, and do not have higher energetic requirements compared to non-metamorphosing individuals of the same species (</w:t>
      </w:r>
      <w:proofErr w:type="spellStart"/>
      <w:r>
        <w:rPr>
          <w:rFonts w:ascii="Arial" w:eastAsia="Arial" w:hAnsi="Arial" w:cs="Arial"/>
        </w:rPr>
        <w:t>Deban</w:t>
      </w:r>
      <w:proofErr w:type="spellEnd"/>
      <w:r>
        <w:rPr>
          <w:rFonts w:ascii="Arial" w:eastAsia="Arial" w:hAnsi="Arial" w:cs="Arial"/>
        </w:rPr>
        <w:t xml:space="preserve"> and Marks 2002; </w:t>
      </w:r>
      <w:proofErr w:type="spellStart"/>
      <w:r>
        <w:rPr>
          <w:rFonts w:ascii="Arial" w:eastAsia="Arial" w:hAnsi="Arial" w:cs="Arial"/>
        </w:rPr>
        <w:t>Landberg</w:t>
      </w:r>
      <w:proofErr w:type="spellEnd"/>
      <w:r>
        <w:rPr>
          <w:rFonts w:ascii="Arial" w:eastAsia="Arial" w:hAnsi="Arial" w:cs="Arial"/>
        </w:rPr>
        <w:t xml:space="preserve"> and Azizi 2010; </w:t>
      </w:r>
      <w:proofErr w:type="spellStart"/>
      <w:r>
        <w:rPr>
          <w:rFonts w:ascii="Arial" w:eastAsia="Arial" w:hAnsi="Arial" w:cs="Arial"/>
        </w:rPr>
        <w:t>Vladimirova</w:t>
      </w:r>
      <w:proofErr w:type="spellEnd"/>
      <w:r>
        <w:rPr>
          <w:rFonts w:ascii="Arial" w:eastAsia="Arial" w:hAnsi="Arial" w:cs="Arial"/>
        </w:rPr>
        <w:t>, et al. 2012</w:t>
      </w:r>
      <w:r w:rsidR="00B84EB0">
        <w:rPr>
          <w:rFonts w:ascii="Arial" w:eastAsia="Arial" w:hAnsi="Arial" w:cs="Arial"/>
        </w:rPr>
        <w:t xml:space="preserve">). </w:t>
      </w:r>
      <w:r>
        <w:rPr>
          <w:rFonts w:ascii="Arial" w:eastAsia="Arial" w:hAnsi="Arial" w:cs="Arial"/>
        </w:rPr>
        <w:t xml:space="preserve">Although data on metamorphic duration are limited, the process takes much longer in salamanders than it does in frogs; timescales are on the order of weeks to months rather than days (Norman 1985; </w:t>
      </w:r>
      <w:proofErr w:type="spellStart"/>
      <w:r>
        <w:rPr>
          <w:rFonts w:ascii="Arial" w:eastAsia="Arial" w:hAnsi="Arial" w:cs="Arial"/>
        </w:rPr>
        <w:t>Downie</w:t>
      </w:r>
      <w:proofErr w:type="spellEnd"/>
      <w:r>
        <w:rPr>
          <w:rFonts w:ascii="Arial" w:eastAsia="Arial" w:hAnsi="Arial" w:cs="Arial"/>
        </w:rPr>
        <w:t xml:space="preserve">, et al. 2004; </w:t>
      </w:r>
      <w:proofErr w:type="spellStart"/>
      <w:r>
        <w:rPr>
          <w:rFonts w:ascii="Arial" w:eastAsia="Arial" w:hAnsi="Arial" w:cs="Arial"/>
        </w:rPr>
        <w:t>Vladimirova</w:t>
      </w:r>
      <w:proofErr w:type="spellEnd"/>
      <w:r>
        <w:rPr>
          <w:rFonts w:ascii="Arial" w:eastAsia="Arial" w:hAnsi="Arial" w:cs="Arial"/>
        </w:rPr>
        <w:t xml:space="preserve">, et al. 2012; Sanchez, et al. 2018). Given these differences between frogs and salamanders, it remains unclear whether </w:t>
      </w:r>
      <w:r w:rsidR="00D97693">
        <w:rPr>
          <w:rFonts w:ascii="Arial" w:eastAsia="Arial" w:hAnsi="Arial" w:cs="Arial"/>
        </w:rPr>
        <w:t xml:space="preserve">metamorphosis </w:t>
      </w:r>
      <w:r w:rsidR="009F122D">
        <w:rPr>
          <w:rFonts w:ascii="Arial" w:eastAsia="Arial" w:hAnsi="Arial" w:cs="Arial"/>
        </w:rPr>
        <w:t xml:space="preserve">is a vulnerable time for salamanders and, in turn, whether it would </w:t>
      </w:r>
      <w:r w:rsidR="00D97693">
        <w:rPr>
          <w:rFonts w:ascii="Arial" w:eastAsia="Arial" w:hAnsi="Arial" w:cs="Arial"/>
        </w:rPr>
        <w:t>impose a</w:t>
      </w:r>
      <w:r w:rsidR="009F122D">
        <w:rPr>
          <w:rFonts w:ascii="Arial" w:eastAsia="Arial" w:hAnsi="Arial" w:cs="Arial"/>
        </w:rPr>
        <w:t xml:space="preserve"> constraint on developmental rate</w:t>
      </w:r>
      <w:r w:rsidR="00237ECD">
        <w:rPr>
          <w:rFonts w:ascii="Arial" w:eastAsia="Arial" w:hAnsi="Arial" w:cs="Arial"/>
        </w:rPr>
        <w:t xml:space="preserve">, cell size, and </w:t>
      </w:r>
      <w:r w:rsidR="00D97693">
        <w:rPr>
          <w:rFonts w:ascii="Arial" w:eastAsia="Arial" w:hAnsi="Arial" w:cs="Arial"/>
        </w:rPr>
        <w:t xml:space="preserve">genome size </w:t>
      </w:r>
      <w:proofErr w:type="gramStart"/>
      <w:r w:rsidR="00D97693">
        <w:rPr>
          <w:rFonts w:ascii="Arial" w:eastAsia="Arial" w:hAnsi="Arial" w:cs="Arial"/>
        </w:rPr>
        <w:t>expansion</w:t>
      </w:r>
      <w:r w:rsidR="009F122D">
        <w:rPr>
          <w:rFonts w:ascii="Arial" w:eastAsia="Arial" w:hAnsi="Arial" w:cs="Arial"/>
        </w:rPr>
        <w:t xml:space="preserve"> </w:t>
      </w:r>
      <w:r w:rsidR="00EE0BE4">
        <w:rPr>
          <w:rFonts w:ascii="Arial" w:eastAsia="Arial" w:hAnsi="Arial" w:cs="Arial"/>
        </w:rPr>
        <w:t>.</w:t>
      </w:r>
      <w:proofErr w:type="gramEnd"/>
    </w:p>
    <w:p w14:paraId="7001964B" w14:textId="77777777" w:rsidR="00D04151" w:rsidRDefault="00D04151" w:rsidP="00D04151">
      <w:pPr>
        <w:rPr>
          <w:rFonts w:ascii="Arial" w:eastAsia="Arial" w:hAnsi="Arial" w:cs="Arial"/>
        </w:rPr>
      </w:pPr>
    </w:p>
    <w:p w14:paraId="7EF53770" w14:textId="77777777" w:rsidR="009C0BA0" w:rsidRDefault="009C0BA0">
      <w:pPr>
        <w:rPr>
          <w:rFonts w:ascii="Arial" w:eastAsia="Arial" w:hAnsi="Arial" w:cs="Arial"/>
        </w:rPr>
      </w:pPr>
      <w:r>
        <w:rPr>
          <w:rFonts w:ascii="Arial" w:eastAsia="Arial" w:hAnsi="Arial" w:cs="Arial"/>
        </w:rPr>
        <w:br w:type="page"/>
      </w:r>
    </w:p>
    <w:p w14:paraId="278B574C" w14:textId="208DCC15" w:rsidR="00FB6317" w:rsidRDefault="00AC430C" w:rsidP="000C7E01">
      <w:pPr>
        <w:spacing w:line="276" w:lineRule="auto"/>
        <w:ind w:firstLine="720"/>
        <w:rPr>
          <w:rFonts w:ascii="Arial" w:hAnsi="Arial" w:cs="Arial"/>
        </w:rPr>
      </w:pPr>
      <w:commentRangeStart w:id="8"/>
      <w:r>
        <w:rPr>
          <w:rFonts w:ascii="Arial" w:eastAsia="Arial" w:hAnsi="Arial" w:cs="Arial"/>
        </w:rPr>
        <w:lastRenderedPageBreak/>
        <w:t>Salamanders’ enormous genomes</w:t>
      </w:r>
      <w:r w:rsidR="0099461F">
        <w:rPr>
          <w:rFonts w:ascii="Arial" w:eastAsia="Arial" w:hAnsi="Arial" w:cs="Arial"/>
        </w:rPr>
        <w:t xml:space="preserve"> result from unusually high levels of TE </w:t>
      </w:r>
      <w:proofErr w:type="gramStart"/>
      <w:r w:rsidR="0099461F">
        <w:rPr>
          <w:rFonts w:ascii="Arial" w:eastAsia="Arial" w:hAnsi="Arial" w:cs="Arial"/>
        </w:rPr>
        <w:t>accumulation .</w:t>
      </w:r>
      <w:proofErr w:type="gramEnd"/>
      <w:r w:rsidR="0099461F">
        <w:rPr>
          <w:rFonts w:ascii="Arial" w:eastAsia="Arial" w:hAnsi="Arial" w:cs="Arial"/>
        </w:rPr>
        <w:t xml:space="preserve"> </w:t>
      </w:r>
      <w:r w:rsidR="00DC66D4" w:rsidRPr="00AC430C">
        <w:rPr>
          <w:rFonts w:ascii="Arial" w:eastAsia="Arial" w:hAnsi="Arial" w:cs="Arial"/>
        </w:rPr>
        <w:t>Most animals have robust mechanisms for TE control that minimize functional or regulatory disruption associated with TE mutations</w:t>
      </w:r>
      <w:r w:rsidR="003469EC" w:rsidRPr="003469EC">
        <w:rPr>
          <w:rFonts w:ascii="Arial" w:eastAsia="Arial" w:hAnsi="Arial" w:cs="Arial"/>
        </w:rPr>
        <w:t>.</w:t>
      </w:r>
      <w:r w:rsidR="003469EC">
        <w:rPr>
          <w:rFonts w:ascii="Arial" w:eastAsia="Arial" w:hAnsi="Arial" w:cs="Arial"/>
        </w:rPr>
        <w:t xml:space="preserve"> T</w:t>
      </w:r>
      <w:r w:rsidR="00DC66D4">
        <w:rPr>
          <w:rFonts w:ascii="Arial" w:eastAsia="Arial" w:hAnsi="Arial" w:cs="Arial"/>
        </w:rPr>
        <w:t xml:space="preserve">hese control mechanisms also prevent the accumulation of TEs. </w:t>
      </w:r>
      <w:r w:rsidR="003469EC">
        <w:rPr>
          <w:rFonts w:ascii="Arial" w:eastAsia="Arial" w:hAnsi="Arial" w:cs="Arial"/>
        </w:rPr>
        <w:t>In contrast,</w:t>
      </w:r>
      <w:r w:rsidR="009D1456">
        <w:rPr>
          <w:rFonts w:ascii="Arial" w:eastAsia="Arial" w:hAnsi="Arial" w:cs="Arial"/>
        </w:rPr>
        <w:t xml:space="preserve"> </w:t>
      </w:r>
      <w:r w:rsidR="00DC2C19">
        <w:rPr>
          <w:rFonts w:ascii="Arial" w:eastAsia="Arial" w:hAnsi="Arial" w:cs="Arial"/>
        </w:rPr>
        <w:t>salamander TE</w:t>
      </w:r>
      <w:r w:rsidR="00FF79C1">
        <w:rPr>
          <w:rFonts w:ascii="Arial" w:eastAsia="Arial" w:hAnsi="Arial" w:cs="Arial"/>
        </w:rPr>
        <w:t xml:space="preserve"> control </w:t>
      </w:r>
      <w:r w:rsidR="00DC2C19">
        <w:rPr>
          <w:rFonts w:ascii="Arial" w:eastAsia="Arial" w:hAnsi="Arial" w:cs="Arial"/>
        </w:rPr>
        <w:t xml:space="preserve"> </w:t>
      </w:r>
      <w:r w:rsidR="00FF79C1">
        <w:rPr>
          <w:rFonts w:ascii="Arial" w:eastAsia="Arial" w:hAnsi="Arial" w:cs="Arial"/>
        </w:rPr>
        <w:t>is characterized by</w:t>
      </w:r>
      <w:r w:rsidR="00DF3A18">
        <w:rPr>
          <w:rFonts w:ascii="Arial" w:eastAsia="Arial" w:hAnsi="Arial" w:cs="Arial"/>
        </w:rPr>
        <w:t xml:space="preserve"> low TE deletion rates, potentially less comprehensive TE silencing, and overall decreases in TE mutational hazard (Sun, </w:t>
      </w:r>
      <w:proofErr w:type="spellStart"/>
      <w:r w:rsidR="00DF3A18">
        <w:rPr>
          <w:rFonts w:ascii="Arial" w:eastAsia="Arial" w:hAnsi="Arial" w:cs="Arial"/>
        </w:rPr>
        <w:t>Arriaza</w:t>
      </w:r>
      <w:proofErr w:type="spellEnd"/>
      <w:r w:rsidR="00DF3A18">
        <w:rPr>
          <w:rFonts w:ascii="Arial" w:eastAsia="Arial" w:hAnsi="Arial" w:cs="Arial"/>
        </w:rPr>
        <w:t xml:space="preserve">, et al. 2012; Sun, Shepard, et al. </w:t>
      </w:r>
      <w:r w:rsidR="00DF3A18" w:rsidRPr="003469EC">
        <w:rPr>
          <w:rFonts w:ascii="Arial" w:eastAsia="Arial" w:hAnsi="Arial" w:cs="Arial"/>
        </w:rPr>
        <w:t xml:space="preserve">2012; Sun and Mueller 2014; </w:t>
      </w:r>
      <w:proofErr w:type="spellStart"/>
      <w:r w:rsidR="00DF3A18" w:rsidRPr="003469EC">
        <w:rPr>
          <w:rFonts w:ascii="Arial" w:eastAsia="Arial" w:hAnsi="Arial" w:cs="Arial"/>
        </w:rPr>
        <w:t>Frahry</w:t>
      </w:r>
      <w:proofErr w:type="spellEnd"/>
      <w:r w:rsidR="00DF3A18" w:rsidRPr="003469EC">
        <w:rPr>
          <w:rFonts w:ascii="Arial" w:eastAsia="Arial" w:hAnsi="Arial" w:cs="Arial"/>
        </w:rPr>
        <w:t xml:space="preserve">, et al. 2015; Madison-Villar, et al. 2016; </w:t>
      </w:r>
      <w:proofErr w:type="spellStart"/>
      <w:r w:rsidR="00DF3A18" w:rsidRPr="003469EC">
        <w:rPr>
          <w:rFonts w:ascii="Arial" w:eastAsia="Arial" w:hAnsi="Arial" w:cs="Arial"/>
        </w:rPr>
        <w:t>Mohlhenrich</w:t>
      </w:r>
      <w:proofErr w:type="spellEnd"/>
      <w:r w:rsidR="00DF3A18" w:rsidRPr="003469EC">
        <w:rPr>
          <w:rFonts w:ascii="Arial" w:eastAsia="Arial" w:hAnsi="Arial" w:cs="Arial"/>
        </w:rPr>
        <w:t xml:space="preserve"> and Mueller 2016).</w:t>
      </w:r>
      <w:r w:rsidR="00DF3A18" w:rsidRPr="00AC430C">
        <w:rPr>
          <w:rFonts w:ascii="Arial" w:hAnsi="Arial" w:cs="Arial"/>
        </w:rPr>
        <w:t xml:space="preserve"> </w:t>
      </w:r>
      <w:r w:rsidR="008128D5">
        <w:rPr>
          <w:rFonts w:ascii="Arial" w:hAnsi="Arial" w:cs="Arial"/>
        </w:rPr>
        <w:t>T</w:t>
      </w:r>
      <w:r w:rsidR="00673DFB">
        <w:rPr>
          <w:rFonts w:ascii="Arial" w:hAnsi="Arial" w:cs="Arial"/>
        </w:rPr>
        <w:t>he</w:t>
      </w:r>
      <w:r w:rsidR="00A40158">
        <w:rPr>
          <w:rFonts w:ascii="Arial" w:hAnsi="Arial" w:cs="Arial"/>
        </w:rPr>
        <w:t>se properties result</w:t>
      </w:r>
      <w:r w:rsidR="00673DFB">
        <w:rPr>
          <w:rFonts w:ascii="Arial" w:hAnsi="Arial" w:cs="Arial"/>
        </w:rPr>
        <w:t xml:space="preserve"> </w:t>
      </w:r>
      <w:r w:rsidR="00A40158">
        <w:rPr>
          <w:rFonts w:ascii="Arial" w:hAnsi="Arial" w:cs="Arial"/>
        </w:rPr>
        <w:t>in clade-wide genomic gigantism</w:t>
      </w:r>
      <w:r w:rsidR="008128D5">
        <w:rPr>
          <w:rFonts w:ascii="Arial" w:hAnsi="Arial" w:cs="Arial"/>
        </w:rPr>
        <w:t xml:space="preserve">. However, </w:t>
      </w:r>
      <w:r w:rsidR="006F5624">
        <w:rPr>
          <w:rFonts w:ascii="Arial" w:hAnsi="Arial" w:cs="Arial"/>
        </w:rPr>
        <w:t>TEs are deleted as well as inserted</w:t>
      </w:r>
      <w:r w:rsidR="00BA264A">
        <w:rPr>
          <w:rFonts w:ascii="Arial" w:hAnsi="Arial" w:cs="Arial"/>
        </w:rPr>
        <w:t>, producing genome size decreases as well as increases</w:t>
      </w:r>
      <w:r w:rsidR="003469EC">
        <w:rPr>
          <w:rFonts w:ascii="Arial" w:hAnsi="Arial" w:cs="Arial"/>
        </w:rPr>
        <w:t xml:space="preserve">. </w:t>
      </w:r>
      <w:r w:rsidR="0013653D">
        <w:rPr>
          <w:rFonts w:ascii="Arial" w:hAnsi="Arial" w:cs="Arial"/>
        </w:rPr>
        <w:t xml:space="preserve">Overall, </w:t>
      </w:r>
      <w:r w:rsidR="00FB6317">
        <w:rPr>
          <w:rFonts w:ascii="Arial" w:hAnsi="Arial" w:cs="Arial"/>
        </w:rPr>
        <w:t xml:space="preserve">the processes of TE insertion and deletion are stochastic, </w:t>
      </w:r>
      <w:r w:rsidR="00FB7CB2">
        <w:rPr>
          <w:rFonts w:ascii="Arial" w:hAnsi="Arial" w:cs="Arial"/>
        </w:rPr>
        <w:t xml:space="preserve">but </w:t>
      </w:r>
      <w:r w:rsidR="00FB6317">
        <w:rPr>
          <w:rFonts w:ascii="Arial" w:hAnsi="Arial" w:cs="Arial"/>
        </w:rPr>
        <w:t>overall mutation pressure</w:t>
      </w:r>
      <w:r w:rsidR="00E3774B">
        <w:rPr>
          <w:rFonts w:ascii="Arial" w:hAnsi="Arial" w:cs="Arial"/>
        </w:rPr>
        <w:t xml:space="preserve"> in salamanders</w:t>
      </w:r>
      <w:r w:rsidR="00FB6317">
        <w:rPr>
          <w:rFonts w:ascii="Arial" w:hAnsi="Arial" w:cs="Arial"/>
        </w:rPr>
        <w:t xml:space="preserve"> </w:t>
      </w:r>
      <w:r w:rsidR="00FB7CB2">
        <w:rPr>
          <w:rFonts w:ascii="Arial" w:hAnsi="Arial" w:cs="Arial"/>
        </w:rPr>
        <w:t xml:space="preserve">appears </w:t>
      </w:r>
      <w:r w:rsidR="00FB6317">
        <w:rPr>
          <w:rFonts w:ascii="Arial" w:hAnsi="Arial" w:cs="Arial"/>
        </w:rPr>
        <w:t>biased towards TE accumulation.</w:t>
      </w:r>
      <w:commentRangeEnd w:id="8"/>
      <w:r w:rsidR="00C37758">
        <w:rPr>
          <w:rStyle w:val="CommentReference"/>
        </w:rPr>
        <w:commentReference w:id="8"/>
      </w:r>
    </w:p>
    <w:p w14:paraId="28F48605" w14:textId="77777777" w:rsidR="00B71743" w:rsidRDefault="00B71743">
      <w:pPr>
        <w:spacing w:line="276" w:lineRule="auto"/>
        <w:ind w:firstLine="540"/>
        <w:rPr>
          <w:rFonts w:ascii="Arial" w:eastAsia="Arial" w:hAnsi="Arial" w:cs="Arial"/>
        </w:rPr>
      </w:pPr>
    </w:p>
    <w:p w14:paraId="1BAC75BC" w14:textId="19B9498B" w:rsidR="00B71743" w:rsidRDefault="00F62F2F">
      <w:pPr>
        <w:spacing w:line="276" w:lineRule="auto"/>
      </w:pPr>
      <w:r>
        <w:rPr>
          <w:rFonts w:ascii="Arial" w:eastAsia="Arial" w:hAnsi="Arial" w:cs="Arial"/>
        </w:rPr>
        <w:t>In this study, we test the hypothesis that metamorphic repatterning imposes</w:t>
      </w:r>
      <w:r w:rsidR="00B138EE">
        <w:rPr>
          <w:rFonts w:ascii="Arial" w:eastAsia="Arial" w:hAnsi="Arial" w:cs="Arial"/>
        </w:rPr>
        <w:t xml:space="preserve"> </w:t>
      </w:r>
      <w:r>
        <w:rPr>
          <w:rFonts w:ascii="Arial" w:eastAsia="Arial" w:hAnsi="Arial" w:cs="Arial"/>
        </w:rPr>
        <w:t>evolutionary constraint</w:t>
      </w:r>
      <w:r w:rsidR="00B138EE">
        <w:rPr>
          <w:rFonts w:ascii="Arial" w:eastAsia="Arial" w:hAnsi="Arial" w:cs="Arial"/>
        </w:rPr>
        <w:t>s</w:t>
      </w:r>
      <w:r>
        <w:rPr>
          <w:rFonts w:ascii="Arial" w:eastAsia="Arial" w:hAnsi="Arial" w:cs="Arial"/>
        </w:rPr>
        <w:t xml:space="preserve"> on genome/cell size expansion in salamanders.</w:t>
      </w:r>
      <w:r w:rsidR="00B138EE">
        <w:rPr>
          <w:rFonts w:ascii="Arial" w:eastAsia="Arial" w:hAnsi="Arial" w:cs="Arial"/>
        </w:rPr>
        <w:t xml:space="preserve"> We predict that the degree of constraint differs based on characteristics of metamorphic repatterning: does it happen inside the egg (as part of direct development) or in a free-living organism? Is the metamorphosing animal able to feed?</w:t>
      </w:r>
      <w:r>
        <w:rPr>
          <w:rFonts w:ascii="Arial" w:eastAsia="Arial" w:hAnsi="Arial" w:cs="Arial"/>
        </w:rPr>
        <w:t xml:space="preserve"> </w:t>
      </w:r>
      <w:r w:rsidR="00B138EE">
        <w:rPr>
          <w:rFonts w:ascii="Arial" w:eastAsia="Arial" w:hAnsi="Arial" w:cs="Arial"/>
        </w:rPr>
        <w:t>W</w:t>
      </w:r>
      <w:r>
        <w:rPr>
          <w:rFonts w:ascii="Arial" w:eastAsia="Arial" w:hAnsi="Arial" w:cs="Arial"/>
        </w:rPr>
        <w:t xml:space="preserve">e use genome size data, life cycle data </w:t>
      </w:r>
      <w:r w:rsidRPr="00B939A8">
        <w:rPr>
          <w:rFonts w:ascii="Arial" w:eastAsia="Arial" w:hAnsi="Arial" w:cs="Arial"/>
        </w:rPr>
        <w:t>that includes the ability or inability to feed during metamorphosis,</w:t>
      </w:r>
      <w:r>
        <w:rPr>
          <w:rFonts w:ascii="Arial" w:eastAsia="Arial" w:hAnsi="Arial" w:cs="Arial"/>
        </w:rPr>
        <w:t xml:space="preserve"> and a phylogeny for salamanders (Rose 1995c, a, b, 1996; </w:t>
      </w:r>
      <w:proofErr w:type="spellStart"/>
      <w:r>
        <w:rPr>
          <w:rFonts w:ascii="Arial" w:eastAsia="Arial" w:hAnsi="Arial" w:cs="Arial"/>
        </w:rPr>
        <w:t>Deban</w:t>
      </w:r>
      <w:proofErr w:type="spellEnd"/>
      <w:r>
        <w:rPr>
          <w:rFonts w:ascii="Arial" w:eastAsia="Arial" w:hAnsi="Arial" w:cs="Arial"/>
        </w:rPr>
        <w:t xml:space="preserve"> and Marks 2002; </w:t>
      </w:r>
      <w:proofErr w:type="spellStart"/>
      <w:r>
        <w:rPr>
          <w:rFonts w:ascii="Arial" w:eastAsia="Arial" w:hAnsi="Arial" w:cs="Arial"/>
        </w:rPr>
        <w:t>Bonett</w:t>
      </w:r>
      <w:proofErr w:type="spellEnd"/>
      <w:r>
        <w:rPr>
          <w:rFonts w:ascii="Arial" w:eastAsia="Arial" w:hAnsi="Arial" w:cs="Arial"/>
        </w:rPr>
        <w:t xml:space="preserve">, et al. 2014; Rose 2014; Gregory 2020). We apply </w:t>
      </w:r>
      <w:del w:id="9" w:author="Clay Cressler" w:date="2020-10-02T16:17:00Z">
        <w:r w:rsidDel="00C37758">
          <w:rPr>
            <w:rFonts w:ascii="Arial" w:eastAsia="Arial" w:hAnsi="Arial" w:cs="Arial"/>
          </w:rPr>
          <w:delText xml:space="preserve">a phenomenological modelling approach that tests </w:delText>
        </w:r>
      </w:del>
      <w:ins w:id="10" w:author="Clay Cressler" w:date="2020-10-02T16:17:00Z">
        <w:r w:rsidR="00C37758">
          <w:rPr>
            <w:rFonts w:ascii="Arial" w:eastAsia="Arial" w:hAnsi="Arial" w:cs="Arial"/>
          </w:rPr>
          <w:t xml:space="preserve">phylogenetic comparative methods to quantify/estimate </w:t>
        </w:r>
      </w:ins>
      <w:r>
        <w:rPr>
          <w:rFonts w:ascii="Arial" w:eastAsia="Arial" w:hAnsi="Arial" w:cs="Arial"/>
        </w:rPr>
        <w:t>the relative contributions of stochastic and deterministic processes in shaping the evolution of quantitative traits. With these tools, we evaluate the roles of mutation pressure towards genome expansion (i.e. TE accumulation) and metamorphosis-associated selection to constrain this expansion in shaping the 8-fold range of gigantic genome sizes across the salamander clade.</w:t>
      </w:r>
      <w:r w:rsidR="00AE36BE">
        <w:rPr>
          <w:rFonts w:ascii="Arial" w:eastAsia="Arial" w:hAnsi="Arial" w:cs="Arial"/>
        </w:rPr>
        <w:t xml:space="preserve"> </w:t>
      </w:r>
      <w:r w:rsidR="00B138EE">
        <w:rPr>
          <w:rFonts w:ascii="Arial" w:eastAsia="Arial" w:hAnsi="Arial" w:cs="Arial"/>
        </w:rPr>
        <w:t xml:space="preserve">More generally, we demonstrate the flexibility of </w:t>
      </w:r>
      <w:r w:rsidR="007538FA">
        <w:rPr>
          <w:rFonts w:ascii="Arial" w:eastAsia="Arial" w:hAnsi="Arial" w:cs="Arial"/>
        </w:rPr>
        <w:t xml:space="preserve">stochastic models of trait evolution, expanding their use beyond classic scenarios of adaptive evolution. </w:t>
      </w:r>
    </w:p>
    <w:p w14:paraId="7BC42C17" w14:textId="2FDC7B99" w:rsidR="00C94846" w:rsidRDefault="00C94846">
      <w:pPr>
        <w:spacing w:line="276" w:lineRule="auto"/>
      </w:pPr>
    </w:p>
    <w:p w14:paraId="387E5F32" w14:textId="753E6D08" w:rsidR="00C94846" w:rsidRDefault="00C94846">
      <w:pPr>
        <w:spacing w:line="276" w:lineRule="auto"/>
      </w:pPr>
      <w:r>
        <w:t>END OF INTRO</w:t>
      </w:r>
    </w:p>
    <w:p w14:paraId="422D5FF3" w14:textId="77777777" w:rsidR="00B71743" w:rsidRDefault="00B71743">
      <w:pPr>
        <w:spacing w:line="276" w:lineRule="auto"/>
        <w:ind w:firstLine="540"/>
        <w:rPr>
          <w:rFonts w:ascii="Arial" w:eastAsia="Arial" w:hAnsi="Arial" w:cs="Arial"/>
        </w:rPr>
      </w:pPr>
    </w:p>
    <w:p w14:paraId="2D8F3A13" w14:textId="53E76ABC" w:rsidR="008E40CC" w:rsidRDefault="00994FC1" w:rsidP="008E40CC">
      <w:pPr>
        <w:rPr>
          <w:rFonts w:ascii="Arial" w:eastAsia="Arial" w:hAnsi="Arial" w:cs="Arial"/>
        </w:rPr>
      </w:pPr>
      <w:r>
        <w:rPr>
          <w:rFonts w:ascii="Arial" w:eastAsia="Arial" w:hAnsi="Arial" w:cs="Arial"/>
          <w:highlight w:val="yellow"/>
        </w:rPr>
        <w:t>[</w:t>
      </w:r>
      <w:r w:rsidR="008E40CC">
        <w:rPr>
          <w:rFonts w:ascii="Arial" w:eastAsia="Arial" w:hAnsi="Arial" w:cs="Arial"/>
          <w:highlight w:val="yellow"/>
        </w:rPr>
        <w:t>B</w:t>
      </w:r>
      <w:r w:rsidR="008E40CC" w:rsidRPr="00A318CA">
        <w:rPr>
          <w:rFonts w:ascii="Arial" w:eastAsia="Arial" w:hAnsi="Arial" w:cs="Arial"/>
          <w:highlight w:val="yellow"/>
        </w:rPr>
        <w:t>ecause genome size is strongly correlated with cell size, salamanders have enormous cells, which, in turn, alter the dynamics of the developmental system and decrease developmental rates throughout ontogeny, from embryogenesis through metamorphic repatterning (</w:t>
      </w:r>
      <w:commentRangeStart w:id="11"/>
      <w:r w:rsidR="008E40CC" w:rsidRPr="00A318CA">
        <w:rPr>
          <w:rFonts w:ascii="Arial" w:eastAsia="Arial" w:hAnsi="Arial" w:cs="Arial"/>
          <w:highlight w:val="yellow"/>
        </w:rPr>
        <w:t xml:space="preserve">Horner and Macgregor 1983; Sessions and Larson 1987; </w:t>
      </w:r>
      <w:proofErr w:type="spellStart"/>
      <w:r w:rsidR="008E40CC" w:rsidRPr="00A318CA">
        <w:rPr>
          <w:rFonts w:ascii="Arial" w:eastAsia="Arial" w:hAnsi="Arial" w:cs="Arial"/>
          <w:highlight w:val="yellow"/>
        </w:rPr>
        <w:t>Jockusch</w:t>
      </w:r>
      <w:proofErr w:type="spellEnd"/>
      <w:r w:rsidR="008E40CC" w:rsidRPr="00A318CA">
        <w:rPr>
          <w:rFonts w:ascii="Arial" w:eastAsia="Arial" w:hAnsi="Arial" w:cs="Arial"/>
          <w:highlight w:val="yellow"/>
        </w:rPr>
        <w:t xml:space="preserve"> 1997; </w:t>
      </w:r>
      <w:proofErr w:type="spellStart"/>
      <w:r w:rsidR="008E40CC" w:rsidRPr="00A318CA">
        <w:rPr>
          <w:rFonts w:ascii="Arial" w:eastAsia="Arial" w:hAnsi="Arial" w:cs="Arial"/>
          <w:highlight w:val="yellow"/>
        </w:rPr>
        <w:t>Lertzman-Lepofsky</w:t>
      </w:r>
      <w:proofErr w:type="spellEnd"/>
      <w:r w:rsidR="008E40CC" w:rsidRPr="00A318CA">
        <w:rPr>
          <w:rFonts w:ascii="Arial" w:eastAsia="Arial" w:hAnsi="Arial" w:cs="Arial"/>
          <w:highlight w:val="yellow"/>
        </w:rPr>
        <w:t>, et al. 2019; Womack, et al. 2019).</w:t>
      </w:r>
      <w:commentRangeEnd w:id="11"/>
      <w:r>
        <w:rPr>
          <w:rStyle w:val="CommentReference"/>
        </w:rPr>
        <w:commentReference w:id="11"/>
      </w:r>
      <w:r>
        <w:rPr>
          <w:rFonts w:ascii="Arial" w:eastAsia="Arial" w:hAnsi="Arial" w:cs="Arial"/>
          <w:highlight w:val="yellow"/>
        </w:rPr>
        <w:t>]</w:t>
      </w:r>
    </w:p>
    <w:p w14:paraId="61C6BF06" w14:textId="77777777" w:rsidR="00B71743" w:rsidRDefault="00B71743">
      <w:pPr>
        <w:spacing w:line="276" w:lineRule="auto"/>
        <w:ind w:firstLine="540"/>
        <w:rPr>
          <w:rFonts w:ascii="Arial" w:eastAsia="Arial" w:hAnsi="Arial" w:cs="Arial"/>
        </w:rPr>
      </w:pPr>
    </w:p>
    <w:p w14:paraId="209B298A" w14:textId="77777777" w:rsidR="00B71743" w:rsidRPr="00C94846" w:rsidRDefault="00B71743">
      <w:pPr>
        <w:spacing w:line="276" w:lineRule="auto"/>
        <w:ind w:firstLine="540"/>
        <w:rPr>
          <w:rFonts w:ascii="Arial" w:eastAsia="Arial" w:hAnsi="Arial" w:cs="Arial"/>
          <w:strike/>
        </w:rPr>
      </w:pPr>
    </w:p>
    <w:p w14:paraId="7B955D3C" w14:textId="77777777" w:rsidR="00B71743" w:rsidRPr="004D6641" w:rsidRDefault="00B71743">
      <w:pPr>
        <w:pBdr>
          <w:top w:val="nil"/>
          <w:left w:val="nil"/>
          <w:bottom w:val="nil"/>
          <w:right w:val="nil"/>
          <w:between w:val="nil"/>
        </w:pBdr>
        <w:rPr>
          <w:rFonts w:ascii="Arial" w:eastAsia="Arial" w:hAnsi="Arial" w:cs="Arial"/>
          <w:strike/>
        </w:rPr>
      </w:pPr>
    </w:p>
    <w:p w14:paraId="2C26B94A" w14:textId="77777777" w:rsidR="00B71743" w:rsidRPr="004D6641" w:rsidRDefault="00B71743">
      <w:pPr>
        <w:pBdr>
          <w:top w:val="nil"/>
          <w:left w:val="nil"/>
          <w:bottom w:val="nil"/>
          <w:right w:val="nil"/>
          <w:between w:val="nil"/>
        </w:pBdr>
        <w:rPr>
          <w:rFonts w:ascii="Arial" w:eastAsia="Arial" w:hAnsi="Arial" w:cs="Arial"/>
          <w:strike/>
        </w:rPr>
      </w:pPr>
    </w:p>
    <w:p w14:paraId="10E8CA5F" w14:textId="77777777" w:rsidR="00B71743" w:rsidRDefault="00B71743">
      <w:pPr>
        <w:pBdr>
          <w:top w:val="nil"/>
          <w:left w:val="nil"/>
          <w:bottom w:val="nil"/>
          <w:right w:val="nil"/>
          <w:between w:val="nil"/>
        </w:pBdr>
        <w:ind w:firstLine="720"/>
        <w:rPr>
          <w:rFonts w:ascii="Arial" w:eastAsia="Arial" w:hAnsi="Arial" w:cs="Arial"/>
          <w:color w:val="FF0000"/>
        </w:rPr>
      </w:pPr>
    </w:p>
    <w:p w14:paraId="4DA8538F" w14:textId="77777777" w:rsidR="00B71743" w:rsidRDefault="00B71743">
      <w:pPr>
        <w:pBdr>
          <w:top w:val="nil"/>
          <w:left w:val="nil"/>
          <w:bottom w:val="nil"/>
          <w:right w:val="nil"/>
          <w:between w:val="nil"/>
        </w:pBdr>
        <w:rPr>
          <w:rFonts w:ascii="Arial" w:eastAsia="Arial" w:hAnsi="Arial" w:cs="Arial"/>
          <w:color w:val="000000"/>
        </w:rPr>
      </w:pPr>
    </w:p>
    <w:p w14:paraId="4D9A85DE" w14:textId="77777777" w:rsidR="00B71743" w:rsidRDefault="00B71743">
      <w:pPr>
        <w:pBdr>
          <w:top w:val="nil"/>
          <w:left w:val="nil"/>
          <w:bottom w:val="nil"/>
          <w:right w:val="nil"/>
          <w:between w:val="nil"/>
        </w:pBdr>
        <w:rPr>
          <w:rFonts w:ascii="Arial" w:eastAsia="Arial" w:hAnsi="Arial" w:cs="Arial"/>
          <w:color w:val="000000"/>
        </w:rPr>
      </w:pPr>
    </w:p>
    <w:p w14:paraId="3C0E6539" w14:textId="77777777" w:rsidR="00B71743" w:rsidRDefault="00D95A8A">
      <w:pPr>
        <w:pBdr>
          <w:top w:val="nil"/>
          <w:left w:val="nil"/>
          <w:bottom w:val="nil"/>
          <w:right w:val="nil"/>
          <w:between w:val="nil"/>
        </w:pBdr>
        <w:rPr>
          <w:rFonts w:ascii="Arial" w:eastAsia="Arial" w:hAnsi="Arial" w:cs="Arial"/>
          <w:b/>
          <w:color w:val="000000"/>
        </w:rPr>
      </w:pPr>
      <w:r>
        <w:rPr>
          <w:rFonts w:ascii="Arial" w:eastAsia="Arial" w:hAnsi="Arial" w:cs="Arial"/>
          <w:b/>
          <w:color w:val="000000"/>
        </w:rPr>
        <w:t>Methods</w:t>
      </w:r>
    </w:p>
    <w:p w14:paraId="0F4E11CE" w14:textId="77777777" w:rsidR="00B71743" w:rsidRDefault="00B71743">
      <w:pPr>
        <w:pBdr>
          <w:top w:val="nil"/>
          <w:left w:val="nil"/>
          <w:bottom w:val="nil"/>
          <w:right w:val="nil"/>
          <w:between w:val="nil"/>
        </w:pBdr>
        <w:rPr>
          <w:rFonts w:ascii="Arial" w:eastAsia="Arial" w:hAnsi="Arial" w:cs="Arial"/>
          <w:color w:val="000000"/>
        </w:rPr>
      </w:pPr>
    </w:p>
    <w:p w14:paraId="410DB3FF" w14:textId="77777777" w:rsidR="00B71743" w:rsidRDefault="00D95A8A">
      <w:pPr>
        <w:pBdr>
          <w:top w:val="nil"/>
          <w:left w:val="nil"/>
          <w:bottom w:val="nil"/>
          <w:right w:val="nil"/>
          <w:between w:val="nil"/>
        </w:pBdr>
        <w:rPr>
          <w:rFonts w:ascii="Arial" w:eastAsia="Arial" w:hAnsi="Arial" w:cs="Arial"/>
          <w:i/>
          <w:color w:val="000000"/>
        </w:rPr>
      </w:pPr>
      <w:r>
        <w:rPr>
          <w:rFonts w:ascii="Arial" w:eastAsia="Arial" w:hAnsi="Arial" w:cs="Arial"/>
          <w:i/>
          <w:color w:val="000000"/>
        </w:rPr>
        <w:t>Taxon Sampling, Genome Size, and Phylogeny</w:t>
      </w:r>
    </w:p>
    <w:p w14:paraId="45BF2543" w14:textId="77777777" w:rsidR="00B71743" w:rsidRDefault="00B71743">
      <w:pPr>
        <w:pBdr>
          <w:top w:val="nil"/>
          <w:left w:val="nil"/>
          <w:bottom w:val="nil"/>
          <w:right w:val="nil"/>
          <w:between w:val="nil"/>
        </w:pBdr>
        <w:rPr>
          <w:rFonts w:ascii="Arial" w:eastAsia="Arial" w:hAnsi="Arial" w:cs="Arial"/>
          <w:color w:val="000000"/>
        </w:rPr>
      </w:pPr>
    </w:p>
    <w:p w14:paraId="51055D32" w14:textId="44149593" w:rsidR="00B71743" w:rsidRDefault="00D95A8A">
      <w:pPr>
        <w:pBdr>
          <w:top w:val="nil"/>
          <w:left w:val="nil"/>
          <w:bottom w:val="nil"/>
          <w:right w:val="nil"/>
          <w:between w:val="nil"/>
        </w:pBdr>
        <w:rPr>
          <w:rFonts w:ascii="Arial" w:eastAsia="Arial" w:hAnsi="Arial" w:cs="Arial"/>
          <w:color w:val="000000"/>
        </w:rPr>
      </w:pPr>
      <w:r>
        <w:rPr>
          <w:rFonts w:ascii="Arial" w:eastAsia="Arial" w:hAnsi="Arial" w:cs="Arial"/>
        </w:rPr>
        <w:t>Genome size data were available for</w:t>
      </w:r>
      <w:r>
        <w:rPr>
          <w:rFonts w:ascii="Arial" w:eastAsia="Arial" w:hAnsi="Arial" w:cs="Arial"/>
          <w:color w:val="000000"/>
        </w:rPr>
        <w:t xml:space="preserve"> 106 species of salamanders (out of a total of 739 currently named extant species), encompassing all ten salamander families and 35 of the </w:t>
      </w:r>
      <w:r>
        <w:rPr>
          <w:rFonts w:ascii="Arial" w:eastAsia="Arial" w:hAnsi="Arial" w:cs="Arial"/>
          <w:color w:val="000000"/>
          <w:highlight w:val="yellow"/>
        </w:rPr>
        <w:t>67</w:t>
      </w:r>
      <w:r>
        <w:rPr>
          <w:rFonts w:ascii="Arial" w:eastAsia="Arial" w:hAnsi="Arial" w:cs="Arial"/>
          <w:color w:val="000000"/>
        </w:rPr>
        <w:t xml:space="preserve"> genera (Supplemental Table 1) (</w:t>
      </w:r>
      <w:proofErr w:type="spellStart"/>
      <w:r>
        <w:rPr>
          <w:rFonts w:ascii="Arial" w:eastAsia="Arial" w:hAnsi="Arial" w:cs="Arial"/>
          <w:color w:val="000000"/>
        </w:rPr>
        <w:t>AmphibiaWeb</w:t>
      </w:r>
      <w:proofErr w:type="spellEnd"/>
      <w:r>
        <w:rPr>
          <w:rFonts w:ascii="Arial" w:eastAsia="Arial" w:hAnsi="Arial" w:cs="Arial"/>
          <w:color w:val="000000"/>
        </w:rPr>
        <w:t xml:space="preserve"> 2020, </w:t>
      </w:r>
      <w:r>
        <w:rPr>
          <w:rFonts w:ascii="Arial" w:eastAsia="Arial" w:hAnsi="Arial" w:cs="Arial"/>
        </w:rPr>
        <w:t>Gregory 2020</w:t>
      </w:r>
      <w:r>
        <w:rPr>
          <w:rFonts w:ascii="Arial" w:eastAsia="Arial" w:hAnsi="Arial" w:cs="Arial"/>
          <w:color w:val="000000"/>
        </w:rPr>
        <w:t xml:space="preserve">), and are included here. Our sample includes representatives with diverse life histories: direct development, </w:t>
      </w:r>
      <w:proofErr w:type="spellStart"/>
      <w:r>
        <w:rPr>
          <w:rFonts w:ascii="Arial" w:eastAsia="Arial" w:hAnsi="Arial" w:cs="Arial"/>
          <w:color w:val="000000"/>
        </w:rPr>
        <w:t>paedomorphosis</w:t>
      </w:r>
      <w:proofErr w:type="spellEnd"/>
      <w:r>
        <w:rPr>
          <w:rFonts w:ascii="Arial" w:eastAsia="Arial" w:hAnsi="Arial" w:cs="Arial"/>
          <w:color w:val="000000"/>
        </w:rPr>
        <w:t>, and metamorphosis (with varying degrees of morphological remodeling</w:t>
      </w:r>
      <w:r w:rsidR="00FB0897">
        <w:rPr>
          <w:rFonts w:ascii="Arial" w:eastAsia="Arial" w:hAnsi="Arial" w:cs="Arial"/>
          <w:color w:val="000000"/>
        </w:rPr>
        <w:t xml:space="preserve"> affecting the ability to feed</w:t>
      </w:r>
      <w:r>
        <w:rPr>
          <w:rFonts w:ascii="Arial" w:eastAsia="Arial" w:hAnsi="Arial" w:cs="Arial"/>
          <w:color w:val="000000"/>
        </w:rPr>
        <w:t xml:space="preserve">). </w:t>
      </w:r>
      <w:r w:rsidR="00EF3141">
        <w:rPr>
          <w:rFonts w:ascii="Arial" w:eastAsia="Arial" w:hAnsi="Arial" w:cs="Arial"/>
          <w:color w:val="000000"/>
        </w:rPr>
        <w:t xml:space="preserve">Several lineages are facultative </w:t>
      </w:r>
      <w:proofErr w:type="spellStart"/>
      <w:r w:rsidR="00EF3141">
        <w:rPr>
          <w:rFonts w:ascii="Arial" w:eastAsia="Arial" w:hAnsi="Arial" w:cs="Arial"/>
          <w:color w:val="000000"/>
        </w:rPr>
        <w:t>paedomorphs</w:t>
      </w:r>
      <w:proofErr w:type="spellEnd"/>
      <w:r w:rsidR="00EF3141">
        <w:rPr>
          <w:rFonts w:ascii="Arial" w:eastAsia="Arial" w:hAnsi="Arial" w:cs="Arial"/>
          <w:color w:val="000000"/>
        </w:rPr>
        <w:t>, which retain the ability to undergo metamorphosis, but do not always do so. We coded these taxa as metamorphic</w:t>
      </w:r>
      <w:r w:rsidR="00FB0897">
        <w:rPr>
          <w:rFonts w:ascii="Arial" w:eastAsia="Arial" w:hAnsi="Arial" w:cs="Arial"/>
          <w:color w:val="000000"/>
        </w:rPr>
        <w:t xml:space="preserve">, a decision supported by recent work examining the evolutionary impacts of facultative </w:t>
      </w:r>
      <w:proofErr w:type="spellStart"/>
      <w:r w:rsidR="00FB0897">
        <w:rPr>
          <w:rFonts w:ascii="Arial" w:eastAsia="Arial" w:hAnsi="Arial" w:cs="Arial"/>
          <w:color w:val="000000"/>
        </w:rPr>
        <w:t>paedomorphosis</w:t>
      </w:r>
      <w:proofErr w:type="spellEnd"/>
      <w:r w:rsidR="00FB0897">
        <w:rPr>
          <w:rFonts w:ascii="Arial" w:eastAsia="Arial" w:hAnsi="Arial" w:cs="Arial"/>
          <w:color w:val="000000"/>
        </w:rPr>
        <w:t xml:space="preserve"> (cite Bonnet 2020)</w:t>
      </w:r>
      <w:r w:rsidR="00EF3141">
        <w:rPr>
          <w:rFonts w:ascii="Arial" w:eastAsia="Arial" w:hAnsi="Arial" w:cs="Arial"/>
          <w:color w:val="000000"/>
        </w:rPr>
        <w:t xml:space="preserve">. </w:t>
      </w:r>
      <w:r w:rsidRPr="00703E84">
        <w:rPr>
          <w:rFonts w:ascii="Arial" w:eastAsia="Arial" w:hAnsi="Arial" w:cs="Arial"/>
        </w:rPr>
        <w:t>W</w:t>
      </w:r>
      <w:r w:rsidRPr="00703E84">
        <w:rPr>
          <w:rFonts w:ascii="Arial" w:eastAsia="Arial" w:hAnsi="Arial" w:cs="Arial"/>
          <w:color w:val="000000"/>
        </w:rPr>
        <w:t>e transformed the data with natural logarithms prior to analysis</w:t>
      </w:r>
      <w:r w:rsidRPr="00703E84">
        <w:rPr>
          <w:rFonts w:ascii="Arial" w:eastAsia="Arial" w:hAnsi="Arial" w:cs="Arial"/>
        </w:rPr>
        <w:t>.</w:t>
      </w:r>
      <w:r>
        <w:rPr>
          <w:rFonts w:ascii="Arial" w:eastAsia="Arial" w:hAnsi="Arial" w:cs="Arial"/>
          <w:color w:val="000000"/>
        </w:rPr>
        <w:t xml:space="preserve"> </w:t>
      </w:r>
    </w:p>
    <w:p w14:paraId="55D5298B" w14:textId="77777777" w:rsidR="00B71743" w:rsidRDefault="00B71743">
      <w:pPr>
        <w:pBdr>
          <w:top w:val="nil"/>
          <w:left w:val="nil"/>
          <w:bottom w:val="nil"/>
          <w:right w:val="nil"/>
          <w:between w:val="nil"/>
        </w:pBdr>
        <w:rPr>
          <w:rFonts w:ascii="Arial" w:eastAsia="Arial" w:hAnsi="Arial" w:cs="Arial"/>
          <w:color w:val="000000"/>
        </w:rPr>
      </w:pPr>
    </w:p>
    <w:p w14:paraId="6DA7A64A" w14:textId="77777777" w:rsidR="00B71743" w:rsidRDefault="00D95A8A">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The tree topology was obtained from previously published work (Mueller, et al. 2008; Pyron and Wiens 2011; </w:t>
      </w:r>
      <w:proofErr w:type="spellStart"/>
      <w:r>
        <w:rPr>
          <w:rFonts w:ascii="Arial" w:eastAsia="Arial" w:hAnsi="Arial" w:cs="Arial"/>
          <w:color w:val="000000"/>
        </w:rPr>
        <w:t>Vieites</w:t>
      </w:r>
      <w:proofErr w:type="spellEnd"/>
      <w:r>
        <w:rPr>
          <w:rFonts w:ascii="Arial" w:eastAsia="Arial" w:hAnsi="Arial" w:cs="Arial"/>
          <w:color w:val="000000"/>
        </w:rPr>
        <w:t xml:space="preserve">, et al. 2011; Zheng, et al. 2011). Branch lengths were obtained by fixing the topology and estimating substitutions per site for two mitochondrial genes </w:t>
      </w:r>
      <w:r>
        <w:rPr>
          <w:rFonts w:ascii="Noto Sans Symbols" w:eastAsia="Noto Sans Symbols" w:hAnsi="Noto Sans Symbols" w:cs="Noto Sans Symbols"/>
          <w:color w:val="000000"/>
        </w:rPr>
        <w:t>⎯</w:t>
      </w:r>
      <w:r>
        <w:rPr>
          <w:rFonts w:ascii="Arial" w:eastAsia="Arial" w:hAnsi="Arial" w:cs="Arial"/>
          <w:color w:val="000000"/>
        </w:rPr>
        <w:t xml:space="preserve"> cytochrome-b and 16S. </w:t>
      </w:r>
      <w:proofErr w:type="spellStart"/>
      <w:r>
        <w:rPr>
          <w:rFonts w:ascii="Arial" w:eastAsia="Arial" w:hAnsi="Arial" w:cs="Arial"/>
          <w:color w:val="000000"/>
        </w:rPr>
        <w:t>Cyt</w:t>
      </w:r>
      <w:proofErr w:type="spellEnd"/>
      <w:r>
        <w:rPr>
          <w:rFonts w:ascii="Arial" w:eastAsia="Arial" w:hAnsi="Arial" w:cs="Arial"/>
          <w:color w:val="000000"/>
        </w:rPr>
        <w:t>-b and 16S sequences were obtained from GenBank when available or were generated using both conserved and species-specific primers and standard PCR conditions (</w:t>
      </w:r>
      <w:r>
        <w:rPr>
          <w:rFonts w:ascii="Arial" w:eastAsia="Arial" w:hAnsi="Arial" w:cs="Arial"/>
          <w:highlight w:val="yellow"/>
        </w:rPr>
        <w:t xml:space="preserve">Supplemental </w:t>
      </w:r>
      <w:r>
        <w:rPr>
          <w:rFonts w:ascii="Arial" w:eastAsia="Arial" w:hAnsi="Arial" w:cs="Arial"/>
          <w:color w:val="000000"/>
          <w:highlight w:val="yellow"/>
        </w:rPr>
        <w:t>Table XX</w:t>
      </w:r>
      <w:r>
        <w:rPr>
          <w:rFonts w:ascii="Arial" w:eastAsia="Arial" w:hAnsi="Arial" w:cs="Arial"/>
          <w:color w:val="000000"/>
        </w:rPr>
        <w:t xml:space="preserve">). For each gene, alignment was performed using MUSCLE and the best-fitting model of nucleotide substitution was selected using AIC implemented in </w:t>
      </w:r>
      <w:proofErr w:type="spellStart"/>
      <w:r>
        <w:rPr>
          <w:rFonts w:ascii="Arial" w:eastAsia="Arial" w:hAnsi="Arial" w:cs="Arial"/>
          <w:color w:val="000000"/>
        </w:rPr>
        <w:t>ModelTest</w:t>
      </w:r>
      <w:proofErr w:type="spellEnd"/>
      <w:r>
        <w:rPr>
          <w:rFonts w:ascii="Arial" w:eastAsia="Arial" w:hAnsi="Arial" w:cs="Arial"/>
          <w:color w:val="000000"/>
        </w:rPr>
        <w:t xml:space="preserve"> 3.6 (Posada and Crandall 1998; Edgar 2004); </w:t>
      </w:r>
      <w:proofErr w:type="spellStart"/>
      <w:r>
        <w:rPr>
          <w:rFonts w:ascii="Arial" w:eastAsia="Arial" w:hAnsi="Arial" w:cs="Arial"/>
          <w:color w:val="000000"/>
        </w:rPr>
        <w:t>cyt</w:t>
      </w:r>
      <w:proofErr w:type="spellEnd"/>
      <w:r>
        <w:rPr>
          <w:rFonts w:ascii="Arial" w:eastAsia="Arial" w:hAnsi="Arial" w:cs="Arial"/>
          <w:color w:val="000000"/>
        </w:rPr>
        <w:t xml:space="preserve">-b was partitioned by codon position. Branch lengths were estimated for each gene individually using </w:t>
      </w:r>
      <w:proofErr w:type="spellStart"/>
      <w:r>
        <w:rPr>
          <w:rFonts w:ascii="Arial" w:eastAsia="Arial" w:hAnsi="Arial" w:cs="Arial"/>
          <w:color w:val="000000"/>
        </w:rPr>
        <w:t>RAxML</w:t>
      </w:r>
      <w:proofErr w:type="spellEnd"/>
      <w:r>
        <w:rPr>
          <w:rFonts w:ascii="Arial" w:eastAsia="Arial" w:hAnsi="Arial" w:cs="Arial"/>
          <w:color w:val="000000"/>
        </w:rPr>
        <w:t xml:space="preserve"> and averaged, weighted by gene length (Stamatakis 2006). The resulting tree was ultrametricized using penalized likelihood implemented in r8s with the truncated Newton algorithm and cross validation to select the optimal smoothing parameter value (from 10-100) (Sanderson 2003). </w:t>
      </w:r>
    </w:p>
    <w:p w14:paraId="53A35B32" w14:textId="77777777" w:rsidR="00B71743" w:rsidRDefault="00B71743">
      <w:pPr>
        <w:pBdr>
          <w:top w:val="nil"/>
          <w:left w:val="nil"/>
          <w:bottom w:val="nil"/>
          <w:right w:val="nil"/>
          <w:between w:val="nil"/>
        </w:pBdr>
        <w:rPr>
          <w:rFonts w:ascii="Arial" w:eastAsia="Arial" w:hAnsi="Arial" w:cs="Arial"/>
          <w:color w:val="000000"/>
        </w:rPr>
      </w:pPr>
    </w:p>
    <w:p w14:paraId="3CEE5FCF" w14:textId="77777777" w:rsidR="00B71743" w:rsidRDefault="00D95A8A">
      <w:pPr>
        <w:pBdr>
          <w:top w:val="nil"/>
          <w:left w:val="nil"/>
          <w:bottom w:val="nil"/>
          <w:right w:val="nil"/>
          <w:between w:val="nil"/>
        </w:pBdr>
        <w:rPr>
          <w:rFonts w:ascii="Arial" w:eastAsia="Arial" w:hAnsi="Arial" w:cs="Arial"/>
          <w:color w:val="000000"/>
        </w:rPr>
      </w:pPr>
      <w:r>
        <w:rPr>
          <w:rFonts w:ascii="Arial" w:eastAsia="Arial" w:hAnsi="Arial" w:cs="Arial"/>
          <w:i/>
          <w:color w:val="000000"/>
        </w:rPr>
        <w:t>Models of Genome Size Evolution</w:t>
      </w:r>
    </w:p>
    <w:p w14:paraId="1FDE6F74" w14:textId="77777777" w:rsidR="00B71743" w:rsidRDefault="00B71743">
      <w:pPr>
        <w:pBdr>
          <w:top w:val="nil"/>
          <w:left w:val="nil"/>
          <w:bottom w:val="nil"/>
          <w:right w:val="nil"/>
          <w:between w:val="nil"/>
        </w:pBdr>
        <w:rPr>
          <w:rFonts w:ascii="Arial" w:eastAsia="Arial" w:hAnsi="Arial" w:cs="Arial"/>
          <w:color w:val="000000"/>
        </w:rPr>
      </w:pPr>
    </w:p>
    <w:p w14:paraId="33667428" w14:textId="69EF64C9" w:rsidR="00B71743" w:rsidRDefault="00D95A8A">
      <w:pPr>
        <w:pBdr>
          <w:top w:val="nil"/>
          <w:left w:val="nil"/>
          <w:bottom w:val="nil"/>
          <w:right w:val="nil"/>
          <w:between w:val="nil"/>
        </w:pBdr>
        <w:rPr>
          <w:rFonts w:ascii="Arial" w:eastAsia="Arial" w:hAnsi="Arial" w:cs="Arial"/>
          <w:color w:val="000000"/>
        </w:rPr>
      </w:pPr>
      <w:r>
        <w:rPr>
          <w:rFonts w:ascii="Arial" w:eastAsia="Arial" w:hAnsi="Arial" w:cs="Arial"/>
          <w:color w:val="000000"/>
        </w:rPr>
        <w:t>Hypotheses connecting life history and genome size were tested using both Brownian motion (BM) and Ornstein-</w:t>
      </w:r>
      <w:proofErr w:type="spellStart"/>
      <w:r>
        <w:rPr>
          <w:rFonts w:ascii="Arial" w:eastAsia="Arial" w:hAnsi="Arial" w:cs="Arial"/>
          <w:color w:val="000000"/>
        </w:rPr>
        <w:t>Uhlenbeck</w:t>
      </w:r>
      <w:proofErr w:type="spellEnd"/>
      <w:r>
        <w:rPr>
          <w:rFonts w:ascii="Arial" w:eastAsia="Arial" w:hAnsi="Arial" w:cs="Arial"/>
          <w:color w:val="000000"/>
        </w:rPr>
        <w:t xml:space="preserve"> (OU) models of evolution (Hansen 1997; Butler and King 2004; O'Meara, et al. 2006; Beaulieu, et al. 2012). </w:t>
      </w:r>
      <w:r>
        <w:rPr>
          <w:rFonts w:ascii="Arial" w:eastAsia="Arial" w:hAnsi="Arial" w:cs="Arial"/>
        </w:rPr>
        <w:t xml:space="preserve">Under the BM model, </w:t>
      </w:r>
      <w:r>
        <w:rPr>
          <w:rFonts w:ascii="Arial" w:eastAsia="Arial" w:hAnsi="Arial" w:cs="Arial"/>
          <w:color w:val="000000"/>
        </w:rPr>
        <w:t>as li</w:t>
      </w:r>
      <w:r>
        <w:rPr>
          <w:rFonts w:ascii="Arial" w:eastAsia="Arial" w:hAnsi="Arial" w:cs="Arial"/>
        </w:rPr>
        <w:t xml:space="preserve">neages diverge from a common ancestor, their traits engage in independent random walks, so that the expected variance between the two lineages will be proportional to the time since divergence and the value of a stochastic noise intensity parameter, σ. </w:t>
      </w:r>
      <w:r>
        <w:rPr>
          <w:rFonts w:ascii="Arial" w:eastAsia="Arial" w:hAnsi="Arial" w:cs="Arial"/>
          <w:color w:val="000000"/>
        </w:rPr>
        <w:t>The multiple-rate BM model, introduced by O’Meara et al (2006), allow</w:t>
      </w:r>
      <w:r>
        <w:rPr>
          <w:rFonts w:ascii="Arial" w:eastAsia="Arial" w:hAnsi="Arial" w:cs="Arial"/>
        </w:rPr>
        <w:t>s</w:t>
      </w:r>
      <w:r>
        <w:rPr>
          <w:rFonts w:ascii="Arial" w:eastAsia="Arial" w:hAnsi="Arial" w:cs="Arial"/>
          <w:color w:val="000000"/>
        </w:rPr>
        <w:t xml:space="preserve"> different σ values across different portions of a phylogenetic tree. </w:t>
      </w:r>
    </w:p>
    <w:p w14:paraId="7C82F327" w14:textId="77777777" w:rsidR="00B71743" w:rsidRDefault="00B71743">
      <w:pPr>
        <w:pBdr>
          <w:top w:val="nil"/>
          <w:left w:val="nil"/>
          <w:bottom w:val="nil"/>
          <w:right w:val="nil"/>
          <w:between w:val="nil"/>
        </w:pBdr>
        <w:rPr>
          <w:rFonts w:ascii="Arial" w:eastAsia="Arial" w:hAnsi="Arial" w:cs="Arial"/>
        </w:rPr>
      </w:pPr>
    </w:p>
    <w:p w14:paraId="46B70A17" w14:textId="77777777" w:rsidR="00B71743" w:rsidRDefault="00D95A8A">
      <w:pPr>
        <w:pBdr>
          <w:top w:val="nil"/>
          <w:left w:val="nil"/>
          <w:bottom w:val="nil"/>
          <w:right w:val="nil"/>
          <w:between w:val="nil"/>
        </w:pBdr>
        <w:rPr>
          <w:rFonts w:ascii="Arial" w:eastAsia="Arial" w:hAnsi="Arial" w:cs="Arial"/>
        </w:rPr>
      </w:pPr>
      <w:r>
        <w:rPr>
          <w:rFonts w:ascii="Arial" w:eastAsia="Arial" w:hAnsi="Arial" w:cs="Arial"/>
          <w:color w:val="000000"/>
        </w:rPr>
        <w:t xml:space="preserve">OU models include </w:t>
      </w:r>
      <w:r>
        <w:rPr>
          <w:rFonts w:ascii="Arial" w:eastAsia="Arial" w:hAnsi="Arial" w:cs="Arial"/>
        </w:rPr>
        <w:t>the stochastic terms of the BM model</w:t>
      </w:r>
      <w:r>
        <w:rPr>
          <w:rFonts w:ascii="Arial" w:eastAsia="Arial" w:hAnsi="Arial" w:cs="Arial"/>
          <w:color w:val="000000"/>
        </w:rPr>
        <w:t xml:space="preserve">, but also include a </w:t>
      </w:r>
      <w:r>
        <w:rPr>
          <w:rFonts w:ascii="Arial" w:eastAsia="Arial" w:hAnsi="Arial" w:cs="Arial"/>
        </w:rPr>
        <w:t>deterministic</w:t>
      </w:r>
      <w:r>
        <w:rPr>
          <w:rFonts w:ascii="Arial" w:eastAsia="Arial" w:hAnsi="Arial" w:cs="Arial"/>
          <w:color w:val="000000"/>
        </w:rPr>
        <w:t xml:space="preserve"> </w:t>
      </w:r>
      <w:r>
        <w:rPr>
          <w:rFonts w:ascii="Arial" w:eastAsia="Arial" w:hAnsi="Arial" w:cs="Arial"/>
        </w:rPr>
        <w:t>component of trait evolution.</w:t>
      </w:r>
      <w:r>
        <w:rPr>
          <w:rFonts w:ascii="Arial" w:eastAsia="Arial" w:hAnsi="Arial" w:cs="Arial"/>
          <w:color w:val="000000"/>
        </w:rPr>
        <w:t xml:space="preserve"> Mathematically, th</w:t>
      </w:r>
      <w:r>
        <w:rPr>
          <w:rFonts w:ascii="Arial" w:eastAsia="Arial" w:hAnsi="Arial" w:cs="Arial"/>
        </w:rPr>
        <w:t>e model for trait evolution is</w:t>
      </w:r>
    </w:p>
    <w:p w14:paraId="770AF5FC" w14:textId="77777777" w:rsidR="00B71743" w:rsidRDefault="00B71743">
      <w:pPr>
        <w:pBdr>
          <w:top w:val="nil"/>
          <w:left w:val="nil"/>
          <w:bottom w:val="nil"/>
          <w:right w:val="nil"/>
          <w:between w:val="nil"/>
        </w:pBdr>
        <w:rPr>
          <w:rFonts w:ascii="Arial" w:eastAsia="Arial" w:hAnsi="Arial" w:cs="Arial"/>
        </w:rPr>
      </w:pPr>
    </w:p>
    <w:p w14:paraId="7A8BB862" w14:textId="77777777" w:rsidR="00B71743" w:rsidRDefault="00D95A8A">
      <w:pPr>
        <w:jc w:val="center"/>
        <w:rPr>
          <w:rFonts w:ascii="Arial" w:eastAsia="Arial" w:hAnsi="Arial" w:cs="Arial"/>
        </w:rPr>
      </w:pPr>
      <m:oMath>
        <m:r>
          <w:rPr>
            <w:rFonts w:ascii="Arial" w:eastAsia="Arial" w:hAnsi="Arial" w:cs="Arial"/>
          </w:rPr>
          <m:t>dX(t)=α(θ(t)-X(t))+σdB(t)</m:t>
        </m:r>
      </m:oMath>
      <w:r>
        <w:rPr>
          <w:rFonts w:ascii="Arial" w:eastAsia="Arial" w:hAnsi="Arial" w:cs="Arial"/>
        </w:rPr>
        <w:t xml:space="preserve">, </w:t>
      </w:r>
    </w:p>
    <w:p w14:paraId="5D2D80E9" w14:textId="77777777" w:rsidR="00B71743" w:rsidRDefault="00B71743">
      <w:pPr>
        <w:rPr>
          <w:rFonts w:ascii="Arial" w:eastAsia="Arial" w:hAnsi="Arial" w:cs="Arial"/>
        </w:rPr>
      </w:pPr>
    </w:p>
    <w:p w14:paraId="0FCD69DD" w14:textId="7ED12AA2" w:rsidR="00B71743" w:rsidRDefault="00D95A8A">
      <w:pPr>
        <w:pBdr>
          <w:top w:val="nil"/>
          <w:left w:val="nil"/>
          <w:bottom w:val="nil"/>
          <w:right w:val="nil"/>
          <w:between w:val="nil"/>
        </w:pBdr>
        <w:rPr>
          <w:rFonts w:ascii="Arial" w:eastAsia="Arial" w:hAnsi="Arial" w:cs="Arial"/>
        </w:rPr>
      </w:pPr>
      <w:r>
        <w:rPr>
          <w:rFonts w:ascii="Arial" w:eastAsia="Arial" w:hAnsi="Arial" w:cs="Arial"/>
        </w:rPr>
        <w:t xml:space="preserve">where </w:t>
      </w:r>
      <m:oMath>
        <m:r>
          <w:rPr>
            <w:rFonts w:ascii="Cambria Math" w:hAnsi="Cambria Math"/>
          </w:rPr>
          <m:t>θ</m:t>
        </m:r>
        <m:r>
          <w:rPr>
            <w:rFonts w:ascii="Arial" w:eastAsia="Arial" w:hAnsi="Arial" w:cs="Arial"/>
          </w:rPr>
          <m:t>(t)</m:t>
        </m:r>
      </m:oMath>
      <w:r>
        <w:rPr>
          <w:rFonts w:ascii="Arial" w:eastAsia="Arial" w:hAnsi="Arial" w:cs="Arial"/>
        </w:rPr>
        <w:t xml:space="preserve"> is the deterministic equilibrium for the trait at time </w:t>
      </w:r>
      <w:r>
        <w:rPr>
          <w:rFonts w:ascii="Arial" w:eastAsia="Arial" w:hAnsi="Arial" w:cs="Arial"/>
          <w:i/>
        </w:rPr>
        <w:t>t</w:t>
      </w:r>
      <w:r>
        <w:rPr>
          <w:rFonts w:ascii="Arial" w:eastAsia="Arial" w:hAnsi="Arial" w:cs="Arial"/>
        </w:rPr>
        <w:t xml:space="preserve"> and </w:t>
      </w:r>
      <m:oMath>
        <m:r>
          <w:rPr>
            <w:rFonts w:ascii="Cambria Math" w:hAnsi="Cambria Math"/>
          </w:rPr>
          <m:t>α</m:t>
        </m:r>
      </m:oMath>
      <w:r w:rsidR="00AA3FCE">
        <w:rPr>
          <w:rFonts w:ascii="Arial" w:eastAsia="Arial" w:hAnsi="Arial" w:cs="Arial"/>
        </w:rPr>
        <w:t xml:space="preserve"> </w:t>
      </w:r>
      <w:r>
        <w:rPr>
          <w:rFonts w:ascii="Arial" w:eastAsia="Arial" w:hAnsi="Arial" w:cs="Arial"/>
        </w:rPr>
        <w:t xml:space="preserve">is the </w:t>
      </w:r>
      <w:r>
        <w:rPr>
          <w:rFonts w:ascii="Arial" w:eastAsia="Arial" w:hAnsi="Arial" w:cs="Arial"/>
          <w:i/>
        </w:rPr>
        <w:t xml:space="preserve">strength of </w:t>
      </w:r>
      <w:r w:rsidR="00474B69">
        <w:rPr>
          <w:rFonts w:ascii="Arial" w:eastAsia="Arial" w:hAnsi="Arial" w:cs="Arial"/>
          <w:i/>
        </w:rPr>
        <w:t>the deterministic pull (e.g. selection)</w:t>
      </w:r>
      <w:r w:rsidR="00474B69">
        <w:rPr>
          <w:rFonts w:ascii="Arial" w:eastAsia="Arial" w:hAnsi="Arial" w:cs="Arial"/>
        </w:rPr>
        <w:t xml:space="preserve"> </w:t>
      </w:r>
      <w:r>
        <w:rPr>
          <w:rFonts w:ascii="Arial" w:eastAsia="Arial" w:hAnsi="Arial" w:cs="Arial"/>
        </w:rPr>
        <w:t xml:space="preserve">towards that equilibrium along a branch of </w:t>
      </w:r>
      <w:r w:rsidR="00AA3FCE">
        <w:rPr>
          <w:rFonts w:ascii="Arial" w:eastAsia="Arial" w:hAnsi="Arial" w:cs="Arial"/>
        </w:rPr>
        <w:t xml:space="preserve">a </w:t>
      </w:r>
      <w:r>
        <w:rPr>
          <w:rFonts w:ascii="Arial" w:eastAsia="Arial" w:hAnsi="Arial" w:cs="Arial"/>
        </w:rPr>
        <w:t xml:space="preserve">tree. Whereas </w:t>
      </w:r>
      <w:r>
        <w:rPr>
          <w:rFonts w:ascii="Arial" w:eastAsia="Arial" w:hAnsi="Arial" w:cs="Arial"/>
          <w:color w:val="000000"/>
        </w:rPr>
        <w:sym w:font="Symbol" w:char="F071"/>
      </w:r>
      <w:r>
        <w:rPr>
          <w:rFonts w:ascii="Arial" w:eastAsia="Arial" w:hAnsi="Arial" w:cs="Arial"/>
          <w:color w:val="000000"/>
        </w:rPr>
        <w:t xml:space="preserve"> represents an equilibrium value of the evolutionary process, </w:t>
      </w:r>
      <w:r>
        <w:rPr>
          <w:rFonts w:ascii="Arial" w:eastAsia="Arial" w:hAnsi="Arial" w:cs="Arial"/>
          <w:color w:val="000000"/>
        </w:rPr>
        <w:sym w:font="Symbol" w:char="F073"/>
      </w:r>
      <w:r>
        <w:rPr>
          <w:rFonts w:ascii="Arial" w:eastAsia="Arial" w:hAnsi="Arial" w:cs="Arial"/>
          <w:color w:val="000000"/>
        </w:rPr>
        <w:t xml:space="preserve"> and </w:t>
      </w:r>
      <w:r>
        <w:rPr>
          <w:rFonts w:ascii="Arial" w:eastAsia="Arial" w:hAnsi="Arial" w:cs="Arial"/>
          <w:color w:val="000000"/>
        </w:rPr>
        <w:sym w:font="Symbol" w:char="F061"/>
      </w:r>
      <w:r>
        <w:rPr>
          <w:rFonts w:ascii="Arial" w:eastAsia="Arial" w:hAnsi="Arial" w:cs="Arial"/>
          <w:color w:val="000000"/>
        </w:rPr>
        <w:t xml:space="preserve"> are generally interpreted as evolutionary rates. Hypotheses regarding </w:t>
      </w:r>
      <w:r w:rsidR="003738D2">
        <w:rPr>
          <w:rFonts w:ascii="Arial" w:eastAsia="Arial" w:hAnsi="Arial" w:cs="Arial"/>
          <w:color w:val="000000"/>
        </w:rPr>
        <w:t>trait</w:t>
      </w:r>
      <w:r>
        <w:rPr>
          <w:rFonts w:ascii="Arial" w:eastAsia="Arial" w:hAnsi="Arial" w:cs="Arial"/>
          <w:color w:val="000000"/>
        </w:rPr>
        <w:t xml:space="preserve"> evolution are specified by painting “regimes” on the tree to indicate where these parameters are expected to shift. The simplest </w:t>
      </w:r>
      <w:r w:rsidR="003738D2">
        <w:rPr>
          <w:rFonts w:ascii="Arial" w:eastAsia="Arial" w:hAnsi="Arial" w:cs="Arial"/>
          <w:color w:val="000000"/>
        </w:rPr>
        <w:t xml:space="preserve">OU </w:t>
      </w:r>
      <w:r>
        <w:rPr>
          <w:rFonts w:ascii="Arial" w:eastAsia="Arial" w:hAnsi="Arial" w:cs="Arial"/>
          <w:color w:val="000000"/>
        </w:rPr>
        <w:t xml:space="preserve">models allow multiple equilibria, with </w:t>
      </w:r>
      <w:r w:rsidR="003738D2">
        <w:rPr>
          <w:rFonts w:ascii="Arial" w:eastAsia="Arial" w:hAnsi="Arial" w:cs="Arial"/>
          <w:color w:val="000000"/>
        </w:rPr>
        <w:t xml:space="preserve">the </w:t>
      </w:r>
      <w:r>
        <w:rPr>
          <w:rFonts w:ascii="Arial" w:eastAsia="Arial" w:hAnsi="Arial" w:cs="Arial"/>
        </w:rPr>
        <w:t>evolutionary process lead</w:t>
      </w:r>
      <w:r w:rsidR="003738D2">
        <w:rPr>
          <w:rFonts w:ascii="Arial" w:eastAsia="Arial" w:hAnsi="Arial" w:cs="Arial"/>
        </w:rPr>
        <w:t>ing</w:t>
      </w:r>
      <w:r>
        <w:rPr>
          <w:rFonts w:ascii="Arial" w:eastAsia="Arial" w:hAnsi="Arial" w:cs="Arial"/>
        </w:rPr>
        <w:t xml:space="preserve"> to differences in mean phenotype</w:t>
      </w:r>
      <w:r w:rsidR="003738D2">
        <w:rPr>
          <w:rFonts w:ascii="Arial" w:eastAsia="Arial" w:hAnsi="Arial" w:cs="Arial"/>
        </w:rPr>
        <w:t xml:space="preserve"> across regimes</w:t>
      </w:r>
      <w:r>
        <w:rPr>
          <w:rFonts w:ascii="Arial" w:eastAsia="Arial" w:hAnsi="Arial" w:cs="Arial"/>
        </w:rPr>
        <w:t xml:space="preserve">. Further model extensions also allow the strength </w:t>
      </w:r>
      <w:r w:rsidR="003738D2">
        <w:rPr>
          <w:rFonts w:ascii="Arial" w:eastAsia="Arial" w:hAnsi="Arial" w:cs="Arial"/>
        </w:rPr>
        <w:t>of the deterministic pull</w:t>
      </w:r>
      <w:r>
        <w:rPr>
          <w:rFonts w:ascii="Arial" w:eastAsia="Arial" w:hAnsi="Arial" w:cs="Arial"/>
        </w:rPr>
        <w:t xml:space="preserve"> and the </w:t>
      </w:r>
      <w:r w:rsidR="003738D2">
        <w:rPr>
          <w:rFonts w:ascii="Arial" w:eastAsia="Arial" w:hAnsi="Arial" w:cs="Arial"/>
        </w:rPr>
        <w:t>stochastic noise</w:t>
      </w:r>
      <w:r>
        <w:rPr>
          <w:rFonts w:ascii="Arial" w:eastAsia="Arial" w:hAnsi="Arial" w:cs="Arial"/>
        </w:rPr>
        <w:t xml:space="preserve"> intensity to vary across regim</w:t>
      </w:r>
      <w:r w:rsidR="003738D2">
        <w:rPr>
          <w:rFonts w:ascii="Arial" w:eastAsia="Arial" w:hAnsi="Arial" w:cs="Arial"/>
        </w:rPr>
        <w:t>e</w:t>
      </w:r>
      <w:r>
        <w:rPr>
          <w:rFonts w:ascii="Arial" w:eastAsia="Arial" w:hAnsi="Arial" w:cs="Arial"/>
        </w:rPr>
        <w:t>s (Beaulieu, et al. 2012). Although these</w:t>
      </w:r>
      <w:r w:rsidR="006E7F65">
        <w:rPr>
          <w:rFonts w:ascii="Arial" w:eastAsia="Arial" w:hAnsi="Arial" w:cs="Arial"/>
        </w:rPr>
        <w:t xml:space="preserve"> simple stochastic</w:t>
      </w:r>
      <w:r>
        <w:rPr>
          <w:rFonts w:ascii="Arial" w:eastAsia="Arial" w:hAnsi="Arial" w:cs="Arial"/>
        </w:rPr>
        <w:t xml:space="preserve"> models typically are used to fit alternative scenarios for the dynamics of adaptive evolution, </w:t>
      </w:r>
      <w:r w:rsidR="006E7F65">
        <w:rPr>
          <w:rFonts w:ascii="Arial" w:eastAsia="Arial" w:hAnsi="Arial" w:cs="Arial"/>
        </w:rPr>
        <w:t>they</w:t>
      </w:r>
      <w:r>
        <w:rPr>
          <w:rFonts w:ascii="Arial" w:eastAsia="Arial" w:hAnsi="Arial" w:cs="Arial"/>
        </w:rPr>
        <w:t xml:space="preserve"> are extremely flexible and can be interpreted in different ways</w:t>
      </w:r>
      <w:r w:rsidR="006E7F65">
        <w:rPr>
          <w:rFonts w:ascii="Arial" w:eastAsia="Arial" w:hAnsi="Arial" w:cs="Arial"/>
        </w:rPr>
        <w:t>. Here, we demonstrate how they can be used</w:t>
      </w:r>
      <w:r>
        <w:rPr>
          <w:rFonts w:ascii="Arial" w:eastAsia="Arial" w:hAnsi="Arial" w:cs="Arial"/>
        </w:rPr>
        <w:t xml:space="preserve"> to model stochastic evolution under varying levels of constraint. </w:t>
      </w:r>
    </w:p>
    <w:p w14:paraId="5662FA22" w14:textId="77777777" w:rsidR="00B71743" w:rsidRDefault="00B71743">
      <w:pPr>
        <w:rPr>
          <w:rFonts w:ascii="Arial" w:eastAsia="Arial" w:hAnsi="Arial" w:cs="Arial"/>
        </w:rPr>
      </w:pPr>
    </w:p>
    <w:p w14:paraId="2E22C2B2" w14:textId="5975AEF0" w:rsidR="00B71743" w:rsidRPr="00DF6FB2" w:rsidRDefault="00D95A8A">
      <w:pPr>
        <w:rPr>
          <w:rFonts w:ascii="Arial" w:eastAsia="Arial" w:hAnsi="Arial" w:cs="Arial"/>
          <w:color w:val="000000" w:themeColor="text1"/>
        </w:rPr>
      </w:pPr>
      <w:r>
        <w:rPr>
          <w:rFonts w:ascii="Arial" w:eastAsia="Arial" w:hAnsi="Arial" w:cs="Arial"/>
        </w:rPr>
        <w:t xml:space="preserve">Consider how different metamorphic strategies might translate into the parameters of the BM and OU models for genome size. It is tempting to suggest that </w:t>
      </w:r>
      <w:r w:rsidR="009B60F6">
        <w:rPr>
          <w:rFonts w:ascii="Arial" w:eastAsia="Arial" w:hAnsi="Arial" w:cs="Arial"/>
        </w:rPr>
        <w:t xml:space="preserve">high </w:t>
      </w:r>
      <w:r>
        <w:rPr>
          <w:rFonts w:ascii="Arial" w:eastAsia="Arial" w:hAnsi="Arial" w:cs="Arial"/>
        </w:rPr>
        <w:t xml:space="preserve">TE </w:t>
      </w:r>
      <w:r w:rsidR="003C3C91">
        <w:rPr>
          <w:rFonts w:ascii="Arial" w:eastAsia="Arial" w:hAnsi="Arial" w:cs="Arial"/>
        </w:rPr>
        <w:t xml:space="preserve">accumulation </w:t>
      </w:r>
      <w:r w:rsidR="009B60F6">
        <w:rPr>
          <w:rFonts w:ascii="Arial" w:eastAsia="Arial" w:hAnsi="Arial" w:cs="Arial"/>
        </w:rPr>
        <w:t>resulting from relaxed TE control</w:t>
      </w:r>
      <w:r>
        <w:rPr>
          <w:rFonts w:ascii="Arial" w:eastAsia="Arial" w:hAnsi="Arial" w:cs="Arial"/>
        </w:rPr>
        <w:t xml:space="preserve"> </w:t>
      </w:r>
      <w:r w:rsidR="009B60F6">
        <w:rPr>
          <w:rFonts w:ascii="Arial" w:eastAsia="Arial" w:hAnsi="Arial" w:cs="Arial"/>
        </w:rPr>
        <w:t xml:space="preserve">would be fit by </w:t>
      </w:r>
      <w:r>
        <w:rPr>
          <w:rFonts w:ascii="Arial" w:eastAsia="Arial" w:hAnsi="Arial" w:cs="Arial"/>
        </w:rPr>
        <w:t xml:space="preserve">a large value for noise intensity </w:t>
      </w:r>
      <m:oMath>
        <m:r>
          <w:rPr>
            <w:rFonts w:ascii="Cambria Math" w:hAnsi="Cambria Math"/>
          </w:rPr>
          <m:t>σ</m:t>
        </m:r>
      </m:oMath>
      <w:r>
        <w:rPr>
          <w:rFonts w:ascii="Arial" w:eastAsia="Arial" w:hAnsi="Arial" w:cs="Arial"/>
        </w:rPr>
        <w:t>. However,</w:t>
      </w:r>
      <w:r w:rsidR="00186489">
        <w:rPr>
          <w:rFonts w:ascii="Arial" w:eastAsia="Arial" w:hAnsi="Arial" w:cs="Arial"/>
        </w:rPr>
        <w:t xml:space="preserve"> mutation pressure biased towards genome expansion </w:t>
      </w:r>
      <w:r w:rsidR="009B60F6">
        <w:rPr>
          <w:rFonts w:ascii="Arial" w:eastAsia="Arial" w:hAnsi="Arial" w:cs="Arial"/>
        </w:rPr>
        <w:t xml:space="preserve">predicts more TE insertions than deletions, whereas the BM process </w:t>
      </w:r>
      <w:del w:id="12" w:author="Clay Cressler" w:date="2020-10-02T16:22:00Z">
        <w:r w:rsidR="009B60F6" w:rsidDel="00C37758">
          <w:rPr>
            <w:rFonts w:ascii="Arial" w:eastAsia="Arial" w:hAnsi="Arial" w:cs="Arial"/>
          </w:rPr>
          <w:delText xml:space="preserve">models </w:delText>
        </w:r>
      </w:del>
      <w:ins w:id="13" w:author="Clay Cressler" w:date="2020-10-02T16:22:00Z">
        <w:r w:rsidR="00C37758">
          <w:rPr>
            <w:rFonts w:ascii="Arial" w:eastAsia="Arial" w:hAnsi="Arial" w:cs="Arial"/>
          </w:rPr>
          <w:t>would predict</w:t>
        </w:r>
        <w:r w:rsidR="00C37758">
          <w:rPr>
            <w:rFonts w:ascii="Arial" w:eastAsia="Arial" w:hAnsi="Arial" w:cs="Arial"/>
          </w:rPr>
          <w:t xml:space="preserve"> </w:t>
        </w:r>
      </w:ins>
      <w:r w:rsidR="009B60F6">
        <w:rPr>
          <w:rFonts w:ascii="Arial" w:eastAsia="Arial" w:hAnsi="Arial" w:cs="Arial"/>
        </w:rPr>
        <w:t>equal levels of insertions and deletions because</w:t>
      </w:r>
      <w:r>
        <w:rPr>
          <w:rFonts w:ascii="Arial" w:eastAsia="Arial" w:hAnsi="Arial" w:cs="Arial"/>
        </w:rPr>
        <w:t xml:space="preserve"> there is no bias in the random walk. </w:t>
      </w:r>
      <w:r w:rsidR="00191E4E">
        <w:rPr>
          <w:rFonts w:ascii="Arial" w:eastAsia="Arial" w:hAnsi="Arial" w:cs="Arial"/>
        </w:rPr>
        <w:t>Therefore, a</w:t>
      </w:r>
      <w:r>
        <w:rPr>
          <w:rFonts w:ascii="Arial" w:eastAsia="Arial" w:hAnsi="Arial" w:cs="Arial"/>
        </w:rPr>
        <w:t xml:space="preserve"> better model for </w:t>
      </w:r>
      <w:r w:rsidR="00191E4E">
        <w:rPr>
          <w:rFonts w:ascii="Arial" w:eastAsia="Arial" w:hAnsi="Arial" w:cs="Arial"/>
        </w:rPr>
        <w:t xml:space="preserve">lineages accumulating TEs freed from constraint on genome size </w:t>
      </w:r>
      <w:r w:rsidR="00191E4E" w:rsidRPr="00571A64">
        <w:rPr>
          <w:rFonts w:ascii="Arial" w:eastAsia="Arial" w:hAnsi="Arial" w:cs="Arial"/>
        </w:rPr>
        <w:t>imposed by metamorphic repatterning</w:t>
      </w:r>
      <w:r w:rsidR="00191E4E">
        <w:rPr>
          <w:rFonts w:ascii="Arial" w:eastAsia="Arial" w:hAnsi="Arial" w:cs="Arial"/>
        </w:rPr>
        <w:t xml:space="preserve"> </w:t>
      </w:r>
      <w:r>
        <w:rPr>
          <w:rFonts w:ascii="Arial" w:eastAsia="Arial" w:hAnsi="Arial" w:cs="Arial"/>
        </w:rPr>
        <w:t xml:space="preserve">might be </w:t>
      </w:r>
      <w:r w:rsidR="00191E4E">
        <w:rPr>
          <w:rFonts w:ascii="Arial" w:eastAsia="Arial" w:hAnsi="Arial" w:cs="Arial"/>
        </w:rPr>
        <w:t xml:space="preserve">one </w:t>
      </w:r>
      <w:r>
        <w:rPr>
          <w:rFonts w:ascii="Arial" w:eastAsia="Arial" w:hAnsi="Arial" w:cs="Arial"/>
        </w:rPr>
        <w:t xml:space="preserve">with weak </w:t>
      </w:r>
      <w:r w:rsidR="00191E4E">
        <w:rPr>
          <w:rFonts w:ascii="Arial" w:eastAsia="Arial" w:hAnsi="Arial" w:cs="Arial"/>
        </w:rPr>
        <w:t xml:space="preserve">deterministic pull </w:t>
      </w:r>
      <w:r>
        <w:rPr>
          <w:rFonts w:ascii="Arial" w:eastAsia="Arial" w:hAnsi="Arial" w:cs="Arial"/>
        </w:rPr>
        <w:t xml:space="preserve">toward a very large equilibrium and moderate </w:t>
      </w:r>
      <w:r w:rsidR="00191E4E">
        <w:rPr>
          <w:rFonts w:ascii="Arial" w:eastAsia="Arial" w:hAnsi="Arial" w:cs="Arial"/>
        </w:rPr>
        <w:t>stochastic noise intensity (i.e. a biased random walk)</w:t>
      </w:r>
      <w:r>
        <w:rPr>
          <w:rFonts w:ascii="Arial" w:eastAsia="Arial" w:hAnsi="Arial" w:cs="Arial"/>
        </w:rPr>
        <w:t>. For lineages with metamorphic repatterning, the</w:t>
      </w:r>
      <w:r w:rsidR="002B1F33">
        <w:rPr>
          <w:rFonts w:ascii="Arial" w:eastAsia="Arial" w:hAnsi="Arial" w:cs="Arial"/>
        </w:rPr>
        <w:t xml:space="preserve"> constraints imposed on genome size/TE accumulation by evolutionary pressure to complete development within a certain timeframe</w:t>
      </w:r>
      <w:r>
        <w:rPr>
          <w:rFonts w:ascii="Arial" w:eastAsia="Arial" w:hAnsi="Arial" w:cs="Arial"/>
        </w:rPr>
        <w:t xml:space="preserve"> may be better </w:t>
      </w:r>
      <w:r w:rsidR="002B1F33">
        <w:rPr>
          <w:rFonts w:ascii="Arial" w:eastAsia="Arial" w:hAnsi="Arial" w:cs="Arial"/>
        </w:rPr>
        <w:t xml:space="preserve">modeled </w:t>
      </w:r>
      <w:r>
        <w:rPr>
          <w:rFonts w:ascii="Arial" w:eastAsia="Arial" w:hAnsi="Arial" w:cs="Arial"/>
        </w:rPr>
        <w:t>by smaller</w:t>
      </w:r>
      <w:r w:rsidR="002B1F33">
        <w:rPr>
          <w:rFonts w:ascii="Arial" w:eastAsia="Arial" w:hAnsi="Arial" w:cs="Arial"/>
        </w:rPr>
        <w:t xml:space="preserve"> equilibrium</w:t>
      </w:r>
      <w:r>
        <w:rPr>
          <w:rFonts w:ascii="Arial" w:eastAsia="Arial" w:hAnsi="Arial" w:cs="Arial"/>
        </w:rPr>
        <w:t xml:space="preserve"> values with moderate </w:t>
      </w:r>
      <w:r w:rsidR="002B1F33">
        <w:rPr>
          <w:rFonts w:ascii="Arial" w:eastAsia="Arial" w:hAnsi="Arial" w:cs="Arial"/>
        </w:rPr>
        <w:t xml:space="preserve">deterministic pull </w:t>
      </w:r>
      <w:r>
        <w:rPr>
          <w:rFonts w:ascii="Arial" w:eastAsia="Arial" w:hAnsi="Arial" w:cs="Arial"/>
        </w:rPr>
        <w:t xml:space="preserve">and </w:t>
      </w:r>
      <w:r w:rsidR="002B1F33">
        <w:rPr>
          <w:rFonts w:ascii="Arial" w:eastAsia="Arial" w:hAnsi="Arial" w:cs="Arial"/>
        </w:rPr>
        <w:t>stochastic noise</w:t>
      </w:r>
      <w:r>
        <w:rPr>
          <w:rFonts w:ascii="Arial" w:eastAsia="Arial" w:hAnsi="Arial" w:cs="Arial"/>
        </w:rPr>
        <w:t>.</w:t>
      </w:r>
      <w:r w:rsidR="007E2DCF">
        <w:rPr>
          <w:rFonts w:ascii="Arial" w:eastAsia="Arial" w:hAnsi="Arial" w:cs="Arial"/>
        </w:rPr>
        <w:t xml:space="preserve"> The equilibrium value, in this case, represents the balance between </w:t>
      </w:r>
      <w:r w:rsidR="00435D48">
        <w:rPr>
          <w:rFonts w:ascii="Arial" w:eastAsia="Arial" w:hAnsi="Arial" w:cs="Arial"/>
        </w:rPr>
        <w:t>biased mutation pressure driving genome size up and a constraint imposing an upper bound</w:t>
      </w:r>
      <w:r w:rsidR="00571A64" w:rsidRPr="00DF6FB2">
        <w:rPr>
          <w:rFonts w:ascii="Arial" w:eastAsia="Arial" w:hAnsi="Arial" w:cs="Arial"/>
          <w:color w:val="000000" w:themeColor="text1"/>
        </w:rPr>
        <w:t>.</w:t>
      </w:r>
      <w:r w:rsidR="00BA5D9B">
        <w:rPr>
          <w:rFonts w:ascii="Arial" w:eastAsia="Arial" w:hAnsi="Arial" w:cs="Arial"/>
          <w:color w:val="000000" w:themeColor="text1"/>
        </w:rPr>
        <w:t xml:space="preserve"> </w:t>
      </w:r>
      <w:r w:rsidR="00571A64" w:rsidRPr="00DF6FB2">
        <w:rPr>
          <w:rFonts w:ascii="Arial" w:eastAsia="Arial" w:hAnsi="Arial" w:cs="Arial"/>
          <w:color w:val="000000" w:themeColor="text1"/>
        </w:rPr>
        <w:t>In the absence of metamorphic repatterning, TE accumulation would approach some upper limit imposed by other constraints such as maintenance of cell function in the face of decreasing surface-area-to-volume ratio as cell size increases [cite].</w:t>
      </w:r>
    </w:p>
    <w:p w14:paraId="0693E010" w14:textId="77777777" w:rsidR="00B71743" w:rsidRDefault="00B71743">
      <w:pPr>
        <w:rPr>
          <w:rFonts w:ascii="Arial" w:eastAsia="Arial" w:hAnsi="Arial" w:cs="Arial"/>
        </w:rPr>
      </w:pPr>
    </w:p>
    <w:p w14:paraId="72077E88" w14:textId="0C7AB51F" w:rsidR="00B71743" w:rsidRDefault="00A56BC9">
      <w:pPr>
        <w:rPr>
          <w:rFonts w:ascii="Arial" w:eastAsia="Arial" w:hAnsi="Arial" w:cs="Arial"/>
        </w:rPr>
      </w:pPr>
      <w:r>
        <w:rPr>
          <w:rFonts w:ascii="Arial" w:eastAsia="Arial" w:hAnsi="Arial" w:cs="Arial"/>
        </w:rPr>
        <w:t>To explore these ideas more fully, w</w:t>
      </w:r>
      <w:r w:rsidR="00D95A8A">
        <w:rPr>
          <w:rFonts w:ascii="Arial" w:eastAsia="Arial" w:hAnsi="Arial" w:cs="Arial"/>
        </w:rPr>
        <w:t xml:space="preserve">e considered three life </w:t>
      </w:r>
      <w:r>
        <w:rPr>
          <w:rFonts w:ascii="Arial" w:eastAsia="Arial" w:hAnsi="Arial" w:cs="Arial"/>
        </w:rPr>
        <w:t>histories</w:t>
      </w:r>
      <w:r w:rsidR="00D95A8A">
        <w:rPr>
          <w:rFonts w:ascii="Arial" w:eastAsia="Arial" w:hAnsi="Arial" w:cs="Arial"/>
        </w:rPr>
        <w:t xml:space="preserve">: metamorphic, direct-developing, and paedomorphic. Within </w:t>
      </w:r>
      <w:r>
        <w:rPr>
          <w:rFonts w:ascii="Arial" w:eastAsia="Arial" w:hAnsi="Arial" w:cs="Arial"/>
        </w:rPr>
        <w:t xml:space="preserve">the </w:t>
      </w:r>
      <w:r w:rsidR="00D95A8A">
        <w:rPr>
          <w:rFonts w:ascii="Arial" w:eastAsia="Arial" w:hAnsi="Arial" w:cs="Arial"/>
        </w:rPr>
        <w:t xml:space="preserve">metamorphic life </w:t>
      </w:r>
      <w:r>
        <w:rPr>
          <w:rFonts w:ascii="Arial" w:eastAsia="Arial" w:hAnsi="Arial" w:cs="Arial"/>
        </w:rPr>
        <w:t>history</w:t>
      </w:r>
      <w:r w:rsidR="00D95A8A">
        <w:rPr>
          <w:rFonts w:ascii="Arial" w:eastAsia="Arial" w:hAnsi="Arial" w:cs="Arial"/>
        </w:rPr>
        <w:t xml:space="preserve">, we further distinguished between those in which the animals can feed throughout metamorphosis and those where the animals are unable to feed. The latter includes only the family </w:t>
      </w:r>
      <w:proofErr w:type="spellStart"/>
      <w:r w:rsidR="00D95A8A">
        <w:rPr>
          <w:rFonts w:ascii="Arial" w:eastAsia="Arial" w:hAnsi="Arial" w:cs="Arial"/>
        </w:rPr>
        <w:t>Plethodontidae</w:t>
      </w:r>
      <w:proofErr w:type="spellEnd"/>
      <w:r w:rsidR="00D95A8A">
        <w:rPr>
          <w:rFonts w:ascii="Arial" w:eastAsia="Arial" w:hAnsi="Arial" w:cs="Arial"/>
        </w:rPr>
        <w:t xml:space="preserve">, which undergo a more synchronous metamorphosis with replacement of cartilaginous elements that underlie the change from suction to projectile feeding (Rose 1995b; </w:t>
      </w:r>
      <w:proofErr w:type="spellStart"/>
      <w:r w:rsidR="00D95A8A">
        <w:rPr>
          <w:rFonts w:ascii="Arial" w:eastAsia="Arial" w:hAnsi="Arial" w:cs="Arial"/>
        </w:rPr>
        <w:t>Deban</w:t>
      </w:r>
      <w:proofErr w:type="spellEnd"/>
      <w:r w:rsidR="00D95A8A">
        <w:rPr>
          <w:rFonts w:ascii="Arial" w:eastAsia="Arial" w:hAnsi="Arial" w:cs="Arial"/>
        </w:rPr>
        <w:t xml:space="preserve"> and Marks 2002). </w:t>
      </w:r>
    </w:p>
    <w:p w14:paraId="248E1481" w14:textId="77777777" w:rsidR="00B71743" w:rsidRDefault="00B71743">
      <w:pPr>
        <w:rPr>
          <w:rFonts w:ascii="Arial" w:eastAsia="Arial" w:hAnsi="Arial" w:cs="Arial"/>
        </w:rPr>
      </w:pPr>
    </w:p>
    <w:p w14:paraId="79B55E52" w14:textId="09ED43ED" w:rsidR="00B71743" w:rsidRDefault="00D95A8A">
      <w:pPr>
        <w:pBdr>
          <w:top w:val="nil"/>
          <w:left w:val="nil"/>
          <w:bottom w:val="nil"/>
          <w:right w:val="nil"/>
          <w:between w:val="nil"/>
        </w:pBdr>
        <w:rPr>
          <w:rFonts w:ascii="Arial" w:eastAsia="Arial" w:hAnsi="Arial" w:cs="Arial"/>
        </w:rPr>
      </w:pPr>
      <w:r>
        <w:rPr>
          <w:rFonts w:ascii="Arial" w:eastAsia="Arial" w:hAnsi="Arial" w:cs="Arial"/>
        </w:rPr>
        <w:t>We formed five hypotheses</w:t>
      </w:r>
      <w:r w:rsidR="00A56BC9">
        <w:rPr>
          <w:rFonts w:ascii="Arial" w:eastAsia="Arial" w:hAnsi="Arial" w:cs="Arial"/>
        </w:rPr>
        <w:t xml:space="preserve"> describing how these life histories could constrain</w:t>
      </w:r>
      <w:r>
        <w:rPr>
          <w:rFonts w:ascii="Arial" w:eastAsia="Arial" w:hAnsi="Arial" w:cs="Arial"/>
        </w:rPr>
        <w:t xml:space="preserve"> genome size evolution</w:t>
      </w:r>
      <w:r w:rsidR="009C7A77">
        <w:rPr>
          <w:rFonts w:ascii="Arial" w:eastAsia="Arial" w:hAnsi="Arial" w:cs="Arial"/>
        </w:rPr>
        <w:t xml:space="preserve"> in salamanders, given the backdrop of</w:t>
      </w:r>
      <w:r>
        <w:rPr>
          <w:rFonts w:ascii="Arial" w:eastAsia="Arial" w:hAnsi="Arial" w:cs="Arial"/>
        </w:rPr>
        <w:t xml:space="preserve"> relaxed TE control: </w:t>
      </w:r>
    </w:p>
    <w:p w14:paraId="3DF0583D" w14:textId="77777777" w:rsidR="00B71743" w:rsidRDefault="00D95A8A">
      <w:pPr>
        <w:rPr>
          <w:rFonts w:ascii="Arial" w:eastAsia="Arial" w:hAnsi="Arial" w:cs="Arial"/>
        </w:rPr>
      </w:pPr>
      <w:r>
        <w:rPr>
          <w:rFonts w:ascii="Arial" w:eastAsia="Arial" w:hAnsi="Arial" w:cs="Arial"/>
        </w:rPr>
        <w:t xml:space="preserve">   </w:t>
      </w:r>
    </w:p>
    <w:p w14:paraId="4875FE17" w14:textId="6E53A1D4" w:rsidR="00B71743" w:rsidRDefault="00D95A8A">
      <w:pPr>
        <w:numPr>
          <w:ilvl w:val="0"/>
          <w:numId w:val="1"/>
        </w:numPr>
        <w:spacing w:after="100"/>
        <w:contextualSpacing/>
        <w:rPr>
          <w:rFonts w:ascii="Arial" w:eastAsia="Arial" w:hAnsi="Arial" w:cs="Arial"/>
        </w:rPr>
      </w:pPr>
      <w:r w:rsidRPr="007A0014">
        <w:rPr>
          <w:rFonts w:ascii="Arial" w:eastAsia="Arial" w:hAnsi="Arial" w:cs="Arial"/>
          <w:i/>
          <w:iCs/>
        </w:rPr>
        <w:lastRenderedPageBreak/>
        <w:t>Brownian motion</w:t>
      </w:r>
      <w:r w:rsidR="009977C9">
        <w:rPr>
          <w:rFonts w:ascii="Arial" w:eastAsia="Arial" w:hAnsi="Arial" w:cs="Arial"/>
        </w:rPr>
        <w:t xml:space="preserve"> (1 regime)</w:t>
      </w:r>
      <w:r>
        <w:rPr>
          <w:rFonts w:ascii="Arial" w:eastAsia="Arial" w:hAnsi="Arial" w:cs="Arial"/>
        </w:rPr>
        <w:t xml:space="preserve">: Life history variation does not </w:t>
      </w:r>
      <w:r w:rsidR="009977C9">
        <w:rPr>
          <w:rFonts w:ascii="Arial" w:eastAsia="Arial" w:hAnsi="Arial" w:cs="Arial"/>
        </w:rPr>
        <w:t xml:space="preserve">constrain </w:t>
      </w:r>
      <w:r>
        <w:rPr>
          <w:rFonts w:ascii="Arial" w:eastAsia="Arial" w:hAnsi="Arial" w:cs="Arial"/>
        </w:rPr>
        <w:t>genome size variation, which evolves by purely stochastic evolutionary processes</w:t>
      </w:r>
      <w:r w:rsidR="009977C9">
        <w:rPr>
          <w:rFonts w:ascii="Arial" w:eastAsia="Arial" w:hAnsi="Arial" w:cs="Arial"/>
        </w:rPr>
        <w:t xml:space="preserve"> of TE accumulation and deletion</w:t>
      </w:r>
      <w:r>
        <w:rPr>
          <w:rFonts w:ascii="Arial" w:eastAsia="Arial" w:hAnsi="Arial" w:cs="Arial"/>
        </w:rPr>
        <w:t xml:space="preserve">. </w:t>
      </w:r>
    </w:p>
    <w:p w14:paraId="71A1A1B4" w14:textId="4BABAEA3" w:rsidR="00B71743" w:rsidRDefault="009977C9">
      <w:pPr>
        <w:numPr>
          <w:ilvl w:val="0"/>
          <w:numId w:val="1"/>
        </w:numPr>
        <w:contextualSpacing/>
      </w:pPr>
      <w:r>
        <w:rPr>
          <w:rFonts w:ascii="Arial" w:eastAsia="Arial" w:hAnsi="Arial" w:cs="Arial"/>
          <w:i/>
        </w:rPr>
        <w:t>m</w:t>
      </w:r>
      <w:r w:rsidR="00D95A8A">
        <w:rPr>
          <w:rFonts w:ascii="Arial" w:eastAsia="Arial" w:hAnsi="Arial" w:cs="Arial"/>
          <w:i/>
        </w:rPr>
        <w:t>etamorphosis</w:t>
      </w:r>
      <w:r>
        <w:rPr>
          <w:rFonts w:ascii="Arial" w:eastAsia="Arial" w:hAnsi="Arial" w:cs="Arial"/>
          <w:i/>
        </w:rPr>
        <w:t xml:space="preserve">-other </w:t>
      </w:r>
      <w:r>
        <w:rPr>
          <w:rFonts w:ascii="Arial" w:eastAsia="Arial" w:hAnsi="Arial" w:cs="Arial"/>
          <w:iCs/>
        </w:rPr>
        <w:t>(2 regimes)</w:t>
      </w:r>
      <w:r w:rsidR="00D95A8A">
        <w:rPr>
          <w:rFonts w:ascii="Arial" w:eastAsia="Arial" w:hAnsi="Arial" w:cs="Arial"/>
        </w:rPr>
        <w:t xml:space="preserve">: </w:t>
      </w:r>
      <w:r>
        <w:rPr>
          <w:rFonts w:ascii="Arial" w:eastAsia="Arial" w:hAnsi="Arial" w:cs="Arial"/>
        </w:rPr>
        <w:t>V</w:t>
      </w:r>
      <w:r w:rsidR="00D95A8A">
        <w:rPr>
          <w:rFonts w:ascii="Arial" w:eastAsia="Arial" w:hAnsi="Arial" w:cs="Arial"/>
        </w:rPr>
        <w:t xml:space="preserve">ariation in genome size can be explained by </w:t>
      </w:r>
      <w:r>
        <w:rPr>
          <w:rFonts w:ascii="Arial" w:eastAsia="Arial" w:hAnsi="Arial" w:cs="Arial"/>
        </w:rPr>
        <w:t>a</w:t>
      </w:r>
      <w:r w:rsidR="00D95A8A">
        <w:rPr>
          <w:rFonts w:ascii="Arial" w:eastAsia="Arial" w:hAnsi="Arial" w:cs="Arial"/>
        </w:rPr>
        <w:t xml:space="preserve"> constraint</w:t>
      </w:r>
      <w:r>
        <w:rPr>
          <w:rFonts w:ascii="Arial" w:eastAsia="Arial" w:hAnsi="Arial" w:cs="Arial"/>
        </w:rPr>
        <w:t xml:space="preserve"> on TE accumulation</w:t>
      </w:r>
      <w:r w:rsidR="00D95A8A">
        <w:rPr>
          <w:rFonts w:ascii="Arial" w:eastAsia="Arial" w:hAnsi="Arial" w:cs="Arial"/>
        </w:rPr>
        <w:t xml:space="preserve"> facing </w:t>
      </w:r>
      <w:r w:rsidR="00F96E37">
        <w:rPr>
          <w:rFonts w:ascii="Arial" w:eastAsia="Arial" w:hAnsi="Arial" w:cs="Arial"/>
        </w:rPr>
        <w:t xml:space="preserve">all </w:t>
      </w:r>
      <w:r w:rsidR="00D95A8A">
        <w:rPr>
          <w:rFonts w:ascii="Arial" w:eastAsia="Arial" w:hAnsi="Arial" w:cs="Arial"/>
        </w:rPr>
        <w:t>metamorphosing salamanders.</w:t>
      </w:r>
    </w:p>
    <w:p w14:paraId="60C55F10" w14:textId="405C8FA1" w:rsidR="00B71743" w:rsidRDefault="00D95A8A">
      <w:pPr>
        <w:numPr>
          <w:ilvl w:val="0"/>
          <w:numId w:val="1"/>
        </w:numPr>
        <w:rPr>
          <w:rFonts w:ascii="Arial" w:eastAsia="Arial" w:hAnsi="Arial" w:cs="Arial"/>
        </w:rPr>
      </w:pPr>
      <w:r>
        <w:rPr>
          <w:rFonts w:ascii="Arial" w:eastAsia="Arial" w:hAnsi="Arial" w:cs="Arial"/>
          <w:i/>
        </w:rPr>
        <w:t>meta-</w:t>
      </w:r>
      <w:proofErr w:type="spellStart"/>
      <w:r>
        <w:rPr>
          <w:rFonts w:ascii="Arial" w:eastAsia="Arial" w:hAnsi="Arial" w:cs="Arial"/>
          <w:i/>
        </w:rPr>
        <w:t>paed</w:t>
      </w:r>
      <w:proofErr w:type="spellEnd"/>
      <w:r>
        <w:rPr>
          <w:rFonts w:ascii="Arial" w:eastAsia="Arial" w:hAnsi="Arial" w:cs="Arial"/>
          <w:i/>
        </w:rPr>
        <w:t>-dd</w:t>
      </w:r>
      <w:r w:rsidR="009977C9">
        <w:rPr>
          <w:rFonts w:ascii="Arial" w:eastAsia="Arial" w:hAnsi="Arial" w:cs="Arial"/>
          <w:i/>
        </w:rPr>
        <w:t xml:space="preserve"> </w:t>
      </w:r>
      <w:r w:rsidR="009977C9">
        <w:rPr>
          <w:rFonts w:ascii="Arial" w:eastAsia="Arial" w:hAnsi="Arial" w:cs="Arial"/>
          <w:iCs/>
        </w:rPr>
        <w:t>(3 regimes)</w:t>
      </w:r>
      <w:r>
        <w:rPr>
          <w:rFonts w:ascii="Arial" w:eastAsia="Arial" w:hAnsi="Arial" w:cs="Arial"/>
        </w:rPr>
        <w:t xml:space="preserve">: All metamorphosing salamanders face </w:t>
      </w:r>
      <w:r w:rsidR="009977C9">
        <w:rPr>
          <w:rFonts w:ascii="Arial" w:eastAsia="Arial" w:hAnsi="Arial" w:cs="Arial"/>
        </w:rPr>
        <w:t xml:space="preserve">a </w:t>
      </w:r>
      <w:r>
        <w:rPr>
          <w:rFonts w:ascii="Arial" w:eastAsia="Arial" w:hAnsi="Arial" w:cs="Arial"/>
        </w:rPr>
        <w:t xml:space="preserve">similar constraint on </w:t>
      </w:r>
      <w:r w:rsidR="009977C9">
        <w:rPr>
          <w:rFonts w:ascii="Arial" w:eastAsia="Arial" w:hAnsi="Arial" w:cs="Arial"/>
        </w:rPr>
        <w:t>TE accumulation/</w:t>
      </w:r>
      <w:r>
        <w:rPr>
          <w:rFonts w:ascii="Arial" w:eastAsia="Arial" w:hAnsi="Arial" w:cs="Arial"/>
        </w:rPr>
        <w:t>genome size, whereas direct developers</w:t>
      </w:r>
      <w:r w:rsidR="009074BB">
        <w:rPr>
          <w:rFonts w:ascii="Arial" w:eastAsia="Arial" w:hAnsi="Arial" w:cs="Arial"/>
        </w:rPr>
        <w:t xml:space="preserve"> and </w:t>
      </w:r>
      <w:proofErr w:type="spellStart"/>
      <w:r w:rsidR="009074BB">
        <w:rPr>
          <w:rFonts w:ascii="Arial" w:eastAsia="Arial" w:hAnsi="Arial" w:cs="Arial"/>
        </w:rPr>
        <w:t>paedomorphs</w:t>
      </w:r>
      <w:proofErr w:type="spellEnd"/>
      <w:r w:rsidR="009074BB">
        <w:rPr>
          <w:rFonts w:ascii="Arial" w:eastAsia="Arial" w:hAnsi="Arial" w:cs="Arial"/>
        </w:rPr>
        <w:t xml:space="preserve"> each</w:t>
      </w:r>
      <w:r>
        <w:rPr>
          <w:rFonts w:ascii="Arial" w:eastAsia="Arial" w:hAnsi="Arial" w:cs="Arial"/>
        </w:rPr>
        <w:t xml:space="preserve"> </w:t>
      </w:r>
      <w:r w:rsidR="009074BB">
        <w:rPr>
          <w:rFonts w:ascii="Arial" w:eastAsia="Arial" w:hAnsi="Arial" w:cs="Arial"/>
        </w:rPr>
        <w:t>face distinct</w:t>
      </w:r>
      <w:r>
        <w:rPr>
          <w:rFonts w:ascii="Arial" w:eastAsia="Arial" w:hAnsi="Arial" w:cs="Arial"/>
        </w:rPr>
        <w:t xml:space="preserve"> constraint</w:t>
      </w:r>
      <w:r w:rsidR="009074BB">
        <w:rPr>
          <w:rFonts w:ascii="Arial" w:eastAsia="Arial" w:hAnsi="Arial" w:cs="Arial"/>
        </w:rPr>
        <w:t>s</w:t>
      </w:r>
      <w:r>
        <w:rPr>
          <w:rFonts w:ascii="Arial" w:eastAsia="Arial" w:hAnsi="Arial" w:cs="Arial"/>
        </w:rPr>
        <w:t>.</w:t>
      </w:r>
    </w:p>
    <w:p w14:paraId="0EDCDF94" w14:textId="4FC5E322" w:rsidR="00B71743" w:rsidRDefault="00D95A8A">
      <w:pPr>
        <w:numPr>
          <w:ilvl w:val="0"/>
          <w:numId w:val="1"/>
        </w:numPr>
        <w:rPr>
          <w:rFonts w:ascii="Arial" w:eastAsia="Arial" w:hAnsi="Arial" w:cs="Arial"/>
        </w:rPr>
      </w:pPr>
      <w:r>
        <w:rPr>
          <w:rFonts w:ascii="Arial" w:eastAsia="Arial" w:hAnsi="Arial" w:cs="Arial"/>
          <w:i/>
        </w:rPr>
        <w:t>meta-</w:t>
      </w:r>
      <w:proofErr w:type="spellStart"/>
      <w:r>
        <w:rPr>
          <w:rFonts w:ascii="Arial" w:eastAsia="Arial" w:hAnsi="Arial" w:cs="Arial"/>
          <w:i/>
        </w:rPr>
        <w:t>nf</w:t>
      </w:r>
      <w:proofErr w:type="spellEnd"/>
      <w:r w:rsidR="00AB6903">
        <w:rPr>
          <w:rFonts w:ascii="Arial" w:eastAsia="Arial" w:hAnsi="Arial" w:cs="Arial"/>
          <w:i/>
        </w:rPr>
        <w:t xml:space="preserve">-other </w:t>
      </w:r>
      <w:r w:rsidR="00AB6903">
        <w:rPr>
          <w:rFonts w:ascii="Arial" w:eastAsia="Arial" w:hAnsi="Arial" w:cs="Arial"/>
          <w:iCs/>
        </w:rPr>
        <w:t>(3 regimes)</w:t>
      </w:r>
      <w:r>
        <w:rPr>
          <w:rFonts w:ascii="Arial" w:eastAsia="Arial" w:hAnsi="Arial" w:cs="Arial"/>
        </w:rPr>
        <w:t xml:space="preserve">: </w:t>
      </w:r>
      <w:r w:rsidR="00AB6903">
        <w:rPr>
          <w:rFonts w:ascii="Arial" w:eastAsia="Arial" w:hAnsi="Arial" w:cs="Arial"/>
        </w:rPr>
        <w:t xml:space="preserve">Feeding and non-feeding metamorphosis impose distinct constraints, </w:t>
      </w:r>
      <w:r w:rsidR="006E520B">
        <w:rPr>
          <w:rFonts w:ascii="Arial" w:eastAsia="Arial" w:hAnsi="Arial" w:cs="Arial"/>
        </w:rPr>
        <w:t>and</w:t>
      </w:r>
      <w:r w:rsidR="00AB6903">
        <w:rPr>
          <w:rFonts w:ascii="Arial" w:eastAsia="Arial" w:hAnsi="Arial" w:cs="Arial"/>
        </w:rPr>
        <w:t xml:space="preserve"> a</w:t>
      </w:r>
      <w:r>
        <w:rPr>
          <w:rFonts w:ascii="Arial" w:eastAsia="Arial" w:hAnsi="Arial" w:cs="Arial"/>
        </w:rPr>
        <w:t xml:space="preserve">ll non-metamorphosing salamanders face </w:t>
      </w:r>
      <w:r w:rsidR="006E520B">
        <w:rPr>
          <w:rFonts w:ascii="Arial" w:eastAsia="Arial" w:hAnsi="Arial" w:cs="Arial"/>
        </w:rPr>
        <w:t xml:space="preserve">a third </w:t>
      </w:r>
      <w:r>
        <w:rPr>
          <w:rFonts w:ascii="Arial" w:eastAsia="Arial" w:hAnsi="Arial" w:cs="Arial"/>
        </w:rPr>
        <w:t xml:space="preserve">constraint on </w:t>
      </w:r>
      <w:r w:rsidR="006E520B">
        <w:rPr>
          <w:rFonts w:ascii="Arial" w:eastAsia="Arial" w:hAnsi="Arial" w:cs="Arial"/>
        </w:rPr>
        <w:t>TE accumulation/</w:t>
      </w:r>
      <w:r>
        <w:rPr>
          <w:rFonts w:ascii="Arial" w:eastAsia="Arial" w:hAnsi="Arial" w:cs="Arial"/>
        </w:rPr>
        <w:t>genome size</w:t>
      </w:r>
      <w:r w:rsidR="00F96E37">
        <w:rPr>
          <w:rFonts w:ascii="Arial" w:eastAsia="Arial" w:hAnsi="Arial" w:cs="Arial"/>
        </w:rPr>
        <w:t>.</w:t>
      </w:r>
    </w:p>
    <w:p w14:paraId="4A79E06B" w14:textId="212CCCB7" w:rsidR="00B71743" w:rsidRDefault="00D95A8A">
      <w:pPr>
        <w:numPr>
          <w:ilvl w:val="0"/>
          <w:numId w:val="1"/>
        </w:numPr>
        <w:spacing w:after="100"/>
      </w:pP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w:t>
      </w:r>
      <w:proofErr w:type="spellStart"/>
      <w:r>
        <w:rPr>
          <w:rFonts w:ascii="Arial" w:eastAsia="Arial" w:hAnsi="Arial" w:cs="Arial"/>
          <w:i/>
        </w:rPr>
        <w:t>paed</w:t>
      </w:r>
      <w:proofErr w:type="spellEnd"/>
      <w:r>
        <w:rPr>
          <w:rFonts w:ascii="Arial" w:eastAsia="Arial" w:hAnsi="Arial" w:cs="Arial"/>
          <w:i/>
        </w:rPr>
        <w:t>-dd</w:t>
      </w:r>
      <w:r w:rsidR="006E520B">
        <w:rPr>
          <w:rFonts w:ascii="Arial" w:eastAsia="Arial" w:hAnsi="Arial" w:cs="Arial"/>
          <w:i/>
        </w:rPr>
        <w:t xml:space="preserve"> </w:t>
      </w:r>
      <w:r w:rsidR="006E520B">
        <w:rPr>
          <w:rFonts w:ascii="Arial" w:eastAsia="Arial" w:hAnsi="Arial" w:cs="Arial"/>
          <w:iCs/>
        </w:rPr>
        <w:t>(4 regimes)</w:t>
      </w:r>
      <w:r>
        <w:rPr>
          <w:rFonts w:ascii="Arial" w:eastAsia="Arial" w:hAnsi="Arial" w:cs="Arial"/>
        </w:rPr>
        <w:t xml:space="preserve">: </w:t>
      </w:r>
      <w:r w:rsidR="006E520B">
        <w:rPr>
          <w:rFonts w:ascii="Arial" w:eastAsia="Arial" w:hAnsi="Arial" w:cs="Arial"/>
        </w:rPr>
        <w:t xml:space="preserve">feeding metamorphic species, non-feeding metamorphic species, </w:t>
      </w:r>
      <w:r>
        <w:rPr>
          <w:rFonts w:ascii="Arial" w:eastAsia="Arial" w:hAnsi="Arial" w:cs="Arial"/>
        </w:rPr>
        <w:t xml:space="preserve">paedomorphic species, </w:t>
      </w:r>
      <w:r w:rsidR="006E520B">
        <w:rPr>
          <w:rFonts w:ascii="Arial" w:eastAsia="Arial" w:hAnsi="Arial" w:cs="Arial"/>
        </w:rPr>
        <w:t xml:space="preserve">and </w:t>
      </w:r>
      <w:r>
        <w:rPr>
          <w:rFonts w:ascii="Arial" w:eastAsia="Arial" w:hAnsi="Arial" w:cs="Arial"/>
        </w:rPr>
        <w:t xml:space="preserve">direct-developing species </w:t>
      </w:r>
      <w:r w:rsidR="006E520B">
        <w:rPr>
          <w:rFonts w:ascii="Arial" w:eastAsia="Arial" w:hAnsi="Arial" w:cs="Arial"/>
        </w:rPr>
        <w:t>each experience a different leve</w:t>
      </w:r>
      <w:r w:rsidR="009074BB">
        <w:rPr>
          <w:rFonts w:ascii="Arial" w:eastAsia="Arial" w:hAnsi="Arial" w:cs="Arial"/>
        </w:rPr>
        <w:t>l</w:t>
      </w:r>
      <w:r w:rsidR="006E520B">
        <w:rPr>
          <w:rFonts w:ascii="Arial" w:eastAsia="Arial" w:hAnsi="Arial" w:cs="Arial"/>
        </w:rPr>
        <w:t xml:space="preserve"> of constraint on TE accumulation/genome size</w:t>
      </w:r>
      <w:r>
        <w:rPr>
          <w:rFonts w:ascii="Arial" w:eastAsia="Arial" w:hAnsi="Arial" w:cs="Arial"/>
        </w:rPr>
        <w:t xml:space="preserve">.   </w:t>
      </w:r>
    </w:p>
    <w:p w14:paraId="40A356CB" w14:textId="77777777" w:rsidR="00B71743" w:rsidRDefault="00B71743">
      <w:pPr>
        <w:spacing w:after="100"/>
        <w:rPr>
          <w:rFonts w:ascii="Arial" w:eastAsia="Arial" w:hAnsi="Arial" w:cs="Arial"/>
        </w:rPr>
      </w:pPr>
    </w:p>
    <w:p w14:paraId="55456F21" w14:textId="07CF1993" w:rsidR="00B71743" w:rsidRDefault="00D95A8A">
      <w:pPr>
        <w:spacing w:after="100"/>
        <w:rPr>
          <w:rFonts w:ascii="Arial" w:eastAsia="Arial" w:hAnsi="Arial" w:cs="Arial"/>
        </w:rPr>
      </w:pPr>
      <w:r>
        <w:rPr>
          <w:rFonts w:ascii="Arial" w:eastAsia="Arial" w:hAnsi="Arial" w:cs="Arial"/>
        </w:rPr>
        <w:t xml:space="preserve">To these hypotheses, we fit BM and OU models allowing single or multiple parameters. In the case of multiple-parameter models, </w:t>
      </w:r>
      <w:r w:rsidR="00AC7FE5">
        <w:rPr>
          <w:rFonts w:ascii="Arial" w:eastAsia="Arial" w:hAnsi="Arial" w:cs="Arial"/>
        </w:rPr>
        <w:t xml:space="preserve">we painted </w:t>
      </w:r>
      <w:r>
        <w:rPr>
          <w:rFonts w:ascii="Arial" w:eastAsia="Arial" w:hAnsi="Arial" w:cs="Arial"/>
        </w:rPr>
        <w:t xml:space="preserve">multiple </w:t>
      </w:r>
      <m:oMath>
        <m:r>
          <w:rPr>
            <w:rFonts w:ascii="Cambria Math" w:hAnsi="Cambria Math"/>
          </w:rPr>
          <m:t>θ</m:t>
        </m:r>
      </m:oMath>
      <w:r>
        <w:rPr>
          <w:rFonts w:ascii="Arial" w:eastAsia="Arial" w:hAnsi="Arial" w:cs="Arial"/>
        </w:rPr>
        <w:t xml:space="preserve">, </w:t>
      </w:r>
      <m:oMath>
        <m:r>
          <w:rPr>
            <w:rFonts w:ascii="Cambria Math" w:hAnsi="Cambria Math"/>
          </w:rPr>
          <m:t>σ</m:t>
        </m:r>
      </m:oMath>
      <w:r>
        <w:rPr>
          <w:rFonts w:ascii="Arial" w:eastAsia="Arial" w:hAnsi="Arial" w:cs="Arial"/>
        </w:rPr>
        <w:t xml:space="preserve">, and/or </w:t>
      </w:r>
      <m:oMath>
        <m:r>
          <w:rPr>
            <w:rFonts w:ascii="Cambria Math" w:hAnsi="Cambria Math"/>
          </w:rPr>
          <m:t>α</m:t>
        </m:r>
      </m:oMath>
      <w:r>
        <w:rPr>
          <w:rFonts w:ascii="Arial" w:eastAsia="Arial" w:hAnsi="Arial" w:cs="Arial"/>
        </w:rPr>
        <w:t xml:space="preserve"> according to the regimes above to capture </w:t>
      </w:r>
      <w:r w:rsidR="00AC7FE5">
        <w:rPr>
          <w:rFonts w:ascii="Arial" w:eastAsia="Arial" w:hAnsi="Arial" w:cs="Arial"/>
        </w:rPr>
        <w:t xml:space="preserve">different </w:t>
      </w:r>
      <w:r w:rsidR="00762243">
        <w:rPr>
          <w:rFonts w:ascii="Arial" w:eastAsia="Arial" w:hAnsi="Arial" w:cs="Arial"/>
        </w:rPr>
        <w:t>possible interactions between stochastic and deterministic forces</w:t>
      </w:r>
      <w:r>
        <w:rPr>
          <w:rFonts w:ascii="Arial" w:eastAsia="Arial" w:hAnsi="Arial" w:cs="Arial"/>
        </w:rPr>
        <w:t xml:space="preserve"> under </w:t>
      </w:r>
      <w:r w:rsidR="00AC7FE5">
        <w:rPr>
          <w:rFonts w:ascii="Arial" w:eastAsia="Arial" w:hAnsi="Arial" w:cs="Arial"/>
        </w:rPr>
        <w:t xml:space="preserve">each hypothesized set of </w:t>
      </w:r>
      <w:r>
        <w:rPr>
          <w:rFonts w:ascii="Arial" w:eastAsia="Arial" w:hAnsi="Arial" w:cs="Arial"/>
        </w:rPr>
        <w:t>constraint</w:t>
      </w:r>
      <w:r w:rsidR="00AC7FE5">
        <w:rPr>
          <w:rFonts w:ascii="Arial" w:eastAsia="Arial" w:hAnsi="Arial" w:cs="Arial"/>
        </w:rPr>
        <w:t>s</w:t>
      </w:r>
      <w:r>
        <w:rPr>
          <w:rFonts w:ascii="Arial" w:eastAsia="Arial" w:hAnsi="Arial" w:cs="Arial"/>
        </w:rPr>
        <w:t xml:space="preserve"> (</w:t>
      </w:r>
      <w:r w:rsidR="001C0966">
        <w:rPr>
          <w:rFonts w:ascii="Arial" w:eastAsia="Arial" w:hAnsi="Arial" w:cs="Arial"/>
        </w:rPr>
        <w:t xml:space="preserve">outlined below, and summarized in </w:t>
      </w:r>
      <w:r>
        <w:rPr>
          <w:rFonts w:ascii="Arial" w:eastAsia="Arial" w:hAnsi="Arial" w:cs="Arial"/>
        </w:rPr>
        <w:t xml:space="preserve">Table 1): </w:t>
      </w:r>
    </w:p>
    <w:p w14:paraId="3AAC510E" w14:textId="77777777" w:rsidR="00AC7FE5" w:rsidRDefault="00AC7FE5">
      <w:pPr>
        <w:spacing w:after="100"/>
        <w:rPr>
          <w:rFonts w:ascii="Arial" w:eastAsia="Arial" w:hAnsi="Arial" w:cs="Arial"/>
        </w:rPr>
      </w:pPr>
    </w:p>
    <w:p w14:paraId="63C52678" w14:textId="45769A81" w:rsidR="00B71743" w:rsidRDefault="00D54DB7">
      <w:pPr>
        <w:numPr>
          <w:ilvl w:val="0"/>
          <w:numId w:val="2"/>
        </w:numPr>
        <w:rPr>
          <w:rFonts w:ascii="Arial" w:eastAsia="Arial" w:hAnsi="Arial" w:cs="Arial"/>
        </w:rPr>
      </w:pPr>
      <w:r>
        <w:rPr>
          <w:rFonts w:ascii="Arial" w:eastAsia="Arial" w:hAnsi="Arial" w:cs="Arial"/>
        </w:rPr>
        <w:t>Stochastic n</w:t>
      </w:r>
      <w:r w:rsidR="00D95A8A">
        <w:rPr>
          <w:rFonts w:ascii="Arial" w:eastAsia="Arial" w:hAnsi="Arial" w:cs="Arial"/>
        </w:rPr>
        <w:t xml:space="preserve">oise intensity </w:t>
      </w:r>
      <w:r w:rsidR="00D95A8A">
        <w:rPr>
          <w:rFonts w:ascii="Arial" w:eastAsia="Arial" w:hAnsi="Arial" w:cs="Arial"/>
          <w:i/>
        </w:rPr>
        <w:t xml:space="preserve">σ </w:t>
      </w:r>
      <w:r w:rsidR="00D95A8A">
        <w:rPr>
          <w:rFonts w:ascii="Arial" w:eastAsia="Arial" w:hAnsi="Arial" w:cs="Arial"/>
        </w:rPr>
        <w:t xml:space="preserve">is uniform across the entire tree (BM1: this is the classic BM model of </w:t>
      </w:r>
      <w:proofErr w:type="spellStart"/>
      <w:r w:rsidR="00D95A8A">
        <w:rPr>
          <w:rFonts w:ascii="Arial" w:eastAsia="Arial" w:hAnsi="Arial" w:cs="Arial"/>
        </w:rPr>
        <w:t>Felsenstein</w:t>
      </w:r>
      <w:proofErr w:type="spellEnd"/>
      <w:r w:rsidR="00D95A8A">
        <w:rPr>
          <w:rFonts w:ascii="Arial" w:eastAsia="Arial" w:hAnsi="Arial" w:cs="Arial"/>
        </w:rPr>
        <w:t xml:space="preserve">); </w:t>
      </w:r>
    </w:p>
    <w:p w14:paraId="1D61AF80" w14:textId="1465DA59" w:rsidR="00B71743" w:rsidRDefault="000506E3">
      <w:pPr>
        <w:numPr>
          <w:ilvl w:val="0"/>
          <w:numId w:val="2"/>
        </w:numPr>
        <w:rPr>
          <w:rFonts w:ascii="Arial" w:eastAsia="Arial" w:hAnsi="Arial" w:cs="Arial"/>
        </w:rPr>
      </w:pPr>
      <w:r>
        <w:rPr>
          <w:rFonts w:ascii="Arial" w:eastAsia="Arial" w:hAnsi="Arial" w:cs="Arial"/>
        </w:rPr>
        <w:t>N</w:t>
      </w:r>
      <w:r w:rsidR="00D95A8A">
        <w:rPr>
          <w:rFonts w:ascii="Arial" w:eastAsia="Arial" w:hAnsi="Arial" w:cs="Arial"/>
        </w:rPr>
        <w:t xml:space="preserve">oise intensity varies with life history according to hypotheses (2-5) above (BMS: this is the multiple-rate BM model of O’Meara et al. 2006); </w:t>
      </w:r>
    </w:p>
    <w:p w14:paraId="4796762D" w14:textId="22764FBE" w:rsidR="00B71743" w:rsidRDefault="008D440C">
      <w:pPr>
        <w:numPr>
          <w:ilvl w:val="0"/>
          <w:numId w:val="2"/>
        </w:numPr>
        <w:rPr>
          <w:rFonts w:ascii="Arial" w:eastAsia="Arial" w:hAnsi="Arial" w:cs="Arial"/>
        </w:rPr>
      </w:pPr>
      <w:r>
        <w:rPr>
          <w:rFonts w:ascii="Arial" w:eastAsia="Arial" w:hAnsi="Arial" w:cs="Arial"/>
        </w:rPr>
        <w:t>N</w:t>
      </w:r>
      <w:r w:rsidR="00D95A8A">
        <w:rPr>
          <w:rFonts w:ascii="Arial" w:eastAsia="Arial" w:hAnsi="Arial" w:cs="Arial"/>
        </w:rPr>
        <w:t xml:space="preserve">oise intensity and </w:t>
      </w:r>
      <w:r w:rsidR="00D54DB7">
        <w:rPr>
          <w:rFonts w:ascii="Arial" w:eastAsia="Arial" w:hAnsi="Arial" w:cs="Arial"/>
        </w:rPr>
        <w:t xml:space="preserve">deterministic pull </w:t>
      </w:r>
      <w:r w:rsidR="00D95A8A">
        <w:rPr>
          <w:rFonts w:ascii="Arial" w:eastAsia="Arial" w:hAnsi="Arial" w:cs="Arial"/>
        </w:rPr>
        <w:t xml:space="preserve">strength </w:t>
      </w:r>
      <m:oMath>
        <m:r>
          <w:rPr>
            <w:rFonts w:ascii="Cambria Math" w:hAnsi="Cambria Math"/>
          </w:rPr>
          <m:t>α</m:t>
        </m:r>
      </m:oMath>
      <w:r w:rsidR="00D95A8A">
        <w:rPr>
          <w:rFonts w:ascii="Arial" w:eastAsia="Arial" w:hAnsi="Arial" w:cs="Arial"/>
        </w:rPr>
        <w:t xml:space="preserve"> are uniform across the tree, but equilibrium genome size </w:t>
      </w:r>
      <m:oMath>
        <m:r>
          <w:rPr>
            <w:rFonts w:ascii="Cambria Math" w:hAnsi="Cambria Math"/>
          </w:rPr>
          <m:t>θ</m:t>
        </m:r>
      </m:oMath>
      <w:r w:rsidR="00D54DB7">
        <w:rPr>
          <w:rFonts w:ascii="Arial" w:eastAsia="Arial" w:hAnsi="Arial" w:cs="Arial"/>
        </w:rPr>
        <w:t xml:space="preserve"> </w:t>
      </w:r>
      <w:r w:rsidR="00D95A8A">
        <w:rPr>
          <w:rFonts w:ascii="Arial" w:eastAsia="Arial" w:hAnsi="Arial" w:cs="Arial"/>
        </w:rPr>
        <w:t>varies with life history according to hypotheses (2-5) above (OUM: this is the classic OU model of Butler and King 2004);</w:t>
      </w:r>
    </w:p>
    <w:p w14:paraId="72406A6C" w14:textId="6E6C5C51" w:rsidR="00B71743" w:rsidRDefault="008D440C">
      <w:pPr>
        <w:numPr>
          <w:ilvl w:val="0"/>
          <w:numId w:val="2"/>
        </w:numPr>
        <w:rPr>
          <w:rFonts w:ascii="Arial" w:eastAsia="Arial" w:hAnsi="Arial" w:cs="Arial"/>
        </w:rPr>
      </w:pPr>
      <w:r>
        <w:rPr>
          <w:rFonts w:ascii="Arial" w:eastAsia="Arial" w:hAnsi="Arial" w:cs="Arial"/>
        </w:rPr>
        <w:t>N</w:t>
      </w:r>
      <w:r w:rsidR="00D95A8A">
        <w:rPr>
          <w:rFonts w:ascii="Arial" w:eastAsia="Arial" w:hAnsi="Arial" w:cs="Arial"/>
        </w:rPr>
        <w:t xml:space="preserve">oise intensity is uniform across the three, but </w:t>
      </w:r>
      <w:r w:rsidR="00D54DB7">
        <w:rPr>
          <w:rFonts w:ascii="Arial" w:eastAsia="Arial" w:hAnsi="Arial" w:cs="Arial"/>
        </w:rPr>
        <w:t xml:space="preserve">deterministic pull </w:t>
      </w:r>
      <w:r w:rsidR="00D95A8A">
        <w:rPr>
          <w:rFonts w:ascii="Arial" w:eastAsia="Arial" w:hAnsi="Arial" w:cs="Arial"/>
        </w:rPr>
        <w:t>and equilibrium genome size vary with life history according to hypotheses (2-5) above (OUMA: this is the multiple-</w:t>
      </w:r>
      <m:oMath>
        <m:r>
          <w:rPr>
            <w:rFonts w:ascii="Cambria Math" w:hAnsi="Cambria Math"/>
          </w:rPr>
          <m:t>α</m:t>
        </m:r>
      </m:oMath>
      <w:r w:rsidR="00D54DB7">
        <w:rPr>
          <w:rFonts w:ascii="Arial" w:eastAsia="Arial" w:hAnsi="Arial" w:cs="Arial"/>
        </w:rPr>
        <w:t xml:space="preserve"> </w:t>
      </w:r>
      <w:r w:rsidR="00D95A8A">
        <w:rPr>
          <w:rFonts w:ascii="Arial" w:eastAsia="Arial" w:hAnsi="Arial" w:cs="Arial"/>
        </w:rPr>
        <w:t xml:space="preserve">model of Beaulieu et al. 2012). </w:t>
      </w:r>
    </w:p>
    <w:p w14:paraId="2C3F956A" w14:textId="016B3400" w:rsidR="00B71743" w:rsidRDefault="00D54DB7">
      <w:pPr>
        <w:numPr>
          <w:ilvl w:val="0"/>
          <w:numId w:val="2"/>
        </w:numPr>
        <w:rPr>
          <w:rFonts w:ascii="Arial" w:eastAsia="Arial" w:hAnsi="Arial" w:cs="Arial"/>
        </w:rPr>
      </w:pPr>
      <w:r>
        <w:rPr>
          <w:rFonts w:ascii="Arial" w:eastAsia="Arial" w:hAnsi="Arial" w:cs="Arial"/>
        </w:rPr>
        <w:t xml:space="preserve">Deterministic pull </w:t>
      </w:r>
      <w:r w:rsidR="00D95A8A">
        <w:rPr>
          <w:rFonts w:ascii="Arial" w:eastAsia="Arial" w:hAnsi="Arial" w:cs="Arial"/>
        </w:rPr>
        <w:t>is uniform across the three, but noise intensity and equilibrium genome size vary with life history according to hypotheses (2-5) above (OUMV: this is the multiple-</w:t>
      </w:r>
      <m:oMath>
        <m:r>
          <w:rPr>
            <w:rFonts w:ascii="Arial" w:eastAsia="Arial" w:hAnsi="Arial" w:cs="Arial"/>
          </w:rPr>
          <m:t>σ</m:t>
        </m:r>
      </m:oMath>
      <w:r w:rsidR="00D95A8A">
        <w:rPr>
          <w:rFonts w:ascii="Arial" w:eastAsia="Arial" w:hAnsi="Arial" w:cs="Arial"/>
        </w:rPr>
        <w:t xml:space="preserve">model of Beaulieu et al. 2012). </w:t>
      </w:r>
    </w:p>
    <w:p w14:paraId="1E53D7CE" w14:textId="3D7A4FD7" w:rsidR="00B71743" w:rsidRDefault="00D54DB7">
      <w:pPr>
        <w:numPr>
          <w:ilvl w:val="0"/>
          <w:numId w:val="2"/>
        </w:numPr>
        <w:spacing w:after="100"/>
        <w:rPr>
          <w:rFonts w:ascii="Arial" w:eastAsia="Arial" w:hAnsi="Arial" w:cs="Arial"/>
        </w:rPr>
      </w:pPr>
      <w:r>
        <w:rPr>
          <w:rFonts w:ascii="Arial" w:eastAsia="Arial" w:hAnsi="Arial" w:cs="Arial"/>
        </w:rPr>
        <w:t>Deterministic pull</w:t>
      </w:r>
      <w:r w:rsidR="00D95A8A">
        <w:rPr>
          <w:rFonts w:ascii="Arial" w:eastAsia="Arial" w:hAnsi="Arial" w:cs="Arial"/>
        </w:rPr>
        <w:t>, noise intensity</w:t>
      </w:r>
      <w:r>
        <w:rPr>
          <w:rFonts w:ascii="Arial" w:eastAsia="Arial" w:hAnsi="Arial" w:cs="Arial"/>
        </w:rPr>
        <w:t>,</w:t>
      </w:r>
      <w:r w:rsidR="00D95A8A">
        <w:rPr>
          <w:rFonts w:ascii="Arial" w:eastAsia="Arial" w:hAnsi="Arial" w:cs="Arial"/>
        </w:rPr>
        <w:t xml:space="preserve"> and equilibrium genome size vary with life history according to hypotheses (2-5) above (OUMVA: this is the full model of Beaulieu et al. 2012). </w:t>
      </w:r>
    </w:p>
    <w:p w14:paraId="118ABA94" w14:textId="77777777" w:rsidR="00B71743" w:rsidRDefault="00B71743">
      <w:pPr>
        <w:spacing w:after="100"/>
        <w:ind w:left="280"/>
        <w:rPr>
          <w:rFonts w:ascii="Arial" w:eastAsia="Arial" w:hAnsi="Arial" w:cs="Arial"/>
        </w:rPr>
      </w:pPr>
    </w:p>
    <w:p w14:paraId="1B94BACF" w14:textId="1EAEA4B4" w:rsidR="00C74D3C" w:rsidRDefault="00C74D3C" w:rsidP="00C74D3C">
      <w:pPr>
        <w:rPr>
          <w:rFonts w:ascii="Arial" w:eastAsia="Arial" w:hAnsi="Arial" w:cs="Arial"/>
        </w:rPr>
      </w:pPr>
      <w:r w:rsidRPr="003B642D">
        <w:rPr>
          <w:rFonts w:ascii="Arial" w:eastAsia="Arial" w:hAnsi="Arial" w:cs="Arial"/>
          <w:color w:val="000000" w:themeColor="text1"/>
        </w:rPr>
        <w:t xml:space="preserve">We also refit all of the above models with the ancestral plethodontid lineage defined as </w:t>
      </w:r>
      <w:proofErr w:type="gramStart"/>
      <w:r w:rsidRPr="003B642D">
        <w:rPr>
          <w:rFonts w:ascii="Arial" w:eastAsia="Arial" w:hAnsi="Arial" w:cs="Arial"/>
          <w:color w:val="000000" w:themeColor="text1"/>
        </w:rPr>
        <w:t>direct</w:t>
      </w:r>
      <w:r w:rsidR="00656B1F" w:rsidRPr="003B642D">
        <w:rPr>
          <w:rFonts w:ascii="Arial" w:eastAsia="Arial" w:hAnsi="Arial" w:cs="Arial"/>
          <w:color w:val="000000" w:themeColor="text1"/>
        </w:rPr>
        <w:t>-</w:t>
      </w:r>
      <w:r w:rsidRPr="003B642D">
        <w:rPr>
          <w:rFonts w:ascii="Arial" w:eastAsia="Arial" w:hAnsi="Arial" w:cs="Arial"/>
          <w:color w:val="000000" w:themeColor="text1"/>
        </w:rPr>
        <w:t>developing</w:t>
      </w:r>
      <w:proofErr w:type="gramEnd"/>
      <w:r w:rsidRPr="003B642D">
        <w:rPr>
          <w:rFonts w:ascii="Arial" w:eastAsia="Arial" w:hAnsi="Arial" w:cs="Arial"/>
          <w:color w:val="000000" w:themeColor="text1"/>
        </w:rPr>
        <w:t xml:space="preserve"> (</w:t>
      </w:r>
      <w:proofErr w:type="spellStart"/>
      <w:r w:rsidRPr="003B642D">
        <w:rPr>
          <w:rFonts w:ascii="Arial" w:eastAsia="Arial" w:hAnsi="Arial" w:cs="Arial"/>
          <w:color w:val="000000" w:themeColor="text1"/>
        </w:rPr>
        <w:t>Bonett</w:t>
      </w:r>
      <w:proofErr w:type="spellEnd"/>
      <w:r w:rsidRPr="003B642D">
        <w:rPr>
          <w:rFonts w:ascii="Arial" w:eastAsia="Arial" w:hAnsi="Arial" w:cs="Arial"/>
          <w:color w:val="000000" w:themeColor="text1"/>
        </w:rPr>
        <w:t xml:space="preserve">, et al. 2014) rather than metamorphosing. </w:t>
      </w:r>
      <w:r>
        <w:rPr>
          <w:rFonts w:ascii="Arial" w:eastAsia="Arial" w:hAnsi="Arial" w:cs="Arial"/>
        </w:rPr>
        <w:t xml:space="preserve">In Appendix B, we show that this choice has no effect on the evolutionary conclusions we draw here. </w:t>
      </w:r>
    </w:p>
    <w:p w14:paraId="122470D9" w14:textId="77777777" w:rsidR="00B71743" w:rsidRDefault="00B71743">
      <w:pPr>
        <w:pBdr>
          <w:top w:val="nil"/>
          <w:left w:val="nil"/>
          <w:bottom w:val="nil"/>
          <w:right w:val="nil"/>
          <w:between w:val="nil"/>
        </w:pBdr>
        <w:spacing w:after="100"/>
        <w:rPr>
          <w:rFonts w:ascii="Arial" w:eastAsia="Arial" w:hAnsi="Arial" w:cs="Arial"/>
        </w:rPr>
      </w:pPr>
    </w:p>
    <w:p w14:paraId="1B09E756" w14:textId="77777777" w:rsidR="00B71743" w:rsidRDefault="00D95A8A">
      <w:pPr>
        <w:pBdr>
          <w:top w:val="nil"/>
          <w:left w:val="nil"/>
          <w:bottom w:val="nil"/>
          <w:right w:val="nil"/>
          <w:between w:val="nil"/>
        </w:pBdr>
        <w:spacing w:after="100"/>
        <w:rPr>
          <w:rFonts w:ascii="Arial" w:eastAsia="Arial" w:hAnsi="Arial" w:cs="Arial"/>
          <w:i/>
          <w:color w:val="000000"/>
        </w:rPr>
      </w:pPr>
      <w:r>
        <w:rPr>
          <w:rFonts w:ascii="Arial" w:eastAsia="Arial" w:hAnsi="Arial" w:cs="Arial"/>
          <w:i/>
          <w:color w:val="000000"/>
        </w:rPr>
        <w:t>Model Comparison and Parameter Estimation</w:t>
      </w:r>
      <w:r>
        <w:rPr>
          <w:rFonts w:ascii="Arial" w:eastAsia="Arial" w:hAnsi="Arial" w:cs="Arial"/>
          <w:i/>
          <w:color w:val="000000"/>
          <w:highlight w:val="cyan"/>
        </w:rPr>
        <w:t xml:space="preserve"> </w:t>
      </w:r>
    </w:p>
    <w:p w14:paraId="65FC920D" w14:textId="44EFD4E2" w:rsidR="00B71743" w:rsidRDefault="00D95A8A">
      <w:pPr>
        <w:rPr>
          <w:rFonts w:ascii="Arial" w:eastAsia="Arial" w:hAnsi="Arial" w:cs="Arial"/>
        </w:rPr>
      </w:pPr>
      <w:r>
        <w:rPr>
          <w:rFonts w:ascii="Arial" w:eastAsia="Arial" w:hAnsi="Arial" w:cs="Arial"/>
        </w:rPr>
        <w:lastRenderedPageBreak/>
        <w:t xml:space="preserve">We used the software package </w:t>
      </w:r>
      <w:proofErr w:type="spellStart"/>
      <w:r>
        <w:rPr>
          <w:rFonts w:ascii="Arial" w:eastAsia="Arial" w:hAnsi="Arial" w:cs="Arial"/>
        </w:rPr>
        <w:t>OUwie</w:t>
      </w:r>
      <w:proofErr w:type="spellEnd"/>
      <w:r>
        <w:rPr>
          <w:rFonts w:ascii="Arial" w:eastAsia="Arial" w:hAnsi="Arial" w:cs="Arial"/>
        </w:rPr>
        <w:t xml:space="preserve"> to implement the models (Beaulieu, et al. 2012), </w:t>
      </w:r>
      <w:commentRangeStart w:id="14"/>
      <w:r>
        <w:rPr>
          <w:rFonts w:ascii="Arial" w:eastAsia="Arial" w:hAnsi="Arial" w:cs="Arial"/>
        </w:rPr>
        <w:t xml:space="preserve">and compared the multiple optimum OU models with results fitted in OUCH (Butler and King, 2004; King and Butler 2009), both written </w:t>
      </w:r>
      <w:commentRangeEnd w:id="14"/>
      <w:r w:rsidR="002745E6">
        <w:rPr>
          <w:rStyle w:val="CommentReference"/>
        </w:rPr>
        <w:commentReference w:id="14"/>
      </w:r>
      <w:r>
        <w:rPr>
          <w:rFonts w:ascii="Arial" w:eastAsia="Arial" w:hAnsi="Arial" w:cs="Arial"/>
        </w:rPr>
        <w:t xml:space="preserve">in the R statistical computing environment (R Core Team 2020). We compared model fit using </w:t>
      </w:r>
      <w:proofErr w:type="spellStart"/>
      <w:r>
        <w:rPr>
          <w:rFonts w:ascii="Arial" w:eastAsia="Arial" w:hAnsi="Arial" w:cs="Arial"/>
        </w:rPr>
        <w:t>AICc</w:t>
      </w:r>
      <w:proofErr w:type="spellEnd"/>
      <w:r>
        <w:rPr>
          <w:rFonts w:ascii="Arial" w:eastAsia="Arial" w:hAnsi="Arial" w:cs="Arial"/>
        </w:rPr>
        <w:t xml:space="preserve"> values for each model. We then performed model selection bootstrap analysis (Boettiger et al. 2012) by simulating 500 datasets with the best-fit parameter estimates for each model and re-fitting all of the competing models to the simulated data. By creating distributions of </w:t>
      </w:r>
      <w:proofErr w:type="spellStart"/>
      <w:r>
        <w:rPr>
          <w:rFonts w:ascii="Arial" w:eastAsia="Arial" w:hAnsi="Arial" w:cs="Arial"/>
        </w:rPr>
        <w:t>AICc</w:t>
      </w:r>
      <w:proofErr w:type="spellEnd"/>
      <w:r>
        <w:rPr>
          <w:rFonts w:ascii="Arial" w:eastAsia="Arial" w:hAnsi="Arial" w:cs="Arial"/>
        </w:rPr>
        <w:t xml:space="preserve"> values under different generating models, we can see how extreme our observed model fits are, as well as quantify the strength of the support for the best model versus the alternatives, allowing us to test specific hypotheses. In particular:</w:t>
      </w:r>
    </w:p>
    <w:p w14:paraId="3FC6C934" w14:textId="77777777" w:rsidR="00AC20EE" w:rsidRDefault="00AC20EE">
      <w:pPr>
        <w:rPr>
          <w:rFonts w:ascii="Arial" w:eastAsia="Arial" w:hAnsi="Arial" w:cs="Arial"/>
        </w:rPr>
      </w:pPr>
    </w:p>
    <w:p w14:paraId="257BE553" w14:textId="2CEB6195" w:rsidR="00B71743" w:rsidRDefault="00D95A8A">
      <w:pPr>
        <w:numPr>
          <w:ilvl w:val="0"/>
          <w:numId w:val="3"/>
        </w:numPr>
        <w:rPr>
          <w:rFonts w:ascii="Arial" w:eastAsia="Arial" w:hAnsi="Arial" w:cs="Arial"/>
        </w:rPr>
      </w:pPr>
      <w:r>
        <w:rPr>
          <w:rFonts w:ascii="Arial" w:eastAsia="Arial" w:hAnsi="Arial" w:cs="Arial"/>
        </w:rPr>
        <w:t xml:space="preserve">Comparing </w:t>
      </w:r>
      <w:r>
        <w:rPr>
          <w:rFonts w:ascii="Arial" w:eastAsia="Arial" w:hAnsi="Arial" w:cs="Arial"/>
          <w:i/>
        </w:rPr>
        <w:t>metamorphosis</w:t>
      </w:r>
      <w:r w:rsidR="00AC20EE">
        <w:rPr>
          <w:rFonts w:ascii="Arial" w:eastAsia="Arial" w:hAnsi="Arial" w:cs="Arial"/>
          <w:i/>
        </w:rPr>
        <w:t>-other</w:t>
      </w:r>
      <w:r>
        <w:rPr>
          <w:rFonts w:ascii="Arial" w:eastAsia="Arial" w:hAnsi="Arial" w:cs="Arial"/>
        </w:rPr>
        <w:t xml:space="preserve"> to BM quantifies the support for metamorphic life histories imposing </w:t>
      </w:r>
      <w:r w:rsidR="00656B1F">
        <w:rPr>
          <w:rFonts w:ascii="Arial" w:eastAsia="Arial" w:hAnsi="Arial" w:cs="Arial"/>
        </w:rPr>
        <w:t xml:space="preserve">a </w:t>
      </w:r>
      <w:r>
        <w:rPr>
          <w:rFonts w:ascii="Arial" w:eastAsia="Arial" w:hAnsi="Arial" w:cs="Arial"/>
        </w:rPr>
        <w:t xml:space="preserve">constraint on </w:t>
      </w:r>
      <w:r w:rsidR="00656B1F">
        <w:rPr>
          <w:rFonts w:ascii="Arial" w:eastAsia="Arial" w:hAnsi="Arial" w:cs="Arial"/>
        </w:rPr>
        <w:t>TE accumulation/</w:t>
      </w:r>
      <w:r>
        <w:rPr>
          <w:rFonts w:ascii="Arial" w:eastAsia="Arial" w:hAnsi="Arial" w:cs="Arial"/>
        </w:rPr>
        <w:t>genome size evolution;</w:t>
      </w:r>
    </w:p>
    <w:p w14:paraId="1D196A82" w14:textId="1E62E5E1" w:rsidR="00B71743" w:rsidRDefault="00D95A8A">
      <w:pPr>
        <w:numPr>
          <w:ilvl w:val="0"/>
          <w:numId w:val="3"/>
        </w:numPr>
        <w:rPr>
          <w:rFonts w:ascii="Arial" w:eastAsia="Arial" w:hAnsi="Arial" w:cs="Arial"/>
        </w:rPr>
      </w:pPr>
      <w:r>
        <w:rPr>
          <w:rFonts w:ascii="Arial" w:eastAsia="Arial" w:hAnsi="Arial" w:cs="Arial"/>
        </w:rPr>
        <w:t xml:space="preserve">Comparing </w:t>
      </w:r>
      <w:r>
        <w:rPr>
          <w:rFonts w:ascii="Arial" w:eastAsia="Arial" w:hAnsi="Arial" w:cs="Arial"/>
          <w:i/>
        </w:rPr>
        <w:t>meta-</w:t>
      </w:r>
      <w:proofErr w:type="spellStart"/>
      <w:r>
        <w:rPr>
          <w:rFonts w:ascii="Arial" w:eastAsia="Arial" w:hAnsi="Arial" w:cs="Arial"/>
          <w:i/>
        </w:rPr>
        <w:t>paed</w:t>
      </w:r>
      <w:proofErr w:type="spellEnd"/>
      <w:r>
        <w:rPr>
          <w:rFonts w:ascii="Arial" w:eastAsia="Arial" w:hAnsi="Arial" w:cs="Arial"/>
          <w:i/>
        </w:rPr>
        <w:t xml:space="preserve">-dd </w:t>
      </w:r>
      <w:r>
        <w:rPr>
          <w:rFonts w:ascii="Arial" w:eastAsia="Arial" w:hAnsi="Arial" w:cs="Arial"/>
        </w:rPr>
        <w:t xml:space="preserve">to </w:t>
      </w:r>
      <w:r>
        <w:rPr>
          <w:rFonts w:ascii="Arial" w:eastAsia="Arial" w:hAnsi="Arial" w:cs="Arial"/>
          <w:i/>
        </w:rPr>
        <w:t>metamorphosis</w:t>
      </w:r>
      <w:r w:rsidR="00AC20EE">
        <w:rPr>
          <w:rFonts w:ascii="Arial" w:eastAsia="Arial" w:hAnsi="Arial" w:cs="Arial"/>
          <w:i/>
        </w:rPr>
        <w:t>-other</w:t>
      </w:r>
      <w:r>
        <w:rPr>
          <w:rFonts w:ascii="Arial" w:eastAsia="Arial" w:hAnsi="Arial" w:cs="Arial"/>
          <w:i/>
        </w:rPr>
        <w:t xml:space="preserve"> </w:t>
      </w:r>
      <w:r>
        <w:rPr>
          <w:rFonts w:ascii="Arial" w:eastAsia="Arial" w:hAnsi="Arial" w:cs="Arial"/>
        </w:rPr>
        <w:t xml:space="preserve">quantifies the support for the hypothesis that there are distinct constraints imposed by the different non-metamorphosing strategies, direct development and </w:t>
      </w:r>
      <w:proofErr w:type="spellStart"/>
      <w:r>
        <w:rPr>
          <w:rFonts w:ascii="Arial" w:eastAsia="Arial" w:hAnsi="Arial" w:cs="Arial"/>
        </w:rPr>
        <w:t>paedomorphosis</w:t>
      </w:r>
      <w:proofErr w:type="spellEnd"/>
      <w:r>
        <w:rPr>
          <w:rFonts w:ascii="Arial" w:eastAsia="Arial" w:hAnsi="Arial" w:cs="Arial"/>
        </w:rPr>
        <w:t>.</w:t>
      </w:r>
    </w:p>
    <w:p w14:paraId="7317D065" w14:textId="1A94D7F3" w:rsidR="00B71743" w:rsidRDefault="00D95A8A">
      <w:pPr>
        <w:numPr>
          <w:ilvl w:val="0"/>
          <w:numId w:val="3"/>
        </w:numPr>
        <w:rPr>
          <w:rFonts w:ascii="Arial" w:eastAsia="Arial" w:hAnsi="Arial" w:cs="Arial"/>
        </w:rPr>
      </w:pPr>
      <w:r>
        <w:rPr>
          <w:rFonts w:ascii="Arial" w:eastAsia="Arial" w:hAnsi="Arial" w:cs="Arial"/>
        </w:rPr>
        <w:t xml:space="preserve">Comparing </w:t>
      </w:r>
      <w:r>
        <w:rPr>
          <w:rFonts w:ascii="Arial" w:eastAsia="Arial" w:hAnsi="Arial" w:cs="Arial"/>
          <w:i/>
        </w:rPr>
        <w:t>meta-</w:t>
      </w:r>
      <w:proofErr w:type="spellStart"/>
      <w:r>
        <w:rPr>
          <w:rFonts w:ascii="Arial" w:eastAsia="Arial" w:hAnsi="Arial" w:cs="Arial"/>
          <w:i/>
        </w:rPr>
        <w:t>nf</w:t>
      </w:r>
      <w:proofErr w:type="spellEnd"/>
      <w:r w:rsidR="00AC20EE">
        <w:rPr>
          <w:rFonts w:ascii="Arial" w:eastAsia="Arial" w:hAnsi="Arial" w:cs="Arial"/>
          <w:i/>
        </w:rPr>
        <w:t>-other</w:t>
      </w:r>
      <w:r>
        <w:rPr>
          <w:rFonts w:ascii="Arial" w:eastAsia="Arial" w:hAnsi="Arial" w:cs="Arial"/>
          <w:i/>
        </w:rPr>
        <w:t xml:space="preserve"> </w:t>
      </w:r>
      <w:r>
        <w:rPr>
          <w:rFonts w:ascii="Arial" w:eastAsia="Arial" w:hAnsi="Arial" w:cs="Arial"/>
        </w:rPr>
        <w:t xml:space="preserve">to </w:t>
      </w:r>
      <w:r>
        <w:rPr>
          <w:rFonts w:ascii="Arial" w:eastAsia="Arial" w:hAnsi="Arial" w:cs="Arial"/>
          <w:i/>
        </w:rPr>
        <w:t>metamorphosis</w:t>
      </w:r>
      <w:r w:rsidR="00AC20EE">
        <w:rPr>
          <w:rFonts w:ascii="Arial" w:eastAsia="Arial" w:hAnsi="Arial" w:cs="Arial"/>
          <w:i/>
        </w:rPr>
        <w:t>-other</w:t>
      </w:r>
      <w:r>
        <w:rPr>
          <w:rFonts w:ascii="Arial" w:eastAsia="Arial" w:hAnsi="Arial" w:cs="Arial"/>
          <w:i/>
        </w:rPr>
        <w:t xml:space="preserve"> </w:t>
      </w:r>
      <w:r>
        <w:rPr>
          <w:rFonts w:ascii="Arial" w:eastAsia="Arial" w:hAnsi="Arial" w:cs="Arial"/>
        </w:rPr>
        <w:t xml:space="preserve">quantifies the support for the hypothesis that non-feeding metamorphosis imposes a distinct constraint from </w:t>
      </w:r>
      <w:r w:rsidR="00656B1F">
        <w:rPr>
          <w:rFonts w:ascii="Arial" w:eastAsia="Arial" w:hAnsi="Arial" w:cs="Arial"/>
        </w:rPr>
        <w:t xml:space="preserve">feeding </w:t>
      </w:r>
      <w:r>
        <w:rPr>
          <w:rFonts w:ascii="Arial" w:eastAsia="Arial" w:hAnsi="Arial" w:cs="Arial"/>
        </w:rPr>
        <w:t>metamorphosis.</w:t>
      </w:r>
    </w:p>
    <w:p w14:paraId="73A2A45B" w14:textId="73F646C5" w:rsidR="00B71743" w:rsidRDefault="00D95A8A">
      <w:pPr>
        <w:numPr>
          <w:ilvl w:val="0"/>
          <w:numId w:val="3"/>
        </w:numPr>
        <w:rPr>
          <w:rFonts w:ascii="Arial" w:eastAsia="Arial" w:hAnsi="Arial" w:cs="Arial"/>
        </w:rPr>
      </w:pPr>
      <w:r>
        <w:rPr>
          <w:rFonts w:ascii="Arial" w:eastAsia="Arial" w:hAnsi="Arial" w:cs="Arial"/>
        </w:rPr>
        <w:t xml:space="preserve">Comparing </w:t>
      </w: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w:t>
      </w:r>
      <w:proofErr w:type="spellStart"/>
      <w:r>
        <w:rPr>
          <w:rFonts w:ascii="Arial" w:eastAsia="Arial" w:hAnsi="Arial" w:cs="Arial"/>
          <w:i/>
        </w:rPr>
        <w:t>paed</w:t>
      </w:r>
      <w:proofErr w:type="spellEnd"/>
      <w:r>
        <w:rPr>
          <w:rFonts w:ascii="Arial" w:eastAsia="Arial" w:hAnsi="Arial" w:cs="Arial"/>
          <w:i/>
        </w:rPr>
        <w:t xml:space="preserve">-dd </w:t>
      </w:r>
      <w:r>
        <w:rPr>
          <w:rFonts w:ascii="Arial" w:eastAsia="Arial" w:hAnsi="Arial" w:cs="Arial"/>
        </w:rPr>
        <w:t xml:space="preserve">to </w:t>
      </w:r>
      <w:r>
        <w:rPr>
          <w:rFonts w:ascii="Arial" w:eastAsia="Arial" w:hAnsi="Arial" w:cs="Arial"/>
          <w:i/>
        </w:rPr>
        <w:t>meta-</w:t>
      </w:r>
      <w:proofErr w:type="spellStart"/>
      <w:r>
        <w:rPr>
          <w:rFonts w:ascii="Arial" w:eastAsia="Arial" w:hAnsi="Arial" w:cs="Arial"/>
          <w:i/>
        </w:rPr>
        <w:t>paed</w:t>
      </w:r>
      <w:proofErr w:type="spellEnd"/>
      <w:r>
        <w:rPr>
          <w:rFonts w:ascii="Arial" w:eastAsia="Arial" w:hAnsi="Arial" w:cs="Arial"/>
          <w:i/>
        </w:rPr>
        <w:t xml:space="preserve">-dd </w:t>
      </w:r>
      <w:r>
        <w:rPr>
          <w:rFonts w:ascii="Arial" w:eastAsia="Arial" w:hAnsi="Arial" w:cs="Arial"/>
        </w:rPr>
        <w:t xml:space="preserve">and to </w:t>
      </w:r>
      <w:r>
        <w:rPr>
          <w:rFonts w:ascii="Arial" w:eastAsia="Arial" w:hAnsi="Arial" w:cs="Arial"/>
          <w:i/>
        </w:rPr>
        <w:t>meta-</w:t>
      </w:r>
      <w:proofErr w:type="spellStart"/>
      <w:r>
        <w:rPr>
          <w:rFonts w:ascii="Arial" w:eastAsia="Arial" w:hAnsi="Arial" w:cs="Arial"/>
          <w:i/>
        </w:rPr>
        <w:t>nf</w:t>
      </w:r>
      <w:proofErr w:type="spellEnd"/>
      <w:r w:rsidR="00C120FE">
        <w:rPr>
          <w:rFonts w:ascii="Arial" w:eastAsia="Arial" w:hAnsi="Arial" w:cs="Arial"/>
          <w:i/>
        </w:rPr>
        <w:t>-other</w:t>
      </w:r>
      <w:r>
        <w:rPr>
          <w:rFonts w:ascii="Arial" w:eastAsia="Arial" w:hAnsi="Arial" w:cs="Arial"/>
          <w:i/>
        </w:rPr>
        <w:t xml:space="preserve"> </w:t>
      </w:r>
      <w:r>
        <w:rPr>
          <w:rFonts w:ascii="Arial" w:eastAsia="Arial" w:hAnsi="Arial" w:cs="Arial"/>
        </w:rPr>
        <w:t xml:space="preserve">quantifies the support for the hypothesis that all four </w:t>
      </w:r>
      <w:r w:rsidR="00C120FE">
        <w:rPr>
          <w:rFonts w:ascii="Arial" w:eastAsia="Arial" w:hAnsi="Arial" w:cs="Arial"/>
        </w:rPr>
        <w:t>life histories</w:t>
      </w:r>
      <w:r>
        <w:rPr>
          <w:rFonts w:ascii="Arial" w:eastAsia="Arial" w:hAnsi="Arial" w:cs="Arial"/>
        </w:rPr>
        <w:t xml:space="preserve"> impose unique constraints on </w:t>
      </w:r>
      <w:r w:rsidR="00656B1F">
        <w:rPr>
          <w:rFonts w:ascii="Arial" w:eastAsia="Arial" w:hAnsi="Arial" w:cs="Arial"/>
        </w:rPr>
        <w:t>TE accumulation/</w:t>
      </w:r>
      <w:r>
        <w:rPr>
          <w:rFonts w:ascii="Arial" w:eastAsia="Arial" w:hAnsi="Arial" w:cs="Arial"/>
        </w:rPr>
        <w:t xml:space="preserve">genome size evolution. </w:t>
      </w:r>
    </w:p>
    <w:p w14:paraId="41882607" w14:textId="77777777" w:rsidR="00B71743" w:rsidRDefault="00B71743">
      <w:pPr>
        <w:ind w:left="720"/>
        <w:rPr>
          <w:rFonts w:ascii="Arial" w:eastAsia="Arial" w:hAnsi="Arial" w:cs="Arial"/>
        </w:rPr>
      </w:pPr>
    </w:p>
    <w:p w14:paraId="1F27B4D5" w14:textId="77777777" w:rsidR="00B71743" w:rsidRDefault="00D95A8A">
      <w:pPr>
        <w:pBdr>
          <w:top w:val="nil"/>
          <w:left w:val="nil"/>
          <w:bottom w:val="nil"/>
          <w:right w:val="nil"/>
          <w:between w:val="nil"/>
        </w:pBdr>
        <w:rPr>
          <w:rFonts w:ascii="Arial" w:eastAsia="Arial" w:hAnsi="Arial" w:cs="Arial"/>
          <w:color w:val="000000"/>
        </w:rPr>
      </w:pPr>
      <w:r>
        <w:rPr>
          <w:rFonts w:ascii="Arial" w:eastAsia="Arial" w:hAnsi="Arial" w:cs="Arial"/>
        </w:rPr>
        <w:t xml:space="preserve">This model selection bootstrap analysis is necessary because </w:t>
      </w:r>
      <w:proofErr w:type="spellStart"/>
      <w:r>
        <w:rPr>
          <w:rFonts w:ascii="Arial" w:eastAsia="Arial" w:hAnsi="Arial" w:cs="Arial"/>
          <w:color w:val="000000"/>
        </w:rPr>
        <w:t>AIC</w:t>
      </w:r>
      <w:r>
        <w:rPr>
          <w:rFonts w:ascii="Arial" w:eastAsia="Arial" w:hAnsi="Arial" w:cs="Arial"/>
          <w:color w:val="000000"/>
          <w:vertAlign w:val="subscript"/>
        </w:rPr>
        <w:t>c</w:t>
      </w:r>
      <w:proofErr w:type="spellEnd"/>
      <w:r>
        <w:rPr>
          <w:rFonts w:ascii="Arial" w:eastAsia="Arial" w:hAnsi="Arial" w:cs="Arial"/>
          <w:color w:val="000000"/>
        </w:rPr>
        <w:t xml:space="preserve"> differences can favor more complicated models, even when a simpler model is correct (Boettiger, et al. 2012). </w:t>
      </w:r>
      <w:r>
        <w:rPr>
          <w:rFonts w:ascii="Arial" w:eastAsia="Arial" w:hAnsi="Arial" w:cs="Arial"/>
        </w:rPr>
        <w:t>W</w:t>
      </w:r>
      <w:r>
        <w:rPr>
          <w:rFonts w:ascii="Arial" w:eastAsia="Arial" w:hAnsi="Arial" w:cs="Arial"/>
          <w:color w:val="000000"/>
        </w:rPr>
        <w:t xml:space="preserve">e used </w:t>
      </w:r>
      <w:r>
        <w:rPr>
          <w:rFonts w:ascii="Arial" w:eastAsia="Arial" w:hAnsi="Arial" w:cs="Arial"/>
        </w:rPr>
        <w:t>the</w:t>
      </w:r>
      <w:r>
        <w:rPr>
          <w:rFonts w:ascii="Arial" w:eastAsia="Arial" w:hAnsi="Arial" w:cs="Arial"/>
          <w:color w:val="000000"/>
        </w:rPr>
        <w:t xml:space="preserve"> Phylogenetic Monte Carlo approach</w:t>
      </w:r>
      <w:r>
        <w:rPr>
          <w:rFonts w:ascii="Arial" w:eastAsia="Arial" w:hAnsi="Arial" w:cs="Arial"/>
        </w:rPr>
        <w:t xml:space="preserve"> described in Boettiger et al. (2012) </w:t>
      </w:r>
      <w:r>
        <w:rPr>
          <w:rFonts w:ascii="Arial" w:eastAsia="Arial" w:hAnsi="Arial" w:cs="Arial"/>
          <w:color w:val="000000"/>
        </w:rPr>
        <w:t>to calculate distributions of the test statistic</w:t>
      </w:r>
    </w:p>
    <w:p w14:paraId="5151247F" w14:textId="77777777" w:rsidR="00B71743" w:rsidRDefault="00B71743">
      <w:pPr>
        <w:pBdr>
          <w:top w:val="nil"/>
          <w:left w:val="nil"/>
          <w:bottom w:val="nil"/>
          <w:right w:val="nil"/>
          <w:between w:val="nil"/>
        </w:pBdr>
        <w:rPr>
          <w:rFonts w:ascii="Arial" w:eastAsia="Arial" w:hAnsi="Arial" w:cs="Arial"/>
          <w:color w:val="000000"/>
        </w:rPr>
      </w:pPr>
    </w:p>
    <w:p w14:paraId="30F2032A" w14:textId="77777777" w:rsidR="00B71743" w:rsidRDefault="00D95A8A">
      <w:pPr>
        <w:pBdr>
          <w:top w:val="nil"/>
          <w:left w:val="nil"/>
          <w:bottom w:val="nil"/>
          <w:right w:val="nil"/>
          <w:between w:val="nil"/>
        </w:pBdr>
        <w:jc w:val="center"/>
        <w:rPr>
          <w:rFonts w:ascii="Arial" w:eastAsia="Arial" w:hAnsi="Arial" w:cs="Arial"/>
          <w:color w:val="000000"/>
        </w:rPr>
      </w:pPr>
      <w:r>
        <w:rPr>
          <w:rFonts w:ascii="Arial" w:eastAsia="Arial" w:hAnsi="Arial" w:cs="Arial"/>
          <w:i/>
          <w:color w:val="000000"/>
        </w:rPr>
        <w:t>δ</w:t>
      </w:r>
      <w:r>
        <w:rPr>
          <w:rFonts w:ascii="Arial" w:eastAsia="Arial" w:hAnsi="Arial" w:cs="Arial"/>
          <w:color w:val="000000"/>
        </w:rPr>
        <w:t xml:space="preserve"> = –2 (log </w:t>
      </w:r>
      <w:r>
        <w:rPr>
          <w:rFonts w:ascii="Arial" w:eastAsia="Arial" w:hAnsi="Arial" w:cs="Arial"/>
          <w:i/>
          <w:color w:val="000000"/>
        </w:rPr>
        <w:t>L</w:t>
      </w:r>
      <w:r>
        <w:rPr>
          <w:rFonts w:ascii="Arial" w:eastAsia="Arial" w:hAnsi="Arial" w:cs="Arial"/>
          <w:color w:val="000000"/>
          <w:vertAlign w:val="subscript"/>
        </w:rPr>
        <w:t>0</w:t>
      </w:r>
      <w:r>
        <w:rPr>
          <w:rFonts w:ascii="Arial" w:eastAsia="Arial" w:hAnsi="Arial" w:cs="Arial"/>
          <w:color w:val="000000"/>
        </w:rPr>
        <w:t xml:space="preserve"> – log </w:t>
      </w:r>
      <w:r>
        <w:rPr>
          <w:rFonts w:ascii="Arial" w:eastAsia="Arial" w:hAnsi="Arial" w:cs="Arial"/>
          <w:i/>
          <w:color w:val="000000"/>
        </w:rPr>
        <w:t>L</w:t>
      </w:r>
      <w:r>
        <w:rPr>
          <w:rFonts w:ascii="Arial" w:eastAsia="Arial" w:hAnsi="Arial" w:cs="Arial"/>
          <w:color w:val="000000"/>
          <w:vertAlign w:val="subscript"/>
        </w:rPr>
        <w:t>1</w:t>
      </w:r>
      <w:r>
        <w:rPr>
          <w:rFonts w:ascii="Arial" w:eastAsia="Arial" w:hAnsi="Arial" w:cs="Arial"/>
          <w:color w:val="000000"/>
        </w:rPr>
        <w:t>)</w:t>
      </w:r>
    </w:p>
    <w:p w14:paraId="4F7032BB" w14:textId="77777777" w:rsidR="00B71743" w:rsidRDefault="00B71743">
      <w:pPr>
        <w:pBdr>
          <w:top w:val="nil"/>
          <w:left w:val="nil"/>
          <w:bottom w:val="nil"/>
          <w:right w:val="nil"/>
          <w:between w:val="nil"/>
        </w:pBdr>
        <w:rPr>
          <w:rFonts w:ascii="Arial" w:eastAsia="Arial" w:hAnsi="Arial" w:cs="Arial"/>
          <w:color w:val="000000"/>
        </w:rPr>
      </w:pPr>
    </w:p>
    <w:p w14:paraId="1E570CEC" w14:textId="062C7B59" w:rsidR="00B71743" w:rsidRDefault="00D95A8A">
      <w:pPr>
        <w:rPr>
          <w:rFonts w:ascii="Arial" w:eastAsia="Arial" w:hAnsi="Arial" w:cs="Arial"/>
        </w:rPr>
      </w:pPr>
      <w:r>
        <w:rPr>
          <w:rFonts w:ascii="Arial" w:eastAsia="Arial" w:hAnsi="Arial" w:cs="Arial"/>
        </w:rPr>
        <w:t xml:space="preserve">where </w:t>
      </w:r>
      <w:r>
        <w:rPr>
          <w:rFonts w:ascii="Arial" w:eastAsia="Arial" w:hAnsi="Arial" w:cs="Arial"/>
          <w:i/>
        </w:rPr>
        <w:t>L</w:t>
      </w:r>
      <w:r>
        <w:rPr>
          <w:rFonts w:ascii="Arial" w:eastAsia="Arial" w:hAnsi="Arial" w:cs="Arial"/>
          <w:vertAlign w:val="subscript"/>
        </w:rPr>
        <w:t xml:space="preserve">0 </w:t>
      </w:r>
      <w:r>
        <w:rPr>
          <w:rFonts w:ascii="Arial" w:eastAsia="Arial" w:hAnsi="Arial" w:cs="Arial"/>
        </w:rPr>
        <w:t xml:space="preserve">is the likelihood of the simpler model and </w:t>
      </w:r>
      <w:r>
        <w:rPr>
          <w:rFonts w:ascii="Arial" w:eastAsia="Arial" w:hAnsi="Arial" w:cs="Arial"/>
          <w:i/>
        </w:rPr>
        <w:t>L</w:t>
      </w:r>
      <w:r>
        <w:rPr>
          <w:rFonts w:ascii="Arial" w:eastAsia="Arial" w:hAnsi="Arial" w:cs="Arial"/>
          <w:vertAlign w:val="subscript"/>
        </w:rPr>
        <w:t>1</w:t>
      </w:r>
      <w:r>
        <w:rPr>
          <w:rFonts w:ascii="Arial" w:eastAsia="Arial" w:hAnsi="Arial" w:cs="Arial"/>
        </w:rPr>
        <w:t xml:space="preserve"> is the likelihood of the more complex model. We computed this test statistic for each of the</w:t>
      </w:r>
      <w:r>
        <w:rPr>
          <w:rFonts w:ascii="Arial" w:eastAsia="Arial" w:hAnsi="Arial" w:cs="Arial"/>
          <w:color w:val="FF0000"/>
        </w:rPr>
        <w:t xml:space="preserve"> </w:t>
      </w:r>
      <w:r>
        <w:rPr>
          <w:rFonts w:ascii="Arial" w:eastAsia="Arial" w:hAnsi="Arial" w:cs="Arial"/>
        </w:rPr>
        <w:t xml:space="preserve">pairwise model comparisons described above and an additional one that compared the </w:t>
      </w: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w:t>
      </w:r>
      <w:proofErr w:type="spellStart"/>
      <w:r>
        <w:rPr>
          <w:rFonts w:ascii="Arial" w:eastAsia="Arial" w:hAnsi="Arial" w:cs="Arial"/>
          <w:i/>
        </w:rPr>
        <w:t>paed</w:t>
      </w:r>
      <w:proofErr w:type="spellEnd"/>
      <w:r>
        <w:rPr>
          <w:rFonts w:ascii="Arial" w:eastAsia="Arial" w:hAnsi="Arial" w:cs="Arial"/>
          <w:i/>
        </w:rPr>
        <w:t>-dd</w:t>
      </w:r>
      <w:r>
        <w:rPr>
          <w:rFonts w:ascii="Arial" w:eastAsia="Arial" w:hAnsi="Arial" w:cs="Arial"/>
        </w:rPr>
        <w:t xml:space="preserve"> model</w:t>
      </w:r>
      <w:r w:rsidR="007E11A9">
        <w:rPr>
          <w:rFonts w:ascii="Arial" w:eastAsia="Arial" w:hAnsi="Arial" w:cs="Arial"/>
        </w:rPr>
        <w:t>s</w:t>
      </w:r>
      <w:r>
        <w:rPr>
          <w:rFonts w:ascii="Arial" w:eastAsia="Arial" w:hAnsi="Arial" w:cs="Arial"/>
        </w:rPr>
        <w:t xml:space="preserve"> with variable</w:t>
      </w:r>
      <w:r w:rsidR="007E11A9">
        <w:rPr>
          <w:rFonts w:ascii="Arial" w:eastAsia="Arial" w:hAnsi="Arial" w:cs="Arial"/>
        </w:rPr>
        <w:t xml:space="preserve"> versus uniform</w:t>
      </w:r>
      <w:r>
        <w:rPr>
          <w:rFonts w:ascii="Arial" w:eastAsia="Arial" w:hAnsi="Arial" w:cs="Arial"/>
        </w:rPr>
        <w:t xml:space="preserve"> </w:t>
      </w:r>
      <w:r>
        <w:rPr>
          <w:rFonts w:ascii="Arial" w:eastAsia="Arial" w:hAnsi="Arial" w:cs="Arial"/>
          <w:i/>
        </w:rPr>
        <w:t>σ</w:t>
      </w:r>
      <w:r>
        <w:rPr>
          <w:rFonts w:ascii="Arial" w:eastAsia="Arial" w:hAnsi="Arial" w:cs="Arial"/>
        </w:rPr>
        <w:t xml:space="preserve"> value</w:t>
      </w:r>
      <w:r w:rsidR="007E11A9">
        <w:rPr>
          <w:rFonts w:ascii="Arial" w:eastAsia="Arial" w:hAnsi="Arial" w:cs="Arial"/>
        </w:rPr>
        <w:t>s</w:t>
      </w:r>
      <w:r w:rsidR="0020008A">
        <w:rPr>
          <w:rFonts w:ascii="Arial" w:eastAsia="Arial" w:hAnsi="Arial" w:cs="Arial"/>
        </w:rPr>
        <w:t>; these were the two best-fitting models, and the comparison quantifies the support for the hypothesis that different life histories experience different stochastic noise intensities</w:t>
      </w:r>
      <w:r>
        <w:rPr>
          <w:rFonts w:ascii="Arial" w:eastAsia="Arial" w:hAnsi="Arial" w:cs="Arial"/>
        </w:rPr>
        <w:t xml:space="preserve">. </w:t>
      </w:r>
    </w:p>
    <w:p w14:paraId="0C977D2C" w14:textId="77777777" w:rsidR="00B71743" w:rsidRDefault="00B71743">
      <w:pPr>
        <w:rPr>
          <w:rFonts w:ascii="Arial" w:eastAsia="Arial" w:hAnsi="Arial" w:cs="Arial"/>
        </w:rPr>
      </w:pPr>
    </w:p>
    <w:p w14:paraId="2AA9C6BF" w14:textId="77777777" w:rsidR="00B71743" w:rsidRDefault="00D95A8A">
      <w:pPr>
        <w:rPr>
          <w:rFonts w:ascii="Arial" w:eastAsia="Arial" w:hAnsi="Arial" w:cs="Arial"/>
        </w:rPr>
      </w:pPr>
      <w:r>
        <w:rPr>
          <w:rFonts w:ascii="Arial" w:eastAsia="Arial" w:hAnsi="Arial" w:cs="Arial"/>
        </w:rPr>
        <w:t xml:space="preserve">Determining whether the observed value of </w:t>
      </w:r>
      <w:r>
        <w:rPr>
          <w:rFonts w:ascii="Arial" w:eastAsia="Arial" w:hAnsi="Arial" w:cs="Arial"/>
          <w:i/>
        </w:rPr>
        <w:t>δ</w:t>
      </w:r>
      <w:r>
        <w:rPr>
          <w:rFonts w:ascii="Arial" w:eastAsia="Arial" w:hAnsi="Arial" w:cs="Arial"/>
        </w:rPr>
        <w:t xml:space="preserve"> is significant requires an approximate </w:t>
      </w:r>
      <w:r>
        <w:rPr>
          <w:rFonts w:ascii="Arial" w:eastAsia="Arial" w:hAnsi="Arial" w:cs="Arial"/>
          <w:i/>
        </w:rPr>
        <w:t>p-</w:t>
      </w:r>
      <w:r>
        <w:rPr>
          <w:rFonts w:ascii="Arial" w:eastAsia="Arial" w:hAnsi="Arial" w:cs="Arial"/>
        </w:rPr>
        <w:t xml:space="preserve">value -- the probability of observing this </w:t>
      </w:r>
      <w:r>
        <w:rPr>
          <w:rFonts w:ascii="Arial" w:eastAsia="Arial" w:hAnsi="Arial" w:cs="Arial"/>
          <w:i/>
        </w:rPr>
        <w:t xml:space="preserve">δ </w:t>
      </w:r>
      <w:r>
        <w:rPr>
          <w:rFonts w:ascii="Arial" w:eastAsia="Arial" w:hAnsi="Arial" w:cs="Arial"/>
        </w:rPr>
        <w:t xml:space="preserve">value if the simpler model were true. To approximate this probability, we simulated 500 datasets using the simpler model at its MLE parameter estimates; we then fit the simpler and more complex models to each of these simulated datasets and computed the values of </w:t>
      </w:r>
      <w:r>
        <w:rPr>
          <w:rFonts w:ascii="Arial" w:eastAsia="Arial" w:hAnsi="Arial" w:cs="Arial"/>
          <w:i/>
        </w:rPr>
        <w:t xml:space="preserve">δ. </w:t>
      </w:r>
      <w:r>
        <w:rPr>
          <w:rFonts w:ascii="Arial" w:eastAsia="Arial" w:hAnsi="Arial" w:cs="Arial"/>
        </w:rPr>
        <w:t xml:space="preserve">This produced a null distribution of </w:t>
      </w:r>
      <w:r>
        <w:rPr>
          <w:rFonts w:ascii="Arial" w:eastAsia="Arial" w:hAnsi="Arial" w:cs="Arial"/>
          <w:i/>
        </w:rPr>
        <w:t xml:space="preserve">δ </w:t>
      </w:r>
      <w:r>
        <w:rPr>
          <w:rFonts w:ascii="Arial" w:eastAsia="Arial" w:hAnsi="Arial" w:cs="Arial"/>
        </w:rPr>
        <w:t xml:space="preserve">under the simpler model. We compared the observed value of </w:t>
      </w:r>
      <w:r>
        <w:rPr>
          <w:rFonts w:ascii="Arial" w:eastAsia="Arial" w:hAnsi="Arial" w:cs="Arial"/>
          <w:i/>
        </w:rPr>
        <w:t xml:space="preserve">δ </w:t>
      </w:r>
      <w:r>
        <w:rPr>
          <w:rFonts w:ascii="Arial" w:eastAsia="Arial" w:hAnsi="Arial" w:cs="Arial"/>
        </w:rPr>
        <w:t xml:space="preserve">to this null distribution to calculate an approximate </w:t>
      </w:r>
      <w:r>
        <w:rPr>
          <w:rFonts w:ascii="Arial" w:eastAsia="Arial" w:hAnsi="Arial" w:cs="Arial"/>
          <w:i/>
        </w:rPr>
        <w:t>p</w:t>
      </w:r>
      <w:r>
        <w:rPr>
          <w:rFonts w:ascii="Arial" w:eastAsia="Arial" w:hAnsi="Arial" w:cs="Arial"/>
        </w:rPr>
        <w:t>-value.</w:t>
      </w:r>
    </w:p>
    <w:p w14:paraId="4E3A44FC" w14:textId="77777777" w:rsidR="00B71743" w:rsidRDefault="00B71743">
      <w:pPr>
        <w:pBdr>
          <w:top w:val="nil"/>
          <w:left w:val="nil"/>
          <w:bottom w:val="nil"/>
          <w:right w:val="nil"/>
          <w:between w:val="nil"/>
        </w:pBdr>
        <w:rPr>
          <w:rFonts w:ascii="Arial" w:eastAsia="Arial" w:hAnsi="Arial" w:cs="Arial"/>
        </w:rPr>
      </w:pPr>
    </w:p>
    <w:p w14:paraId="2C7548D8" w14:textId="77777777" w:rsidR="00B71743" w:rsidRDefault="00D95A8A">
      <w:p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 xml:space="preserve">Determining the power of this test requires computing the probability of rejecting the simpler model when the data are generated by the more complex model. To approximate this probability, we simulated </w:t>
      </w:r>
      <w:r>
        <w:rPr>
          <w:rFonts w:ascii="Arial" w:eastAsia="Arial" w:hAnsi="Arial" w:cs="Arial"/>
        </w:rPr>
        <w:t>500</w:t>
      </w:r>
      <w:r>
        <w:rPr>
          <w:rFonts w:ascii="Arial" w:eastAsia="Arial" w:hAnsi="Arial" w:cs="Arial"/>
          <w:color w:val="000000"/>
        </w:rPr>
        <w:t xml:space="preserve"> datasets using the </w:t>
      </w:r>
      <w:r>
        <w:rPr>
          <w:rFonts w:ascii="Arial" w:eastAsia="Arial" w:hAnsi="Arial" w:cs="Arial"/>
        </w:rPr>
        <w:t>more complex</w:t>
      </w:r>
      <w:r>
        <w:rPr>
          <w:rFonts w:ascii="Arial" w:eastAsia="Arial" w:hAnsi="Arial" w:cs="Arial"/>
          <w:color w:val="000000"/>
        </w:rPr>
        <w:t xml:space="preserve"> model at its MLE parameter estimates; we then fit the </w:t>
      </w:r>
      <w:r>
        <w:rPr>
          <w:rFonts w:ascii="Arial" w:eastAsia="Arial" w:hAnsi="Arial" w:cs="Arial"/>
        </w:rPr>
        <w:t>simpler</w:t>
      </w:r>
      <w:r>
        <w:rPr>
          <w:rFonts w:ascii="Arial" w:eastAsia="Arial" w:hAnsi="Arial" w:cs="Arial"/>
          <w:color w:val="000000"/>
        </w:rPr>
        <w:t xml:space="preserve"> and </w:t>
      </w:r>
      <w:r>
        <w:rPr>
          <w:rFonts w:ascii="Arial" w:eastAsia="Arial" w:hAnsi="Arial" w:cs="Arial"/>
        </w:rPr>
        <w:t xml:space="preserve">more complex </w:t>
      </w:r>
      <w:r>
        <w:rPr>
          <w:rFonts w:ascii="Arial" w:eastAsia="Arial" w:hAnsi="Arial" w:cs="Arial"/>
          <w:color w:val="000000"/>
        </w:rPr>
        <w:t xml:space="preserve">models to each of these simulated datasets and computed the values of </w:t>
      </w:r>
      <w:r>
        <w:rPr>
          <w:rFonts w:ascii="Arial" w:eastAsia="Arial" w:hAnsi="Arial" w:cs="Arial"/>
          <w:i/>
          <w:color w:val="000000"/>
        </w:rPr>
        <w:t xml:space="preserve">δ. </w:t>
      </w:r>
      <w:r>
        <w:rPr>
          <w:rFonts w:ascii="Arial" w:eastAsia="Arial" w:hAnsi="Arial" w:cs="Arial"/>
          <w:color w:val="000000"/>
        </w:rPr>
        <w:t xml:space="preserve">The fraction of these </w:t>
      </w:r>
      <w:r>
        <w:rPr>
          <w:rFonts w:ascii="Arial" w:eastAsia="Arial" w:hAnsi="Arial" w:cs="Arial"/>
          <w:i/>
          <w:color w:val="000000"/>
        </w:rPr>
        <w:t xml:space="preserve">δ </w:t>
      </w:r>
      <w:r>
        <w:rPr>
          <w:rFonts w:ascii="Arial" w:eastAsia="Arial" w:hAnsi="Arial" w:cs="Arial"/>
          <w:color w:val="000000"/>
        </w:rPr>
        <w:t xml:space="preserve">values that are greater than the 95% quantile of the null distribution calculated above gives an estimate of power. </w:t>
      </w:r>
    </w:p>
    <w:p w14:paraId="2A786362" w14:textId="77777777" w:rsidR="00B71743" w:rsidRDefault="00B71743">
      <w:pPr>
        <w:pBdr>
          <w:top w:val="nil"/>
          <w:left w:val="nil"/>
          <w:bottom w:val="nil"/>
          <w:right w:val="nil"/>
          <w:between w:val="nil"/>
        </w:pBdr>
        <w:rPr>
          <w:rFonts w:ascii="Arial" w:eastAsia="Arial" w:hAnsi="Arial" w:cs="Arial"/>
        </w:rPr>
      </w:pPr>
    </w:p>
    <w:p w14:paraId="67896311" w14:textId="33585637" w:rsidR="00B71743" w:rsidRDefault="00D95A8A">
      <w:pPr>
        <w:rPr>
          <w:rFonts w:ascii="Arial" w:eastAsia="Arial" w:hAnsi="Arial" w:cs="Arial"/>
        </w:rPr>
      </w:pPr>
      <w:r>
        <w:rPr>
          <w:rFonts w:ascii="Arial" w:eastAsia="Arial" w:hAnsi="Arial" w:cs="Arial"/>
        </w:rPr>
        <w:t xml:space="preserve">We note here that </w:t>
      </w:r>
      <w:proofErr w:type="spellStart"/>
      <w:r>
        <w:rPr>
          <w:rFonts w:ascii="Arial" w:eastAsia="Arial" w:hAnsi="Arial" w:cs="Arial"/>
        </w:rPr>
        <w:t>OUwie</w:t>
      </w:r>
      <w:proofErr w:type="spellEnd"/>
      <w:r>
        <w:rPr>
          <w:rFonts w:ascii="Arial" w:eastAsia="Arial" w:hAnsi="Arial" w:cs="Arial"/>
        </w:rPr>
        <w:t xml:space="preserve"> has different options for dealing with the root state, </w:t>
      </w:r>
      <w:proofErr w:type="gramStart"/>
      <w:r>
        <w:rPr>
          <w:rFonts w:ascii="Arial" w:eastAsia="Arial" w:hAnsi="Arial" w:cs="Arial"/>
          <w:i/>
        </w:rPr>
        <w:t>X</w:t>
      </w:r>
      <w:r>
        <w:rPr>
          <w:rFonts w:ascii="Arial" w:eastAsia="Arial" w:hAnsi="Arial" w:cs="Arial"/>
        </w:rPr>
        <w:t>(</w:t>
      </w:r>
      <w:proofErr w:type="gramEnd"/>
      <w:r>
        <w:rPr>
          <w:rFonts w:ascii="Arial" w:eastAsia="Arial" w:hAnsi="Arial" w:cs="Arial"/>
        </w:rPr>
        <w:t>0). In the BM model above, this value is estimated, and early OU approaches (Hansen 1997, Butler and King 2004) did this as well. However, it is often the case that this parameter is very difficult to estimate (</w:t>
      </w:r>
      <w:proofErr w:type="spellStart"/>
      <w:r>
        <w:rPr>
          <w:rFonts w:ascii="Arial" w:eastAsia="Arial" w:hAnsi="Arial" w:cs="Arial"/>
        </w:rPr>
        <w:t>Cressler</w:t>
      </w:r>
      <w:proofErr w:type="spellEnd"/>
      <w:r>
        <w:rPr>
          <w:rFonts w:ascii="Arial" w:eastAsia="Arial" w:hAnsi="Arial" w:cs="Arial"/>
        </w:rPr>
        <w:t xml:space="preserve"> et al. 2015). One alternative is to assume that the value of </w:t>
      </w:r>
      <w:proofErr w:type="gramStart"/>
      <w:r>
        <w:rPr>
          <w:rFonts w:ascii="Arial" w:eastAsia="Arial" w:hAnsi="Arial" w:cs="Arial"/>
          <w:i/>
        </w:rPr>
        <w:t>X</w:t>
      </w:r>
      <w:r>
        <w:rPr>
          <w:rFonts w:ascii="Arial" w:eastAsia="Arial" w:hAnsi="Arial" w:cs="Arial"/>
        </w:rPr>
        <w:t>(</w:t>
      </w:r>
      <w:proofErr w:type="gramEnd"/>
      <w:r>
        <w:rPr>
          <w:rFonts w:ascii="Arial" w:eastAsia="Arial" w:hAnsi="Arial" w:cs="Arial"/>
        </w:rPr>
        <w:t xml:space="preserve">0) is distributed according to the stationary distribution of an OU process, which eliminates this parameter by absorbing the variance into the covariance matrix implied by the phylogeny itself (Ho and </w:t>
      </w:r>
      <w:proofErr w:type="spellStart"/>
      <w:r>
        <w:rPr>
          <w:rFonts w:ascii="Arial" w:eastAsia="Arial" w:hAnsi="Arial" w:cs="Arial"/>
        </w:rPr>
        <w:t>Ane</w:t>
      </w:r>
      <w:proofErr w:type="spellEnd"/>
      <w:r>
        <w:rPr>
          <w:rFonts w:ascii="Arial" w:eastAsia="Arial" w:hAnsi="Arial" w:cs="Arial"/>
        </w:rPr>
        <w:t xml:space="preserve"> 2013). However, </w:t>
      </w:r>
      <w:proofErr w:type="spellStart"/>
      <w:r>
        <w:rPr>
          <w:rFonts w:ascii="Arial" w:eastAsia="Arial" w:hAnsi="Arial" w:cs="Arial"/>
        </w:rPr>
        <w:t>OUwie</w:t>
      </w:r>
      <w:proofErr w:type="spellEnd"/>
      <w:r>
        <w:rPr>
          <w:rFonts w:ascii="Arial" w:eastAsia="Arial" w:hAnsi="Arial" w:cs="Arial"/>
        </w:rPr>
        <w:t xml:space="preserve"> does not currently support this approach for OU models with multiple </w:t>
      </w:r>
      <m:oMath>
        <m:r>
          <w:rPr>
            <w:rFonts w:ascii="Cambria Math" w:hAnsi="Cambria Math"/>
          </w:rPr>
          <m:t>α</m:t>
        </m:r>
      </m:oMath>
      <w:r>
        <w:rPr>
          <w:rFonts w:ascii="Arial" w:eastAsia="Arial" w:hAnsi="Arial" w:cs="Arial"/>
        </w:rPr>
        <w:t xml:space="preserve"> or </w:t>
      </w:r>
      <m:oMath>
        <m:r>
          <w:rPr>
            <w:rFonts w:ascii="Cambria Math" w:hAnsi="Cambria Math"/>
          </w:rPr>
          <m:t>σ</m:t>
        </m:r>
      </m:oMath>
      <w:r>
        <w:rPr>
          <w:rFonts w:ascii="Arial" w:eastAsia="Arial" w:hAnsi="Arial" w:cs="Arial"/>
        </w:rPr>
        <w:t xml:space="preserve"> parameters</w:t>
      </w:r>
      <w:r w:rsidRPr="00EB4D88">
        <w:rPr>
          <w:rFonts w:ascii="Arial" w:eastAsia="Arial" w:hAnsi="Arial" w:cs="Arial"/>
          <w:color w:val="000000" w:themeColor="text1"/>
          <w:highlight w:val="red"/>
        </w:rPr>
        <w:t xml:space="preserve">. </w:t>
      </w:r>
      <w:commentRangeStart w:id="15"/>
      <w:r w:rsidRPr="00EB4D88">
        <w:rPr>
          <w:rFonts w:ascii="Arial" w:eastAsia="Arial" w:hAnsi="Arial" w:cs="Arial"/>
          <w:color w:val="000000" w:themeColor="text1"/>
          <w:highlight w:val="red"/>
        </w:rPr>
        <w:t xml:space="preserve">Instead, the default option in </w:t>
      </w:r>
      <w:proofErr w:type="spellStart"/>
      <w:r w:rsidRPr="00EB4D88">
        <w:rPr>
          <w:rFonts w:ascii="Arial" w:eastAsia="Arial" w:hAnsi="Arial" w:cs="Arial"/>
          <w:color w:val="000000" w:themeColor="text1"/>
          <w:highlight w:val="red"/>
        </w:rPr>
        <w:t>OUwie</w:t>
      </w:r>
      <w:proofErr w:type="spellEnd"/>
      <w:r w:rsidRPr="00EB4D88">
        <w:rPr>
          <w:rFonts w:ascii="Arial" w:eastAsia="Arial" w:hAnsi="Arial" w:cs="Arial"/>
          <w:color w:val="000000" w:themeColor="text1"/>
          <w:highlight w:val="red"/>
        </w:rPr>
        <w:t xml:space="preserve"> is to eliminate this parameter by absorbing its weight into the regime of the root.</w:t>
      </w:r>
      <w:r w:rsidRPr="00EB4D88">
        <w:rPr>
          <w:rFonts w:ascii="Arial" w:eastAsia="Arial" w:hAnsi="Arial" w:cs="Arial"/>
          <w:color w:val="000000" w:themeColor="text1"/>
        </w:rPr>
        <w:t xml:space="preserve"> </w:t>
      </w:r>
      <w:commentRangeEnd w:id="15"/>
      <w:r w:rsidR="002745E6">
        <w:rPr>
          <w:rStyle w:val="CommentReference"/>
        </w:rPr>
        <w:commentReference w:id="15"/>
      </w:r>
      <w:r>
        <w:rPr>
          <w:rFonts w:ascii="Arial" w:eastAsia="Arial" w:hAnsi="Arial" w:cs="Arial"/>
        </w:rPr>
        <w:t xml:space="preserve">Because this option (specified in </w:t>
      </w:r>
      <w:proofErr w:type="spellStart"/>
      <w:r>
        <w:rPr>
          <w:rFonts w:ascii="Arial" w:eastAsia="Arial" w:hAnsi="Arial" w:cs="Arial"/>
        </w:rPr>
        <w:t>OUwie</w:t>
      </w:r>
      <w:proofErr w:type="spellEnd"/>
      <w:r>
        <w:rPr>
          <w:rFonts w:ascii="Arial" w:eastAsia="Arial" w:hAnsi="Arial" w:cs="Arial"/>
        </w:rPr>
        <w:t xml:space="preserve"> by setting </w:t>
      </w:r>
      <w:proofErr w:type="spellStart"/>
      <w:proofErr w:type="gramStart"/>
      <w:r>
        <w:rPr>
          <w:rFonts w:ascii="Arial" w:eastAsia="Arial" w:hAnsi="Arial" w:cs="Arial"/>
        </w:rPr>
        <w:t>root.station</w:t>
      </w:r>
      <w:proofErr w:type="spellEnd"/>
      <w:proofErr w:type="gramEnd"/>
      <w:r>
        <w:rPr>
          <w:rFonts w:ascii="Arial" w:eastAsia="Arial" w:hAnsi="Arial" w:cs="Arial"/>
        </w:rPr>
        <w:t>=FALSE) is available for all of the models of interest, we used it for all model fitting. However, as we show in Appendix C, the parameter estimates of a single-</w:t>
      </w:r>
      <m:oMath>
        <m:r>
          <w:rPr>
            <w:rFonts w:ascii="Cambria Math" w:hAnsi="Cambria Math"/>
          </w:rPr>
          <m:t>α</m:t>
        </m:r>
      </m:oMath>
      <w:r>
        <w:rPr>
          <w:rFonts w:ascii="Arial" w:eastAsia="Arial" w:hAnsi="Arial" w:cs="Arial"/>
        </w:rPr>
        <w:t>, single-</w:t>
      </w:r>
      <m:oMath>
        <m:r>
          <w:rPr>
            <w:rFonts w:ascii="Cambria Math" w:hAnsi="Cambria Math"/>
          </w:rPr>
          <m:t>σ</m:t>
        </m:r>
      </m:oMath>
      <w:ins w:id="16" w:author="Clay Cressler" w:date="2020-10-02T16:28:00Z">
        <w:r w:rsidR="002745E6">
          <w:rPr>
            <w:rFonts w:ascii="Arial" w:eastAsia="Arial" w:hAnsi="Arial" w:cs="Arial"/>
          </w:rPr>
          <w:t xml:space="preserve"> </w:t>
        </w:r>
      </w:ins>
      <w:r>
        <w:rPr>
          <w:rFonts w:ascii="Arial" w:eastAsia="Arial" w:hAnsi="Arial" w:cs="Arial"/>
        </w:rPr>
        <w:t xml:space="preserve">OU model fit assuming the root is in the stationary distribution (by setting root.station=TRUE) are very different from the parameter estimates we report here, although the conclusions about which model fits the data best hold. This large difference in the parameter values reinforces a general point in phylogenetic comparative hypothesis testing, which is that parameter estimation is often more fraught than hypothesis testing, and as such, parameter estimates should be interpreted with caution (Beaulieu et al. 2012, Ho and </w:t>
      </w:r>
      <w:proofErr w:type="spellStart"/>
      <w:r>
        <w:rPr>
          <w:rFonts w:ascii="Arial" w:eastAsia="Arial" w:hAnsi="Arial" w:cs="Arial"/>
        </w:rPr>
        <w:t>Ane</w:t>
      </w:r>
      <w:proofErr w:type="spellEnd"/>
      <w:r>
        <w:rPr>
          <w:rFonts w:ascii="Arial" w:eastAsia="Arial" w:hAnsi="Arial" w:cs="Arial"/>
        </w:rPr>
        <w:t xml:space="preserve"> 2013, 2014, </w:t>
      </w:r>
      <w:proofErr w:type="spellStart"/>
      <w:r>
        <w:rPr>
          <w:rFonts w:ascii="Arial" w:eastAsia="Arial" w:hAnsi="Arial" w:cs="Arial"/>
        </w:rPr>
        <w:t>Cressler</w:t>
      </w:r>
      <w:proofErr w:type="spellEnd"/>
      <w:r>
        <w:rPr>
          <w:rFonts w:ascii="Arial" w:eastAsia="Arial" w:hAnsi="Arial" w:cs="Arial"/>
        </w:rPr>
        <w:t xml:space="preserve"> et al. 2015, Cooper et al. 2016).</w:t>
      </w:r>
    </w:p>
    <w:p w14:paraId="07978114" w14:textId="439860E0" w:rsidR="00C74D3C" w:rsidRDefault="00C74D3C">
      <w:pPr>
        <w:rPr>
          <w:rFonts w:ascii="Arial" w:eastAsia="Arial" w:hAnsi="Arial" w:cs="Arial"/>
        </w:rPr>
      </w:pPr>
    </w:p>
    <w:p w14:paraId="1A7FDD92" w14:textId="444431F1" w:rsidR="00C74D3C" w:rsidRDefault="00B1494E" w:rsidP="00C74D3C">
      <w:pPr>
        <w:rPr>
          <w:rFonts w:ascii="Arial" w:eastAsia="Arial" w:hAnsi="Arial" w:cs="Arial"/>
        </w:rPr>
      </w:pPr>
      <w:r>
        <w:rPr>
          <w:rFonts w:ascii="Arial" w:eastAsia="Arial" w:hAnsi="Arial" w:cs="Arial"/>
        </w:rPr>
        <w:t>However, despite</w:t>
      </w:r>
      <w:r w:rsidR="00397E41">
        <w:rPr>
          <w:rFonts w:ascii="Arial" w:eastAsia="Arial" w:hAnsi="Arial" w:cs="Arial"/>
        </w:rPr>
        <w:t xml:space="preserve"> the limited conclusions we can draw from</w:t>
      </w:r>
      <w:r>
        <w:rPr>
          <w:rFonts w:ascii="Arial" w:eastAsia="Arial" w:hAnsi="Arial" w:cs="Arial"/>
        </w:rPr>
        <w:t xml:space="preserve"> </w:t>
      </w:r>
      <w:r w:rsidR="00C74D3C">
        <w:rPr>
          <w:rFonts w:ascii="Arial" w:eastAsia="Arial" w:hAnsi="Arial" w:cs="Arial"/>
        </w:rPr>
        <w:t xml:space="preserve">point estimates for these </w:t>
      </w:r>
      <w:proofErr w:type="gramStart"/>
      <w:r w:rsidR="00C74D3C">
        <w:rPr>
          <w:rFonts w:ascii="Arial" w:eastAsia="Arial" w:hAnsi="Arial" w:cs="Arial"/>
        </w:rPr>
        <w:t>poorly-defined</w:t>
      </w:r>
      <w:proofErr w:type="gramEnd"/>
      <w:r w:rsidR="00C74D3C">
        <w:rPr>
          <w:rFonts w:ascii="Arial" w:eastAsia="Arial" w:hAnsi="Arial" w:cs="Arial"/>
        </w:rPr>
        <w:t xml:space="preserve"> parameters, we can explore their combined effect on </w:t>
      </w:r>
      <w:r w:rsidR="00D0424E">
        <w:rPr>
          <w:rFonts w:ascii="Arial" w:eastAsia="Arial" w:hAnsi="Arial" w:cs="Arial"/>
        </w:rPr>
        <w:t>the phenotype</w:t>
      </w:r>
      <w:r w:rsidR="00C74D3C">
        <w:rPr>
          <w:rFonts w:ascii="Arial" w:eastAsia="Arial" w:hAnsi="Arial" w:cs="Arial"/>
        </w:rPr>
        <w:t xml:space="preserve">. </w:t>
      </w:r>
      <w:r w:rsidR="00397E41">
        <w:rPr>
          <w:rFonts w:ascii="Arial" w:eastAsia="Arial" w:hAnsi="Arial" w:cs="Arial"/>
        </w:rPr>
        <w:t>For example, r</w:t>
      </w:r>
      <w:r w:rsidR="00C74D3C">
        <w:rPr>
          <w:rFonts w:ascii="Arial" w:eastAsia="Arial" w:hAnsi="Arial" w:cs="Arial"/>
        </w:rPr>
        <w:t xml:space="preserve">ecognizing that </w:t>
      </w:r>
      <w:r w:rsidR="00C51212">
        <w:rPr>
          <w:rFonts w:ascii="Arial" w:eastAsia="Arial" w:hAnsi="Arial" w:cs="Arial"/>
        </w:rPr>
        <w:t>a low</w:t>
      </w:r>
      <w:r w:rsidR="00C74D3C">
        <w:rPr>
          <w:rFonts w:ascii="Arial" w:eastAsia="Arial" w:hAnsi="Arial" w:cs="Arial"/>
        </w:rPr>
        <w:t xml:space="preserve"> value of </w:t>
      </w:r>
      <w:r w:rsidR="00C51212">
        <w:rPr>
          <w:rFonts w:ascii="Arial" w:eastAsia="Arial" w:hAnsi="Arial" w:cs="Arial"/>
        </w:rPr>
        <w:sym w:font="Symbol" w:char="F061"/>
      </w:r>
      <w:r w:rsidR="00C51212">
        <w:rPr>
          <w:rFonts w:ascii="Arial" w:eastAsia="Arial" w:hAnsi="Arial" w:cs="Arial"/>
        </w:rPr>
        <w:t xml:space="preserve"> (weak deterministic pull) </w:t>
      </w:r>
      <w:r w:rsidR="00C74D3C">
        <w:rPr>
          <w:rFonts w:ascii="Arial" w:eastAsia="Arial" w:hAnsi="Arial" w:cs="Arial"/>
        </w:rPr>
        <w:t>will act in opposition to extreme equilibrium values</w:t>
      </w:r>
      <w:r w:rsidR="00C51212">
        <w:rPr>
          <w:rFonts w:ascii="Arial" w:eastAsia="Arial" w:hAnsi="Arial" w:cs="Arial"/>
        </w:rPr>
        <w:t xml:space="preserve"> (high </w:t>
      </w:r>
      <w:r w:rsidR="00C51212">
        <w:rPr>
          <w:rFonts w:ascii="Arial" w:eastAsia="Arial" w:hAnsi="Arial" w:cs="Arial"/>
        </w:rPr>
        <w:sym w:font="Symbol" w:char="F071"/>
      </w:r>
      <w:r w:rsidR="00C51212">
        <w:rPr>
          <w:rFonts w:ascii="Arial" w:eastAsia="Arial" w:hAnsi="Arial" w:cs="Arial"/>
        </w:rPr>
        <w:t>)</w:t>
      </w:r>
      <w:r w:rsidR="00C74D3C">
        <w:rPr>
          <w:rFonts w:ascii="Arial" w:eastAsia="Arial" w:hAnsi="Arial" w:cs="Arial"/>
        </w:rPr>
        <w:t xml:space="preserve"> </w:t>
      </w:r>
      <w:r w:rsidR="00C51212">
        <w:rPr>
          <w:rFonts w:ascii="Arial" w:eastAsia="Arial" w:hAnsi="Arial" w:cs="Arial"/>
        </w:rPr>
        <w:t>in the</w:t>
      </w:r>
      <w:r w:rsidR="00C74D3C">
        <w:rPr>
          <w:rFonts w:ascii="Arial" w:eastAsia="Arial" w:hAnsi="Arial" w:cs="Arial"/>
        </w:rPr>
        <w:t xml:space="preserve"> model, </w:t>
      </w:r>
      <w:r w:rsidR="005830F1">
        <w:rPr>
          <w:rFonts w:ascii="Arial" w:eastAsia="Arial" w:hAnsi="Arial" w:cs="Arial"/>
        </w:rPr>
        <w:t>it is more informative to</w:t>
      </w:r>
      <w:r w:rsidR="00397E41">
        <w:rPr>
          <w:rFonts w:ascii="Arial" w:eastAsia="Arial" w:hAnsi="Arial" w:cs="Arial"/>
        </w:rPr>
        <w:t xml:space="preserve"> determine</w:t>
      </w:r>
      <w:r w:rsidR="00C74D3C">
        <w:rPr>
          <w:rFonts w:ascii="Arial" w:eastAsia="Arial" w:hAnsi="Arial" w:cs="Arial"/>
        </w:rPr>
        <w:t xml:space="preserve"> their overall</w:t>
      </w:r>
      <w:r w:rsidR="00397E41">
        <w:rPr>
          <w:rFonts w:ascii="Arial" w:eastAsia="Arial" w:hAnsi="Arial" w:cs="Arial"/>
        </w:rPr>
        <w:t xml:space="preserve"> combined</w:t>
      </w:r>
      <w:r w:rsidR="00C74D3C">
        <w:rPr>
          <w:rFonts w:ascii="Arial" w:eastAsia="Arial" w:hAnsi="Arial" w:cs="Arial"/>
        </w:rPr>
        <w:t xml:space="preserve"> effect</w:t>
      </w:r>
      <w:r w:rsidR="00D0424E">
        <w:rPr>
          <w:rFonts w:ascii="Arial" w:eastAsia="Arial" w:hAnsi="Arial" w:cs="Arial"/>
        </w:rPr>
        <w:t xml:space="preserve"> on trait evolution</w:t>
      </w:r>
      <w:r w:rsidR="00C74D3C">
        <w:rPr>
          <w:rFonts w:ascii="Arial" w:eastAsia="Arial" w:hAnsi="Arial" w:cs="Arial"/>
        </w:rPr>
        <w:t xml:space="preserve">. </w:t>
      </w:r>
      <w:r w:rsidR="00EC25C9">
        <w:rPr>
          <w:rFonts w:ascii="Arial" w:eastAsia="Arial" w:hAnsi="Arial" w:cs="Arial"/>
        </w:rPr>
        <w:t>To this end, w</w:t>
      </w:r>
      <w:r w:rsidR="00C74D3C">
        <w:rPr>
          <w:rFonts w:ascii="Arial" w:eastAsia="Arial" w:hAnsi="Arial" w:cs="Arial"/>
        </w:rPr>
        <w:t xml:space="preserve">e calculated the value of </w:t>
      </w:r>
      <m:oMath>
        <m:r>
          <w:rPr>
            <w:rFonts w:ascii="Cambria Math" w:hAnsi="Cambria Math"/>
          </w:rPr>
          <m:t>α</m:t>
        </m:r>
        <m:r>
          <w:rPr>
            <w:rFonts w:ascii="Arial" w:eastAsia="Arial" w:hAnsi="Arial" w:cs="Arial"/>
          </w:rPr>
          <m:t>(</m:t>
        </m:r>
        <m:acc>
          <m:accPr>
            <m:chr m:val="̄"/>
            <m:ctrlPr>
              <w:rPr>
                <w:rFonts w:ascii="Arial" w:eastAsia="Arial" w:hAnsi="Arial" w:cs="Arial"/>
              </w:rPr>
            </m:ctrlPr>
          </m:accPr>
          <m:e>
            <m:r>
              <w:rPr>
                <w:rFonts w:ascii="Arial" w:eastAsia="Arial" w:hAnsi="Arial" w:cs="Arial"/>
              </w:rPr>
              <m:t>X</m:t>
            </m:r>
          </m:e>
        </m:acc>
        <m:r>
          <w:rPr>
            <w:rFonts w:ascii="Arial" w:eastAsia="Arial" w:hAnsi="Arial" w:cs="Arial"/>
          </w:rPr>
          <m:t>-θ)</m:t>
        </m:r>
      </m:oMath>
      <w:r w:rsidR="00C51212">
        <w:rPr>
          <w:rFonts w:ascii="Arial" w:eastAsia="Arial" w:hAnsi="Arial" w:cs="Arial"/>
        </w:rPr>
        <w:t xml:space="preserve"> </w:t>
      </w:r>
      <w:r w:rsidR="00C74D3C">
        <w:rPr>
          <w:rFonts w:ascii="Arial" w:eastAsia="Arial" w:hAnsi="Arial" w:cs="Arial"/>
        </w:rPr>
        <w:t xml:space="preserve">for each </w:t>
      </w:r>
      <w:r w:rsidR="00EC25C9">
        <w:rPr>
          <w:rFonts w:ascii="Arial" w:eastAsia="Arial" w:hAnsi="Arial" w:cs="Arial"/>
        </w:rPr>
        <w:t xml:space="preserve">life-history </w:t>
      </w:r>
      <w:r w:rsidR="00C74D3C">
        <w:rPr>
          <w:rFonts w:ascii="Arial" w:eastAsia="Arial" w:hAnsi="Arial" w:cs="Arial"/>
        </w:rPr>
        <w:t xml:space="preserve">regime to estimate the </w:t>
      </w:r>
      <w:r w:rsidR="00C51212">
        <w:rPr>
          <w:rFonts w:ascii="Arial" w:eastAsia="Arial" w:hAnsi="Arial" w:cs="Arial"/>
        </w:rPr>
        <w:t xml:space="preserve">overall </w:t>
      </w:r>
      <w:r w:rsidR="00C74D3C">
        <w:rPr>
          <w:rFonts w:ascii="Arial" w:eastAsia="Arial" w:hAnsi="Arial" w:cs="Arial"/>
        </w:rPr>
        <w:t xml:space="preserve">deterministic trend imposed by the </w:t>
      </w:r>
      <w:r w:rsidR="005830F1">
        <w:rPr>
          <w:rFonts w:ascii="Arial" w:eastAsia="Arial" w:hAnsi="Arial" w:cs="Arial"/>
        </w:rPr>
        <w:t xml:space="preserve">best-fitting </w:t>
      </w:r>
      <w:r w:rsidR="00C74D3C">
        <w:rPr>
          <w:rFonts w:ascii="Arial" w:eastAsia="Arial" w:hAnsi="Arial" w:cs="Arial"/>
        </w:rPr>
        <w:t xml:space="preserve">model, where </w:t>
      </w:r>
      <m:oMath>
        <m:acc>
          <m:accPr>
            <m:chr m:val="̄"/>
            <m:ctrlPr>
              <w:rPr>
                <w:rFonts w:ascii="Arial" w:eastAsia="Arial" w:hAnsi="Arial" w:cs="Arial"/>
              </w:rPr>
            </m:ctrlPr>
          </m:accPr>
          <m:e>
            <m:r>
              <w:rPr>
                <w:rFonts w:ascii="Arial" w:eastAsia="Arial" w:hAnsi="Arial" w:cs="Arial"/>
              </w:rPr>
              <m:t>X</m:t>
            </m:r>
          </m:e>
        </m:acc>
      </m:oMath>
      <w:r w:rsidR="00C74D3C">
        <w:rPr>
          <w:rFonts w:ascii="Arial" w:eastAsia="Arial" w:hAnsi="Arial" w:cs="Arial"/>
        </w:rPr>
        <w:t>is the average genome size of species in that regime at the end of the evolutionary process. The goal here is to evaluate whether the analysis suggests a deterministic trend towards either larger or smaller genome size</w:t>
      </w:r>
      <w:r w:rsidR="00EC25C9">
        <w:rPr>
          <w:rFonts w:ascii="Arial" w:eastAsia="Arial" w:hAnsi="Arial" w:cs="Arial"/>
        </w:rPr>
        <w:t xml:space="preserve">. In </w:t>
      </w:r>
      <w:r w:rsidR="005830F1">
        <w:rPr>
          <w:rFonts w:ascii="Arial" w:eastAsia="Arial" w:hAnsi="Arial" w:cs="Arial"/>
        </w:rPr>
        <w:t>the context of salamander genome size evolution</w:t>
      </w:r>
      <w:r w:rsidR="00EC25C9">
        <w:rPr>
          <w:rFonts w:ascii="Arial" w:eastAsia="Arial" w:hAnsi="Arial" w:cs="Arial"/>
        </w:rPr>
        <w:t>, such</w:t>
      </w:r>
      <w:r w:rsidR="00C74D3C">
        <w:rPr>
          <w:rFonts w:ascii="Arial" w:eastAsia="Arial" w:hAnsi="Arial" w:cs="Arial"/>
        </w:rPr>
        <w:t xml:space="preserve"> trend</w:t>
      </w:r>
      <w:r w:rsidR="00EC25C9">
        <w:rPr>
          <w:rFonts w:ascii="Arial" w:eastAsia="Arial" w:hAnsi="Arial" w:cs="Arial"/>
        </w:rPr>
        <w:t>s</w:t>
      </w:r>
      <w:r w:rsidR="00C74D3C">
        <w:rPr>
          <w:rFonts w:ascii="Arial" w:eastAsia="Arial" w:hAnsi="Arial" w:cs="Arial"/>
        </w:rPr>
        <w:t xml:space="preserve"> could be influenced by </w:t>
      </w:r>
      <w:r w:rsidR="00EE342A">
        <w:rPr>
          <w:rFonts w:ascii="Arial" w:eastAsia="Arial" w:hAnsi="Arial" w:cs="Arial"/>
        </w:rPr>
        <w:t xml:space="preserve">both </w:t>
      </w:r>
      <w:r w:rsidR="00C51212">
        <w:rPr>
          <w:rFonts w:ascii="Arial" w:eastAsia="Arial" w:hAnsi="Arial" w:cs="Arial"/>
        </w:rPr>
        <w:t>directional</w:t>
      </w:r>
      <w:r w:rsidR="00C74D3C">
        <w:rPr>
          <w:rFonts w:ascii="Arial" w:eastAsia="Arial" w:hAnsi="Arial" w:cs="Arial"/>
        </w:rPr>
        <w:t xml:space="preserve"> selection and</w:t>
      </w:r>
      <w:r w:rsidR="00D80C17">
        <w:rPr>
          <w:rFonts w:ascii="Arial" w:eastAsia="Arial" w:hAnsi="Arial" w:cs="Arial"/>
        </w:rPr>
        <w:t xml:space="preserve"> the</w:t>
      </w:r>
      <w:r w:rsidR="00C74D3C">
        <w:rPr>
          <w:rFonts w:ascii="Arial" w:eastAsia="Arial" w:hAnsi="Arial" w:cs="Arial"/>
        </w:rPr>
        <w:t xml:space="preserve"> </w:t>
      </w:r>
      <w:r w:rsidR="00C51212">
        <w:rPr>
          <w:rFonts w:ascii="Arial" w:eastAsia="Arial" w:hAnsi="Arial" w:cs="Arial"/>
        </w:rPr>
        <w:t xml:space="preserve">biased </w:t>
      </w:r>
      <w:r w:rsidR="00C74D3C">
        <w:rPr>
          <w:rFonts w:ascii="Arial" w:eastAsia="Arial" w:hAnsi="Arial" w:cs="Arial"/>
        </w:rPr>
        <w:t xml:space="preserve">stochastic evolutionary force </w:t>
      </w:r>
      <w:r w:rsidR="00D80C17">
        <w:rPr>
          <w:rFonts w:ascii="Arial" w:eastAsia="Arial" w:hAnsi="Arial" w:cs="Arial"/>
        </w:rPr>
        <w:t>of</w:t>
      </w:r>
      <w:r w:rsidR="00C74D3C">
        <w:rPr>
          <w:rFonts w:ascii="Arial" w:eastAsia="Arial" w:hAnsi="Arial" w:cs="Arial"/>
        </w:rPr>
        <w:t xml:space="preserve"> TE </w:t>
      </w:r>
      <w:r w:rsidR="00F82081">
        <w:rPr>
          <w:rFonts w:ascii="Arial" w:eastAsia="Arial" w:hAnsi="Arial" w:cs="Arial"/>
        </w:rPr>
        <w:t>activity</w:t>
      </w:r>
      <w:r w:rsidR="00C74D3C">
        <w:rPr>
          <w:rFonts w:ascii="Arial" w:eastAsia="Arial" w:hAnsi="Arial" w:cs="Arial"/>
        </w:rPr>
        <w:t xml:space="preserve">. </w:t>
      </w:r>
    </w:p>
    <w:p w14:paraId="47C94C6A" w14:textId="77777777" w:rsidR="00C74D3C" w:rsidRDefault="00C74D3C">
      <w:pPr>
        <w:rPr>
          <w:rFonts w:ascii="Arial" w:eastAsia="Arial" w:hAnsi="Arial" w:cs="Arial"/>
        </w:rPr>
      </w:pPr>
    </w:p>
    <w:p w14:paraId="1CAA736C" w14:textId="77777777" w:rsidR="00B71743" w:rsidRDefault="00D95A8A">
      <w:pPr>
        <w:rPr>
          <w:rFonts w:ascii="Arial" w:eastAsia="Arial" w:hAnsi="Arial" w:cs="Arial"/>
        </w:rPr>
      </w:pPr>
      <w:r>
        <w:rPr>
          <w:rFonts w:ascii="Arial" w:eastAsia="Arial" w:hAnsi="Arial" w:cs="Arial"/>
        </w:rPr>
        <w:t xml:space="preserve"> </w:t>
      </w:r>
    </w:p>
    <w:p w14:paraId="647D3652" w14:textId="77777777" w:rsidR="00B71743" w:rsidRDefault="00B71743">
      <w:pPr>
        <w:pBdr>
          <w:top w:val="nil"/>
          <w:left w:val="nil"/>
          <w:bottom w:val="nil"/>
          <w:right w:val="nil"/>
          <w:between w:val="nil"/>
        </w:pBdr>
        <w:rPr>
          <w:rFonts w:ascii="Arial" w:eastAsia="Arial" w:hAnsi="Arial" w:cs="Arial"/>
        </w:rPr>
      </w:pPr>
    </w:p>
    <w:p w14:paraId="3299D94E" w14:textId="77777777" w:rsidR="00B71743" w:rsidRDefault="00B71743">
      <w:pPr>
        <w:pBdr>
          <w:top w:val="nil"/>
          <w:left w:val="nil"/>
          <w:bottom w:val="nil"/>
          <w:right w:val="nil"/>
          <w:between w:val="nil"/>
        </w:pBdr>
        <w:rPr>
          <w:rFonts w:ascii="Arial" w:eastAsia="Arial" w:hAnsi="Arial" w:cs="Arial"/>
        </w:rPr>
      </w:pPr>
    </w:p>
    <w:p w14:paraId="4F10D2BF" w14:textId="47A325C2" w:rsidR="005830F1" w:rsidRDefault="005830F1" w:rsidP="005830F1">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"https://lh5.googleusercontent.com/XkCy7acVgV0dYgwwY8r7l4trkA8_1sB7YBeAznBpyQG6wrf-iIGYfHFH5uACHifxXBl947LlmWTOhXS2h-Y90QbIvAp6DYcb9sZNM3oTlU-Bo7c1LphBRlqlpv0brO_9y7nzeOwp"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7EF66F17" wp14:editId="02EFE14E">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3731352E" w14:textId="77777777" w:rsidR="005830F1" w:rsidRDefault="005830F1" w:rsidP="005830F1">
      <w:pPr>
        <w:pBdr>
          <w:top w:val="nil"/>
          <w:left w:val="nil"/>
          <w:bottom w:val="nil"/>
          <w:right w:val="nil"/>
          <w:between w:val="nil"/>
        </w:pBdr>
        <w:rPr>
          <w:rFonts w:ascii="Arial" w:eastAsia="Arial" w:hAnsi="Arial" w:cs="Arial"/>
          <w:color w:val="000000"/>
        </w:rPr>
      </w:pPr>
    </w:p>
    <w:p w14:paraId="75D1F0C9" w14:textId="77777777" w:rsidR="005830F1" w:rsidRDefault="005830F1" w:rsidP="005830F1">
      <w:pPr>
        <w:rPr>
          <w:rFonts w:ascii="Arial" w:eastAsia="Arial" w:hAnsi="Arial" w:cs="Arial"/>
          <w:b/>
          <w:color w:val="000000"/>
        </w:rPr>
      </w:pPr>
    </w:p>
    <w:p w14:paraId="120F4F60" w14:textId="77777777" w:rsidR="005830F1" w:rsidRDefault="005830F1" w:rsidP="005830F1">
      <w:pPr>
        <w:pBdr>
          <w:top w:val="nil"/>
          <w:left w:val="nil"/>
          <w:bottom w:val="nil"/>
          <w:right w:val="nil"/>
          <w:between w:val="nil"/>
        </w:pBdr>
        <w:rPr>
          <w:rFonts w:ascii="Arial" w:eastAsia="Arial" w:hAnsi="Arial" w:cs="Arial"/>
          <w:color w:val="000000"/>
        </w:rPr>
      </w:pPr>
      <w:r w:rsidRPr="00B53C3A">
        <w:rPr>
          <w:rFonts w:ascii="Arial" w:eastAsia="Arial" w:hAnsi="Arial" w:cs="Arial"/>
          <w:color w:val="000000"/>
        </w:rPr>
        <w:t xml:space="preserve">Figure 1. Evolutionary hypotheses for genome size. </w:t>
      </w:r>
      <w:r w:rsidRPr="00B53C3A">
        <w:rPr>
          <w:rFonts w:ascii="Arial" w:eastAsia="Arial" w:hAnsi="Arial" w:cs="Arial"/>
          <w:color w:val="333333"/>
        </w:rPr>
        <w:t xml:space="preserve">xx = Direct development, xx = Metamorphosis, xx = non-feeding metamorphosis, xx = </w:t>
      </w:r>
      <w:proofErr w:type="spellStart"/>
      <w:r w:rsidRPr="00B53C3A">
        <w:rPr>
          <w:rFonts w:ascii="Arial" w:eastAsia="Arial" w:hAnsi="Arial" w:cs="Arial"/>
          <w:color w:val="333333"/>
        </w:rPr>
        <w:t>Paedomorphosis</w:t>
      </w:r>
      <w:proofErr w:type="spellEnd"/>
      <w:r w:rsidRPr="00B53C3A">
        <w:rPr>
          <w:rFonts w:ascii="Arial" w:eastAsia="Arial" w:hAnsi="Arial" w:cs="Arial"/>
          <w:color w:val="333333"/>
        </w:rPr>
        <w:t xml:space="preserve">, Cyan = non-metamorphosis (i.e. direct development or </w:t>
      </w:r>
      <w:proofErr w:type="spellStart"/>
      <w:r w:rsidRPr="00B53C3A">
        <w:rPr>
          <w:rFonts w:ascii="Arial" w:eastAsia="Arial" w:hAnsi="Arial" w:cs="Arial"/>
          <w:color w:val="333333"/>
        </w:rPr>
        <w:t>paedomorphosis</w:t>
      </w:r>
      <w:proofErr w:type="spellEnd"/>
      <w:r w:rsidRPr="00B53C3A">
        <w:rPr>
          <w:rFonts w:ascii="Arial" w:eastAsia="Arial" w:hAnsi="Arial" w:cs="Arial"/>
          <w:color w:val="333333"/>
        </w:rPr>
        <w:t>). Genome sizes are shown on the right.</w:t>
      </w:r>
    </w:p>
    <w:p w14:paraId="12C46BA1" w14:textId="77777777" w:rsidR="005830F1" w:rsidRPr="00D4361F" w:rsidRDefault="005830F1">
      <w:pPr>
        <w:rPr>
          <w:rFonts w:ascii="Arial" w:eastAsia="Arial" w:hAnsi="Arial" w:cs="Arial"/>
          <w:color w:val="000000"/>
        </w:rPr>
      </w:pPr>
      <w:r>
        <w:rPr>
          <w:rFonts w:ascii="Arial" w:eastAsia="Arial" w:hAnsi="Arial" w:cs="Arial"/>
          <w:color w:val="000000"/>
        </w:rPr>
        <w:br w:type="page"/>
      </w:r>
    </w:p>
    <w:p w14:paraId="5C6BF1C6" w14:textId="6BC09C23" w:rsidR="00B71743" w:rsidRDefault="00D95A8A">
      <w:pPr>
        <w:rPr>
          <w:rFonts w:ascii="Arial" w:eastAsia="Arial" w:hAnsi="Arial" w:cs="Arial"/>
          <w:b/>
          <w:color w:val="000000"/>
        </w:rPr>
      </w:pPr>
      <w:r>
        <w:rPr>
          <w:rFonts w:ascii="Arial" w:eastAsia="Arial" w:hAnsi="Arial" w:cs="Arial"/>
          <w:b/>
          <w:color w:val="000000"/>
        </w:rPr>
        <w:lastRenderedPageBreak/>
        <w:t>Results</w:t>
      </w:r>
    </w:p>
    <w:p w14:paraId="34273264" w14:textId="77777777" w:rsidR="00B71743" w:rsidRDefault="00B71743">
      <w:pPr>
        <w:pBdr>
          <w:top w:val="nil"/>
          <w:left w:val="nil"/>
          <w:bottom w:val="nil"/>
          <w:right w:val="nil"/>
          <w:between w:val="nil"/>
        </w:pBdr>
        <w:rPr>
          <w:rFonts w:ascii="Arial" w:eastAsia="Arial" w:hAnsi="Arial" w:cs="Arial"/>
          <w:b/>
          <w:color w:val="000000"/>
        </w:rPr>
      </w:pPr>
    </w:p>
    <w:p w14:paraId="5EC4EAA9" w14:textId="0C1A9D7F" w:rsidR="00B71743" w:rsidRDefault="00D95A8A">
      <w:pPr>
        <w:pBdr>
          <w:top w:val="nil"/>
          <w:left w:val="nil"/>
          <w:bottom w:val="nil"/>
          <w:right w:val="nil"/>
          <w:between w:val="nil"/>
        </w:pBdr>
        <w:rPr>
          <w:rFonts w:ascii="Arial" w:eastAsia="Arial" w:hAnsi="Arial" w:cs="Arial"/>
        </w:rPr>
      </w:pPr>
      <w:r>
        <w:rPr>
          <w:rFonts w:ascii="Arial" w:eastAsia="Arial" w:hAnsi="Arial" w:cs="Arial"/>
          <w:color w:val="000000"/>
        </w:rPr>
        <w:t xml:space="preserve">The best-fitting </w:t>
      </w:r>
      <w:r>
        <w:rPr>
          <w:rFonts w:ascii="Arial" w:eastAsia="Arial" w:hAnsi="Arial" w:cs="Arial"/>
        </w:rPr>
        <w:t xml:space="preserve">hypothesis for salamander genome size evolution accounted for both non-feeding and feeding metamorphosis, </w:t>
      </w:r>
      <w:proofErr w:type="spellStart"/>
      <w:r>
        <w:rPr>
          <w:rFonts w:ascii="Arial" w:eastAsia="Arial" w:hAnsi="Arial" w:cs="Arial"/>
        </w:rPr>
        <w:t>paedomorph</w:t>
      </w:r>
      <w:r w:rsidR="00917D54">
        <w:rPr>
          <w:rFonts w:ascii="Arial" w:eastAsia="Arial" w:hAnsi="Arial" w:cs="Arial"/>
        </w:rPr>
        <w:t>osis</w:t>
      </w:r>
      <w:proofErr w:type="spellEnd"/>
      <w:r>
        <w:rPr>
          <w:rFonts w:ascii="Arial" w:eastAsia="Arial" w:hAnsi="Arial" w:cs="Arial"/>
        </w:rPr>
        <w:t>, and direct develop</w:t>
      </w:r>
      <w:r w:rsidR="00917D54">
        <w:rPr>
          <w:rFonts w:ascii="Arial" w:eastAsia="Arial" w:hAnsi="Arial" w:cs="Arial"/>
        </w:rPr>
        <w:t>ment</w:t>
      </w:r>
      <w:r>
        <w:rPr>
          <w:rFonts w:ascii="Arial" w:eastAsia="Arial" w:hAnsi="Arial" w:cs="Arial"/>
        </w:rPr>
        <w:t xml:space="preserve"> </w:t>
      </w:r>
      <w:r>
        <w:rPr>
          <w:rFonts w:ascii="Arial" w:eastAsia="Arial" w:hAnsi="Arial" w:cs="Arial"/>
          <w:color w:val="000000"/>
        </w:rPr>
        <w:t xml:space="preserve"> (</w:t>
      </w:r>
      <w:r>
        <w:rPr>
          <w:rFonts w:ascii="Arial" w:eastAsia="Arial" w:hAnsi="Arial" w:cs="Arial"/>
          <w:i/>
          <w:color w:val="000000"/>
        </w:rPr>
        <w:t>meta</w:t>
      </w:r>
      <w:r>
        <w:rPr>
          <w:rFonts w:ascii="Arial" w:eastAsia="Arial" w:hAnsi="Arial" w:cs="Arial"/>
          <w:i/>
        </w:rPr>
        <w:t>-</w:t>
      </w:r>
      <w:proofErr w:type="spellStart"/>
      <w:r>
        <w:rPr>
          <w:rFonts w:ascii="Arial" w:eastAsia="Arial" w:hAnsi="Arial" w:cs="Arial"/>
          <w:i/>
        </w:rPr>
        <w:t>nf</w:t>
      </w:r>
      <w:proofErr w:type="spellEnd"/>
      <w:r>
        <w:rPr>
          <w:rFonts w:ascii="Arial" w:eastAsia="Arial" w:hAnsi="Arial" w:cs="Arial"/>
          <w:i/>
          <w:color w:val="000000"/>
        </w:rPr>
        <w:t>-</w:t>
      </w:r>
      <w:proofErr w:type="spellStart"/>
      <w:r>
        <w:rPr>
          <w:rFonts w:ascii="Arial" w:eastAsia="Arial" w:hAnsi="Arial" w:cs="Arial"/>
          <w:i/>
          <w:color w:val="000000"/>
        </w:rPr>
        <w:t>paed</w:t>
      </w:r>
      <w:proofErr w:type="spellEnd"/>
      <w:r>
        <w:rPr>
          <w:rFonts w:ascii="Arial" w:eastAsia="Arial" w:hAnsi="Arial" w:cs="Arial"/>
          <w:i/>
          <w:color w:val="000000"/>
        </w:rPr>
        <w:t>-dd</w:t>
      </w:r>
      <w:r>
        <w:rPr>
          <w:rFonts w:ascii="Arial" w:eastAsia="Arial" w:hAnsi="Arial" w:cs="Arial"/>
          <w:color w:val="000000"/>
        </w:rPr>
        <w:t xml:space="preserve">; </w:t>
      </w:r>
      <w:r>
        <w:rPr>
          <w:rFonts w:ascii="Arial" w:eastAsia="Arial" w:hAnsi="Arial" w:cs="Arial"/>
        </w:rPr>
        <w:t>Table 1</w:t>
      </w:r>
      <w:r>
        <w:rPr>
          <w:rFonts w:ascii="Arial" w:eastAsia="Arial" w:hAnsi="Arial" w:cs="Arial"/>
          <w:color w:val="000000"/>
        </w:rPr>
        <w:t xml:space="preserve">) </w:t>
      </w:r>
      <w:r>
        <w:rPr>
          <w:rFonts w:ascii="Arial" w:eastAsia="Arial" w:hAnsi="Arial" w:cs="Arial"/>
        </w:rPr>
        <w:t>under</w:t>
      </w:r>
      <w:r>
        <w:rPr>
          <w:rFonts w:ascii="Arial" w:eastAsia="Arial" w:hAnsi="Arial" w:cs="Arial"/>
          <w:color w:val="000000"/>
        </w:rPr>
        <w:t xml:space="preserve"> an OU model </w:t>
      </w:r>
      <w:r>
        <w:rPr>
          <w:rFonts w:ascii="Arial" w:eastAsia="Arial" w:hAnsi="Arial" w:cs="Arial"/>
        </w:rPr>
        <w:t>that allowed both equilibrium genome size (θ) and noise intensity (σ) to vary across the regimes (Table 1)</w:t>
      </w:r>
      <w:r>
        <w:rPr>
          <w:rFonts w:ascii="Arial" w:eastAsia="Arial" w:hAnsi="Arial" w:cs="Arial"/>
          <w:color w:val="000000"/>
        </w:rPr>
        <w:t>.</w:t>
      </w:r>
      <w:r>
        <w:rPr>
          <w:rFonts w:ascii="Arial" w:eastAsia="Arial" w:hAnsi="Arial" w:cs="Arial"/>
        </w:rPr>
        <w:t xml:space="preserve"> However, fitting only a single noise intensity to the same regimes fit nearly as well (Fig. 2e; Table 4.5). Additionally, the </w:t>
      </w:r>
      <w:r>
        <w:rPr>
          <w:rFonts w:ascii="Arial" w:eastAsia="Arial" w:hAnsi="Arial" w:cs="Arial"/>
          <w:i/>
        </w:rPr>
        <w:t>meta-</w:t>
      </w:r>
      <w:proofErr w:type="spellStart"/>
      <w:r>
        <w:rPr>
          <w:rFonts w:ascii="Arial" w:eastAsia="Arial" w:hAnsi="Arial" w:cs="Arial"/>
          <w:i/>
        </w:rPr>
        <w:t>nf</w:t>
      </w:r>
      <w:proofErr w:type="spellEnd"/>
      <w:r w:rsidR="00917D54">
        <w:rPr>
          <w:rFonts w:ascii="Arial" w:eastAsia="Arial" w:hAnsi="Arial" w:cs="Arial"/>
          <w:i/>
        </w:rPr>
        <w:t>-other</w:t>
      </w:r>
      <w:r>
        <w:rPr>
          <w:rFonts w:ascii="Arial" w:eastAsia="Arial" w:hAnsi="Arial" w:cs="Arial"/>
        </w:rPr>
        <w:t xml:space="preserve"> hypothesis with multiple </w:t>
      </w:r>
      <m:oMath>
        <m:r>
          <w:rPr>
            <w:rFonts w:ascii="Cambria Math" w:hAnsi="Cambria Math"/>
          </w:rPr>
          <m:t>θ</m:t>
        </m:r>
        <m:r>
          <w:rPr>
            <w:rFonts w:ascii="Arial" w:eastAsia="Arial" w:hAnsi="Arial" w:cs="Arial"/>
          </w:rPr>
          <m:t>i</m:t>
        </m:r>
        <m:r>
          <w:rPr>
            <w:rFonts w:ascii="Cambria Math" w:eastAsia="Arial" w:hAnsi="Arial" w:cs="Arial"/>
          </w:rPr>
          <m:t xml:space="preserve"> </m:t>
        </m:r>
        <m:r>
          <m:rPr>
            <m:sty m:val="p"/>
          </m:rPr>
          <w:rPr>
            <w:rFonts w:ascii="Cambria Math" w:eastAsia="Arial" w:hAnsi="Arial" w:cs="Arial"/>
          </w:rPr>
          <m:t xml:space="preserve">and multiple </m:t>
        </m:r>
        <m:r>
          <w:rPr>
            <w:rFonts w:ascii="Arial" w:eastAsia="Arial" w:hAnsi="Arial" w:cs="Arial"/>
          </w:rPr>
          <m:t>σ</m:t>
        </m:r>
      </m:oMath>
      <w:r>
        <w:rPr>
          <w:rFonts w:ascii="Arial" w:eastAsia="Arial" w:hAnsi="Arial" w:cs="Arial"/>
        </w:rPr>
        <w:t>also fit nearly as well (Fig. 2f; Table 4.6). These three models were far superior to the remaining models.</w:t>
      </w:r>
      <w:r w:rsidR="00917D54">
        <w:rPr>
          <w:rFonts w:ascii="Arial" w:eastAsia="Arial" w:hAnsi="Arial" w:cs="Arial"/>
        </w:rPr>
        <w:t xml:space="preserve"> </w:t>
      </w:r>
      <w:r w:rsidR="00917D54" w:rsidRPr="005E6CA4">
        <w:rPr>
          <w:rFonts w:ascii="Arial" w:eastAsia="Arial" w:hAnsi="Arial" w:cs="Arial"/>
        </w:rPr>
        <w:t xml:space="preserve">Overall, </w:t>
      </w:r>
      <w:r w:rsidR="00240AE3" w:rsidRPr="005E6CA4">
        <w:rPr>
          <w:rFonts w:ascii="Arial" w:eastAsia="Arial" w:hAnsi="Arial" w:cs="Arial"/>
        </w:rPr>
        <w:t>the addition of</w:t>
      </w:r>
      <w:r w:rsidR="00917D54" w:rsidRPr="005E6CA4">
        <w:rPr>
          <w:rFonts w:ascii="Arial" w:eastAsia="Arial" w:hAnsi="Arial" w:cs="Arial"/>
        </w:rPr>
        <w:t xml:space="preserve"> multiple </w:t>
      </w:r>
      <w:r w:rsidR="00917D54" w:rsidRPr="005E6CA4">
        <w:rPr>
          <w:rFonts w:ascii="Arial" w:eastAsia="Arial" w:hAnsi="Arial" w:cs="Arial"/>
        </w:rPr>
        <w:sym w:font="Symbol" w:char="F061"/>
      </w:r>
      <w:r w:rsidR="00917D54" w:rsidRPr="005E6CA4">
        <w:rPr>
          <w:rFonts w:ascii="Arial" w:eastAsia="Arial" w:hAnsi="Arial" w:cs="Arial"/>
        </w:rPr>
        <w:t xml:space="preserve"> values </w:t>
      </w:r>
      <w:r w:rsidR="00240AE3" w:rsidRPr="005E6CA4">
        <w:rPr>
          <w:rFonts w:ascii="Arial" w:eastAsia="Arial" w:hAnsi="Arial" w:cs="Arial"/>
        </w:rPr>
        <w:t xml:space="preserve">resulted in poorer model fit relative to a uniform </w:t>
      </w:r>
      <w:r w:rsidR="00240AE3" w:rsidRPr="005E6CA4">
        <w:rPr>
          <w:rFonts w:ascii="Arial" w:eastAsia="Arial" w:hAnsi="Arial" w:cs="Arial"/>
        </w:rPr>
        <w:sym w:font="Symbol" w:char="F061"/>
      </w:r>
      <w:r w:rsidR="00240AE3" w:rsidRPr="005E6CA4">
        <w:rPr>
          <w:rFonts w:ascii="Arial" w:eastAsia="Arial" w:hAnsi="Arial" w:cs="Arial"/>
        </w:rPr>
        <w:t xml:space="preserve"> value, whereas the addition of multiple </w:t>
      </w:r>
      <w:r w:rsidR="00240AE3" w:rsidRPr="005E6CA4">
        <w:rPr>
          <w:rFonts w:ascii="Arial" w:eastAsia="Arial" w:hAnsi="Arial" w:cs="Arial"/>
        </w:rPr>
        <w:sym w:font="Symbol" w:char="F073"/>
      </w:r>
      <w:r w:rsidR="00240AE3" w:rsidRPr="005E6CA4">
        <w:rPr>
          <w:rFonts w:ascii="Arial" w:eastAsia="Arial" w:hAnsi="Arial" w:cs="Arial"/>
        </w:rPr>
        <w:t xml:space="preserve"> values relative to a single </w:t>
      </w:r>
      <w:r w:rsidR="00240AE3" w:rsidRPr="005E6CA4">
        <w:rPr>
          <w:rFonts w:ascii="Arial" w:eastAsia="Arial" w:hAnsi="Arial" w:cs="Arial"/>
        </w:rPr>
        <w:sym w:font="Symbol" w:char="F073"/>
      </w:r>
      <w:r w:rsidR="00240AE3" w:rsidRPr="005E6CA4">
        <w:rPr>
          <w:rFonts w:ascii="Arial" w:eastAsia="Arial" w:hAnsi="Arial" w:cs="Arial"/>
        </w:rPr>
        <w:t xml:space="preserve"> both improved and worsened model fit, depending on the hypothesis </w:t>
      </w:r>
      <w:r w:rsidR="00917D54" w:rsidRPr="005E6CA4">
        <w:rPr>
          <w:rFonts w:ascii="Arial" w:eastAsia="Arial" w:hAnsi="Arial" w:cs="Arial"/>
        </w:rPr>
        <w:t>(Table 1</w:t>
      </w:r>
      <w:r w:rsidR="005E6CA4" w:rsidRPr="003B642D">
        <w:rPr>
          <w:rFonts w:ascii="Arial" w:eastAsia="Arial" w:hAnsi="Arial" w:cs="Arial"/>
        </w:rPr>
        <w:t>, Figure 2</w:t>
      </w:r>
      <w:r w:rsidR="00917D54" w:rsidRPr="005E6CA4">
        <w:rPr>
          <w:rFonts w:ascii="Arial" w:eastAsia="Arial" w:hAnsi="Arial" w:cs="Arial"/>
        </w:rPr>
        <w:t>)</w:t>
      </w:r>
      <w:r w:rsidR="005E6CA4" w:rsidRPr="005E6CA4">
        <w:rPr>
          <w:rFonts w:ascii="Arial" w:eastAsia="Arial" w:hAnsi="Arial" w:cs="Arial"/>
        </w:rPr>
        <w:t>.</w:t>
      </w:r>
    </w:p>
    <w:p w14:paraId="436B4869" w14:textId="77777777" w:rsidR="00B71743" w:rsidRDefault="00B71743">
      <w:pPr>
        <w:pBdr>
          <w:top w:val="nil"/>
          <w:left w:val="nil"/>
          <w:bottom w:val="nil"/>
          <w:right w:val="nil"/>
          <w:between w:val="nil"/>
        </w:pBdr>
        <w:rPr>
          <w:rFonts w:ascii="Arial" w:eastAsia="Arial" w:hAnsi="Arial" w:cs="Arial"/>
        </w:rPr>
      </w:pPr>
    </w:p>
    <w:p w14:paraId="6EA60D71" w14:textId="77777777" w:rsidR="00DF3346" w:rsidRDefault="00DF3346">
      <w:pPr>
        <w:rPr>
          <w:ins w:id="17" w:author="Mueller,Rachel" w:date="2020-08-28T12:25:00Z"/>
          <w:rFonts w:ascii="Arial" w:eastAsia="Arial" w:hAnsi="Arial" w:cs="Arial"/>
          <w:color w:val="000000"/>
        </w:rPr>
      </w:pPr>
      <w:ins w:id="18" w:author="Mueller,Rachel" w:date="2020-08-28T12:25:00Z">
        <w:r>
          <w:rPr>
            <w:rFonts w:ascii="Arial" w:eastAsia="Arial" w:hAnsi="Arial" w:cs="Arial"/>
            <w:color w:val="000000"/>
          </w:rPr>
          <w:br w:type="page"/>
        </w:r>
      </w:ins>
    </w:p>
    <w:p w14:paraId="05C5B705" w14:textId="7303AA38" w:rsidR="00B71743" w:rsidRDefault="00D95A8A">
      <w:pPr>
        <w:pBdr>
          <w:top w:val="nil"/>
          <w:left w:val="nil"/>
          <w:bottom w:val="nil"/>
          <w:right w:val="nil"/>
          <w:between w:val="nil"/>
        </w:pBdr>
        <w:rPr>
          <w:rFonts w:ascii="Arial" w:eastAsia="Arial" w:hAnsi="Arial" w:cs="Arial"/>
        </w:rPr>
      </w:pPr>
      <w:r>
        <w:rPr>
          <w:rFonts w:ascii="Arial" w:eastAsia="Arial" w:hAnsi="Arial" w:cs="Arial"/>
          <w:color w:val="000000"/>
        </w:rPr>
        <w:lastRenderedPageBreak/>
        <w:t xml:space="preserve">Table 1. Model comparison statistics. The </w:t>
      </w:r>
      <w:r>
        <w:rPr>
          <w:rFonts w:ascii="Arial" w:eastAsia="Arial" w:hAnsi="Arial" w:cs="Arial"/>
        </w:rPr>
        <w:t xml:space="preserve">“Model” column gives name of the ‘model’ option provided to </w:t>
      </w:r>
      <w:proofErr w:type="spellStart"/>
      <w:r>
        <w:rPr>
          <w:rFonts w:ascii="Arial" w:eastAsia="Arial" w:hAnsi="Arial" w:cs="Arial"/>
        </w:rPr>
        <w:t>OUwie</w:t>
      </w:r>
      <w:proofErr w:type="spellEnd"/>
      <w:r>
        <w:rPr>
          <w:rFonts w:ascii="Arial" w:eastAsia="Arial" w:hAnsi="Arial" w:cs="Arial"/>
        </w:rPr>
        <w:t>:</w:t>
      </w:r>
      <w:r>
        <w:rPr>
          <w:rFonts w:ascii="Arial" w:eastAsia="Arial" w:hAnsi="Arial" w:cs="Arial"/>
          <w:color w:val="000000"/>
        </w:rPr>
        <w:t xml:space="preserve"> BM1 = </w:t>
      </w:r>
      <w:r>
        <w:rPr>
          <w:rFonts w:ascii="Arial" w:eastAsia="Arial" w:hAnsi="Arial" w:cs="Arial"/>
        </w:rPr>
        <w:t xml:space="preserve">Brownian motion; </w:t>
      </w:r>
      <w:r>
        <w:rPr>
          <w:rFonts w:ascii="Arial" w:eastAsia="Arial" w:hAnsi="Arial" w:cs="Arial"/>
          <w:color w:val="000000"/>
        </w:rPr>
        <w:t xml:space="preserve">BMS = </w:t>
      </w:r>
      <w:r>
        <w:rPr>
          <w:rFonts w:ascii="Arial" w:eastAsia="Arial" w:hAnsi="Arial" w:cs="Arial"/>
        </w:rPr>
        <w:t xml:space="preserve">Brownian motion with multiple noise intensities; </w:t>
      </w:r>
      <w:r>
        <w:rPr>
          <w:rFonts w:ascii="Arial" w:eastAsia="Arial" w:hAnsi="Arial" w:cs="Arial"/>
          <w:color w:val="000000"/>
        </w:rPr>
        <w:t>OUM = OU model with mu</w:t>
      </w:r>
      <w:r>
        <w:rPr>
          <w:rFonts w:ascii="Arial" w:eastAsia="Arial" w:hAnsi="Arial" w:cs="Arial"/>
        </w:rPr>
        <w:t>ltiple equilibria; OUMV = OU model with multiple equilibria and multiple noise intensities; OUMA = OU model with multiple equilibria and multiple selection strengths; OUMVA = OU model with multiple equilibria, noise intensities, and selection strengths.</w:t>
      </w:r>
    </w:p>
    <w:p w14:paraId="76C94BE6" w14:textId="77777777" w:rsidR="00B71743" w:rsidRDefault="00B71743">
      <w:pPr>
        <w:rPr>
          <w:rFonts w:ascii="Arial" w:eastAsia="Arial" w:hAnsi="Arial" w:cs="Arial"/>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335"/>
        <w:gridCol w:w="1245"/>
        <w:gridCol w:w="1380"/>
        <w:gridCol w:w="1395"/>
        <w:gridCol w:w="1365"/>
        <w:gridCol w:w="1125"/>
      </w:tblGrid>
      <w:tr w:rsidR="00B71743" w14:paraId="3D1678E0" w14:textId="77777777">
        <w:trPr>
          <w:trHeight w:val="440"/>
        </w:trPr>
        <w:tc>
          <w:tcPr>
            <w:tcW w:w="1515" w:type="dxa"/>
            <w:vMerge w:val="restart"/>
          </w:tcPr>
          <w:p w14:paraId="2371AEAB" w14:textId="77777777" w:rsidR="00B71743" w:rsidRDefault="00D95A8A">
            <w:pPr>
              <w:jc w:val="center"/>
              <w:rPr>
                <w:rFonts w:ascii="Arial" w:eastAsia="Arial" w:hAnsi="Arial" w:cs="Arial"/>
              </w:rPr>
            </w:pPr>
            <w:proofErr w:type="spellStart"/>
            <w:r>
              <w:rPr>
                <w:rFonts w:ascii="Arial" w:eastAsia="Arial" w:hAnsi="Arial" w:cs="Arial"/>
              </w:rPr>
              <w:t>ΔAIC</w:t>
            </w:r>
            <w:r>
              <w:rPr>
                <w:rFonts w:ascii="Arial" w:eastAsia="Arial" w:hAnsi="Arial" w:cs="Arial"/>
                <w:vertAlign w:val="subscript"/>
              </w:rPr>
              <w:t>c</w:t>
            </w:r>
            <w:proofErr w:type="spellEnd"/>
          </w:p>
        </w:tc>
        <w:tc>
          <w:tcPr>
            <w:tcW w:w="7845" w:type="dxa"/>
            <w:gridSpan w:val="6"/>
            <w:shd w:val="clear" w:color="auto" w:fill="auto"/>
            <w:tcMar>
              <w:top w:w="100" w:type="dxa"/>
              <w:left w:w="100" w:type="dxa"/>
              <w:bottom w:w="100" w:type="dxa"/>
              <w:right w:w="100" w:type="dxa"/>
            </w:tcMar>
          </w:tcPr>
          <w:p w14:paraId="5B469030" w14:textId="77777777" w:rsidR="00B71743" w:rsidRDefault="00D95A8A">
            <w:pPr>
              <w:widowControl w:val="0"/>
              <w:jc w:val="center"/>
              <w:rPr>
                <w:rFonts w:ascii="Arial" w:eastAsia="Arial" w:hAnsi="Arial" w:cs="Arial"/>
              </w:rPr>
            </w:pPr>
            <w:r>
              <w:rPr>
                <w:rFonts w:ascii="Arial" w:eastAsia="Arial" w:hAnsi="Arial" w:cs="Arial"/>
              </w:rPr>
              <w:t>Model</w:t>
            </w:r>
          </w:p>
        </w:tc>
      </w:tr>
      <w:tr w:rsidR="00B71743" w14:paraId="6CDAB37D" w14:textId="77777777">
        <w:trPr>
          <w:trHeight w:val="440"/>
        </w:trPr>
        <w:tc>
          <w:tcPr>
            <w:tcW w:w="1515" w:type="dxa"/>
            <w:vMerge/>
            <w:shd w:val="clear" w:color="auto" w:fill="auto"/>
            <w:tcMar>
              <w:top w:w="100" w:type="dxa"/>
              <w:left w:w="100" w:type="dxa"/>
              <w:bottom w:w="100" w:type="dxa"/>
              <w:right w:w="100" w:type="dxa"/>
            </w:tcMar>
          </w:tcPr>
          <w:p w14:paraId="2227F162" w14:textId="77777777" w:rsidR="00B71743" w:rsidRDefault="00B71743">
            <w:pPr>
              <w:widowControl w:val="0"/>
              <w:jc w:val="center"/>
              <w:rPr>
                <w:rFonts w:ascii="Arial" w:eastAsia="Arial" w:hAnsi="Arial" w:cs="Arial"/>
              </w:rPr>
            </w:pPr>
          </w:p>
        </w:tc>
        <w:tc>
          <w:tcPr>
            <w:tcW w:w="5355" w:type="dxa"/>
            <w:gridSpan w:val="4"/>
            <w:shd w:val="clear" w:color="auto" w:fill="auto"/>
            <w:tcMar>
              <w:top w:w="100" w:type="dxa"/>
              <w:left w:w="100" w:type="dxa"/>
              <w:bottom w:w="100" w:type="dxa"/>
              <w:right w:w="100" w:type="dxa"/>
            </w:tcMar>
          </w:tcPr>
          <w:p w14:paraId="7164056E" w14:textId="77777777" w:rsidR="00B71743" w:rsidRDefault="00D95A8A">
            <w:pPr>
              <w:widowControl w:val="0"/>
              <w:jc w:val="center"/>
              <w:rPr>
                <w:rFonts w:ascii="Arial" w:eastAsia="Arial" w:hAnsi="Arial" w:cs="Arial"/>
              </w:rPr>
            </w:pPr>
            <w:r>
              <w:rPr>
                <w:rFonts w:ascii="Arial" w:eastAsia="Arial" w:hAnsi="Arial" w:cs="Arial"/>
              </w:rPr>
              <w:t>OU Models</w:t>
            </w:r>
          </w:p>
        </w:tc>
        <w:tc>
          <w:tcPr>
            <w:tcW w:w="2490" w:type="dxa"/>
            <w:gridSpan w:val="2"/>
            <w:shd w:val="clear" w:color="auto" w:fill="auto"/>
            <w:tcMar>
              <w:top w:w="100" w:type="dxa"/>
              <w:left w:w="100" w:type="dxa"/>
              <w:bottom w:w="100" w:type="dxa"/>
              <w:right w:w="100" w:type="dxa"/>
            </w:tcMar>
          </w:tcPr>
          <w:p w14:paraId="25313C15" w14:textId="77777777" w:rsidR="00B71743" w:rsidRDefault="00D95A8A">
            <w:pPr>
              <w:widowControl w:val="0"/>
              <w:jc w:val="center"/>
              <w:rPr>
                <w:rFonts w:ascii="Arial" w:eastAsia="Arial" w:hAnsi="Arial" w:cs="Arial"/>
              </w:rPr>
            </w:pPr>
            <w:r>
              <w:rPr>
                <w:rFonts w:ascii="Arial" w:eastAsia="Arial" w:hAnsi="Arial" w:cs="Arial"/>
              </w:rPr>
              <w:t>BM Models</w:t>
            </w:r>
          </w:p>
        </w:tc>
      </w:tr>
      <w:tr w:rsidR="00B71743" w14:paraId="46143BE6" w14:textId="77777777">
        <w:trPr>
          <w:trHeight w:val="440"/>
        </w:trPr>
        <w:tc>
          <w:tcPr>
            <w:tcW w:w="1515" w:type="dxa"/>
            <w:tcBorders>
              <w:left w:val="nil"/>
            </w:tcBorders>
          </w:tcPr>
          <w:p w14:paraId="1D24B5A7" w14:textId="77777777" w:rsidR="00B71743" w:rsidRDefault="00D95A8A">
            <w:pPr>
              <w:widowControl w:val="0"/>
              <w:jc w:val="center"/>
              <w:rPr>
                <w:rFonts w:ascii="Arial" w:eastAsia="Arial" w:hAnsi="Arial" w:cs="Arial"/>
              </w:rPr>
            </w:pPr>
            <w:r>
              <w:rPr>
                <w:rFonts w:ascii="Arial" w:eastAsia="Arial" w:hAnsi="Arial" w:cs="Arial"/>
              </w:rPr>
              <w:t>Hypotheses</w:t>
            </w:r>
          </w:p>
        </w:tc>
        <w:tc>
          <w:tcPr>
            <w:tcW w:w="1335" w:type="dxa"/>
            <w:tcBorders>
              <w:right w:val="nil"/>
            </w:tcBorders>
            <w:shd w:val="clear" w:color="auto" w:fill="auto"/>
            <w:tcMar>
              <w:top w:w="100" w:type="dxa"/>
              <w:left w:w="100" w:type="dxa"/>
              <w:bottom w:w="100" w:type="dxa"/>
              <w:right w:w="100" w:type="dxa"/>
            </w:tcMar>
          </w:tcPr>
          <w:p w14:paraId="2459893B" w14:textId="77777777" w:rsidR="00B71743" w:rsidRDefault="00D95A8A">
            <w:pPr>
              <w:widowControl w:val="0"/>
              <w:jc w:val="center"/>
              <w:rPr>
                <w:rFonts w:ascii="Arial" w:eastAsia="Arial" w:hAnsi="Arial" w:cs="Arial"/>
              </w:rPr>
            </w:pPr>
            <m:oMathPara>
              <m:oMath>
                <m:r>
                  <w:rPr>
                    <w:rFonts w:ascii="Cambria Math" w:hAnsi="Cambria Math"/>
                  </w:rPr>
                  <m:t>θ</m:t>
                </m:r>
                <m:r>
                  <w:rPr>
                    <w:rFonts w:ascii="Arial" w:eastAsia="Arial" w:hAnsi="Arial" w:cs="Arial"/>
                  </w:rPr>
                  <m:t xml:space="preserve">i,σi,α </m:t>
                </m:r>
              </m:oMath>
            </m:oMathPara>
          </w:p>
        </w:tc>
        <w:tc>
          <w:tcPr>
            <w:tcW w:w="1245" w:type="dxa"/>
            <w:tcBorders>
              <w:left w:val="nil"/>
              <w:right w:val="nil"/>
            </w:tcBorders>
            <w:shd w:val="clear" w:color="auto" w:fill="auto"/>
            <w:tcMar>
              <w:top w:w="100" w:type="dxa"/>
              <w:left w:w="100" w:type="dxa"/>
              <w:bottom w:w="100" w:type="dxa"/>
              <w:right w:w="100" w:type="dxa"/>
            </w:tcMar>
          </w:tcPr>
          <w:p w14:paraId="19F273CD" w14:textId="77777777" w:rsidR="00B71743" w:rsidRDefault="00D95A8A">
            <w:pPr>
              <w:widowControl w:val="0"/>
              <w:rPr>
                <w:rFonts w:ascii="Arial" w:eastAsia="Arial" w:hAnsi="Arial" w:cs="Arial"/>
              </w:rPr>
            </w:pPr>
            <w:r>
              <w:rPr>
                <w:rFonts w:ascii="Arial" w:eastAsia="Arial" w:hAnsi="Arial" w:cs="Arial"/>
              </w:rPr>
              <w:t xml:space="preserve"> </w:t>
            </w:r>
            <m:oMath>
              <m:r>
                <w:rPr>
                  <w:rFonts w:ascii="Cambria Math" w:hAnsi="Cambria Math"/>
                </w:rPr>
                <m:t>θ</m:t>
              </m:r>
              <m:r>
                <w:rPr>
                  <w:rFonts w:ascii="Arial" w:eastAsia="Arial" w:hAnsi="Arial" w:cs="Arial"/>
                </w:rPr>
                <m:t xml:space="preserve">i,σ,α </m:t>
              </m:r>
            </m:oMath>
          </w:p>
        </w:tc>
        <w:tc>
          <w:tcPr>
            <w:tcW w:w="1380" w:type="dxa"/>
            <w:tcBorders>
              <w:left w:val="nil"/>
              <w:right w:val="nil"/>
            </w:tcBorders>
            <w:shd w:val="clear" w:color="auto" w:fill="auto"/>
            <w:tcMar>
              <w:top w:w="100" w:type="dxa"/>
              <w:left w:w="100" w:type="dxa"/>
              <w:bottom w:w="100" w:type="dxa"/>
              <w:right w:w="100" w:type="dxa"/>
            </w:tcMar>
          </w:tcPr>
          <w:p w14:paraId="05515160" w14:textId="77777777" w:rsidR="00B71743" w:rsidRDefault="00D95A8A">
            <w:pPr>
              <w:widowControl w:val="0"/>
              <w:jc w:val="center"/>
              <w:rPr>
                <w:rFonts w:ascii="Arial" w:eastAsia="Arial" w:hAnsi="Arial" w:cs="Arial"/>
              </w:rPr>
            </w:pPr>
            <m:oMathPara>
              <m:oMath>
                <m:r>
                  <w:rPr>
                    <w:rFonts w:ascii="Cambria Math" w:hAnsi="Cambria Math"/>
                  </w:rPr>
                  <m:t>θ</m:t>
                </m:r>
                <m:r>
                  <w:rPr>
                    <w:rFonts w:ascii="Arial" w:eastAsia="Arial" w:hAnsi="Arial" w:cs="Arial"/>
                  </w:rPr>
                  <m:t>i,σi,αi</m:t>
                </m:r>
              </m:oMath>
            </m:oMathPara>
          </w:p>
        </w:tc>
        <w:tc>
          <w:tcPr>
            <w:tcW w:w="1395" w:type="dxa"/>
            <w:tcBorders>
              <w:left w:val="nil"/>
              <w:right w:val="nil"/>
            </w:tcBorders>
            <w:shd w:val="clear" w:color="auto" w:fill="auto"/>
            <w:tcMar>
              <w:top w:w="100" w:type="dxa"/>
              <w:left w:w="100" w:type="dxa"/>
              <w:bottom w:w="100" w:type="dxa"/>
              <w:right w:w="100" w:type="dxa"/>
            </w:tcMar>
          </w:tcPr>
          <w:p w14:paraId="1BAB7172" w14:textId="77777777" w:rsidR="00B71743" w:rsidRDefault="00D95A8A">
            <w:pPr>
              <w:widowControl w:val="0"/>
              <w:jc w:val="center"/>
              <w:rPr>
                <w:rFonts w:ascii="Arial" w:eastAsia="Arial" w:hAnsi="Arial" w:cs="Arial"/>
              </w:rPr>
            </w:pPr>
            <m:oMathPara>
              <m:oMath>
                <m:r>
                  <w:rPr>
                    <w:rFonts w:ascii="Cambria Math" w:hAnsi="Cambria Math"/>
                  </w:rPr>
                  <m:t>θ</m:t>
                </m:r>
                <m:r>
                  <w:rPr>
                    <w:rFonts w:ascii="Arial" w:eastAsia="Arial" w:hAnsi="Arial" w:cs="Arial"/>
                  </w:rPr>
                  <m:t>i,σ,αi</m:t>
                </m:r>
              </m:oMath>
            </m:oMathPara>
          </w:p>
        </w:tc>
        <w:tc>
          <w:tcPr>
            <w:tcW w:w="1365" w:type="dxa"/>
            <w:tcBorders>
              <w:left w:val="nil"/>
              <w:right w:val="nil"/>
            </w:tcBorders>
            <w:shd w:val="clear" w:color="auto" w:fill="auto"/>
            <w:tcMar>
              <w:top w:w="100" w:type="dxa"/>
              <w:left w:w="100" w:type="dxa"/>
              <w:bottom w:w="100" w:type="dxa"/>
              <w:right w:w="100" w:type="dxa"/>
            </w:tcMar>
          </w:tcPr>
          <w:p w14:paraId="1B2BE447" w14:textId="77777777" w:rsidR="00B71743" w:rsidRDefault="00D95A8A">
            <w:pPr>
              <w:widowControl w:val="0"/>
              <w:jc w:val="center"/>
              <w:rPr>
                <w:rFonts w:ascii="Arial" w:eastAsia="Arial" w:hAnsi="Arial" w:cs="Arial"/>
              </w:rPr>
            </w:pPr>
            <m:oMathPara>
              <m:oMath>
                <m:r>
                  <w:rPr>
                    <w:rFonts w:ascii="Cambria Math" w:hAnsi="Cambria Math"/>
                  </w:rPr>
                  <m:t>σ</m:t>
                </m:r>
                <m:r>
                  <w:rPr>
                    <w:rFonts w:ascii="Arial" w:eastAsia="Arial" w:hAnsi="Arial" w:cs="Arial"/>
                  </w:rPr>
                  <m:t>i</m:t>
                </m:r>
              </m:oMath>
            </m:oMathPara>
          </w:p>
        </w:tc>
        <w:tc>
          <w:tcPr>
            <w:tcW w:w="1125" w:type="dxa"/>
            <w:tcBorders>
              <w:left w:val="nil"/>
              <w:right w:val="nil"/>
            </w:tcBorders>
            <w:shd w:val="clear" w:color="auto" w:fill="auto"/>
            <w:tcMar>
              <w:top w:w="100" w:type="dxa"/>
              <w:left w:w="100" w:type="dxa"/>
              <w:bottom w:w="100" w:type="dxa"/>
              <w:right w:w="100" w:type="dxa"/>
            </w:tcMar>
          </w:tcPr>
          <w:p w14:paraId="7DE144AA" w14:textId="77777777" w:rsidR="00B71743" w:rsidRDefault="00D95A8A">
            <w:pPr>
              <w:widowControl w:val="0"/>
              <w:jc w:val="center"/>
              <w:rPr>
                <w:rFonts w:ascii="Arial" w:eastAsia="Arial" w:hAnsi="Arial" w:cs="Arial"/>
              </w:rPr>
            </w:pPr>
            <m:oMathPara>
              <m:oMath>
                <m:r>
                  <w:rPr>
                    <w:rFonts w:ascii="Cambria Math" w:hAnsi="Cambria Math"/>
                  </w:rPr>
                  <m:t>σ</m:t>
                </m:r>
              </m:oMath>
            </m:oMathPara>
          </w:p>
        </w:tc>
      </w:tr>
      <w:tr w:rsidR="00B71743" w14:paraId="5138B6D3" w14:textId="77777777">
        <w:trPr>
          <w:trHeight w:val="440"/>
        </w:trPr>
        <w:tc>
          <w:tcPr>
            <w:tcW w:w="1515" w:type="dxa"/>
            <w:tcBorders>
              <w:left w:val="nil"/>
              <w:bottom w:val="nil"/>
            </w:tcBorders>
            <w:shd w:val="clear" w:color="auto" w:fill="auto"/>
            <w:tcMar>
              <w:top w:w="100" w:type="dxa"/>
              <w:left w:w="100" w:type="dxa"/>
              <w:bottom w:w="100" w:type="dxa"/>
              <w:right w:w="100" w:type="dxa"/>
            </w:tcMar>
          </w:tcPr>
          <w:p w14:paraId="114AB010" w14:textId="77777777" w:rsidR="00B71743" w:rsidRDefault="00D95A8A">
            <w:pPr>
              <w:widowControl w:val="0"/>
              <w:jc w:val="center"/>
              <w:rPr>
                <w:rFonts w:ascii="Arial" w:eastAsia="Arial" w:hAnsi="Arial" w:cs="Arial"/>
                <w:i/>
              </w:rPr>
            </w:pP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-dd-</w:t>
            </w:r>
            <w:proofErr w:type="spellStart"/>
            <w:r>
              <w:rPr>
                <w:rFonts w:ascii="Arial" w:eastAsia="Arial" w:hAnsi="Arial" w:cs="Arial"/>
                <w:i/>
              </w:rPr>
              <w:t>paed</w:t>
            </w:r>
            <w:proofErr w:type="spellEnd"/>
          </w:p>
        </w:tc>
        <w:tc>
          <w:tcPr>
            <w:tcW w:w="1335" w:type="dxa"/>
            <w:tcBorders>
              <w:bottom w:val="nil"/>
              <w:right w:val="nil"/>
            </w:tcBorders>
            <w:shd w:val="clear" w:color="auto" w:fill="auto"/>
            <w:tcMar>
              <w:top w:w="100" w:type="dxa"/>
              <w:left w:w="100" w:type="dxa"/>
              <w:bottom w:w="100" w:type="dxa"/>
              <w:right w:w="100" w:type="dxa"/>
            </w:tcMar>
          </w:tcPr>
          <w:p w14:paraId="7951108E" w14:textId="77777777" w:rsidR="00B71743" w:rsidRDefault="00D95A8A">
            <w:pPr>
              <w:widowControl w:val="0"/>
              <w:jc w:val="center"/>
              <w:rPr>
                <w:rFonts w:ascii="Arial" w:eastAsia="Arial" w:hAnsi="Arial" w:cs="Arial"/>
                <w:b/>
                <w:shd w:val="clear" w:color="auto" w:fill="F4CCCC"/>
              </w:rPr>
            </w:pPr>
            <w:r>
              <w:rPr>
                <w:rFonts w:ascii="Arial" w:eastAsia="Arial" w:hAnsi="Arial" w:cs="Arial"/>
                <w:b/>
                <w:shd w:val="clear" w:color="auto" w:fill="F4CCCC"/>
              </w:rPr>
              <w:t>0</w:t>
            </w:r>
          </w:p>
        </w:tc>
        <w:tc>
          <w:tcPr>
            <w:tcW w:w="1245" w:type="dxa"/>
            <w:tcBorders>
              <w:left w:val="nil"/>
              <w:bottom w:val="nil"/>
              <w:right w:val="nil"/>
            </w:tcBorders>
            <w:shd w:val="clear" w:color="auto" w:fill="auto"/>
            <w:tcMar>
              <w:top w:w="100" w:type="dxa"/>
              <w:left w:w="100" w:type="dxa"/>
              <w:bottom w:w="100" w:type="dxa"/>
              <w:right w:w="100" w:type="dxa"/>
            </w:tcMar>
          </w:tcPr>
          <w:p w14:paraId="35F50103" w14:textId="77777777" w:rsidR="00B71743" w:rsidRDefault="00D95A8A">
            <w:pPr>
              <w:widowControl w:val="0"/>
              <w:jc w:val="center"/>
              <w:rPr>
                <w:rFonts w:ascii="Arial" w:eastAsia="Arial" w:hAnsi="Arial" w:cs="Arial"/>
                <w:shd w:val="clear" w:color="auto" w:fill="F4CCCC"/>
              </w:rPr>
            </w:pPr>
            <w:r>
              <w:rPr>
                <w:rFonts w:ascii="Arial" w:eastAsia="Arial" w:hAnsi="Arial" w:cs="Arial"/>
                <w:shd w:val="clear" w:color="auto" w:fill="F4CCCC"/>
              </w:rPr>
              <w:t>1.1</w:t>
            </w:r>
          </w:p>
        </w:tc>
        <w:tc>
          <w:tcPr>
            <w:tcW w:w="1380" w:type="dxa"/>
            <w:tcBorders>
              <w:left w:val="nil"/>
              <w:bottom w:val="nil"/>
              <w:right w:val="nil"/>
            </w:tcBorders>
            <w:shd w:val="clear" w:color="auto" w:fill="auto"/>
            <w:tcMar>
              <w:top w:w="100" w:type="dxa"/>
              <w:left w:w="100" w:type="dxa"/>
              <w:bottom w:w="100" w:type="dxa"/>
              <w:right w:w="100" w:type="dxa"/>
            </w:tcMar>
          </w:tcPr>
          <w:p w14:paraId="13349973" w14:textId="77777777" w:rsidR="00B71743" w:rsidRDefault="00D95A8A">
            <w:pPr>
              <w:widowControl w:val="0"/>
              <w:jc w:val="center"/>
              <w:rPr>
                <w:rFonts w:ascii="Arial" w:eastAsia="Arial" w:hAnsi="Arial" w:cs="Arial"/>
              </w:rPr>
            </w:pPr>
            <w:r>
              <w:rPr>
                <w:rFonts w:ascii="Arial" w:eastAsia="Arial" w:hAnsi="Arial" w:cs="Arial"/>
              </w:rPr>
              <w:t>7.5</w:t>
            </w:r>
          </w:p>
        </w:tc>
        <w:tc>
          <w:tcPr>
            <w:tcW w:w="1395" w:type="dxa"/>
            <w:tcBorders>
              <w:left w:val="nil"/>
              <w:bottom w:val="nil"/>
              <w:right w:val="nil"/>
            </w:tcBorders>
            <w:shd w:val="clear" w:color="auto" w:fill="auto"/>
            <w:tcMar>
              <w:top w:w="100" w:type="dxa"/>
              <w:left w:w="100" w:type="dxa"/>
              <w:bottom w:w="100" w:type="dxa"/>
              <w:right w:w="100" w:type="dxa"/>
            </w:tcMar>
          </w:tcPr>
          <w:p w14:paraId="63EF7D95" w14:textId="77777777" w:rsidR="00B71743" w:rsidRDefault="00D95A8A">
            <w:pPr>
              <w:widowControl w:val="0"/>
              <w:jc w:val="center"/>
              <w:rPr>
                <w:rFonts w:ascii="Arial" w:eastAsia="Arial" w:hAnsi="Arial" w:cs="Arial"/>
              </w:rPr>
            </w:pPr>
            <w:r>
              <w:rPr>
                <w:rFonts w:ascii="Arial" w:eastAsia="Arial" w:hAnsi="Arial" w:cs="Arial"/>
              </w:rPr>
              <w:t>8.1</w:t>
            </w:r>
          </w:p>
        </w:tc>
        <w:tc>
          <w:tcPr>
            <w:tcW w:w="1365" w:type="dxa"/>
            <w:tcBorders>
              <w:left w:val="nil"/>
              <w:bottom w:val="nil"/>
              <w:right w:val="nil"/>
            </w:tcBorders>
            <w:shd w:val="clear" w:color="auto" w:fill="auto"/>
            <w:tcMar>
              <w:top w:w="100" w:type="dxa"/>
              <w:left w:w="100" w:type="dxa"/>
              <w:bottom w:w="100" w:type="dxa"/>
              <w:right w:w="100" w:type="dxa"/>
            </w:tcMar>
          </w:tcPr>
          <w:p w14:paraId="75B1AECB" w14:textId="77777777" w:rsidR="00B71743" w:rsidRDefault="00D95A8A">
            <w:pPr>
              <w:widowControl w:val="0"/>
              <w:jc w:val="center"/>
              <w:rPr>
                <w:rFonts w:ascii="Arial" w:eastAsia="Arial" w:hAnsi="Arial" w:cs="Arial"/>
              </w:rPr>
            </w:pPr>
            <w:commentRangeStart w:id="19"/>
            <w:commentRangeStart w:id="20"/>
            <w:r>
              <w:rPr>
                <w:rFonts w:ascii="Arial" w:eastAsia="Arial" w:hAnsi="Arial" w:cs="Arial"/>
              </w:rPr>
              <w:t>12.9</w:t>
            </w:r>
            <w:commentRangeEnd w:id="19"/>
            <w:r>
              <w:commentReference w:id="19"/>
            </w:r>
            <w:commentRangeEnd w:id="20"/>
            <w:r w:rsidR="009F3E19">
              <w:rPr>
                <w:rStyle w:val="CommentReference"/>
              </w:rPr>
              <w:commentReference w:id="20"/>
            </w:r>
          </w:p>
        </w:tc>
        <w:tc>
          <w:tcPr>
            <w:tcW w:w="1125" w:type="dxa"/>
            <w:tcBorders>
              <w:left w:val="nil"/>
              <w:bottom w:val="nil"/>
              <w:right w:val="nil"/>
            </w:tcBorders>
            <w:shd w:val="clear" w:color="auto" w:fill="auto"/>
            <w:tcMar>
              <w:top w:w="100" w:type="dxa"/>
              <w:left w:w="100" w:type="dxa"/>
              <w:bottom w:w="100" w:type="dxa"/>
              <w:right w:w="100" w:type="dxa"/>
            </w:tcMar>
          </w:tcPr>
          <w:p w14:paraId="3C8B90A4" w14:textId="77777777" w:rsidR="00B71743" w:rsidRDefault="00B71743">
            <w:pPr>
              <w:widowControl w:val="0"/>
              <w:jc w:val="center"/>
              <w:rPr>
                <w:rFonts w:ascii="Arial" w:eastAsia="Arial" w:hAnsi="Arial" w:cs="Arial"/>
              </w:rPr>
            </w:pPr>
          </w:p>
        </w:tc>
      </w:tr>
      <w:tr w:rsidR="00B71743" w14:paraId="4A6C1D88" w14:textId="77777777">
        <w:trPr>
          <w:trHeight w:val="440"/>
        </w:trPr>
        <w:tc>
          <w:tcPr>
            <w:tcW w:w="1515" w:type="dxa"/>
            <w:tcBorders>
              <w:top w:val="nil"/>
              <w:left w:val="nil"/>
              <w:bottom w:val="nil"/>
            </w:tcBorders>
            <w:shd w:val="clear" w:color="auto" w:fill="auto"/>
            <w:tcMar>
              <w:top w:w="100" w:type="dxa"/>
              <w:left w:w="100" w:type="dxa"/>
              <w:bottom w:w="100" w:type="dxa"/>
              <w:right w:w="100" w:type="dxa"/>
            </w:tcMar>
          </w:tcPr>
          <w:p w14:paraId="07CA8EED" w14:textId="34ACB4CC" w:rsidR="00B71743" w:rsidRDefault="00D95A8A">
            <w:pPr>
              <w:widowControl w:val="0"/>
              <w:jc w:val="center"/>
              <w:rPr>
                <w:rFonts w:ascii="Arial" w:eastAsia="Arial" w:hAnsi="Arial" w:cs="Arial"/>
                <w:i/>
              </w:rPr>
            </w:pP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-other</w:t>
            </w:r>
          </w:p>
        </w:tc>
        <w:tc>
          <w:tcPr>
            <w:tcW w:w="1335" w:type="dxa"/>
            <w:tcBorders>
              <w:top w:val="nil"/>
              <w:bottom w:val="nil"/>
              <w:right w:val="nil"/>
            </w:tcBorders>
            <w:shd w:val="clear" w:color="auto" w:fill="auto"/>
            <w:tcMar>
              <w:top w:w="100" w:type="dxa"/>
              <w:left w:w="100" w:type="dxa"/>
              <w:bottom w:w="100" w:type="dxa"/>
              <w:right w:w="100" w:type="dxa"/>
            </w:tcMar>
          </w:tcPr>
          <w:p w14:paraId="00D9DE83" w14:textId="77777777" w:rsidR="00B71743" w:rsidRDefault="00D95A8A">
            <w:pPr>
              <w:widowControl w:val="0"/>
              <w:jc w:val="center"/>
              <w:rPr>
                <w:rFonts w:ascii="Arial" w:eastAsia="Arial" w:hAnsi="Arial" w:cs="Arial"/>
                <w:shd w:val="clear" w:color="auto" w:fill="E6B8AF"/>
              </w:rPr>
            </w:pPr>
            <w:r>
              <w:rPr>
                <w:rFonts w:ascii="Arial" w:eastAsia="Arial" w:hAnsi="Arial" w:cs="Arial"/>
                <w:shd w:val="clear" w:color="auto" w:fill="E6B8AF"/>
              </w:rPr>
              <w:t>1.4</w:t>
            </w:r>
          </w:p>
        </w:tc>
        <w:tc>
          <w:tcPr>
            <w:tcW w:w="1245" w:type="dxa"/>
            <w:tcBorders>
              <w:top w:val="nil"/>
              <w:left w:val="nil"/>
              <w:bottom w:val="nil"/>
              <w:right w:val="nil"/>
            </w:tcBorders>
            <w:shd w:val="clear" w:color="auto" w:fill="auto"/>
            <w:tcMar>
              <w:top w:w="100" w:type="dxa"/>
              <w:left w:w="100" w:type="dxa"/>
              <w:bottom w:w="100" w:type="dxa"/>
              <w:right w:w="100" w:type="dxa"/>
            </w:tcMar>
          </w:tcPr>
          <w:p w14:paraId="4139F4D9" w14:textId="77777777" w:rsidR="00B71743" w:rsidRDefault="00D95A8A">
            <w:pPr>
              <w:widowControl w:val="0"/>
              <w:jc w:val="center"/>
              <w:rPr>
                <w:rFonts w:ascii="Arial" w:eastAsia="Arial" w:hAnsi="Arial" w:cs="Arial"/>
              </w:rPr>
            </w:pPr>
            <w:r>
              <w:rPr>
                <w:rFonts w:ascii="Arial" w:eastAsia="Arial" w:hAnsi="Arial" w:cs="Arial"/>
              </w:rPr>
              <w:t>3.6</w:t>
            </w:r>
          </w:p>
        </w:tc>
        <w:tc>
          <w:tcPr>
            <w:tcW w:w="1380" w:type="dxa"/>
            <w:tcBorders>
              <w:top w:val="nil"/>
              <w:left w:val="nil"/>
              <w:bottom w:val="nil"/>
              <w:right w:val="nil"/>
            </w:tcBorders>
            <w:shd w:val="clear" w:color="auto" w:fill="auto"/>
            <w:tcMar>
              <w:top w:w="100" w:type="dxa"/>
              <w:left w:w="100" w:type="dxa"/>
              <w:bottom w:w="100" w:type="dxa"/>
              <w:right w:w="100" w:type="dxa"/>
            </w:tcMar>
          </w:tcPr>
          <w:p w14:paraId="6772F795" w14:textId="77777777" w:rsidR="00B71743" w:rsidRDefault="00D95A8A">
            <w:pPr>
              <w:widowControl w:val="0"/>
              <w:jc w:val="center"/>
              <w:rPr>
                <w:rFonts w:ascii="Arial" w:eastAsia="Arial" w:hAnsi="Arial" w:cs="Arial"/>
              </w:rPr>
            </w:pPr>
            <w:r>
              <w:rPr>
                <w:rFonts w:ascii="Arial" w:eastAsia="Arial" w:hAnsi="Arial" w:cs="Arial"/>
              </w:rPr>
              <w:t>6.1</w:t>
            </w:r>
          </w:p>
        </w:tc>
        <w:tc>
          <w:tcPr>
            <w:tcW w:w="1395" w:type="dxa"/>
            <w:tcBorders>
              <w:top w:val="nil"/>
              <w:left w:val="nil"/>
              <w:bottom w:val="nil"/>
              <w:right w:val="nil"/>
            </w:tcBorders>
            <w:shd w:val="clear" w:color="auto" w:fill="auto"/>
            <w:tcMar>
              <w:top w:w="100" w:type="dxa"/>
              <w:left w:w="100" w:type="dxa"/>
              <w:bottom w:w="100" w:type="dxa"/>
              <w:right w:w="100" w:type="dxa"/>
            </w:tcMar>
          </w:tcPr>
          <w:p w14:paraId="4090F0C3" w14:textId="77777777" w:rsidR="00B71743" w:rsidRDefault="00D95A8A">
            <w:pPr>
              <w:widowControl w:val="0"/>
              <w:jc w:val="center"/>
              <w:rPr>
                <w:rFonts w:ascii="Arial" w:eastAsia="Arial" w:hAnsi="Arial" w:cs="Arial"/>
              </w:rPr>
            </w:pPr>
            <w:r>
              <w:rPr>
                <w:rFonts w:ascii="Arial" w:eastAsia="Arial" w:hAnsi="Arial" w:cs="Arial"/>
              </w:rPr>
              <w:t>8.1</w:t>
            </w:r>
          </w:p>
        </w:tc>
        <w:tc>
          <w:tcPr>
            <w:tcW w:w="1365" w:type="dxa"/>
            <w:tcBorders>
              <w:top w:val="nil"/>
              <w:left w:val="nil"/>
              <w:bottom w:val="nil"/>
              <w:right w:val="nil"/>
            </w:tcBorders>
            <w:shd w:val="clear" w:color="auto" w:fill="auto"/>
            <w:tcMar>
              <w:top w:w="100" w:type="dxa"/>
              <w:left w:w="100" w:type="dxa"/>
              <w:bottom w:w="100" w:type="dxa"/>
              <w:right w:w="100" w:type="dxa"/>
            </w:tcMar>
          </w:tcPr>
          <w:p w14:paraId="13713652" w14:textId="77777777" w:rsidR="00B71743" w:rsidRDefault="00D95A8A">
            <w:pPr>
              <w:widowControl w:val="0"/>
              <w:jc w:val="center"/>
              <w:rPr>
                <w:rFonts w:ascii="Arial" w:eastAsia="Arial" w:hAnsi="Arial" w:cs="Arial"/>
              </w:rPr>
            </w:pPr>
            <w:r>
              <w:rPr>
                <w:rFonts w:ascii="Arial" w:eastAsia="Arial" w:hAnsi="Arial" w:cs="Arial"/>
              </w:rPr>
              <w:t>11.1</w:t>
            </w:r>
          </w:p>
        </w:tc>
        <w:tc>
          <w:tcPr>
            <w:tcW w:w="1125" w:type="dxa"/>
            <w:tcBorders>
              <w:top w:val="nil"/>
              <w:left w:val="nil"/>
              <w:bottom w:val="nil"/>
              <w:right w:val="nil"/>
            </w:tcBorders>
            <w:shd w:val="clear" w:color="auto" w:fill="auto"/>
            <w:tcMar>
              <w:top w:w="100" w:type="dxa"/>
              <w:left w:w="100" w:type="dxa"/>
              <w:bottom w:w="100" w:type="dxa"/>
              <w:right w:w="100" w:type="dxa"/>
            </w:tcMar>
          </w:tcPr>
          <w:p w14:paraId="793D9438" w14:textId="77777777" w:rsidR="00B71743" w:rsidRDefault="00B71743">
            <w:pPr>
              <w:widowControl w:val="0"/>
              <w:jc w:val="center"/>
              <w:rPr>
                <w:rFonts w:ascii="Arial" w:eastAsia="Arial" w:hAnsi="Arial" w:cs="Arial"/>
              </w:rPr>
            </w:pPr>
          </w:p>
        </w:tc>
      </w:tr>
      <w:tr w:rsidR="00B71743" w14:paraId="0D9A7032" w14:textId="77777777">
        <w:trPr>
          <w:trHeight w:val="765"/>
        </w:trPr>
        <w:tc>
          <w:tcPr>
            <w:tcW w:w="1515" w:type="dxa"/>
            <w:tcBorders>
              <w:top w:val="nil"/>
              <w:left w:val="nil"/>
              <w:bottom w:val="nil"/>
            </w:tcBorders>
            <w:shd w:val="clear" w:color="auto" w:fill="auto"/>
            <w:tcMar>
              <w:top w:w="100" w:type="dxa"/>
              <w:left w:w="100" w:type="dxa"/>
              <w:bottom w:w="100" w:type="dxa"/>
              <w:right w:w="100" w:type="dxa"/>
            </w:tcMar>
          </w:tcPr>
          <w:p w14:paraId="30B5C78B" w14:textId="77777777" w:rsidR="00B71743" w:rsidRDefault="00D95A8A">
            <w:pPr>
              <w:widowControl w:val="0"/>
              <w:jc w:val="center"/>
              <w:rPr>
                <w:rFonts w:ascii="Arial" w:eastAsia="Arial" w:hAnsi="Arial" w:cs="Arial"/>
                <w:i/>
              </w:rPr>
            </w:pPr>
            <w:r>
              <w:rPr>
                <w:rFonts w:ascii="Arial" w:eastAsia="Arial" w:hAnsi="Arial" w:cs="Arial"/>
                <w:i/>
              </w:rPr>
              <w:t>meta-dd-</w:t>
            </w:r>
            <w:proofErr w:type="spellStart"/>
            <w:r>
              <w:rPr>
                <w:rFonts w:ascii="Arial" w:eastAsia="Arial" w:hAnsi="Arial" w:cs="Arial"/>
                <w:i/>
              </w:rPr>
              <w:t>paed</w:t>
            </w:r>
            <w:proofErr w:type="spellEnd"/>
          </w:p>
        </w:tc>
        <w:tc>
          <w:tcPr>
            <w:tcW w:w="1335" w:type="dxa"/>
            <w:tcBorders>
              <w:top w:val="nil"/>
              <w:bottom w:val="nil"/>
              <w:right w:val="nil"/>
            </w:tcBorders>
            <w:shd w:val="clear" w:color="auto" w:fill="auto"/>
            <w:tcMar>
              <w:top w:w="100" w:type="dxa"/>
              <w:left w:w="100" w:type="dxa"/>
              <w:bottom w:w="100" w:type="dxa"/>
              <w:right w:w="100" w:type="dxa"/>
            </w:tcMar>
          </w:tcPr>
          <w:p w14:paraId="48B4F0DE" w14:textId="77777777" w:rsidR="00B71743" w:rsidRDefault="00D95A8A">
            <w:pPr>
              <w:widowControl w:val="0"/>
              <w:jc w:val="center"/>
              <w:rPr>
                <w:rFonts w:ascii="Arial" w:eastAsia="Arial" w:hAnsi="Arial" w:cs="Arial"/>
              </w:rPr>
            </w:pPr>
            <w:r>
              <w:rPr>
                <w:rFonts w:ascii="Arial" w:eastAsia="Arial" w:hAnsi="Arial" w:cs="Arial"/>
              </w:rPr>
              <w:t>6.0</w:t>
            </w:r>
          </w:p>
        </w:tc>
        <w:tc>
          <w:tcPr>
            <w:tcW w:w="1245" w:type="dxa"/>
            <w:tcBorders>
              <w:top w:val="nil"/>
              <w:left w:val="nil"/>
              <w:bottom w:val="nil"/>
              <w:right w:val="nil"/>
            </w:tcBorders>
            <w:shd w:val="clear" w:color="auto" w:fill="auto"/>
            <w:tcMar>
              <w:top w:w="100" w:type="dxa"/>
              <w:left w:w="100" w:type="dxa"/>
              <w:bottom w:w="100" w:type="dxa"/>
              <w:right w:w="100" w:type="dxa"/>
            </w:tcMar>
          </w:tcPr>
          <w:p w14:paraId="60895887" w14:textId="77777777" w:rsidR="00B71743" w:rsidRDefault="00D95A8A">
            <w:pPr>
              <w:widowControl w:val="0"/>
              <w:jc w:val="center"/>
              <w:rPr>
                <w:rFonts w:ascii="Arial" w:eastAsia="Arial" w:hAnsi="Arial" w:cs="Arial"/>
              </w:rPr>
            </w:pPr>
            <w:r>
              <w:rPr>
                <w:rFonts w:ascii="Arial" w:eastAsia="Arial" w:hAnsi="Arial" w:cs="Arial"/>
              </w:rPr>
              <w:t>3.4</w:t>
            </w:r>
          </w:p>
        </w:tc>
        <w:tc>
          <w:tcPr>
            <w:tcW w:w="1380" w:type="dxa"/>
            <w:tcBorders>
              <w:top w:val="nil"/>
              <w:left w:val="nil"/>
              <w:bottom w:val="nil"/>
              <w:right w:val="nil"/>
            </w:tcBorders>
            <w:shd w:val="clear" w:color="auto" w:fill="auto"/>
            <w:tcMar>
              <w:top w:w="100" w:type="dxa"/>
              <w:left w:w="100" w:type="dxa"/>
              <w:bottom w:w="100" w:type="dxa"/>
              <w:right w:w="100" w:type="dxa"/>
            </w:tcMar>
          </w:tcPr>
          <w:p w14:paraId="101611C1" w14:textId="77777777" w:rsidR="00B71743" w:rsidRDefault="00D95A8A">
            <w:pPr>
              <w:widowControl w:val="0"/>
              <w:jc w:val="center"/>
              <w:rPr>
                <w:rFonts w:ascii="Arial" w:eastAsia="Arial" w:hAnsi="Arial" w:cs="Arial"/>
              </w:rPr>
            </w:pPr>
            <w:r>
              <w:rPr>
                <w:rFonts w:ascii="Arial" w:eastAsia="Arial" w:hAnsi="Arial" w:cs="Arial"/>
              </w:rPr>
              <w:t>10.7</w:t>
            </w:r>
          </w:p>
        </w:tc>
        <w:tc>
          <w:tcPr>
            <w:tcW w:w="1395" w:type="dxa"/>
            <w:tcBorders>
              <w:top w:val="nil"/>
              <w:left w:val="nil"/>
              <w:bottom w:val="nil"/>
              <w:right w:val="nil"/>
            </w:tcBorders>
            <w:shd w:val="clear" w:color="auto" w:fill="auto"/>
            <w:tcMar>
              <w:top w:w="100" w:type="dxa"/>
              <w:left w:w="100" w:type="dxa"/>
              <w:bottom w:w="100" w:type="dxa"/>
              <w:right w:w="100" w:type="dxa"/>
            </w:tcMar>
          </w:tcPr>
          <w:p w14:paraId="39B3E35E" w14:textId="77777777" w:rsidR="00B71743" w:rsidRDefault="00D95A8A">
            <w:pPr>
              <w:widowControl w:val="0"/>
              <w:jc w:val="center"/>
              <w:rPr>
                <w:rFonts w:ascii="Arial" w:eastAsia="Arial" w:hAnsi="Arial" w:cs="Arial"/>
              </w:rPr>
            </w:pPr>
            <w:r>
              <w:rPr>
                <w:rFonts w:ascii="Arial" w:eastAsia="Arial" w:hAnsi="Arial" w:cs="Arial"/>
              </w:rPr>
              <w:t>7.9</w:t>
            </w:r>
          </w:p>
        </w:tc>
        <w:tc>
          <w:tcPr>
            <w:tcW w:w="1365" w:type="dxa"/>
            <w:tcBorders>
              <w:top w:val="nil"/>
              <w:left w:val="nil"/>
              <w:bottom w:val="nil"/>
              <w:right w:val="nil"/>
            </w:tcBorders>
            <w:shd w:val="clear" w:color="auto" w:fill="auto"/>
            <w:tcMar>
              <w:top w:w="100" w:type="dxa"/>
              <w:left w:w="100" w:type="dxa"/>
              <w:bottom w:w="100" w:type="dxa"/>
              <w:right w:w="100" w:type="dxa"/>
            </w:tcMar>
          </w:tcPr>
          <w:p w14:paraId="45266736" w14:textId="77777777" w:rsidR="00B71743" w:rsidRDefault="00D95A8A">
            <w:pPr>
              <w:widowControl w:val="0"/>
              <w:jc w:val="center"/>
              <w:rPr>
                <w:rFonts w:ascii="Arial" w:eastAsia="Arial" w:hAnsi="Arial" w:cs="Arial"/>
              </w:rPr>
            </w:pPr>
            <w:r>
              <w:rPr>
                <w:rFonts w:ascii="Arial" w:eastAsia="Arial" w:hAnsi="Arial" w:cs="Arial"/>
              </w:rPr>
              <w:t>11.4</w:t>
            </w:r>
          </w:p>
        </w:tc>
        <w:tc>
          <w:tcPr>
            <w:tcW w:w="1125" w:type="dxa"/>
            <w:tcBorders>
              <w:top w:val="nil"/>
              <w:left w:val="nil"/>
              <w:bottom w:val="nil"/>
              <w:right w:val="nil"/>
            </w:tcBorders>
            <w:shd w:val="clear" w:color="auto" w:fill="auto"/>
            <w:tcMar>
              <w:top w:w="100" w:type="dxa"/>
              <w:left w:w="100" w:type="dxa"/>
              <w:bottom w:w="100" w:type="dxa"/>
              <w:right w:w="100" w:type="dxa"/>
            </w:tcMar>
          </w:tcPr>
          <w:p w14:paraId="6D526931" w14:textId="77777777" w:rsidR="00B71743" w:rsidRDefault="00B71743">
            <w:pPr>
              <w:widowControl w:val="0"/>
              <w:jc w:val="center"/>
              <w:rPr>
                <w:rFonts w:ascii="Arial" w:eastAsia="Arial" w:hAnsi="Arial" w:cs="Arial"/>
              </w:rPr>
            </w:pPr>
          </w:p>
        </w:tc>
      </w:tr>
      <w:tr w:rsidR="00B71743" w14:paraId="67E8E12D" w14:textId="77777777">
        <w:trPr>
          <w:trHeight w:val="440"/>
        </w:trPr>
        <w:tc>
          <w:tcPr>
            <w:tcW w:w="1515" w:type="dxa"/>
            <w:tcBorders>
              <w:top w:val="nil"/>
              <w:left w:val="nil"/>
              <w:bottom w:val="nil"/>
            </w:tcBorders>
            <w:shd w:val="clear" w:color="auto" w:fill="auto"/>
            <w:tcMar>
              <w:top w:w="100" w:type="dxa"/>
              <w:left w:w="100" w:type="dxa"/>
              <w:bottom w:w="100" w:type="dxa"/>
              <w:right w:w="100" w:type="dxa"/>
            </w:tcMar>
          </w:tcPr>
          <w:p w14:paraId="78CED726" w14:textId="33E79E24" w:rsidR="00B71743" w:rsidRDefault="00B726D8">
            <w:pPr>
              <w:widowControl w:val="0"/>
              <w:jc w:val="center"/>
              <w:rPr>
                <w:rFonts w:ascii="Arial" w:eastAsia="Arial" w:hAnsi="Arial" w:cs="Arial"/>
                <w:i/>
              </w:rPr>
            </w:pPr>
            <w:r>
              <w:rPr>
                <w:rFonts w:ascii="Arial" w:eastAsia="Arial" w:hAnsi="Arial" w:cs="Arial"/>
                <w:i/>
              </w:rPr>
              <w:t>M</w:t>
            </w:r>
            <w:r w:rsidR="00D95A8A">
              <w:rPr>
                <w:rFonts w:ascii="Arial" w:eastAsia="Arial" w:hAnsi="Arial" w:cs="Arial"/>
                <w:i/>
              </w:rPr>
              <w:t>etamorphosis</w:t>
            </w:r>
            <w:ins w:id="21" w:author="Microsoft Office User" w:date="2020-08-24T19:41:00Z">
              <w:r>
                <w:rPr>
                  <w:rFonts w:ascii="Arial" w:eastAsia="Arial" w:hAnsi="Arial" w:cs="Arial"/>
                  <w:i/>
                </w:rPr>
                <w:t>-other</w:t>
              </w:r>
            </w:ins>
          </w:p>
        </w:tc>
        <w:tc>
          <w:tcPr>
            <w:tcW w:w="1335" w:type="dxa"/>
            <w:tcBorders>
              <w:top w:val="nil"/>
              <w:bottom w:val="nil"/>
              <w:right w:val="nil"/>
            </w:tcBorders>
            <w:shd w:val="clear" w:color="auto" w:fill="auto"/>
            <w:tcMar>
              <w:top w:w="100" w:type="dxa"/>
              <w:left w:w="100" w:type="dxa"/>
              <w:bottom w:w="100" w:type="dxa"/>
              <w:right w:w="100" w:type="dxa"/>
            </w:tcMar>
          </w:tcPr>
          <w:p w14:paraId="3220B45B" w14:textId="77777777" w:rsidR="00B71743" w:rsidRDefault="00D95A8A">
            <w:pPr>
              <w:widowControl w:val="0"/>
              <w:jc w:val="center"/>
              <w:rPr>
                <w:rFonts w:ascii="Arial" w:eastAsia="Arial" w:hAnsi="Arial" w:cs="Arial"/>
              </w:rPr>
            </w:pPr>
            <w:r>
              <w:rPr>
                <w:rFonts w:ascii="Arial" w:eastAsia="Arial" w:hAnsi="Arial" w:cs="Arial"/>
              </w:rPr>
              <w:t>5.8</w:t>
            </w:r>
          </w:p>
        </w:tc>
        <w:tc>
          <w:tcPr>
            <w:tcW w:w="1245" w:type="dxa"/>
            <w:tcBorders>
              <w:top w:val="nil"/>
              <w:left w:val="nil"/>
              <w:bottom w:val="nil"/>
              <w:right w:val="nil"/>
            </w:tcBorders>
            <w:shd w:val="clear" w:color="auto" w:fill="auto"/>
            <w:tcMar>
              <w:top w:w="100" w:type="dxa"/>
              <w:left w:w="100" w:type="dxa"/>
              <w:bottom w:w="100" w:type="dxa"/>
              <w:right w:w="100" w:type="dxa"/>
            </w:tcMar>
          </w:tcPr>
          <w:p w14:paraId="2BB3E219" w14:textId="77777777" w:rsidR="00B71743" w:rsidRDefault="00D95A8A">
            <w:pPr>
              <w:widowControl w:val="0"/>
              <w:jc w:val="center"/>
              <w:rPr>
                <w:rFonts w:ascii="Arial" w:eastAsia="Arial" w:hAnsi="Arial" w:cs="Arial"/>
              </w:rPr>
            </w:pPr>
            <w:r>
              <w:rPr>
                <w:rFonts w:ascii="Arial" w:eastAsia="Arial" w:hAnsi="Arial" w:cs="Arial"/>
              </w:rPr>
              <w:t>4.1</w:t>
            </w:r>
          </w:p>
        </w:tc>
        <w:tc>
          <w:tcPr>
            <w:tcW w:w="1380" w:type="dxa"/>
            <w:tcBorders>
              <w:top w:val="nil"/>
              <w:left w:val="nil"/>
              <w:bottom w:val="nil"/>
              <w:right w:val="nil"/>
            </w:tcBorders>
            <w:shd w:val="clear" w:color="auto" w:fill="auto"/>
            <w:tcMar>
              <w:top w:w="100" w:type="dxa"/>
              <w:left w:w="100" w:type="dxa"/>
              <w:bottom w:w="100" w:type="dxa"/>
              <w:right w:w="100" w:type="dxa"/>
            </w:tcMar>
          </w:tcPr>
          <w:p w14:paraId="2EF5A729" w14:textId="77777777" w:rsidR="00B71743" w:rsidRDefault="00D95A8A">
            <w:pPr>
              <w:widowControl w:val="0"/>
              <w:jc w:val="center"/>
              <w:rPr>
                <w:rFonts w:ascii="Arial" w:eastAsia="Arial" w:hAnsi="Arial" w:cs="Arial"/>
              </w:rPr>
            </w:pPr>
            <w:r>
              <w:rPr>
                <w:rFonts w:ascii="Arial" w:eastAsia="Arial" w:hAnsi="Arial" w:cs="Arial"/>
              </w:rPr>
              <w:t>8.0</w:t>
            </w:r>
          </w:p>
        </w:tc>
        <w:tc>
          <w:tcPr>
            <w:tcW w:w="1395" w:type="dxa"/>
            <w:tcBorders>
              <w:top w:val="nil"/>
              <w:left w:val="nil"/>
              <w:bottom w:val="nil"/>
              <w:right w:val="nil"/>
            </w:tcBorders>
            <w:shd w:val="clear" w:color="auto" w:fill="auto"/>
            <w:tcMar>
              <w:top w:w="100" w:type="dxa"/>
              <w:left w:w="100" w:type="dxa"/>
              <w:bottom w:w="100" w:type="dxa"/>
              <w:right w:w="100" w:type="dxa"/>
            </w:tcMar>
          </w:tcPr>
          <w:p w14:paraId="211A8DB6" w14:textId="77777777" w:rsidR="00B71743" w:rsidRDefault="00D95A8A">
            <w:pPr>
              <w:widowControl w:val="0"/>
              <w:jc w:val="center"/>
              <w:rPr>
                <w:rFonts w:ascii="Arial" w:eastAsia="Arial" w:hAnsi="Arial" w:cs="Arial"/>
              </w:rPr>
            </w:pPr>
            <w:r>
              <w:rPr>
                <w:rFonts w:ascii="Arial" w:eastAsia="Arial" w:hAnsi="Arial" w:cs="Arial"/>
              </w:rPr>
              <w:t>6.3</w:t>
            </w:r>
          </w:p>
        </w:tc>
        <w:tc>
          <w:tcPr>
            <w:tcW w:w="1365" w:type="dxa"/>
            <w:tcBorders>
              <w:top w:val="nil"/>
              <w:left w:val="nil"/>
              <w:bottom w:val="nil"/>
              <w:right w:val="nil"/>
            </w:tcBorders>
            <w:shd w:val="clear" w:color="auto" w:fill="auto"/>
            <w:tcMar>
              <w:top w:w="100" w:type="dxa"/>
              <w:left w:w="100" w:type="dxa"/>
              <w:bottom w:w="100" w:type="dxa"/>
              <w:right w:w="100" w:type="dxa"/>
            </w:tcMar>
          </w:tcPr>
          <w:p w14:paraId="12BB5357" w14:textId="77777777" w:rsidR="00B71743" w:rsidRDefault="00D95A8A">
            <w:pPr>
              <w:widowControl w:val="0"/>
              <w:jc w:val="center"/>
              <w:rPr>
                <w:rFonts w:ascii="Arial" w:eastAsia="Arial" w:hAnsi="Arial" w:cs="Arial"/>
              </w:rPr>
            </w:pPr>
            <w:r>
              <w:rPr>
                <w:rFonts w:ascii="Arial" w:eastAsia="Arial" w:hAnsi="Arial" w:cs="Arial"/>
              </w:rPr>
              <w:t>9.5</w:t>
            </w:r>
          </w:p>
          <w:p w14:paraId="3778EA60" w14:textId="77777777" w:rsidR="00B71743" w:rsidRDefault="00B71743">
            <w:pPr>
              <w:widowControl w:val="0"/>
              <w:jc w:val="center"/>
              <w:rPr>
                <w:rFonts w:ascii="Arial" w:eastAsia="Arial" w:hAnsi="Arial" w:cs="Arial"/>
              </w:rPr>
            </w:pPr>
          </w:p>
        </w:tc>
        <w:tc>
          <w:tcPr>
            <w:tcW w:w="1125" w:type="dxa"/>
            <w:tcBorders>
              <w:top w:val="nil"/>
              <w:left w:val="nil"/>
              <w:bottom w:val="nil"/>
              <w:right w:val="nil"/>
            </w:tcBorders>
            <w:shd w:val="clear" w:color="auto" w:fill="auto"/>
            <w:tcMar>
              <w:top w:w="100" w:type="dxa"/>
              <w:left w:w="100" w:type="dxa"/>
              <w:bottom w:w="100" w:type="dxa"/>
              <w:right w:w="100" w:type="dxa"/>
            </w:tcMar>
          </w:tcPr>
          <w:p w14:paraId="34C44070" w14:textId="77777777" w:rsidR="00B71743" w:rsidRDefault="00B71743">
            <w:pPr>
              <w:widowControl w:val="0"/>
              <w:jc w:val="center"/>
              <w:rPr>
                <w:rFonts w:ascii="Arial" w:eastAsia="Arial" w:hAnsi="Arial" w:cs="Arial"/>
              </w:rPr>
            </w:pPr>
          </w:p>
        </w:tc>
      </w:tr>
      <w:tr w:rsidR="00B71743" w14:paraId="60B6A7C3" w14:textId="77777777">
        <w:trPr>
          <w:trHeight w:val="440"/>
        </w:trPr>
        <w:tc>
          <w:tcPr>
            <w:tcW w:w="1515" w:type="dxa"/>
            <w:tcBorders>
              <w:top w:val="nil"/>
              <w:left w:val="nil"/>
              <w:bottom w:val="single" w:sz="4" w:space="0" w:color="000000"/>
            </w:tcBorders>
            <w:shd w:val="clear" w:color="auto" w:fill="auto"/>
            <w:tcMar>
              <w:top w:w="100" w:type="dxa"/>
              <w:left w:w="100" w:type="dxa"/>
              <w:bottom w:w="100" w:type="dxa"/>
              <w:right w:w="100" w:type="dxa"/>
            </w:tcMar>
          </w:tcPr>
          <w:p w14:paraId="6C13690A" w14:textId="77777777" w:rsidR="00B71743" w:rsidRDefault="00D95A8A">
            <w:pPr>
              <w:widowControl w:val="0"/>
              <w:jc w:val="center"/>
              <w:rPr>
                <w:rFonts w:ascii="Arial" w:eastAsia="Arial" w:hAnsi="Arial" w:cs="Arial"/>
              </w:rPr>
            </w:pPr>
            <w:r>
              <w:rPr>
                <w:rFonts w:ascii="Arial" w:eastAsia="Arial" w:hAnsi="Arial" w:cs="Arial"/>
              </w:rPr>
              <w:t>Brownian motion</w:t>
            </w:r>
          </w:p>
        </w:tc>
        <w:tc>
          <w:tcPr>
            <w:tcW w:w="1335" w:type="dxa"/>
            <w:tcBorders>
              <w:top w:val="nil"/>
              <w:bottom w:val="single" w:sz="4" w:space="0" w:color="000000"/>
              <w:right w:val="nil"/>
            </w:tcBorders>
            <w:shd w:val="clear" w:color="auto" w:fill="auto"/>
            <w:tcMar>
              <w:top w:w="100" w:type="dxa"/>
              <w:left w:w="100" w:type="dxa"/>
              <w:bottom w:w="100" w:type="dxa"/>
              <w:right w:w="100" w:type="dxa"/>
            </w:tcMar>
          </w:tcPr>
          <w:p w14:paraId="3FB1A1D7" w14:textId="77777777" w:rsidR="00B71743" w:rsidRDefault="00B71743">
            <w:pPr>
              <w:widowControl w:val="0"/>
              <w:rPr>
                <w:rFonts w:ascii="Arial" w:eastAsia="Arial" w:hAnsi="Arial" w:cs="Arial"/>
                <w:b/>
              </w:rPr>
            </w:pPr>
          </w:p>
        </w:tc>
        <w:tc>
          <w:tcPr>
            <w:tcW w:w="1245" w:type="dxa"/>
            <w:tcBorders>
              <w:top w:val="nil"/>
              <w:left w:val="nil"/>
              <w:bottom w:val="single" w:sz="4" w:space="0" w:color="000000"/>
              <w:right w:val="nil"/>
            </w:tcBorders>
            <w:shd w:val="clear" w:color="auto" w:fill="auto"/>
            <w:tcMar>
              <w:top w:w="100" w:type="dxa"/>
              <w:left w:w="100" w:type="dxa"/>
              <w:bottom w:w="100" w:type="dxa"/>
              <w:right w:w="100" w:type="dxa"/>
            </w:tcMar>
          </w:tcPr>
          <w:p w14:paraId="1C9A7CAA" w14:textId="77777777" w:rsidR="00B71743" w:rsidRDefault="00B71743">
            <w:pPr>
              <w:widowControl w:val="0"/>
              <w:jc w:val="center"/>
              <w:rPr>
                <w:rFonts w:ascii="Arial" w:eastAsia="Arial" w:hAnsi="Arial" w:cs="Arial"/>
              </w:rPr>
            </w:pPr>
          </w:p>
        </w:tc>
        <w:tc>
          <w:tcPr>
            <w:tcW w:w="1380" w:type="dxa"/>
            <w:tcBorders>
              <w:top w:val="nil"/>
              <w:left w:val="nil"/>
              <w:bottom w:val="single" w:sz="4" w:space="0" w:color="000000"/>
              <w:right w:val="nil"/>
            </w:tcBorders>
            <w:shd w:val="clear" w:color="auto" w:fill="auto"/>
            <w:tcMar>
              <w:top w:w="100" w:type="dxa"/>
              <w:left w:w="100" w:type="dxa"/>
              <w:bottom w:w="100" w:type="dxa"/>
              <w:right w:w="100" w:type="dxa"/>
            </w:tcMar>
          </w:tcPr>
          <w:p w14:paraId="6DAD4B24" w14:textId="77777777" w:rsidR="00B71743" w:rsidRDefault="00B71743">
            <w:pPr>
              <w:widowControl w:val="0"/>
              <w:jc w:val="center"/>
              <w:rPr>
                <w:rFonts w:ascii="Arial" w:eastAsia="Arial" w:hAnsi="Arial" w:cs="Arial"/>
              </w:rPr>
            </w:pPr>
          </w:p>
        </w:tc>
        <w:tc>
          <w:tcPr>
            <w:tcW w:w="1395" w:type="dxa"/>
            <w:tcBorders>
              <w:top w:val="nil"/>
              <w:left w:val="nil"/>
              <w:bottom w:val="single" w:sz="4" w:space="0" w:color="000000"/>
              <w:right w:val="nil"/>
            </w:tcBorders>
            <w:shd w:val="clear" w:color="auto" w:fill="auto"/>
            <w:tcMar>
              <w:top w:w="100" w:type="dxa"/>
              <w:left w:w="100" w:type="dxa"/>
              <w:bottom w:w="100" w:type="dxa"/>
              <w:right w:w="100" w:type="dxa"/>
            </w:tcMar>
          </w:tcPr>
          <w:p w14:paraId="2C288590" w14:textId="77777777" w:rsidR="00B71743" w:rsidRDefault="00B71743">
            <w:pPr>
              <w:widowControl w:val="0"/>
              <w:jc w:val="center"/>
              <w:rPr>
                <w:rFonts w:ascii="Arial" w:eastAsia="Arial" w:hAnsi="Arial" w:cs="Arial"/>
              </w:rPr>
            </w:pPr>
          </w:p>
        </w:tc>
        <w:tc>
          <w:tcPr>
            <w:tcW w:w="1365" w:type="dxa"/>
            <w:tcBorders>
              <w:top w:val="nil"/>
              <w:left w:val="nil"/>
              <w:bottom w:val="single" w:sz="4" w:space="0" w:color="000000"/>
              <w:right w:val="nil"/>
            </w:tcBorders>
            <w:shd w:val="clear" w:color="auto" w:fill="auto"/>
            <w:tcMar>
              <w:top w:w="100" w:type="dxa"/>
              <w:left w:w="100" w:type="dxa"/>
              <w:bottom w:w="100" w:type="dxa"/>
              <w:right w:w="100" w:type="dxa"/>
            </w:tcMar>
          </w:tcPr>
          <w:p w14:paraId="2998A4EE" w14:textId="77777777" w:rsidR="00B71743" w:rsidRDefault="00B71743">
            <w:pPr>
              <w:widowControl w:val="0"/>
              <w:jc w:val="center"/>
              <w:rPr>
                <w:rFonts w:ascii="Arial" w:eastAsia="Arial" w:hAnsi="Arial" w:cs="Arial"/>
              </w:rPr>
            </w:pPr>
          </w:p>
        </w:tc>
        <w:tc>
          <w:tcPr>
            <w:tcW w:w="1125" w:type="dxa"/>
            <w:tcBorders>
              <w:top w:val="nil"/>
              <w:left w:val="nil"/>
              <w:bottom w:val="single" w:sz="4" w:space="0" w:color="000000"/>
              <w:right w:val="nil"/>
            </w:tcBorders>
            <w:shd w:val="clear" w:color="auto" w:fill="auto"/>
            <w:tcMar>
              <w:top w:w="100" w:type="dxa"/>
              <w:left w:w="100" w:type="dxa"/>
              <w:bottom w:w="100" w:type="dxa"/>
              <w:right w:w="100" w:type="dxa"/>
            </w:tcMar>
          </w:tcPr>
          <w:p w14:paraId="5FFBFA1A" w14:textId="77777777" w:rsidR="00B71743" w:rsidRDefault="00D95A8A">
            <w:pPr>
              <w:widowControl w:val="0"/>
              <w:jc w:val="center"/>
              <w:rPr>
                <w:rFonts w:ascii="Arial" w:eastAsia="Arial" w:hAnsi="Arial" w:cs="Arial"/>
              </w:rPr>
            </w:pPr>
            <w:r>
              <w:rPr>
                <w:rFonts w:ascii="Arial" w:eastAsia="Arial" w:hAnsi="Arial" w:cs="Arial"/>
              </w:rPr>
              <w:t>31.8</w:t>
            </w:r>
          </w:p>
        </w:tc>
      </w:tr>
      <w:tr w:rsidR="00B71743" w14:paraId="0E3CDA78" w14:textId="77777777">
        <w:trPr>
          <w:trHeight w:val="440"/>
        </w:trPr>
        <w:tc>
          <w:tcPr>
            <w:tcW w:w="1515" w:type="dxa"/>
            <w:tcBorders>
              <w:top w:val="single" w:sz="4" w:space="0" w:color="000000"/>
              <w:left w:val="nil"/>
            </w:tcBorders>
            <w:shd w:val="clear" w:color="auto" w:fill="auto"/>
            <w:tcMar>
              <w:top w:w="100" w:type="dxa"/>
              <w:left w:w="100" w:type="dxa"/>
              <w:bottom w:w="100" w:type="dxa"/>
              <w:right w:w="100" w:type="dxa"/>
            </w:tcMar>
          </w:tcPr>
          <w:p w14:paraId="5A4EC864" w14:textId="77777777" w:rsidR="00B71743" w:rsidRDefault="00D95A8A">
            <w:pPr>
              <w:widowControl w:val="0"/>
              <w:jc w:val="center"/>
              <w:rPr>
                <w:rFonts w:ascii="Arial" w:eastAsia="Arial" w:hAnsi="Arial" w:cs="Arial"/>
              </w:rPr>
            </w:pPr>
            <w:r>
              <w:rPr>
                <w:rFonts w:ascii="Arial" w:eastAsia="Arial" w:hAnsi="Arial" w:cs="Arial"/>
              </w:rPr>
              <w:t>average</w:t>
            </w:r>
          </w:p>
        </w:tc>
        <w:tc>
          <w:tcPr>
            <w:tcW w:w="1335" w:type="dxa"/>
            <w:tcBorders>
              <w:top w:val="single" w:sz="4" w:space="0" w:color="000000"/>
              <w:right w:val="nil"/>
            </w:tcBorders>
            <w:shd w:val="clear" w:color="auto" w:fill="auto"/>
            <w:tcMar>
              <w:top w:w="100" w:type="dxa"/>
              <w:left w:w="100" w:type="dxa"/>
              <w:bottom w:w="100" w:type="dxa"/>
              <w:right w:w="100" w:type="dxa"/>
            </w:tcMar>
          </w:tcPr>
          <w:p w14:paraId="1B6A9B64" w14:textId="77777777" w:rsidR="00B71743" w:rsidRDefault="00D95A8A">
            <w:pPr>
              <w:widowControl w:val="0"/>
              <w:rPr>
                <w:rFonts w:ascii="Arial" w:eastAsia="Arial" w:hAnsi="Arial" w:cs="Arial"/>
              </w:rPr>
            </w:pPr>
            <w:r>
              <w:rPr>
                <w:rFonts w:ascii="Arial" w:eastAsia="Arial" w:hAnsi="Arial" w:cs="Arial"/>
              </w:rPr>
              <w:t xml:space="preserve">      3.3</w:t>
            </w:r>
          </w:p>
        </w:tc>
        <w:tc>
          <w:tcPr>
            <w:tcW w:w="1245" w:type="dxa"/>
            <w:tcBorders>
              <w:top w:val="single" w:sz="4" w:space="0" w:color="000000"/>
              <w:left w:val="nil"/>
              <w:right w:val="nil"/>
            </w:tcBorders>
            <w:shd w:val="clear" w:color="auto" w:fill="auto"/>
            <w:tcMar>
              <w:top w:w="100" w:type="dxa"/>
              <w:left w:w="100" w:type="dxa"/>
              <w:bottom w:w="100" w:type="dxa"/>
              <w:right w:w="100" w:type="dxa"/>
            </w:tcMar>
          </w:tcPr>
          <w:p w14:paraId="63D816DB" w14:textId="77777777" w:rsidR="00B71743" w:rsidRDefault="00D95A8A">
            <w:pPr>
              <w:widowControl w:val="0"/>
              <w:jc w:val="center"/>
              <w:rPr>
                <w:rFonts w:ascii="Arial" w:eastAsia="Arial" w:hAnsi="Arial" w:cs="Arial"/>
              </w:rPr>
            </w:pPr>
            <w:r>
              <w:rPr>
                <w:rFonts w:ascii="Arial" w:eastAsia="Arial" w:hAnsi="Arial" w:cs="Arial"/>
              </w:rPr>
              <w:t>3.05</w:t>
            </w:r>
          </w:p>
        </w:tc>
        <w:tc>
          <w:tcPr>
            <w:tcW w:w="1380" w:type="dxa"/>
            <w:tcBorders>
              <w:top w:val="single" w:sz="4" w:space="0" w:color="000000"/>
              <w:left w:val="nil"/>
              <w:right w:val="nil"/>
            </w:tcBorders>
            <w:shd w:val="clear" w:color="auto" w:fill="auto"/>
            <w:tcMar>
              <w:top w:w="100" w:type="dxa"/>
              <w:left w:w="100" w:type="dxa"/>
              <w:bottom w:w="100" w:type="dxa"/>
              <w:right w:w="100" w:type="dxa"/>
            </w:tcMar>
          </w:tcPr>
          <w:p w14:paraId="73F1ACFE" w14:textId="77777777" w:rsidR="00B71743" w:rsidRDefault="00D95A8A">
            <w:pPr>
              <w:widowControl w:val="0"/>
              <w:jc w:val="center"/>
              <w:rPr>
                <w:rFonts w:ascii="Arial" w:eastAsia="Arial" w:hAnsi="Arial" w:cs="Arial"/>
              </w:rPr>
            </w:pPr>
            <w:r>
              <w:rPr>
                <w:rFonts w:ascii="Arial" w:eastAsia="Arial" w:hAnsi="Arial" w:cs="Arial"/>
              </w:rPr>
              <w:t>8.075</w:t>
            </w:r>
          </w:p>
        </w:tc>
        <w:tc>
          <w:tcPr>
            <w:tcW w:w="1395" w:type="dxa"/>
            <w:tcBorders>
              <w:top w:val="single" w:sz="4" w:space="0" w:color="000000"/>
              <w:left w:val="nil"/>
              <w:right w:val="nil"/>
            </w:tcBorders>
            <w:shd w:val="clear" w:color="auto" w:fill="auto"/>
            <w:tcMar>
              <w:top w:w="100" w:type="dxa"/>
              <w:left w:w="100" w:type="dxa"/>
              <w:bottom w:w="100" w:type="dxa"/>
              <w:right w:w="100" w:type="dxa"/>
            </w:tcMar>
          </w:tcPr>
          <w:p w14:paraId="19867986" w14:textId="77777777" w:rsidR="00B71743" w:rsidRDefault="00D95A8A">
            <w:pPr>
              <w:widowControl w:val="0"/>
              <w:jc w:val="center"/>
              <w:rPr>
                <w:rFonts w:ascii="Arial" w:eastAsia="Arial" w:hAnsi="Arial" w:cs="Arial"/>
              </w:rPr>
            </w:pPr>
            <w:r>
              <w:rPr>
                <w:rFonts w:ascii="Arial" w:eastAsia="Arial" w:hAnsi="Arial" w:cs="Arial"/>
              </w:rPr>
              <w:t>7.6</w:t>
            </w:r>
          </w:p>
        </w:tc>
        <w:tc>
          <w:tcPr>
            <w:tcW w:w="1365" w:type="dxa"/>
            <w:tcBorders>
              <w:top w:val="single" w:sz="4" w:space="0" w:color="000000"/>
              <w:left w:val="nil"/>
              <w:right w:val="nil"/>
            </w:tcBorders>
            <w:shd w:val="clear" w:color="auto" w:fill="auto"/>
            <w:tcMar>
              <w:top w:w="100" w:type="dxa"/>
              <w:left w:w="100" w:type="dxa"/>
              <w:bottom w:w="100" w:type="dxa"/>
              <w:right w:w="100" w:type="dxa"/>
            </w:tcMar>
          </w:tcPr>
          <w:p w14:paraId="56F0B6DC" w14:textId="77777777" w:rsidR="00B71743" w:rsidRDefault="00D95A8A">
            <w:pPr>
              <w:widowControl w:val="0"/>
              <w:jc w:val="center"/>
              <w:rPr>
                <w:rFonts w:ascii="Arial" w:eastAsia="Arial" w:hAnsi="Arial" w:cs="Arial"/>
              </w:rPr>
            </w:pPr>
            <w:r>
              <w:rPr>
                <w:rFonts w:ascii="Arial" w:eastAsia="Arial" w:hAnsi="Arial" w:cs="Arial"/>
              </w:rPr>
              <w:t>11.225</w:t>
            </w:r>
          </w:p>
        </w:tc>
        <w:tc>
          <w:tcPr>
            <w:tcW w:w="1125" w:type="dxa"/>
            <w:tcBorders>
              <w:top w:val="single" w:sz="4" w:space="0" w:color="000000"/>
              <w:left w:val="nil"/>
              <w:right w:val="nil"/>
            </w:tcBorders>
            <w:shd w:val="clear" w:color="auto" w:fill="auto"/>
            <w:tcMar>
              <w:top w:w="100" w:type="dxa"/>
              <w:left w:w="100" w:type="dxa"/>
              <w:bottom w:w="100" w:type="dxa"/>
              <w:right w:w="100" w:type="dxa"/>
            </w:tcMar>
          </w:tcPr>
          <w:p w14:paraId="6BA40410" w14:textId="77777777" w:rsidR="00B71743" w:rsidRDefault="00D95A8A">
            <w:pPr>
              <w:widowControl w:val="0"/>
              <w:jc w:val="center"/>
              <w:rPr>
                <w:rFonts w:ascii="Arial" w:eastAsia="Arial" w:hAnsi="Arial" w:cs="Arial"/>
              </w:rPr>
            </w:pPr>
            <w:r>
              <w:rPr>
                <w:rFonts w:ascii="Arial" w:eastAsia="Arial" w:hAnsi="Arial" w:cs="Arial"/>
              </w:rPr>
              <w:t>31.8</w:t>
            </w:r>
          </w:p>
        </w:tc>
      </w:tr>
    </w:tbl>
    <w:p w14:paraId="4F95DC6C" w14:textId="77777777" w:rsidR="00B71743" w:rsidRDefault="00B71743">
      <w:pPr>
        <w:rPr>
          <w:rFonts w:ascii="Arial" w:eastAsia="Arial" w:hAnsi="Arial" w:cs="Arial"/>
        </w:rPr>
      </w:pPr>
    </w:p>
    <w:p w14:paraId="0B0CE8CA" w14:textId="77777777" w:rsidR="00B71743" w:rsidRDefault="00D95A8A">
      <w:pPr>
        <w:rPr>
          <w:rFonts w:ascii="Arial" w:eastAsia="Arial" w:hAnsi="Arial" w:cs="Arial"/>
        </w:rPr>
      </w:pPr>
      <w:r>
        <w:rPr>
          <w:rFonts w:ascii="Arial" w:eastAsia="Arial" w:hAnsi="Arial" w:cs="Arial"/>
          <w:noProof/>
        </w:rPr>
        <w:lastRenderedPageBreak/>
        <w:drawing>
          <wp:inline distT="114300" distB="114300" distL="114300" distR="114300" wp14:anchorId="1FFF47FB" wp14:editId="1F79227B">
            <wp:extent cx="5943600" cy="2667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667000"/>
                    </a:xfrm>
                    <a:prstGeom prst="rect">
                      <a:avLst/>
                    </a:prstGeom>
                    <a:ln/>
                  </pic:spPr>
                </pic:pic>
              </a:graphicData>
            </a:graphic>
          </wp:inline>
        </w:drawing>
      </w:r>
    </w:p>
    <w:p w14:paraId="1DA840BB" w14:textId="77777777" w:rsidR="003B642D" w:rsidRDefault="003B642D" w:rsidP="00124F1D">
      <w:pPr>
        <w:rPr>
          <w:ins w:id="22" w:author="Mueller,Rachel" w:date="2020-08-28T13:34:00Z"/>
          <w:rFonts w:ascii="Arial" w:eastAsia="Arial" w:hAnsi="Arial" w:cs="Arial"/>
        </w:rPr>
      </w:pPr>
    </w:p>
    <w:p w14:paraId="7F8CB52C" w14:textId="7E5ECEDE" w:rsidR="002F5959" w:rsidRDefault="00195B4D" w:rsidP="00190711">
      <w:pPr>
        <w:rPr>
          <w:rFonts w:ascii="Arial" w:eastAsia="Arial" w:hAnsi="Arial" w:cs="Arial"/>
        </w:rPr>
      </w:pPr>
      <w:r w:rsidRPr="00B3009F">
        <w:rPr>
          <w:rFonts w:ascii="Arial" w:eastAsia="Arial" w:hAnsi="Arial" w:cs="Arial"/>
        </w:rPr>
        <w:t>Figure 2:</w:t>
      </w:r>
      <w:r w:rsidRPr="00195B4D">
        <w:rPr>
          <w:rFonts w:ascii="Arial" w:eastAsia="Arial" w:hAnsi="Arial" w:cs="Arial"/>
        </w:rPr>
        <w:t xml:space="preserve"> </w:t>
      </w:r>
      <w:proofErr w:type="spellStart"/>
      <w:r w:rsidRPr="00195B4D">
        <w:rPr>
          <w:rFonts w:ascii="Arial" w:eastAsia="Arial" w:hAnsi="Arial" w:cs="Arial"/>
        </w:rPr>
        <w:t>AICc</w:t>
      </w:r>
      <w:proofErr w:type="spellEnd"/>
      <w:r w:rsidRPr="00195B4D">
        <w:rPr>
          <w:rFonts w:ascii="Arial" w:eastAsia="Arial" w:hAnsi="Arial" w:cs="Arial"/>
        </w:rPr>
        <w:t xml:space="preserve"> </w:t>
      </w:r>
      <w:commentRangeStart w:id="23"/>
      <w:commentRangeStart w:id="24"/>
      <w:r w:rsidRPr="00195B4D">
        <w:rPr>
          <w:rFonts w:ascii="Arial" w:eastAsia="Arial" w:hAnsi="Arial" w:cs="Arial"/>
        </w:rPr>
        <w:t xml:space="preserve">values </w:t>
      </w:r>
      <w:commentRangeEnd w:id="23"/>
      <w:r w:rsidR="00124F1D">
        <w:rPr>
          <w:rStyle w:val="CommentReference"/>
        </w:rPr>
        <w:commentReference w:id="23"/>
      </w:r>
      <w:commentRangeEnd w:id="24"/>
      <w:r w:rsidR="00D651D8">
        <w:rPr>
          <w:rStyle w:val="CommentReference"/>
        </w:rPr>
        <w:commentReference w:id="24"/>
      </w:r>
      <w:r w:rsidRPr="00195B4D">
        <w:rPr>
          <w:rFonts w:ascii="Arial" w:eastAsia="Arial" w:hAnsi="Arial" w:cs="Arial"/>
        </w:rPr>
        <w:t xml:space="preserve">for OU models </w:t>
      </w:r>
      <w:r>
        <w:rPr>
          <w:rFonts w:ascii="Arial" w:eastAsia="Arial" w:hAnsi="Arial" w:cs="Arial"/>
        </w:rPr>
        <w:t>fit to the</w:t>
      </w:r>
      <w:r w:rsidRPr="00B3009F">
        <w:rPr>
          <w:rFonts w:ascii="Arial" w:eastAsia="Arial" w:hAnsi="Arial" w:cs="Arial"/>
        </w:rPr>
        <w:t xml:space="preserve"> four life history hypotheses</w:t>
      </w:r>
      <w:r>
        <w:rPr>
          <w:rFonts w:ascii="Arial" w:eastAsia="Arial" w:hAnsi="Arial" w:cs="Arial"/>
        </w:rPr>
        <w:t xml:space="preserve">, as well as the Brownian motion model. </w:t>
      </w:r>
    </w:p>
    <w:p w14:paraId="221F65DB" w14:textId="77777777" w:rsidR="00124F1D" w:rsidRDefault="00124F1D">
      <w:pPr>
        <w:rPr>
          <w:rFonts w:ascii="Arial" w:eastAsia="Arial" w:hAnsi="Arial" w:cs="Arial"/>
        </w:rPr>
      </w:pPr>
      <w:r>
        <w:rPr>
          <w:rFonts w:ascii="Arial" w:eastAsia="Arial" w:hAnsi="Arial" w:cs="Arial"/>
        </w:rPr>
        <w:br w:type="page"/>
      </w:r>
    </w:p>
    <w:p w14:paraId="58A68955" w14:textId="75C3A99D" w:rsidR="00DF3346" w:rsidRDefault="00AB7558">
      <w:pPr>
        <w:rPr>
          <w:rFonts w:ascii="Arial" w:eastAsia="Arial" w:hAnsi="Arial" w:cs="Arial"/>
        </w:rPr>
      </w:pPr>
      <w:r>
        <w:rPr>
          <w:rFonts w:ascii="Arial" w:eastAsia="Arial" w:hAnsi="Arial" w:cs="Arial"/>
        </w:rPr>
        <w:lastRenderedPageBreak/>
        <w:t xml:space="preserve">Table 4 and Figure 2 summarize the results of the pairwise model comparisons quantifying support for </w:t>
      </w:r>
      <w:r w:rsidR="0034260D">
        <w:rPr>
          <w:rFonts w:ascii="Arial" w:eastAsia="Arial" w:hAnsi="Arial" w:cs="Arial"/>
        </w:rPr>
        <w:t>specific hypotheses</w:t>
      </w:r>
      <w:r>
        <w:rPr>
          <w:rFonts w:ascii="Arial" w:eastAsia="Arial" w:hAnsi="Arial" w:cs="Arial"/>
        </w:rPr>
        <w:t>.</w:t>
      </w:r>
      <w:r w:rsidR="0025787E">
        <w:rPr>
          <w:rFonts w:ascii="Arial" w:eastAsia="Arial" w:hAnsi="Arial" w:cs="Arial"/>
        </w:rPr>
        <w:t xml:space="preserve"> Fig. 2 shows the bootstrap distributions of the test statistic </w:t>
      </w:r>
      <w:r w:rsidR="0025787E">
        <w:rPr>
          <w:rFonts w:ascii="Arial" w:eastAsia="Arial" w:hAnsi="Arial" w:cs="Arial"/>
          <w:i/>
        </w:rPr>
        <w:t>δ</w:t>
      </w:r>
      <w:r w:rsidR="0025787E">
        <w:rPr>
          <w:rFonts w:ascii="Arial" w:eastAsia="Arial" w:hAnsi="Arial" w:cs="Arial"/>
        </w:rPr>
        <w:t xml:space="preserve"> = –2 (log </w:t>
      </w:r>
      <w:r w:rsidR="0025787E">
        <w:rPr>
          <w:rFonts w:ascii="Arial" w:eastAsia="Arial" w:hAnsi="Arial" w:cs="Arial"/>
          <w:i/>
        </w:rPr>
        <w:t>L</w:t>
      </w:r>
      <w:r w:rsidR="0025787E">
        <w:rPr>
          <w:rFonts w:ascii="Arial" w:eastAsia="Arial" w:hAnsi="Arial" w:cs="Arial"/>
          <w:vertAlign w:val="subscript"/>
        </w:rPr>
        <w:t>0</w:t>
      </w:r>
      <w:r w:rsidR="0025787E">
        <w:rPr>
          <w:rFonts w:ascii="Arial" w:eastAsia="Arial" w:hAnsi="Arial" w:cs="Arial"/>
        </w:rPr>
        <w:t xml:space="preserve"> – log </w:t>
      </w:r>
      <w:r w:rsidR="0025787E">
        <w:rPr>
          <w:rFonts w:ascii="Arial" w:eastAsia="Arial" w:hAnsi="Arial" w:cs="Arial"/>
          <w:i/>
        </w:rPr>
        <w:t>L</w:t>
      </w:r>
      <w:r w:rsidR="0025787E">
        <w:rPr>
          <w:rFonts w:ascii="Arial" w:eastAsia="Arial" w:hAnsi="Arial" w:cs="Arial"/>
          <w:vertAlign w:val="subscript"/>
        </w:rPr>
        <w:t>1</w:t>
      </w:r>
      <w:r w:rsidR="0025787E">
        <w:rPr>
          <w:rFonts w:ascii="Arial" w:eastAsia="Arial" w:hAnsi="Arial" w:cs="Arial"/>
        </w:rPr>
        <w:t>) when the data is created by simulation of the simpler or more complex model for each comparison.</w:t>
      </w:r>
      <w:r w:rsidR="00D87557">
        <w:rPr>
          <w:rFonts w:ascii="Arial" w:eastAsia="Arial" w:hAnsi="Arial" w:cs="Arial"/>
        </w:rPr>
        <w:t xml:space="preserve"> Overall, the results show that we can reject any purely stochastic hypothesis for genome size evolution. </w:t>
      </w:r>
      <w:r w:rsidR="00B81347">
        <w:rPr>
          <w:rFonts w:ascii="Arial" w:eastAsia="Arial" w:hAnsi="Arial" w:cs="Arial"/>
        </w:rPr>
        <w:t xml:space="preserve">A model that allows for separate </w:t>
      </w:r>
      <w:r w:rsidR="00FA44A8">
        <w:rPr>
          <w:rFonts w:ascii="Arial" w:eastAsia="Arial" w:hAnsi="Arial" w:cs="Arial"/>
        </w:rPr>
        <w:t xml:space="preserve">equilibrium values </w:t>
      </w:r>
      <w:r w:rsidR="00B81347">
        <w:rPr>
          <w:rFonts w:ascii="Arial" w:eastAsia="Arial" w:hAnsi="Arial" w:cs="Arial"/>
        </w:rPr>
        <w:t xml:space="preserve">for </w:t>
      </w:r>
      <w:proofErr w:type="spellStart"/>
      <w:r w:rsidR="00B81347">
        <w:rPr>
          <w:rFonts w:ascii="Arial" w:eastAsia="Arial" w:hAnsi="Arial" w:cs="Arial"/>
        </w:rPr>
        <w:t>metamorphosers</w:t>
      </w:r>
      <w:proofErr w:type="spellEnd"/>
      <w:r w:rsidR="00B81347">
        <w:rPr>
          <w:rFonts w:ascii="Arial" w:eastAsia="Arial" w:hAnsi="Arial" w:cs="Arial"/>
        </w:rPr>
        <w:t xml:space="preserve"> was far superior to any purely neutral model (Fig. 2A; Table 4)</w:t>
      </w:r>
      <w:r w:rsidR="005E6CA4">
        <w:rPr>
          <w:rFonts w:ascii="Arial" w:eastAsia="Arial" w:hAnsi="Arial" w:cs="Arial"/>
        </w:rPr>
        <w:t>.</w:t>
      </w:r>
      <w:r w:rsidR="00B81347">
        <w:rPr>
          <w:rFonts w:ascii="Arial" w:eastAsia="Arial" w:hAnsi="Arial" w:cs="Arial"/>
        </w:rPr>
        <w:t xml:space="preserve"> </w:t>
      </w:r>
      <w:r w:rsidR="005E6CA4">
        <w:rPr>
          <w:rFonts w:ascii="Arial" w:eastAsia="Arial" w:hAnsi="Arial" w:cs="Arial"/>
        </w:rPr>
        <w:t xml:space="preserve">Specifying distinct </w:t>
      </w:r>
      <w:r w:rsidR="00FA44A8">
        <w:rPr>
          <w:rFonts w:ascii="Arial" w:eastAsia="Arial" w:hAnsi="Arial" w:cs="Arial"/>
        </w:rPr>
        <w:t xml:space="preserve">equilibrium values </w:t>
      </w:r>
      <w:r w:rsidR="00B81347">
        <w:rPr>
          <w:rFonts w:ascii="Arial" w:eastAsia="Arial" w:hAnsi="Arial" w:cs="Arial"/>
        </w:rPr>
        <w:t xml:space="preserve">for non-feeding and feeding metamorphosis substantially improves the explanatory power of any model (Fig. 2C, E). A model specifying distinct </w:t>
      </w:r>
      <w:r w:rsidR="00FA44A8">
        <w:rPr>
          <w:rFonts w:ascii="Arial" w:eastAsia="Arial" w:hAnsi="Arial" w:cs="Arial"/>
        </w:rPr>
        <w:t xml:space="preserve">equilibrium values </w:t>
      </w:r>
      <w:r w:rsidR="00B81347">
        <w:rPr>
          <w:rFonts w:ascii="Arial" w:eastAsia="Arial" w:hAnsi="Arial" w:cs="Arial"/>
        </w:rPr>
        <w:t xml:space="preserve">imposed by direct development and </w:t>
      </w:r>
      <w:proofErr w:type="spellStart"/>
      <w:r w:rsidR="00B81347">
        <w:rPr>
          <w:rFonts w:ascii="Arial" w:eastAsia="Arial" w:hAnsi="Arial" w:cs="Arial"/>
        </w:rPr>
        <w:t>paedomorph</w:t>
      </w:r>
      <w:r w:rsidR="00F1643B">
        <w:rPr>
          <w:rFonts w:ascii="Arial" w:eastAsia="Arial" w:hAnsi="Arial" w:cs="Arial"/>
        </w:rPr>
        <w:t>osi</w:t>
      </w:r>
      <w:r w:rsidR="00B81347">
        <w:rPr>
          <w:rFonts w:ascii="Arial" w:eastAsia="Arial" w:hAnsi="Arial" w:cs="Arial"/>
        </w:rPr>
        <w:t>s</w:t>
      </w:r>
      <w:proofErr w:type="spellEnd"/>
      <w:r w:rsidR="00B81347">
        <w:rPr>
          <w:rFonts w:ascii="Arial" w:eastAsia="Arial" w:hAnsi="Arial" w:cs="Arial"/>
        </w:rPr>
        <w:t xml:space="preserve"> receives </w:t>
      </w:r>
      <w:r w:rsidR="00190183">
        <w:rPr>
          <w:rFonts w:ascii="Arial" w:eastAsia="Arial" w:hAnsi="Arial" w:cs="Arial"/>
        </w:rPr>
        <w:t xml:space="preserve">weaker </w:t>
      </w:r>
      <w:r w:rsidR="00B81347">
        <w:rPr>
          <w:rFonts w:ascii="Arial" w:eastAsia="Arial" w:hAnsi="Arial" w:cs="Arial"/>
        </w:rPr>
        <w:t>support (Fig. 2B, D)</w:t>
      </w:r>
      <w:r w:rsidR="00190183">
        <w:rPr>
          <w:rFonts w:ascii="Arial" w:eastAsia="Arial" w:hAnsi="Arial" w:cs="Arial"/>
        </w:rPr>
        <w:t>, as does a model specifying separate noise intensities across life histories (Figure 2F)</w:t>
      </w:r>
      <w:r w:rsidR="00B81347">
        <w:rPr>
          <w:rFonts w:ascii="Arial" w:eastAsia="Arial" w:hAnsi="Arial" w:cs="Arial"/>
        </w:rPr>
        <w:t>.</w:t>
      </w:r>
      <w:r w:rsidR="00190183">
        <w:rPr>
          <w:rFonts w:ascii="Arial" w:eastAsia="Arial" w:hAnsi="Arial" w:cs="Arial"/>
        </w:rPr>
        <w:t xml:space="preserve"> </w:t>
      </w:r>
      <w:r w:rsidR="00B81347">
        <w:rPr>
          <w:rFonts w:ascii="Arial" w:eastAsia="Arial" w:hAnsi="Arial" w:cs="Arial"/>
        </w:rPr>
        <w:t xml:space="preserve"> </w:t>
      </w:r>
    </w:p>
    <w:p w14:paraId="0AEE4A22" w14:textId="3326CB6F" w:rsidR="00EB4D88" w:rsidRDefault="00EB4D88">
      <w:pPr>
        <w:rPr>
          <w:rFonts w:ascii="Arial" w:eastAsia="Arial" w:hAnsi="Arial" w:cs="Arial"/>
        </w:rPr>
      </w:pPr>
    </w:p>
    <w:p w14:paraId="72572894" w14:textId="77777777" w:rsidR="00EB4D88" w:rsidRDefault="00EB4D88">
      <w:pPr>
        <w:rPr>
          <w:rFonts w:ascii="Arial" w:eastAsia="Arial" w:hAnsi="Arial" w:cs="Arial"/>
        </w:rPr>
      </w:pPr>
    </w:p>
    <w:p w14:paraId="2B1E6C1F" w14:textId="17815BAC" w:rsidR="00B71743" w:rsidRDefault="00190183">
      <w:pPr>
        <w:rPr>
          <w:rFonts w:ascii="Arial" w:eastAsia="Arial" w:hAnsi="Arial" w:cs="Arial"/>
        </w:rPr>
      </w:pPr>
      <w:r>
        <w:rPr>
          <w:rFonts w:ascii="Arial" w:eastAsia="Arial" w:hAnsi="Arial" w:cs="Arial"/>
        </w:rPr>
        <w:t xml:space="preserve">Table </w:t>
      </w:r>
      <w:r w:rsidRPr="00DF334F">
        <w:rPr>
          <w:rFonts w:ascii="Arial" w:eastAsia="Arial" w:hAnsi="Arial" w:cs="Arial"/>
          <w:highlight w:val="yellow"/>
        </w:rPr>
        <w:t>4</w:t>
      </w:r>
      <w:r>
        <w:rPr>
          <w:rFonts w:ascii="Arial" w:eastAsia="Arial" w:hAnsi="Arial" w:cs="Arial"/>
        </w:rPr>
        <w:t>. Model comparisons quantifying support for specific hypotheses.</w:t>
      </w:r>
    </w:p>
    <w:p w14:paraId="5665A79B" w14:textId="77777777" w:rsidR="00190183" w:rsidRDefault="00190183">
      <w:pPr>
        <w:rPr>
          <w:rFonts w:ascii="Arial" w:eastAsia="Arial" w:hAnsi="Arial" w:cs="Arial"/>
        </w:rPr>
      </w:pPr>
    </w:p>
    <w:tbl>
      <w:tblPr>
        <w:tblStyle w:val="a2"/>
        <w:tblW w:w="9480" w:type="dxa"/>
        <w:tblLayout w:type="fixed"/>
        <w:tblLook w:val="0000" w:firstRow="0" w:lastRow="0" w:firstColumn="0" w:lastColumn="0" w:noHBand="0" w:noVBand="0"/>
      </w:tblPr>
      <w:tblGrid>
        <w:gridCol w:w="6450"/>
        <w:gridCol w:w="1515"/>
        <w:gridCol w:w="1515"/>
      </w:tblGrid>
      <w:tr w:rsidR="00B71743" w14:paraId="32492879" w14:textId="77777777">
        <w:trPr>
          <w:trHeight w:val="280"/>
        </w:trPr>
        <w:tc>
          <w:tcPr>
            <w:tcW w:w="645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4926999C" w14:textId="77777777" w:rsidR="00B71743" w:rsidRDefault="00D95A8A">
            <w:pPr>
              <w:keepNext/>
              <w:jc w:val="center"/>
              <w:rPr>
                <w:rFonts w:ascii="Arial" w:eastAsia="Arial" w:hAnsi="Arial" w:cs="Arial"/>
                <w:b/>
              </w:rPr>
            </w:pPr>
            <w:r>
              <w:rPr>
                <w:rFonts w:ascii="Arial" w:eastAsia="Arial" w:hAnsi="Arial" w:cs="Arial"/>
                <w:b/>
              </w:rPr>
              <w:t>Comparison</w:t>
            </w:r>
          </w:p>
        </w:tc>
        <w:tc>
          <w:tcPr>
            <w:tcW w:w="151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68DFBFEC" w14:textId="77777777" w:rsidR="00B71743" w:rsidRDefault="00D95A8A">
            <w:pPr>
              <w:keepNext/>
              <w:jc w:val="center"/>
              <w:rPr>
                <w:rFonts w:ascii="Arial" w:eastAsia="Arial" w:hAnsi="Arial" w:cs="Arial"/>
                <w:b/>
              </w:rPr>
            </w:pPr>
            <w:r>
              <w:rPr>
                <w:rFonts w:ascii="Arial" w:eastAsia="Arial" w:hAnsi="Arial" w:cs="Arial"/>
                <w:b/>
                <w:i/>
              </w:rPr>
              <w:t>p-</w:t>
            </w:r>
            <w:r>
              <w:rPr>
                <w:rFonts w:ascii="Arial" w:eastAsia="Arial" w:hAnsi="Arial" w:cs="Arial"/>
                <w:b/>
              </w:rPr>
              <w:t>value</w:t>
            </w:r>
          </w:p>
        </w:tc>
        <w:tc>
          <w:tcPr>
            <w:tcW w:w="151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6AD2C129" w14:textId="77777777" w:rsidR="00B71743" w:rsidRDefault="00D95A8A">
            <w:pPr>
              <w:keepNext/>
              <w:rPr>
                <w:rFonts w:ascii="Arial" w:eastAsia="Arial" w:hAnsi="Arial" w:cs="Arial"/>
                <w:b/>
              </w:rPr>
            </w:pPr>
            <w:r>
              <w:rPr>
                <w:rFonts w:ascii="Arial" w:eastAsia="Arial" w:hAnsi="Arial" w:cs="Arial"/>
                <w:b/>
              </w:rPr>
              <w:t>Power</w:t>
            </w:r>
          </w:p>
        </w:tc>
      </w:tr>
      <w:tr w:rsidR="00B71743" w14:paraId="77C7EC1C" w14:textId="77777777">
        <w:trPr>
          <w:trHeight w:val="280"/>
        </w:trPr>
        <w:tc>
          <w:tcPr>
            <w:tcW w:w="6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A2770F" w14:textId="26E7C60E" w:rsidR="00B71743" w:rsidRDefault="00D95A8A">
            <w:pPr>
              <w:rPr>
                <w:rFonts w:ascii="Arial" w:eastAsia="Arial" w:hAnsi="Arial" w:cs="Arial"/>
              </w:rPr>
            </w:pPr>
            <w:r>
              <w:rPr>
                <w:rFonts w:ascii="Arial" w:eastAsia="Arial" w:hAnsi="Arial" w:cs="Arial"/>
              </w:rPr>
              <w:t xml:space="preserve">1. </w:t>
            </w:r>
            <w:r>
              <w:rPr>
                <w:rFonts w:ascii="Arial" w:eastAsia="Arial" w:hAnsi="Arial" w:cs="Arial"/>
                <w:i/>
              </w:rPr>
              <w:t>metamorphosis</w:t>
            </w:r>
            <w:r w:rsidR="0034260D">
              <w:rPr>
                <w:rFonts w:ascii="Arial" w:eastAsia="Arial" w:hAnsi="Arial" w:cs="Arial"/>
                <w:i/>
              </w:rPr>
              <w:t>-other</w:t>
            </w:r>
            <w:r>
              <w:rPr>
                <w:rFonts w:ascii="Arial" w:eastAsia="Arial" w:hAnsi="Arial" w:cs="Arial"/>
              </w:rPr>
              <w:t xml:space="preserve"> vs. BM: does metamorphosis impose constraints on genome size evolution (Fig. 2A)? </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2BE50C4" w14:textId="77777777" w:rsidR="00B71743" w:rsidRDefault="00D95A8A">
            <w:pPr>
              <w:rPr>
                <w:rFonts w:ascii="Arial" w:eastAsia="Arial" w:hAnsi="Arial" w:cs="Arial"/>
              </w:rPr>
            </w:pPr>
            <w:r>
              <w:rPr>
                <w:rFonts w:ascii="Arial" w:eastAsia="Arial" w:hAnsi="Arial" w:cs="Arial"/>
              </w:rPr>
              <w:t>0.016</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2D52A2" w14:textId="77777777" w:rsidR="00B71743" w:rsidRDefault="00D95A8A">
            <w:pPr>
              <w:rPr>
                <w:rFonts w:ascii="Arial" w:eastAsia="Arial" w:hAnsi="Arial" w:cs="Arial"/>
              </w:rPr>
            </w:pPr>
            <w:r>
              <w:rPr>
                <w:rFonts w:ascii="Arial" w:eastAsia="Arial" w:hAnsi="Arial" w:cs="Arial"/>
              </w:rPr>
              <w:t>0.69</w:t>
            </w:r>
          </w:p>
        </w:tc>
      </w:tr>
      <w:tr w:rsidR="00B71743" w14:paraId="0CCE861B" w14:textId="77777777">
        <w:trPr>
          <w:trHeight w:val="280"/>
        </w:trPr>
        <w:tc>
          <w:tcPr>
            <w:tcW w:w="6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BB9F784" w14:textId="13E1ED54" w:rsidR="00B71743" w:rsidRDefault="00D95A8A">
            <w:pPr>
              <w:rPr>
                <w:rFonts w:ascii="Arial" w:eastAsia="Arial" w:hAnsi="Arial" w:cs="Arial"/>
              </w:rPr>
            </w:pPr>
            <w:r>
              <w:rPr>
                <w:rFonts w:ascii="Arial" w:eastAsia="Arial" w:hAnsi="Arial" w:cs="Arial"/>
              </w:rPr>
              <w:t xml:space="preserve">2. </w:t>
            </w:r>
            <w:r>
              <w:rPr>
                <w:rFonts w:ascii="Arial" w:eastAsia="Arial" w:hAnsi="Arial" w:cs="Arial"/>
                <w:i/>
              </w:rPr>
              <w:t>meta-</w:t>
            </w:r>
            <w:proofErr w:type="spellStart"/>
            <w:r>
              <w:rPr>
                <w:rFonts w:ascii="Arial" w:eastAsia="Arial" w:hAnsi="Arial" w:cs="Arial"/>
                <w:i/>
              </w:rPr>
              <w:t>paed</w:t>
            </w:r>
            <w:proofErr w:type="spellEnd"/>
            <w:r>
              <w:rPr>
                <w:rFonts w:ascii="Arial" w:eastAsia="Arial" w:hAnsi="Arial" w:cs="Arial"/>
                <w:i/>
              </w:rPr>
              <w:t xml:space="preserve">-dd </w:t>
            </w:r>
            <w:r>
              <w:rPr>
                <w:rFonts w:ascii="Arial" w:eastAsia="Arial" w:hAnsi="Arial" w:cs="Arial"/>
              </w:rPr>
              <w:t xml:space="preserve">vs. </w:t>
            </w:r>
            <w:r>
              <w:rPr>
                <w:rFonts w:ascii="Arial" w:eastAsia="Arial" w:hAnsi="Arial" w:cs="Arial"/>
                <w:i/>
              </w:rPr>
              <w:t>metamorphosis</w:t>
            </w:r>
            <w:r w:rsidR="0034260D">
              <w:rPr>
                <w:rFonts w:ascii="Arial" w:eastAsia="Arial" w:hAnsi="Arial" w:cs="Arial"/>
                <w:i/>
              </w:rPr>
              <w:t>-other</w:t>
            </w:r>
            <w:r>
              <w:rPr>
                <w:rFonts w:ascii="Arial" w:eastAsia="Arial" w:hAnsi="Arial" w:cs="Arial"/>
              </w:rPr>
              <w:t>: do different non-metamorphosing strategies impose unique constraints on genome size evolution (Fig. 2B)?</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595AD8" w14:textId="77777777" w:rsidR="00B71743" w:rsidRDefault="00D95A8A">
            <w:pPr>
              <w:rPr>
                <w:rFonts w:ascii="Arial" w:eastAsia="Arial" w:hAnsi="Arial" w:cs="Arial"/>
              </w:rPr>
            </w:pPr>
            <w:r>
              <w:rPr>
                <w:rFonts w:ascii="Arial" w:eastAsia="Arial" w:hAnsi="Arial" w:cs="Arial"/>
              </w:rPr>
              <w:t>0.096</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FEECC8" w14:textId="77777777" w:rsidR="00B71743" w:rsidRDefault="00D95A8A">
            <w:pPr>
              <w:rPr>
                <w:rFonts w:ascii="Arial" w:eastAsia="Arial" w:hAnsi="Arial" w:cs="Arial"/>
              </w:rPr>
            </w:pPr>
            <w:r>
              <w:rPr>
                <w:rFonts w:ascii="Arial" w:eastAsia="Arial" w:hAnsi="Arial" w:cs="Arial"/>
              </w:rPr>
              <w:t>0.39</w:t>
            </w:r>
          </w:p>
        </w:tc>
      </w:tr>
      <w:tr w:rsidR="00B71743" w14:paraId="414D840E" w14:textId="77777777">
        <w:trPr>
          <w:trHeight w:val="280"/>
        </w:trPr>
        <w:tc>
          <w:tcPr>
            <w:tcW w:w="6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FB7E4A" w14:textId="4C0BBBCB" w:rsidR="00B71743" w:rsidRDefault="00D95A8A">
            <w:pPr>
              <w:rPr>
                <w:rFonts w:ascii="Arial" w:eastAsia="Arial" w:hAnsi="Arial" w:cs="Arial"/>
              </w:rPr>
            </w:pPr>
            <w:r>
              <w:rPr>
                <w:rFonts w:ascii="Arial" w:eastAsia="Arial" w:hAnsi="Arial" w:cs="Arial"/>
              </w:rPr>
              <w:t xml:space="preserve">3. </w:t>
            </w:r>
            <w:r>
              <w:rPr>
                <w:rFonts w:ascii="Arial" w:eastAsia="Arial" w:hAnsi="Arial" w:cs="Arial"/>
                <w:i/>
              </w:rPr>
              <w:t>meta-</w:t>
            </w:r>
            <w:proofErr w:type="spellStart"/>
            <w:r>
              <w:rPr>
                <w:rFonts w:ascii="Arial" w:eastAsia="Arial" w:hAnsi="Arial" w:cs="Arial"/>
                <w:i/>
              </w:rPr>
              <w:t>nf</w:t>
            </w:r>
            <w:proofErr w:type="spellEnd"/>
            <w:r w:rsidR="0034260D">
              <w:rPr>
                <w:rFonts w:ascii="Arial" w:eastAsia="Arial" w:hAnsi="Arial" w:cs="Arial"/>
                <w:i/>
              </w:rPr>
              <w:t>-other</w:t>
            </w:r>
            <w:r>
              <w:rPr>
                <w:rFonts w:ascii="Arial" w:eastAsia="Arial" w:hAnsi="Arial" w:cs="Arial"/>
                <w:i/>
              </w:rPr>
              <w:t xml:space="preserve"> </w:t>
            </w:r>
            <w:r>
              <w:rPr>
                <w:rFonts w:ascii="Arial" w:eastAsia="Arial" w:hAnsi="Arial" w:cs="Arial"/>
              </w:rPr>
              <w:t xml:space="preserve">vs. </w:t>
            </w:r>
            <w:r>
              <w:rPr>
                <w:rFonts w:ascii="Arial" w:eastAsia="Arial" w:hAnsi="Arial" w:cs="Arial"/>
                <w:i/>
              </w:rPr>
              <w:t>metamorphosis</w:t>
            </w:r>
            <w:r w:rsidR="0034260D">
              <w:rPr>
                <w:rFonts w:ascii="Arial" w:eastAsia="Arial" w:hAnsi="Arial" w:cs="Arial"/>
                <w:i/>
              </w:rPr>
              <w:t>-other</w:t>
            </w:r>
            <w:r>
              <w:rPr>
                <w:rFonts w:ascii="Arial" w:eastAsia="Arial" w:hAnsi="Arial" w:cs="Arial"/>
              </w:rPr>
              <w:t>:</w:t>
            </w:r>
            <w:r>
              <w:rPr>
                <w:rFonts w:ascii="Arial" w:eastAsia="Arial" w:hAnsi="Arial" w:cs="Arial"/>
                <w:i/>
              </w:rPr>
              <w:t xml:space="preserve"> </w:t>
            </w:r>
            <w:r>
              <w:rPr>
                <w:rFonts w:ascii="Arial" w:eastAsia="Arial" w:hAnsi="Arial" w:cs="Arial"/>
              </w:rPr>
              <w:t>does the inability to feed during metamorphosis impose a distinct constraint on genome size evolution (Fig. 2C)?</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28DDD5" w14:textId="77777777" w:rsidR="00B71743" w:rsidRDefault="00D95A8A">
            <w:pPr>
              <w:rPr>
                <w:rFonts w:ascii="Arial" w:eastAsia="Arial" w:hAnsi="Arial" w:cs="Arial"/>
              </w:rPr>
            </w:pPr>
            <w:r>
              <w:rPr>
                <w:rFonts w:ascii="Arial" w:eastAsia="Arial" w:hAnsi="Arial" w:cs="Arial"/>
              </w:rPr>
              <w:t>0.032</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D3255E" w14:textId="77777777" w:rsidR="00B71743" w:rsidRDefault="00D95A8A">
            <w:pPr>
              <w:rPr>
                <w:rFonts w:ascii="Arial" w:eastAsia="Arial" w:hAnsi="Arial" w:cs="Arial"/>
              </w:rPr>
            </w:pPr>
            <w:r>
              <w:rPr>
                <w:rFonts w:ascii="Arial" w:eastAsia="Arial" w:hAnsi="Arial" w:cs="Arial"/>
              </w:rPr>
              <w:t>0.80</w:t>
            </w:r>
          </w:p>
        </w:tc>
      </w:tr>
      <w:tr w:rsidR="00B71743" w14:paraId="09FC5125" w14:textId="77777777">
        <w:trPr>
          <w:trHeight w:val="280"/>
        </w:trPr>
        <w:tc>
          <w:tcPr>
            <w:tcW w:w="6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CFDF22" w14:textId="77777777" w:rsidR="00B71743" w:rsidRDefault="00D95A8A">
            <w:pPr>
              <w:rPr>
                <w:rFonts w:ascii="Arial" w:eastAsia="Arial" w:hAnsi="Arial" w:cs="Arial"/>
              </w:rPr>
            </w:pPr>
            <w:r>
              <w:rPr>
                <w:rFonts w:ascii="Arial" w:eastAsia="Arial" w:hAnsi="Arial" w:cs="Arial"/>
              </w:rPr>
              <w:t xml:space="preserve">4. </w:t>
            </w: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w:t>
            </w:r>
            <w:proofErr w:type="spellStart"/>
            <w:r>
              <w:rPr>
                <w:rFonts w:ascii="Arial" w:eastAsia="Arial" w:hAnsi="Arial" w:cs="Arial"/>
                <w:i/>
              </w:rPr>
              <w:t>paed</w:t>
            </w:r>
            <w:proofErr w:type="spellEnd"/>
            <w:r>
              <w:rPr>
                <w:rFonts w:ascii="Arial" w:eastAsia="Arial" w:hAnsi="Arial" w:cs="Arial"/>
                <w:i/>
              </w:rPr>
              <w:t xml:space="preserve">-dd </w:t>
            </w:r>
            <w:r>
              <w:rPr>
                <w:rFonts w:ascii="Arial" w:eastAsia="Arial" w:hAnsi="Arial" w:cs="Arial"/>
              </w:rPr>
              <w:t xml:space="preserve">vs. </w:t>
            </w:r>
            <w:r>
              <w:rPr>
                <w:rFonts w:ascii="Arial" w:eastAsia="Arial" w:hAnsi="Arial" w:cs="Arial"/>
                <w:i/>
              </w:rPr>
              <w:t>meta-</w:t>
            </w:r>
            <w:proofErr w:type="spellStart"/>
            <w:r>
              <w:rPr>
                <w:rFonts w:ascii="Arial" w:eastAsia="Arial" w:hAnsi="Arial" w:cs="Arial"/>
                <w:i/>
              </w:rPr>
              <w:t>paed</w:t>
            </w:r>
            <w:proofErr w:type="spellEnd"/>
            <w:r>
              <w:rPr>
                <w:rFonts w:ascii="Arial" w:eastAsia="Arial" w:hAnsi="Arial" w:cs="Arial"/>
                <w:i/>
              </w:rPr>
              <w:t>-dd</w:t>
            </w:r>
            <w:r>
              <w:rPr>
                <w:rFonts w:ascii="Arial" w:eastAsia="Arial" w:hAnsi="Arial" w:cs="Arial"/>
              </w:rPr>
              <w:t>: does the inability to feed during metamorphosis impose a distinct constraint on genome size evolution, after accounting for differences in non-metamorphosing strategies (Fig. 2D)?</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AFF139" w14:textId="77777777" w:rsidR="00B71743" w:rsidRDefault="00D95A8A">
            <w:pPr>
              <w:rPr>
                <w:rFonts w:ascii="Arial" w:eastAsia="Arial" w:hAnsi="Arial" w:cs="Arial"/>
              </w:rPr>
            </w:pPr>
            <w:r>
              <w:rPr>
                <w:rFonts w:ascii="Arial" w:eastAsia="Arial" w:hAnsi="Arial" w:cs="Arial"/>
              </w:rPr>
              <w:t>0.030</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C5D153" w14:textId="77777777" w:rsidR="00B71743" w:rsidRDefault="00D95A8A">
            <w:pPr>
              <w:rPr>
                <w:rFonts w:ascii="Arial" w:eastAsia="Arial" w:hAnsi="Arial" w:cs="Arial"/>
              </w:rPr>
            </w:pPr>
            <w:r>
              <w:rPr>
                <w:rFonts w:ascii="Arial" w:eastAsia="Arial" w:hAnsi="Arial" w:cs="Arial"/>
              </w:rPr>
              <w:t>0.88</w:t>
            </w:r>
          </w:p>
        </w:tc>
      </w:tr>
      <w:tr w:rsidR="00B71743" w14:paraId="796301D7" w14:textId="77777777">
        <w:trPr>
          <w:trHeight w:val="280"/>
        </w:trPr>
        <w:tc>
          <w:tcPr>
            <w:tcW w:w="6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C1B2D0" w14:textId="5433CAF1" w:rsidR="00B71743" w:rsidRDefault="00D95A8A">
            <w:pPr>
              <w:rPr>
                <w:rFonts w:ascii="Arial" w:eastAsia="Arial" w:hAnsi="Arial" w:cs="Arial"/>
              </w:rPr>
            </w:pPr>
            <w:r>
              <w:rPr>
                <w:rFonts w:ascii="Arial" w:eastAsia="Arial" w:hAnsi="Arial" w:cs="Arial"/>
              </w:rPr>
              <w:t xml:space="preserve">5. </w:t>
            </w: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w:t>
            </w:r>
            <w:proofErr w:type="spellStart"/>
            <w:r>
              <w:rPr>
                <w:rFonts w:ascii="Arial" w:eastAsia="Arial" w:hAnsi="Arial" w:cs="Arial"/>
                <w:i/>
              </w:rPr>
              <w:t>paed</w:t>
            </w:r>
            <w:proofErr w:type="spellEnd"/>
            <w:r>
              <w:rPr>
                <w:rFonts w:ascii="Arial" w:eastAsia="Arial" w:hAnsi="Arial" w:cs="Arial"/>
                <w:i/>
              </w:rPr>
              <w:t xml:space="preserve">-dd </w:t>
            </w:r>
            <w:r>
              <w:rPr>
                <w:rFonts w:ascii="Arial" w:eastAsia="Arial" w:hAnsi="Arial" w:cs="Arial"/>
              </w:rPr>
              <w:t xml:space="preserve">vs. </w:t>
            </w:r>
            <w:r>
              <w:rPr>
                <w:rFonts w:ascii="Arial" w:eastAsia="Arial" w:hAnsi="Arial" w:cs="Arial"/>
                <w:i/>
              </w:rPr>
              <w:t>meta-</w:t>
            </w:r>
            <w:proofErr w:type="spellStart"/>
            <w:r>
              <w:rPr>
                <w:rFonts w:ascii="Arial" w:eastAsia="Arial" w:hAnsi="Arial" w:cs="Arial"/>
                <w:i/>
              </w:rPr>
              <w:t>nf</w:t>
            </w:r>
            <w:proofErr w:type="spellEnd"/>
            <w:r w:rsidR="0034260D">
              <w:rPr>
                <w:rFonts w:ascii="Arial" w:eastAsia="Arial" w:hAnsi="Arial" w:cs="Arial"/>
                <w:i/>
              </w:rPr>
              <w:t>-other</w:t>
            </w:r>
            <w:r>
              <w:rPr>
                <w:rFonts w:ascii="Arial" w:eastAsia="Arial" w:hAnsi="Arial" w:cs="Arial"/>
              </w:rPr>
              <w:t xml:space="preserve">: do different non-metamorphosing strategies impose unique constraints on genome size evolution after accounting for differences between feeding and non-feeding metamorphosis (Fig. 2E)? </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F59C25" w14:textId="77777777" w:rsidR="00B71743" w:rsidRDefault="00D95A8A">
            <w:pPr>
              <w:rPr>
                <w:rFonts w:ascii="Arial" w:eastAsia="Arial" w:hAnsi="Arial" w:cs="Arial"/>
              </w:rPr>
            </w:pPr>
            <w:r>
              <w:rPr>
                <w:rFonts w:ascii="Arial" w:eastAsia="Arial" w:hAnsi="Arial" w:cs="Arial"/>
              </w:rPr>
              <w:t>0.102</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741553" w14:textId="77777777" w:rsidR="00B71743" w:rsidRDefault="00D95A8A">
            <w:pPr>
              <w:rPr>
                <w:rFonts w:ascii="Arial" w:eastAsia="Arial" w:hAnsi="Arial" w:cs="Arial"/>
              </w:rPr>
            </w:pPr>
            <w:r>
              <w:rPr>
                <w:rFonts w:ascii="Arial" w:eastAsia="Arial" w:hAnsi="Arial" w:cs="Arial"/>
              </w:rPr>
              <w:t>0.54</w:t>
            </w:r>
          </w:p>
        </w:tc>
      </w:tr>
      <w:tr w:rsidR="00B71743" w14:paraId="09495B81" w14:textId="77777777">
        <w:trPr>
          <w:trHeight w:val="280"/>
        </w:trPr>
        <w:tc>
          <w:tcPr>
            <w:tcW w:w="64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4A9C80" w14:textId="77777777" w:rsidR="00B71743" w:rsidRDefault="00D95A8A">
            <w:pPr>
              <w:rPr>
                <w:rFonts w:ascii="Arial" w:eastAsia="Arial" w:hAnsi="Arial" w:cs="Arial"/>
              </w:rPr>
            </w:pPr>
            <w:r>
              <w:rPr>
                <w:rFonts w:ascii="Arial" w:eastAsia="Arial" w:hAnsi="Arial" w:cs="Arial"/>
              </w:rPr>
              <w:t xml:space="preserve">6. </w:t>
            </w: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w:t>
            </w:r>
            <w:proofErr w:type="spellStart"/>
            <w:r>
              <w:rPr>
                <w:rFonts w:ascii="Arial" w:eastAsia="Arial" w:hAnsi="Arial" w:cs="Arial"/>
                <w:i/>
              </w:rPr>
              <w:t>paed</w:t>
            </w:r>
            <w:proofErr w:type="spellEnd"/>
            <w:r>
              <w:rPr>
                <w:rFonts w:ascii="Arial" w:eastAsia="Arial" w:hAnsi="Arial" w:cs="Arial"/>
                <w:i/>
              </w:rPr>
              <w:t xml:space="preserve">-dd </w:t>
            </w:r>
            <w:r>
              <w:rPr>
                <w:rFonts w:ascii="Arial" w:eastAsia="Arial" w:hAnsi="Arial" w:cs="Arial"/>
              </w:rPr>
              <w:t xml:space="preserve">(OUMV) vs. </w:t>
            </w: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w:t>
            </w:r>
            <w:proofErr w:type="spellStart"/>
            <w:r>
              <w:rPr>
                <w:rFonts w:ascii="Arial" w:eastAsia="Arial" w:hAnsi="Arial" w:cs="Arial"/>
                <w:i/>
              </w:rPr>
              <w:t>paed</w:t>
            </w:r>
            <w:proofErr w:type="spellEnd"/>
            <w:r>
              <w:rPr>
                <w:rFonts w:ascii="Arial" w:eastAsia="Arial" w:hAnsi="Arial" w:cs="Arial"/>
                <w:i/>
              </w:rPr>
              <w:t xml:space="preserve">-dd </w:t>
            </w:r>
            <w:r>
              <w:rPr>
                <w:rFonts w:ascii="Arial" w:eastAsia="Arial" w:hAnsi="Arial" w:cs="Arial"/>
              </w:rPr>
              <w:t>(OUM): does allowing for separate drift intensities for each regime significantly improve the fit of the model (Fig. 2F)?</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62BD08" w14:textId="77777777" w:rsidR="00B71743" w:rsidRDefault="00D95A8A">
            <w:pPr>
              <w:rPr>
                <w:rFonts w:ascii="Arial" w:eastAsia="Arial" w:hAnsi="Arial" w:cs="Arial"/>
              </w:rPr>
            </w:pPr>
            <w:r>
              <w:rPr>
                <w:rFonts w:ascii="Arial" w:eastAsia="Arial" w:hAnsi="Arial" w:cs="Arial"/>
              </w:rPr>
              <w:t>0.088</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FAB048" w14:textId="77777777" w:rsidR="00B71743" w:rsidRDefault="00D95A8A">
            <w:pPr>
              <w:rPr>
                <w:rFonts w:ascii="Arial" w:eastAsia="Arial" w:hAnsi="Arial" w:cs="Arial"/>
              </w:rPr>
            </w:pPr>
            <w:r>
              <w:rPr>
                <w:rFonts w:ascii="Arial" w:eastAsia="Arial" w:hAnsi="Arial" w:cs="Arial"/>
              </w:rPr>
              <w:t>0.67</w:t>
            </w:r>
          </w:p>
        </w:tc>
      </w:tr>
    </w:tbl>
    <w:p w14:paraId="5E4810D2" w14:textId="77777777" w:rsidR="00B71743" w:rsidRDefault="00B71743">
      <w:pPr>
        <w:rPr>
          <w:rFonts w:ascii="Arial" w:eastAsia="Arial" w:hAnsi="Arial" w:cs="Arial"/>
        </w:rPr>
      </w:pPr>
    </w:p>
    <w:p w14:paraId="5F868782" w14:textId="77777777" w:rsidR="00B71743" w:rsidRDefault="00B71743">
      <w:pPr>
        <w:rPr>
          <w:rFonts w:ascii="Arial" w:eastAsia="Arial" w:hAnsi="Arial" w:cs="Arial"/>
        </w:rPr>
      </w:pPr>
    </w:p>
    <w:p w14:paraId="07C711BF" w14:textId="0A1D5471" w:rsidR="00AB7558" w:rsidRDefault="00AB7558" w:rsidP="00AB7558">
      <w:pPr>
        <w:rPr>
          <w:rFonts w:ascii="Arial" w:eastAsia="Arial" w:hAnsi="Arial" w:cs="Arial"/>
        </w:rPr>
      </w:pPr>
      <w:r>
        <w:rPr>
          <w:rFonts w:ascii="Arial" w:eastAsia="Arial" w:hAnsi="Arial" w:cs="Arial"/>
          <w:noProof/>
        </w:rPr>
        <w:lastRenderedPageBreak/>
        <w:drawing>
          <wp:inline distT="114300" distB="114300" distL="114300" distR="114300" wp14:anchorId="7B006E67" wp14:editId="5A985117">
            <wp:extent cx="5943600" cy="44577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r>
        <w:rPr>
          <w:rFonts w:ascii="Arial" w:eastAsia="Arial" w:hAnsi="Arial" w:cs="Arial"/>
        </w:rPr>
        <w:t xml:space="preserve">Figure </w:t>
      </w:r>
      <w:r w:rsidRPr="00EB4D88">
        <w:rPr>
          <w:rFonts w:ascii="Arial" w:eastAsia="Arial" w:hAnsi="Arial" w:cs="Arial"/>
          <w:highlight w:val="yellow"/>
        </w:rPr>
        <w:t>2</w:t>
      </w:r>
      <w:r>
        <w:rPr>
          <w:rFonts w:ascii="Arial" w:eastAsia="Arial" w:hAnsi="Arial" w:cs="Arial"/>
        </w:rPr>
        <w:t xml:space="preserve">. The distributions of </w:t>
      </w:r>
      <w:r>
        <w:rPr>
          <w:rFonts w:ascii="Arial" w:eastAsia="Arial" w:hAnsi="Arial" w:cs="Arial"/>
          <w:i/>
        </w:rPr>
        <w:t xml:space="preserve">δ </w:t>
      </w:r>
      <w:r>
        <w:rPr>
          <w:rFonts w:ascii="Arial" w:eastAsia="Arial" w:hAnsi="Arial" w:cs="Arial"/>
        </w:rPr>
        <w:t xml:space="preserve">values calculated by generating 500 datasets under a specified model at its MLE parameter estimates, fitting the two models, and computing </w:t>
      </w:r>
      <w:r>
        <w:rPr>
          <w:rFonts w:ascii="Arial" w:eastAsia="Arial" w:hAnsi="Arial" w:cs="Arial"/>
          <w:i/>
        </w:rPr>
        <w:t>δ</w:t>
      </w:r>
      <w:r>
        <w:rPr>
          <w:rFonts w:ascii="Arial" w:eastAsia="Arial" w:hAnsi="Arial" w:cs="Arial"/>
        </w:rPr>
        <w:t xml:space="preserve">. </w:t>
      </w:r>
      <w:r w:rsidR="00B841DB">
        <w:rPr>
          <w:rFonts w:ascii="Arial" w:eastAsia="Arial" w:hAnsi="Arial" w:cs="Arial"/>
        </w:rPr>
        <w:t>Light gray is the simpler model and dark gray is the more complex model.</w:t>
      </w:r>
      <w:r w:rsidR="00DF3346">
        <w:rPr>
          <w:rFonts w:ascii="Arial" w:eastAsia="Arial" w:hAnsi="Arial" w:cs="Arial"/>
        </w:rPr>
        <w:t xml:space="preserve"> </w:t>
      </w:r>
      <w:r w:rsidR="00D85359">
        <w:rPr>
          <w:rFonts w:ascii="Arial" w:eastAsia="Arial" w:hAnsi="Arial" w:cs="Arial"/>
        </w:rPr>
        <w:t xml:space="preserve">The dashed line gives the observed value of </w:t>
      </w:r>
      <w:r w:rsidR="00D85359">
        <w:rPr>
          <w:rFonts w:ascii="Arial" w:eastAsia="Arial" w:hAnsi="Arial" w:cs="Arial"/>
          <w:i/>
        </w:rPr>
        <w:t xml:space="preserve">δ </w:t>
      </w:r>
      <w:r w:rsidR="00D85359">
        <w:rPr>
          <w:rFonts w:ascii="Arial" w:eastAsia="Arial" w:hAnsi="Arial" w:cs="Arial"/>
        </w:rPr>
        <w:t>from fitting the actual data on genome size.</w:t>
      </w:r>
    </w:p>
    <w:p w14:paraId="0434DBBF" w14:textId="31F8824F" w:rsidR="00DF3346" w:rsidRDefault="00DF3346" w:rsidP="00DF3346">
      <w:pPr>
        <w:rPr>
          <w:rFonts w:ascii="Arial" w:eastAsia="Arial" w:hAnsi="Arial" w:cs="Arial"/>
        </w:rPr>
      </w:pPr>
      <w:r>
        <w:rPr>
          <w:rFonts w:ascii="Arial" w:eastAsia="Arial" w:hAnsi="Arial" w:cs="Arial"/>
        </w:rPr>
        <w:t xml:space="preserve">The </w:t>
      </w:r>
      <w:r>
        <w:rPr>
          <w:rFonts w:ascii="Arial" w:eastAsia="Arial" w:hAnsi="Arial" w:cs="Arial"/>
          <w:i/>
        </w:rPr>
        <w:t>p-</w:t>
      </w:r>
      <w:r>
        <w:rPr>
          <w:rFonts w:ascii="Arial" w:eastAsia="Arial" w:hAnsi="Arial" w:cs="Arial"/>
        </w:rPr>
        <w:t xml:space="preserve">value is given by the fraction of the light gray distribution that lies to the right of the observed </w:t>
      </w:r>
      <w:r>
        <w:rPr>
          <w:rFonts w:ascii="Arial" w:eastAsia="Arial" w:hAnsi="Arial" w:cs="Arial"/>
          <w:i/>
        </w:rPr>
        <w:t>δ</w:t>
      </w:r>
      <w:r>
        <w:rPr>
          <w:rFonts w:ascii="Arial" w:eastAsia="Arial" w:hAnsi="Arial" w:cs="Arial"/>
        </w:rPr>
        <w:t>; the power is given by the fraction of the dark gray distribution that lies to the right of the 95th percentile of the light gray distribution. These values are reported in Table 4.</w:t>
      </w:r>
    </w:p>
    <w:p w14:paraId="7FAB3916" w14:textId="77777777" w:rsidR="00DF3346" w:rsidRDefault="00DF3346" w:rsidP="00AB7558">
      <w:pPr>
        <w:rPr>
          <w:rFonts w:ascii="Arial" w:eastAsia="Arial" w:hAnsi="Arial" w:cs="Arial"/>
        </w:rPr>
      </w:pPr>
    </w:p>
    <w:p w14:paraId="4F269C97" w14:textId="77777777" w:rsidR="0083007A" w:rsidRDefault="0083007A">
      <w:pPr>
        <w:rPr>
          <w:ins w:id="25" w:author="Mueller,Rachel" w:date="2020-08-28T13:37:00Z"/>
          <w:rFonts w:ascii="Arial" w:eastAsia="Arial" w:hAnsi="Arial" w:cs="Arial"/>
          <w:highlight w:val="yellow"/>
        </w:rPr>
      </w:pPr>
      <w:ins w:id="26" w:author="Mueller,Rachel" w:date="2020-08-28T13:37:00Z">
        <w:r>
          <w:rPr>
            <w:rFonts w:ascii="Arial" w:eastAsia="Arial" w:hAnsi="Arial" w:cs="Arial"/>
            <w:highlight w:val="yellow"/>
          </w:rPr>
          <w:br w:type="page"/>
        </w:r>
      </w:ins>
    </w:p>
    <w:p w14:paraId="31914EE8" w14:textId="77DA6664" w:rsidR="00441F9A" w:rsidRDefault="00441F9A" w:rsidP="00441F9A">
      <w:pPr>
        <w:rPr>
          <w:rFonts w:ascii="Arial" w:eastAsia="Arial" w:hAnsi="Arial" w:cs="Arial"/>
        </w:rPr>
      </w:pPr>
      <w:r>
        <w:rPr>
          <w:rFonts w:ascii="Arial" w:eastAsia="Arial" w:hAnsi="Arial" w:cs="Arial"/>
        </w:rPr>
        <w:lastRenderedPageBreak/>
        <w:t xml:space="preserve">Parameter values for each regime estimated under the best-fitting model are presented in Table </w:t>
      </w:r>
      <w:r w:rsidRPr="00C73068">
        <w:rPr>
          <w:rFonts w:ascii="Arial" w:eastAsia="Arial" w:hAnsi="Arial" w:cs="Arial"/>
          <w:highlight w:val="yellow"/>
        </w:rPr>
        <w:t>2</w:t>
      </w:r>
      <w:r>
        <w:rPr>
          <w:rFonts w:ascii="Arial" w:eastAsia="Arial" w:hAnsi="Arial" w:cs="Arial"/>
        </w:rPr>
        <w:t xml:space="preserve">. Direct-developers, non-feeding </w:t>
      </w:r>
      <w:proofErr w:type="spellStart"/>
      <w:r>
        <w:rPr>
          <w:rFonts w:ascii="Arial" w:eastAsia="Arial" w:hAnsi="Arial" w:cs="Arial"/>
        </w:rPr>
        <w:t>metamorphosers</w:t>
      </w:r>
      <w:proofErr w:type="spellEnd"/>
      <w:r>
        <w:rPr>
          <w:rFonts w:ascii="Arial" w:eastAsia="Arial" w:hAnsi="Arial" w:cs="Arial"/>
        </w:rPr>
        <w:t xml:space="preserve">, </w:t>
      </w:r>
      <w:proofErr w:type="spellStart"/>
      <w:r>
        <w:rPr>
          <w:rFonts w:ascii="Arial" w:eastAsia="Arial" w:hAnsi="Arial" w:cs="Arial"/>
        </w:rPr>
        <w:t>paedomorphs</w:t>
      </w:r>
      <w:proofErr w:type="spellEnd"/>
      <w:r>
        <w:rPr>
          <w:rFonts w:ascii="Arial" w:eastAsia="Arial" w:hAnsi="Arial" w:cs="Arial"/>
        </w:rPr>
        <w:t xml:space="preserve">, and feeding </w:t>
      </w:r>
      <w:proofErr w:type="spellStart"/>
      <w:r>
        <w:rPr>
          <w:rFonts w:ascii="Arial" w:eastAsia="Arial" w:hAnsi="Arial" w:cs="Arial"/>
        </w:rPr>
        <w:t>metamorphosers</w:t>
      </w:r>
      <w:proofErr w:type="spellEnd"/>
      <w:r>
        <w:rPr>
          <w:rFonts w:ascii="Arial" w:eastAsia="Arial" w:hAnsi="Arial" w:cs="Arial"/>
        </w:rPr>
        <w:t xml:space="preserve"> have broadly overlapping stochastic noise intensity (</w:t>
      </w:r>
      <w:r>
        <w:rPr>
          <w:rFonts w:ascii="Arial" w:eastAsia="Arial" w:hAnsi="Arial" w:cs="Arial"/>
        </w:rPr>
        <w:sym w:font="Symbol" w:char="F073"/>
      </w:r>
      <w:r>
        <w:rPr>
          <w:rFonts w:ascii="Arial" w:eastAsia="Arial" w:hAnsi="Arial" w:cs="Arial"/>
        </w:rPr>
        <w:t>) values. Deterministic pull strength (</w:t>
      </w:r>
      <w:r>
        <w:rPr>
          <w:rFonts w:ascii="Arial" w:eastAsia="Arial" w:hAnsi="Arial" w:cs="Arial"/>
        </w:rPr>
        <w:sym w:font="Symbol" w:char="F061"/>
      </w:r>
      <w:r>
        <w:rPr>
          <w:rFonts w:ascii="Arial" w:eastAsia="Arial" w:hAnsi="Arial" w:cs="Arial"/>
        </w:rPr>
        <w:t xml:space="preserve">) takes an extremely small value, and </w:t>
      </w:r>
      <w:r w:rsidR="00316460">
        <w:rPr>
          <w:rFonts w:ascii="Arial" w:eastAsia="Arial" w:hAnsi="Arial" w:cs="Arial"/>
        </w:rPr>
        <w:t xml:space="preserve">the equilibrium values </w:t>
      </w:r>
      <w:r>
        <w:rPr>
          <w:rFonts w:ascii="Arial" w:eastAsia="Arial" w:hAnsi="Arial" w:cs="Arial"/>
        </w:rPr>
        <w:t>(</w:t>
      </w:r>
      <w:r>
        <w:rPr>
          <w:rFonts w:ascii="Arial" w:eastAsia="Arial" w:hAnsi="Arial" w:cs="Arial"/>
        </w:rPr>
        <w:sym w:font="Symbol" w:char="F071"/>
      </w:r>
      <w:r>
        <w:rPr>
          <w:rFonts w:ascii="Arial" w:eastAsia="Arial" w:hAnsi="Arial" w:cs="Arial"/>
        </w:rPr>
        <w:t>) take extreme values both large and small. In Appendix C</w:t>
      </w:r>
      <w:r w:rsidR="00C73068">
        <w:rPr>
          <w:rFonts w:ascii="Arial" w:eastAsia="Arial" w:hAnsi="Arial" w:cs="Arial"/>
        </w:rPr>
        <w:t>,</w:t>
      </w:r>
      <w:r>
        <w:rPr>
          <w:rFonts w:ascii="Arial" w:eastAsia="Arial" w:hAnsi="Arial" w:cs="Arial"/>
        </w:rPr>
        <w:t xml:space="preserve"> we show that these extreme values are a consequence of the handling of the root state and reiterate that they should be interpreted with caution. </w:t>
      </w:r>
    </w:p>
    <w:p w14:paraId="57F323F7" w14:textId="109714A6" w:rsidR="00EB4D88" w:rsidRDefault="00EB4D88" w:rsidP="003B642D">
      <w:pPr>
        <w:rPr>
          <w:rFonts w:ascii="Arial" w:eastAsia="Arial" w:hAnsi="Arial" w:cs="Arial"/>
        </w:rPr>
      </w:pPr>
    </w:p>
    <w:p w14:paraId="7BB1615F" w14:textId="0EFFE3C6" w:rsidR="00441F9A" w:rsidRDefault="00441F9A" w:rsidP="003B642D">
      <w:pPr>
        <w:rPr>
          <w:rFonts w:ascii="Arial" w:eastAsia="Arial" w:hAnsi="Arial" w:cs="Arial"/>
        </w:rPr>
      </w:pPr>
      <w:r>
        <w:rPr>
          <w:rFonts w:ascii="Arial" w:eastAsia="Arial" w:hAnsi="Arial" w:cs="Arial"/>
        </w:rPr>
        <w:t xml:space="preserve">Table </w:t>
      </w:r>
      <w:r w:rsidRPr="00C73068">
        <w:rPr>
          <w:rFonts w:ascii="Arial" w:eastAsia="Arial" w:hAnsi="Arial" w:cs="Arial"/>
          <w:highlight w:val="yellow"/>
        </w:rPr>
        <w:t>2</w:t>
      </w:r>
      <w:r>
        <w:rPr>
          <w:rFonts w:ascii="Arial" w:eastAsia="Arial" w:hAnsi="Arial" w:cs="Arial"/>
        </w:rPr>
        <w:t>: Maximum likelihood parameter estimates and parametric bootstrap confidence intervals for the best-fitting model (</w:t>
      </w:r>
      <w:r>
        <w:rPr>
          <w:rFonts w:ascii="Arial" w:eastAsia="Arial" w:hAnsi="Arial" w:cs="Arial"/>
          <w:i/>
        </w:rPr>
        <w:t>meta-</w:t>
      </w:r>
      <w:proofErr w:type="spellStart"/>
      <w:r>
        <w:rPr>
          <w:rFonts w:ascii="Arial" w:eastAsia="Arial" w:hAnsi="Arial" w:cs="Arial"/>
          <w:i/>
        </w:rPr>
        <w:t>nf</w:t>
      </w:r>
      <w:proofErr w:type="spellEnd"/>
      <w:r>
        <w:rPr>
          <w:rFonts w:ascii="Arial" w:eastAsia="Arial" w:hAnsi="Arial" w:cs="Arial"/>
          <w:i/>
        </w:rPr>
        <w:t>-dd-</w:t>
      </w:r>
      <w:proofErr w:type="spellStart"/>
      <w:r>
        <w:rPr>
          <w:rFonts w:ascii="Arial" w:eastAsia="Arial" w:hAnsi="Arial" w:cs="Arial"/>
          <w:i/>
        </w:rPr>
        <w:t>paed</w:t>
      </w:r>
      <w:proofErr w:type="spellEnd"/>
      <w:r>
        <w:rPr>
          <w:rFonts w:ascii="Arial" w:eastAsia="Arial" w:hAnsi="Arial" w:cs="Arial"/>
          <w:i/>
        </w:rPr>
        <w:t xml:space="preserve"> </w:t>
      </w:r>
      <m:oMath>
        <m:r>
          <w:rPr>
            <w:rFonts w:ascii="Cambria Math" w:hAnsi="Cambria Math"/>
          </w:rPr>
          <m:t>θ</m:t>
        </m:r>
        <m:r>
          <w:rPr>
            <w:rFonts w:ascii="Arial" w:eastAsia="Arial" w:hAnsi="Arial" w:cs="Arial"/>
          </w:rPr>
          <m:t>i,σi,α</m:t>
        </m:r>
      </m:oMath>
      <w:r>
        <w:rPr>
          <w:rFonts w:ascii="Arial" w:eastAsia="Arial" w:hAnsi="Arial" w:cs="Arial"/>
          <w:i/>
        </w:rPr>
        <w:t xml:space="preserve">: </w:t>
      </w:r>
      <w:r>
        <w:rPr>
          <w:rFonts w:ascii="Arial" w:eastAsia="Arial" w:hAnsi="Arial" w:cs="Arial"/>
        </w:rPr>
        <w:t xml:space="preserve">separate </w:t>
      </w:r>
      <w:r w:rsidR="00316460">
        <w:rPr>
          <w:rFonts w:ascii="Arial" w:eastAsia="Arial" w:hAnsi="Arial" w:cs="Arial"/>
        </w:rPr>
        <w:t xml:space="preserve">equilibrium values </w:t>
      </w:r>
      <w:r>
        <w:rPr>
          <w:rFonts w:ascii="Arial" w:eastAsia="Arial" w:hAnsi="Arial" w:cs="Arial"/>
        </w:rPr>
        <w:t>and noise intensities for lineages in the four selection regimes: dd = direct development, meta-</w:t>
      </w:r>
      <w:proofErr w:type="spellStart"/>
      <w:r>
        <w:rPr>
          <w:rFonts w:ascii="Arial" w:eastAsia="Arial" w:hAnsi="Arial" w:cs="Arial"/>
        </w:rPr>
        <w:t>nf</w:t>
      </w:r>
      <w:proofErr w:type="spellEnd"/>
      <w:r>
        <w:rPr>
          <w:rFonts w:ascii="Arial" w:eastAsia="Arial" w:hAnsi="Arial" w:cs="Arial"/>
        </w:rPr>
        <w:t xml:space="preserve"> = non-feeding metamorphosis, meta = feeding metamorphosis, </w:t>
      </w:r>
      <w:proofErr w:type="spellStart"/>
      <w:r>
        <w:rPr>
          <w:rFonts w:ascii="Arial" w:eastAsia="Arial" w:hAnsi="Arial" w:cs="Arial"/>
        </w:rPr>
        <w:t>paed</w:t>
      </w:r>
      <w:proofErr w:type="spellEnd"/>
      <w:r>
        <w:rPr>
          <w:rFonts w:ascii="Arial" w:eastAsia="Arial" w:hAnsi="Arial" w:cs="Arial"/>
        </w:rPr>
        <w:t xml:space="preserve"> = </w:t>
      </w:r>
      <w:proofErr w:type="spellStart"/>
      <w:r>
        <w:rPr>
          <w:rFonts w:ascii="Arial" w:eastAsia="Arial" w:hAnsi="Arial" w:cs="Arial"/>
        </w:rPr>
        <w:t>paedomorphosis</w:t>
      </w:r>
      <w:proofErr w:type="spellEnd"/>
      <w:r>
        <w:rPr>
          <w:rFonts w:ascii="Arial" w:eastAsia="Arial" w:hAnsi="Arial" w:cs="Arial"/>
        </w:rPr>
        <w:t>).</w:t>
      </w:r>
    </w:p>
    <w:p w14:paraId="5EF17F1B" w14:textId="77777777" w:rsidR="00441F9A" w:rsidRDefault="00441F9A" w:rsidP="00441F9A">
      <w:pPr>
        <w:rPr>
          <w:rFonts w:ascii="Arial" w:eastAsia="Arial" w:hAnsi="Arial" w:cs="Arial"/>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2340"/>
        <w:gridCol w:w="1695"/>
        <w:gridCol w:w="2085"/>
      </w:tblGrid>
      <w:tr w:rsidR="00441F9A" w14:paraId="099E83D7" w14:textId="77777777" w:rsidTr="003B642D">
        <w:tc>
          <w:tcPr>
            <w:tcW w:w="3240" w:type="dxa"/>
            <w:tcBorders>
              <w:top w:val="nil"/>
              <w:left w:val="nil"/>
              <w:bottom w:val="nil"/>
              <w:right w:val="nil"/>
            </w:tcBorders>
            <w:shd w:val="clear" w:color="auto" w:fill="B0B3B2"/>
            <w:tcMar>
              <w:top w:w="100" w:type="dxa"/>
              <w:left w:w="100" w:type="dxa"/>
              <w:bottom w:w="100" w:type="dxa"/>
              <w:right w:w="100" w:type="dxa"/>
            </w:tcMar>
          </w:tcPr>
          <w:p w14:paraId="71A629EA" w14:textId="77777777" w:rsidR="00441F9A" w:rsidRDefault="00441F9A" w:rsidP="0056034D">
            <w:pPr>
              <w:keepNext/>
              <w:jc w:val="center"/>
              <w:rPr>
                <w:rFonts w:ascii="Arial" w:eastAsia="Arial" w:hAnsi="Arial" w:cs="Arial"/>
                <w:b/>
              </w:rPr>
            </w:pPr>
            <w:r>
              <w:rPr>
                <w:rFonts w:ascii="Arial" w:eastAsia="Arial" w:hAnsi="Arial" w:cs="Arial"/>
                <w:b/>
              </w:rPr>
              <w:t>Parameter</w:t>
            </w:r>
          </w:p>
        </w:tc>
        <w:tc>
          <w:tcPr>
            <w:tcW w:w="2340" w:type="dxa"/>
            <w:tcBorders>
              <w:top w:val="single" w:sz="8" w:space="0" w:color="000000"/>
              <w:left w:val="nil"/>
              <w:bottom w:val="nil"/>
              <w:right w:val="single" w:sz="8" w:space="0" w:color="000000"/>
            </w:tcBorders>
            <w:shd w:val="clear" w:color="auto" w:fill="B0B3B2"/>
            <w:tcMar>
              <w:top w:w="100" w:type="dxa"/>
              <w:left w:w="100" w:type="dxa"/>
              <w:bottom w:w="100" w:type="dxa"/>
              <w:right w:w="100" w:type="dxa"/>
            </w:tcMar>
          </w:tcPr>
          <w:p w14:paraId="0EA2E08F" w14:textId="77777777" w:rsidR="00441F9A" w:rsidRDefault="00441F9A" w:rsidP="0056034D">
            <w:pPr>
              <w:keepNext/>
              <w:jc w:val="center"/>
              <w:rPr>
                <w:rFonts w:ascii="Arial" w:eastAsia="Arial" w:hAnsi="Arial" w:cs="Arial"/>
                <w:b/>
              </w:rPr>
            </w:pPr>
          </w:p>
        </w:tc>
        <w:tc>
          <w:tcPr>
            <w:tcW w:w="1695" w:type="dxa"/>
            <w:tcBorders>
              <w:top w:val="single" w:sz="8" w:space="0" w:color="000000"/>
              <w:left w:val="single" w:sz="8" w:space="0" w:color="000000"/>
              <w:bottom w:val="nil"/>
              <w:right w:val="single" w:sz="8" w:space="0" w:color="000000"/>
            </w:tcBorders>
            <w:shd w:val="clear" w:color="auto" w:fill="B0B3B2"/>
            <w:tcMar>
              <w:top w:w="100" w:type="dxa"/>
              <w:left w:w="100" w:type="dxa"/>
              <w:bottom w:w="100" w:type="dxa"/>
              <w:right w:w="100" w:type="dxa"/>
            </w:tcMar>
          </w:tcPr>
          <w:p w14:paraId="198D8CD1" w14:textId="77777777" w:rsidR="00441F9A" w:rsidRDefault="00441F9A" w:rsidP="0056034D">
            <w:pPr>
              <w:keepNext/>
              <w:jc w:val="center"/>
              <w:rPr>
                <w:rFonts w:ascii="Arial" w:eastAsia="Arial" w:hAnsi="Arial" w:cs="Arial"/>
                <w:b/>
              </w:rPr>
            </w:pPr>
            <w:r>
              <w:rPr>
                <w:rFonts w:ascii="Arial" w:eastAsia="Arial" w:hAnsi="Arial" w:cs="Arial"/>
                <w:b/>
              </w:rPr>
              <w:t>MLE</w:t>
            </w:r>
          </w:p>
        </w:tc>
        <w:tc>
          <w:tcPr>
            <w:tcW w:w="2085" w:type="dxa"/>
            <w:tcBorders>
              <w:top w:val="single" w:sz="8" w:space="0" w:color="000000"/>
              <w:left w:val="single" w:sz="8" w:space="0" w:color="000000"/>
              <w:bottom w:val="nil"/>
              <w:right w:val="single" w:sz="8" w:space="0" w:color="000000"/>
            </w:tcBorders>
            <w:shd w:val="clear" w:color="auto" w:fill="B0B3B2"/>
            <w:tcMar>
              <w:top w:w="100" w:type="dxa"/>
              <w:left w:w="100" w:type="dxa"/>
              <w:bottom w:w="100" w:type="dxa"/>
              <w:right w:w="100" w:type="dxa"/>
            </w:tcMar>
          </w:tcPr>
          <w:p w14:paraId="665FF09C" w14:textId="77777777" w:rsidR="00441F9A" w:rsidRDefault="00441F9A" w:rsidP="0056034D">
            <w:pPr>
              <w:keepNext/>
              <w:jc w:val="center"/>
              <w:rPr>
                <w:rFonts w:ascii="Arial" w:eastAsia="Arial" w:hAnsi="Arial" w:cs="Arial"/>
                <w:b/>
              </w:rPr>
            </w:pPr>
            <w:r>
              <w:rPr>
                <w:rFonts w:ascii="Arial" w:eastAsia="Arial" w:hAnsi="Arial" w:cs="Arial"/>
                <w:b/>
              </w:rPr>
              <w:t>95% CI</w:t>
            </w:r>
          </w:p>
        </w:tc>
      </w:tr>
      <w:tr w:rsidR="00441F9A" w14:paraId="5A50DA66" w14:textId="77777777" w:rsidTr="003B642D">
        <w:tc>
          <w:tcPr>
            <w:tcW w:w="3240" w:type="dxa"/>
            <w:tcBorders>
              <w:top w:val="nil"/>
              <w:left w:val="nil"/>
              <w:bottom w:val="nil"/>
              <w:right w:val="nil"/>
            </w:tcBorders>
            <w:shd w:val="clear" w:color="auto" w:fill="FFFFFF"/>
            <w:tcMar>
              <w:top w:w="100" w:type="dxa"/>
              <w:left w:w="100" w:type="dxa"/>
              <w:bottom w:w="100" w:type="dxa"/>
              <w:right w:w="100" w:type="dxa"/>
            </w:tcMar>
          </w:tcPr>
          <w:p w14:paraId="2134898D" w14:textId="0604CA93" w:rsidR="00441F9A" w:rsidRDefault="00C73068" w:rsidP="0056034D">
            <w:pPr>
              <w:rPr>
                <w:rFonts w:ascii="Arial" w:eastAsia="Arial" w:hAnsi="Arial" w:cs="Arial"/>
              </w:rPr>
            </w:pPr>
            <w:r>
              <w:rPr>
                <w:rFonts w:ascii="Arial" w:eastAsia="Arial" w:hAnsi="Arial" w:cs="Arial"/>
              </w:rPr>
              <w:t xml:space="preserve">Deterministic pull </w:t>
            </w:r>
            <w:r w:rsidR="00441F9A">
              <w:rPr>
                <w:rFonts w:ascii="Arial" w:eastAsia="Arial" w:hAnsi="Arial" w:cs="Arial"/>
              </w:rPr>
              <w:t xml:space="preserve">strength </w:t>
            </w:r>
          </w:p>
        </w:tc>
        <w:tc>
          <w:tcPr>
            <w:tcW w:w="2340" w:type="dxa"/>
            <w:tcBorders>
              <w:top w:val="nil"/>
              <w:left w:val="nil"/>
              <w:bottom w:val="nil"/>
              <w:right w:val="nil"/>
            </w:tcBorders>
            <w:shd w:val="clear" w:color="auto" w:fill="FFFFFF"/>
            <w:tcMar>
              <w:top w:w="100" w:type="dxa"/>
              <w:left w:w="100" w:type="dxa"/>
              <w:bottom w:w="100" w:type="dxa"/>
              <w:right w:w="100" w:type="dxa"/>
            </w:tcMar>
          </w:tcPr>
          <w:p w14:paraId="778DB3C5" w14:textId="77777777" w:rsidR="00441F9A" w:rsidRDefault="00441F9A" w:rsidP="0056034D">
            <w:pPr>
              <w:rPr>
                <w:rFonts w:ascii="Arial" w:eastAsia="Arial" w:hAnsi="Arial" w:cs="Arial"/>
              </w:rPr>
            </w:pPr>
            <m:oMathPara>
              <m:oMath>
                <m:r>
                  <w:rPr>
                    <w:rFonts w:ascii="Cambria Math" w:hAnsi="Cambria Math"/>
                  </w:rPr>
                  <m:t>α</m:t>
                </m:r>
              </m:oMath>
            </m:oMathPara>
          </w:p>
        </w:tc>
        <w:tc>
          <w:tcPr>
            <w:tcW w:w="1695" w:type="dxa"/>
            <w:tcBorders>
              <w:top w:val="nil"/>
              <w:left w:val="nil"/>
              <w:bottom w:val="nil"/>
              <w:right w:val="nil"/>
            </w:tcBorders>
            <w:shd w:val="clear" w:color="auto" w:fill="FFFFFF"/>
            <w:tcMar>
              <w:top w:w="100" w:type="dxa"/>
              <w:left w:w="100" w:type="dxa"/>
              <w:bottom w:w="100" w:type="dxa"/>
              <w:right w:w="100" w:type="dxa"/>
            </w:tcMar>
          </w:tcPr>
          <w:p w14:paraId="12368CB2" w14:textId="77777777" w:rsidR="00441F9A" w:rsidRDefault="00441F9A" w:rsidP="0056034D">
            <w:pPr>
              <w:rPr>
                <w:rFonts w:ascii="Arial" w:eastAsia="Arial" w:hAnsi="Arial" w:cs="Arial"/>
              </w:rPr>
            </w:pPr>
            <w:r>
              <w:rPr>
                <w:rFonts w:ascii="Arial" w:eastAsia="Arial" w:hAnsi="Arial" w:cs="Arial"/>
              </w:rPr>
              <w:t>1.05e-7</w:t>
            </w:r>
          </w:p>
        </w:tc>
        <w:tc>
          <w:tcPr>
            <w:tcW w:w="2085" w:type="dxa"/>
            <w:tcBorders>
              <w:top w:val="nil"/>
              <w:left w:val="nil"/>
              <w:bottom w:val="nil"/>
              <w:right w:val="nil"/>
            </w:tcBorders>
            <w:shd w:val="clear" w:color="auto" w:fill="FFFFFF"/>
            <w:tcMar>
              <w:top w:w="100" w:type="dxa"/>
              <w:left w:w="100" w:type="dxa"/>
              <w:bottom w:w="100" w:type="dxa"/>
              <w:right w:w="100" w:type="dxa"/>
            </w:tcMar>
          </w:tcPr>
          <w:p w14:paraId="51C05384" w14:textId="77777777" w:rsidR="00441F9A" w:rsidRDefault="00441F9A" w:rsidP="0056034D">
            <w:pPr>
              <w:rPr>
                <w:rFonts w:ascii="Arial" w:eastAsia="Arial" w:hAnsi="Arial" w:cs="Arial"/>
              </w:rPr>
            </w:pPr>
            <w:r>
              <w:rPr>
                <w:rFonts w:ascii="Arial" w:eastAsia="Arial" w:hAnsi="Arial" w:cs="Arial"/>
              </w:rPr>
              <w:t>(1.01e-7, 1.7)</w:t>
            </w:r>
          </w:p>
        </w:tc>
      </w:tr>
      <w:tr w:rsidR="00441F9A" w14:paraId="487457F4" w14:textId="77777777" w:rsidTr="003B642D">
        <w:tc>
          <w:tcPr>
            <w:tcW w:w="3240" w:type="dxa"/>
            <w:tcBorders>
              <w:top w:val="nil"/>
              <w:left w:val="nil"/>
              <w:bottom w:val="nil"/>
              <w:right w:val="nil"/>
            </w:tcBorders>
            <w:shd w:val="clear" w:color="auto" w:fill="FFFFFF"/>
            <w:tcMar>
              <w:top w:w="100" w:type="dxa"/>
              <w:left w:w="100" w:type="dxa"/>
              <w:bottom w:w="100" w:type="dxa"/>
              <w:right w:w="100" w:type="dxa"/>
            </w:tcMar>
          </w:tcPr>
          <w:p w14:paraId="6AD76706" w14:textId="17B572B3" w:rsidR="00441F9A" w:rsidRDefault="00C73068" w:rsidP="0056034D">
            <w:pPr>
              <w:rPr>
                <w:rFonts w:ascii="Arial" w:eastAsia="Arial" w:hAnsi="Arial" w:cs="Arial"/>
              </w:rPr>
            </w:pPr>
            <w:r>
              <w:rPr>
                <w:rFonts w:ascii="Arial" w:eastAsia="Arial" w:hAnsi="Arial" w:cs="Arial"/>
              </w:rPr>
              <w:t>Stochastic n</w:t>
            </w:r>
            <w:r w:rsidR="00441F9A">
              <w:rPr>
                <w:rFonts w:ascii="Arial" w:eastAsia="Arial" w:hAnsi="Arial" w:cs="Arial"/>
              </w:rPr>
              <w:t>oise intensit</w:t>
            </w:r>
            <w:r>
              <w:rPr>
                <w:rFonts w:ascii="Arial" w:eastAsia="Arial" w:hAnsi="Arial" w:cs="Arial"/>
              </w:rPr>
              <w:t>y</w:t>
            </w:r>
            <w:r w:rsidR="00441F9A">
              <w:rPr>
                <w:rFonts w:ascii="Arial" w:eastAsia="Arial" w:hAnsi="Arial" w:cs="Arial"/>
              </w:rPr>
              <w:t xml:space="preserve"> </w:t>
            </w:r>
          </w:p>
        </w:tc>
        <w:tc>
          <w:tcPr>
            <w:tcW w:w="2340" w:type="dxa"/>
            <w:tcBorders>
              <w:top w:val="nil"/>
              <w:left w:val="nil"/>
              <w:bottom w:val="nil"/>
              <w:right w:val="nil"/>
            </w:tcBorders>
            <w:shd w:val="clear" w:color="auto" w:fill="FFFFFF"/>
            <w:tcMar>
              <w:top w:w="100" w:type="dxa"/>
              <w:left w:w="100" w:type="dxa"/>
              <w:bottom w:w="100" w:type="dxa"/>
              <w:right w:w="100" w:type="dxa"/>
            </w:tcMar>
          </w:tcPr>
          <w:p w14:paraId="64984791" w14:textId="77777777" w:rsidR="00441F9A" w:rsidRDefault="00441F9A" w:rsidP="0056034D">
            <w:pPr>
              <w:rPr>
                <w:rFonts w:ascii="Arial" w:eastAsia="Arial" w:hAnsi="Arial" w:cs="Arial"/>
              </w:rPr>
            </w:pPr>
            <m:oMathPara>
              <m:oMath>
                <m:r>
                  <w:rPr>
                    <w:rFonts w:ascii="Cambria Math" w:hAnsi="Cambria Math"/>
                  </w:rPr>
                  <m:t>σ</m:t>
                </m:r>
                <m:r>
                  <w:rPr>
                    <w:rFonts w:ascii="Arial" w:eastAsia="Arial" w:hAnsi="Arial" w:cs="Arial"/>
                  </w:rPr>
                  <m:t>dd</m:t>
                </m:r>
              </m:oMath>
            </m:oMathPara>
          </w:p>
        </w:tc>
        <w:tc>
          <w:tcPr>
            <w:tcW w:w="1695" w:type="dxa"/>
            <w:tcBorders>
              <w:top w:val="nil"/>
              <w:left w:val="nil"/>
              <w:bottom w:val="nil"/>
              <w:right w:val="nil"/>
            </w:tcBorders>
            <w:shd w:val="clear" w:color="auto" w:fill="FFFFFF"/>
            <w:tcMar>
              <w:top w:w="100" w:type="dxa"/>
              <w:left w:w="100" w:type="dxa"/>
              <w:bottom w:w="100" w:type="dxa"/>
              <w:right w:w="100" w:type="dxa"/>
            </w:tcMar>
          </w:tcPr>
          <w:p w14:paraId="40FE5F37" w14:textId="77777777" w:rsidR="00441F9A" w:rsidRDefault="00441F9A" w:rsidP="0056034D">
            <w:pPr>
              <w:rPr>
                <w:rFonts w:ascii="Arial" w:eastAsia="Arial" w:hAnsi="Arial" w:cs="Arial"/>
              </w:rPr>
            </w:pPr>
            <w:r>
              <w:rPr>
                <w:rFonts w:ascii="Arial" w:eastAsia="Arial" w:hAnsi="Arial" w:cs="Arial"/>
              </w:rPr>
              <w:t>0.365</w:t>
            </w:r>
          </w:p>
        </w:tc>
        <w:tc>
          <w:tcPr>
            <w:tcW w:w="2085" w:type="dxa"/>
            <w:tcBorders>
              <w:top w:val="nil"/>
              <w:left w:val="nil"/>
              <w:bottom w:val="nil"/>
              <w:right w:val="nil"/>
            </w:tcBorders>
            <w:shd w:val="clear" w:color="auto" w:fill="FFFFFF"/>
            <w:tcMar>
              <w:top w:w="100" w:type="dxa"/>
              <w:left w:w="100" w:type="dxa"/>
              <w:bottom w:w="100" w:type="dxa"/>
              <w:right w:w="100" w:type="dxa"/>
            </w:tcMar>
          </w:tcPr>
          <w:p w14:paraId="79979D24" w14:textId="77777777" w:rsidR="00441F9A" w:rsidRDefault="00441F9A" w:rsidP="0056034D">
            <w:pPr>
              <w:rPr>
                <w:rFonts w:ascii="Arial" w:eastAsia="Arial" w:hAnsi="Arial" w:cs="Arial"/>
              </w:rPr>
            </w:pPr>
            <w:r>
              <w:rPr>
                <w:rFonts w:ascii="Arial" w:eastAsia="Arial" w:hAnsi="Arial" w:cs="Arial"/>
              </w:rPr>
              <w:t>(0.308, 0.545)</w:t>
            </w:r>
          </w:p>
        </w:tc>
      </w:tr>
      <w:tr w:rsidR="00441F9A" w14:paraId="6EA9EE69" w14:textId="77777777" w:rsidTr="003B642D">
        <w:tc>
          <w:tcPr>
            <w:tcW w:w="3240" w:type="dxa"/>
            <w:tcBorders>
              <w:top w:val="nil"/>
              <w:left w:val="nil"/>
              <w:bottom w:val="nil"/>
              <w:right w:val="nil"/>
            </w:tcBorders>
            <w:shd w:val="clear" w:color="auto" w:fill="FFFFFF"/>
            <w:tcMar>
              <w:top w:w="100" w:type="dxa"/>
              <w:left w:w="100" w:type="dxa"/>
              <w:bottom w:w="100" w:type="dxa"/>
              <w:right w:w="100" w:type="dxa"/>
            </w:tcMar>
          </w:tcPr>
          <w:p w14:paraId="325EF871" w14:textId="77777777" w:rsidR="00441F9A" w:rsidRDefault="00441F9A" w:rsidP="0056034D">
            <w:pPr>
              <w:rPr>
                <w:rFonts w:ascii="Arial" w:eastAsia="Arial" w:hAnsi="Arial" w:cs="Arial"/>
              </w:rPr>
            </w:pPr>
            <w:commentRangeStart w:id="27"/>
          </w:p>
        </w:tc>
        <w:tc>
          <w:tcPr>
            <w:tcW w:w="2340" w:type="dxa"/>
            <w:tcBorders>
              <w:top w:val="nil"/>
              <w:left w:val="nil"/>
              <w:bottom w:val="nil"/>
              <w:right w:val="nil"/>
            </w:tcBorders>
            <w:shd w:val="clear" w:color="auto" w:fill="FFFFFF"/>
            <w:tcMar>
              <w:top w:w="100" w:type="dxa"/>
              <w:left w:w="100" w:type="dxa"/>
              <w:bottom w:w="100" w:type="dxa"/>
              <w:right w:w="100" w:type="dxa"/>
            </w:tcMar>
          </w:tcPr>
          <w:p w14:paraId="006DE7DD" w14:textId="77777777" w:rsidR="00441F9A" w:rsidRDefault="00441F9A" w:rsidP="0056034D">
            <w:pPr>
              <w:rPr>
                <w:rFonts w:ascii="Arial" w:eastAsia="Arial" w:hAnsi="Arial" w:cs="Arial"/>
              </w:rPr>
            </w:pPr>
            <m:oMathPara>
              <m:oMath>
                <m:r>
                  <w:rPr>
                    <w:rFonts w:ascii="Cambria Math" w:hAnsi="Cambria Math"/>
                  </w:rPr>
                  <m:t>σ</m:t>
                </m:r>
                <m:r>
                  <w:rPr>
                    <w:rFonts w:ascii="Arial" w:eastAsia="Arial" w:hAnsi="Arial" w:cs="Arial"/>
                  </w:rPr>
                  <m:t>met</m:t>
                </m:r>
                <m:sSub>
                  <m:sSubPr>
                    <m:ctrlPr>
                      <w:rPr>
                        <w:rFonts w:ascii="Arial" w:eastAsia="Arial" w:hAnsi="Arial" w:cs="Arial"/>
                      </w:rPr>
                    </m:ctrlPr>
                  </m:sSubPr>
                  <m:e>
                    <m:r>
                      <w:rPr>
                        <w:rFonts w:ascii="Arial" w:eastAsia="Arial" w:hAnsi="Arial" w:cs="Arial"/>
                      </w:rPr>
                      <m:t>a</m:t>
                    </m:r>
                  </m:e>
                  <m:sub/>
                </m:sSub>
                <m:r>
                  <w:rPr>
                    <w:rFonts w:ascii="Arial" w:eastAsia="Arial" w:hAnsi="Arial" w:cs="Arial"/>
                  </w:rPr>
                  <m:t>nf</m:t>
                </m:r>
              </m:oMath>
            </m:oMathPara>
          </w:p>
        </w:tc>
        <w:tc>
          <w:tcPr>
            <w:tcW w:w="1695" w:type="dxa"/>
            <w:tcBorders>
              <w:top w:val="nil"/>
              <w:left w:val="nil"/>
              <w:bottom w:val="nil"/>
              <w:right w:val="nil"/>
            </w:tcBorders>
            <w:shd w:val="clear" w:color="auto" w:fill="FFFFFF"/>
            <w:tcMar>
              <w:top w:w="100" w:type="dxa"/>
              <w:left w:w="100" w:type="dxa"/>
              <w:bottom w:w="100" w:type="dxa"/>
              <w:right w:w="100" w:type="dxa"/>
            </w:tcMar>
          </w:tcPr>
          <w:p w14:paraId="00705D39" w14:textId="7F071049" w:rsidR="00441F9A" w:rsidRDefault="00441F9A" w:rsidP="0056034D">
            <w:pPr>
              <w:rPr>
                <w:rFonts w:ascii="Arial" w:eastAsia="Arial" w:hAnsi="Arial" w:cs="Arial"/>
              </w:rPr>
            </w:pPr>
            <w:commentRangeStart w:id="28"/>
            <w:r>
              <w:rPr>
                <w:rFonts w:ascii="Arial" w:eastAsia="Arial" w:hAnsi="Arial" w:cs="Arial"/>
              </w:rPr>
              <w:t>0</w:t>
            </w:r>
            <w:ins w:id="29" w:author="Clay Cressler" w:date="2020-10-02T17:10:00Z">
              <w:r w:rsidR="009F3E19">
                <w:rPr>
                  <w:rFonts w:ascii="Arial" w:eastAsia="Arial" w:hAnsi="Arial" w:cs="Arial"/>
                </w:rPr>
                <w:t>.355</w:t>
              </w:r>
            </w:ins>
          </w:p>
          <w:p w14:paraId="1364B07A" w14:textId="20F8B625" w:rsidR="00640CDE" w:rsidRDefault="00640CDE" w:rsidP="0056034D">
            <w:pPr>
              <w:rPr>
                <w:rFonts w:ascii="Arial" w:eastAsia="Arial" w:hAnsi="Arial" w:cs="Arial"/>
              </w:rPr>
            </w:pPr>
          </w:p>
        </w:tc>
        <w:tc>
          <w:tcPr>
            <w:tcW w:w="2085" w:type="dxa"/>
            <w:tcBorders>
              <w:top w:val="nil"/>
              <w:left w:val="nil"/>
              <w:bottom w:val="nil"/>
              <w:right w:val="nil"/>
            </w:tcBorders>
            <w:shd w:val="clear" w:color="auto" w:fill="FFFFFF"/>
            <w:tcMar>
              <w:top w:w="100" w:type="dxa"/>
              <w:left w:w="100" w:type="dxa"/>
              <w:bottom w:w="100" w:type="dxa"/>
              <w:right w:w="100" w:type="dxa"/>
            </w:tcMar>
          </w:tcPr>
          <w:p w14:paraId="18D2EBBA" w14:textId="77777777" w:rsidR="00441F9A" w:rsidRDefault="00441F9A" w:rsidP="0056034D">
            <w:pPr>
              <w:rPr>
                <w:rFonts w:ascii="Arial" w:eastAsia="Arial" w:hAnsi="Arial" w:cs="Arial"/>
              </w:rPr>
            </w:pPr>
            <w:r>
              <w:rPr>
                <w:rFonts w:ascii="Arial" w:eastAsia="Arial" w:hAnsi="Arial" w:cs="Arial"/>
              </w:rPr>
              <w:t>(0.252, 0.525)</w:t>
            </w:r>
            <w:commentRangeEnd w:id="28"/>
            <w:r w:rsidR="00CE4401">
              <w:rPr>
                <w:rStyle w:val="CommentReference"/>
              </w:rPr>
              <w:commentReference w:id="28"/>
            </w:r>
            <w:r w:rsidR="009F3E19">
              <w:rPr>
                <w:rStyle w:val="CommentReference"/>
              </w:rPr>
              <w:commentReference w:id="27"/>
            </w:r>
          </w:p>
        </w:tc>
      </w:tr>
      <w:commentRangeEnd w:id="27"/>
      <w:tr w:rsidR="00441F9A" w14:paraId="38E05554" w14:textId="77777777" w:rsidTr="003B642D">
        <w:tc>
          <w:tcPr>
            <w:tcW w:w="3240" w:type="dxa"/>
            <w:tcBorders>
              <w:top w:val="nil"/>
              <w:left w:val="nil"/>
              <w:bottom w:val="nil"/>
              <w:right w:val="nil"/>
            </w:tcBorders>
            <w:shd w:val="clear" w:color="auto" w:fill="FFFFFF"/>
            <w:tcMar>
              <w:top w:w="100" w:type="dxa"/>
              <w:left w:w="100" w:type="dxa"/>
              <w:bottom w:w="100" w:type="dxa"/>
              <w:right w:w="100" w:type="dxa"/>
            </w:tcMar>
          </w:tcPr>
          <w:p w14:paraId="082C1E4F" w14:textId="77777777" w:rsidR="00441F9A" w:rsidRDefault="00441F9A" w:rsidP="0056034D">
            <w:pPr>
              <w:rPr>
                <w:rFonts w:ascii="Arial" w:eastAsia="Arial" w:hAnsi="Arial" w:cs="Arial"/>
              </w:rPr>
            </w:pPr>
          </w:p>
        </w:tc>
        <w:tc>
          <w:tcPr>
            <w:tcW w:w="2340" w:type="dxa"/>
            <w:tcBorders>
              <w:top w:val="nil"/>
              <w:left w:val="nil"/>
              <w:bottom w:val="nil"/>
              <w:right w:val="nil"/>
            </w:tcBorders>
            <w:shd w:val="clear" w:color="auto" w:fill="FFFFFF"/>
            <w:tcMar>
              <w:top w:w="100" w:type="dxa"/>
              <w:left w:w="100" w:type="dxa"/>
              <w:bottom w:w="100" w:type="dxa"/>
              <w:right w:w="100" w:type="dxa"/>
            </w:tcMar>
          </w:tcPr>
          <w:p w14:paraId="1F9364A3" w14:textId="77777777" w:rsidR="00441F9A" w:rsidRDefault="00441F9A" w:rsidP="0056034D">
            <w:pPr>
              <w:rPr>
                <w:rFonts w:ascii="Arial" w:eastAsia="Arial" w:hAnsi="Arial" w:cs="Arial"/>
              </w:rPr>
            </w:pPr>
            <m:oMathPara>
              <m:oMath>
                <m:r>
                  <w:rPr>
                    <w:rFonts w:ascii="Cambria Math" w:hAnsi="Cambria Math"/>
                  </w:rPr>
                  <m:t>σ</m:t>
                </m:r>
                <m:r>
                  <w:rPr>
                    <w:rFonts w:ascii="Arial" w:eastAsia="Arial" w:hAnsi="Arial" w:cs="Arial"/>
                  </w:rPr>
                  <m:t>meta</m:t>
                </m:r>
              </m:oMath>
            </m:oMathPara>
          </w:p>
        </w:tc>
        <w:tc>
          <w:tcPr>
            <w:tcW w:w="1695" w:type="dxa"/>
            <w:tcBorders>
              <w:top w:val="nil"/>
              <w:left w:val="nil"/>
              <w:bottom w:val="nil"/>
              <w:right w:val="nil"/>
            </w:tcBorders>
            <w:shd w:val="clear" w:color="auto" w:fill="FFFFFF"/>
            <w:tcMar>
              <w:top w:w="100" w:type="dxa"/>
              <w:left w:w="100" w:type="dxa"/>
              <w:bottom w:w="100" w:type="dxa"/>
              <w:right w:w="100" w:type="dxa"/>
            </w:tcMar>
          </w:tcPr>
          <w:p w14:paraId="748893EF" w14:textId="77777777" w:rsidR="00441F9A" w:rsidRDefault="00441F9A" w:rsidP="0056034D">
            <w:pPr>
              <w:rPr>
                <w:rFonts w:ascii="Arial" w:eastAsia="Arial" w:hAnsi="Arial" w:cs="Arial"/>
              </w:rPr>
            </w:pPr>
            <w:r>
              <w:rPr>
                <w:rFonts w:ascii="Arial" w:eastAsia="Arial" w:hAnsi="Arial" w:cs="Arial"/>
              </w:rPr>
              <w:t>0.187</w:t>
            </w:r>
          </w:p>
        </w:tc>
        <w:tc>
          <w:tcPr>
            <w:tcW w:w="2085" w:type="dxa"/>
            <w:tcBorders>
              <w:top w:val="nil"/>
              <w:left w:val="nil"/>
              <w:bottom w:val="nil"/>
              <w:right w:val="nil"/>
            </w:tcBorders>
            <w:shd w:val="clear" w:color="auto" w:fill="FFFFFF"/>
            <w:tcMar>
              <w:top w:w="100" w:type="dxa"/>
              <w:left w:w="100" w:type="dxa"/>
              <w:bottom w:w="100" w:type="dxa"/>
              <w:right w:w="100" w:type="dxa"/>
            </w:tcMar>
          </w:tcPr>
          <w:p w14:paraId="36A0260B" w14:textId="77777777" w:rsidR="00441F9A" w:rsidRDefault="00441F9A" w:rsidP="0056034D">
            <w:pPr>
              <w:rPr>
                <w:rFonts w:ascii="Arial" w:eastAsia="Arial" w:hAnsi="Arial" w:cs="Arial"/>
              </w:rPr>
            </w:pPr>
            <w:r>
              <w:rPr>
                <w:rFonts w:ascii="Arial" w:eastAsia="Arial" w:hAnsi="Arial" w:cs="Arial"/>
              </w:rPr>
              <w:t>(0.108, 0.283)</w:t>
            </w:r>
          </w:p>
        </w:tc>
      </w:tr>
      <w:tr w:rsidR="00441F9A" w14:paraId="43934EC4" w14:textId="77777777" w:rsidTr="003B642D">
        <w:tc>
          <w:tcPr>
            <w:tcW w:w="3240" w:type="dxa"/>
            <w:tcBorders>
              <w:top w:val="nil"/>
              <w:left w:val="nil"/>
              <w:bottom w:val="nil"/>
              <w:right w:val="nil"/>
            </w:tcBorders>
            <w:shd w:val="clear" w:color="auto" w:fill="FFFFFF"/>
            <w:tcMar>
              <w:top w:w="100" w:type="dxa"/>
              <w:left w:w="100" w:type="dxa"/>
              <w:bottom w:w="100" w:type="dxa"/>
              <w:right w:w="100" w:type="dxa"/>
            </w:tcMar>
          </w:tcPr>
          <w:p w14:paraId="11364F7C" w14:textId="77777777" w:rsidR="00441F9A" w:rsidRDefault="00441F9A" w:rsidP="0056034D">
            <w:pPr>
              <w:rPr>
                <w:rFonts w:ascii="Arial" w:eastAsia="Arial" w:hAnsi="Arial" w:cs="Arial"/>
              </w:rPr>
            </w:pPr>
          </w:p>
        </w:tc>
        <w:tc>
          <w:tcPr>
            <w:tcW w:w="2340" w:type="dxa"/>
            <w:tcBorders>
              <w:top w:val="nil"/>
              <w:left w:val="nil"/>
              <w:bottom w:val="nil"/>
              <w:right w:val="nil"/>
            </w:tcBorders>
            <w:shd w:val="clear" w:color="auto" w:fill="FFFFFF"/>
            <w:tcMar>
              <w:top w:w="100" w:type="dxa"/>
              <w:left w:w="100" w:type="dxa"/>
              <w:bottom w:w="100" w:type="dxa"/>
              <w:right w:w="100" w:type="dxa"/>
            </w:tcMar>
          </w:tcPr>
          <w:p w14:paraId="6B9404F6" w14:textId="77777777" w:rsidR="00441F9A" w:rsidRDefault="00441F9A" w:rsidP="0056034D">
            <w:pPr>
              <w:rPr>
                <w:rFonts w:ascii="Arial" w:eastAsia="Arial" w:hAnsi="Arial" w:cs="Arial"/>
              </w:rPr>
            </w:pPr>
            <m:oMathPara>
              <m:oMath>
                <m:r>
                  <w:rPr>
                    <w:rFonts w:ascii="Cambria Math" w:hAnsi="Cambria Math"/>
                  </w:rPr>
                  <m:t>σ</m:t>
                </m:r>
                <m:r>
                  <w:rPr>
                    <w:rFonts w:ascii="Arial" w:eastAsia="Arial" w:hAnsi="Arial" w:cs="Arial"/>
                  </w:rPr>
                  <m:t>paed</m:t>
                </m:r>
              </m:oMath>
            </m:oMathPara>
          </w:p>
        </w:tc>
        <w:tc>
          <w:tcPr>
            <w:tcW w:w="1695" w:type="dxa"/>
            <w:tcBorders>
              <w:top w:val="nil"/>
              <w:left w:val="nil"/>
              <w:bottom w:val="nil"/>
              <w:right w:val="nil"/>
            </w:tcBorders>
            <w:shd w:val="clear" w:color="auto" w:fill="FFFFFF"/>
            <w:tcMar>
              <w:top w:w="100" w:type="dxa"/>
              <w:left w:w="100" w:type="dxa"/>
              <w:bottom w:w="100" w:type="dxa"/>
              <w:right w:w="100" w:type="dxa"/>
            </w:tcMar>
          </w:tcPr>
          <w:p w14:paraId="288F450F" w14:textId="77777777" w:rsidR="00441F9A" w:rsidRDefault="00441F9A" w:rsidP="0056034D">
            <w:pPr>
              <w:rPr>
                <w:rFonts w:ascii="Arial" w:eastAsia="Arial" w:hAnsi="Arial" w:cs="Arial"/>
              </w:rPr>
            </w:pPr>
            <w:r>
              <w:rPr>
                <w:rFonts w:ascii="Arial" w:eastAsia="Arial" w:hAnsi="Arial" w:cs="Arial"/>
              </w:rPr>
              <w:t>0.249</w:t>
            </w:r>
          </w:p>
        </w:tc>
        <w:tc>
          <w:tcPr>
            <w:tcW w:w="2085" w:type="dxa"/>
            <w:tcBorders>
              <w:top w:val="nil"/>
              <w:left w:val="nil"/>
              <w:bottom w:val="nil"/>
              <w:right w:val="nil"/>
            </w:tcBorders>
            <w:shd w:val="clear" w:color="auto" w:fill="FFFFFF"/>
            <w:tcMar>
              <w:top w:w="100" w:type="dxa"/>
              <w:left w:w="100" w:type="dxa"/>
              <w:bottom w:w="100" w:type="dxa"/>
              <w:right w:w="100" w:type="dxa"/>
            </w:tcMar>
          </w:tcPr>
          <w:p w14:paraId="1B591550" w14:textId="77777777" w:rsidR="00441F9A" w:rsidRDefault="00441F9A" w:rsidP="0056034D">
            <w:pPr>
              <w:rPr>
                <w:rFonts w:ascii="Arial" w:eastAsia="Arial" w:hAnsi="Arial" w:cs="Arial"/>
              </w:rPr>
            </w:pPr>
            <w:r>
              <w:rPr>
                <w:rFonts w:ascii="Arial" w:eastAsia="Arial" w:hAnsi="Arial" w:cs="Arial"/>
              </w:rPr>
              <w:t>(0.112, 0.464)</w:t>
            </w:r>
          </w:p>
        </w:tc>
      </w:tr>
      <w:tr w:rsidR="00441F9A" w14:paraId="1BA41E60" w14:textId="77777777" w:rsidTr="003B642D">
        <w:tc>
          <w:tcPr>
            <w:tcW w:w="3240" w:type="dxa"/>
            <w:tcBorders>
              <w:top w:val="nil"/>
              <w:left w:val="nil"/>
              <w:bottom w:val="nil"/>
              <w:right w:val="nil"/>
            </w:tcBorders>
            <w:shd w:val="clear" w:color="auto" w:fill="FFFFFF"/>
            <w:tcMar>
              <w:top w:w="100" w:type="dxa"/>
              <w:left w:w="100" w:type="dxa"/>
              <w:bottom w:w="100" w:type="dxa"/>
              <w:right w:w="100" w:type="dxa"/>
            </w:tcMar>
          </w:tcPr>
          <w:p w14:paraId="05419198" w14:textId="59D5BDAC" w:rsidR="00441F9A" w:rsidRDefault="00316460" w:rsidP="0056034D">
            <w:pPr>
              <w:rPr>
                <w:rFonts w:ascii="Arial" w:eastAsia="Arial" w:hAnsi="Arial" w:cs="Arial"/>
              </w:rPr>
            </w:pPr>
            <w:r>
              <w:rPr>
                <w:rFonts w:ascii="Arial" w:eastAsia="Arial" w:hAnsi="Arial" w:cs="Arial"/>
              </w:rPr>
              <w:t xml:space="preserve">Equilibrium value </w:t>
            </w:r>
          </w:p>
        </w:tc>
        <w:tc>
          <w:tcPr>
            <w:tcW w:w="2340" w:type="dxa"/>
            <w:tcBorders>
              <w:top w:val="nil"/>
              <w:left w:val="nil"/>
              <w:bottom w:val="nil"/>
              <w:right w:val="nil"/>
            </w:tcBorders>
            <w:shd w:val="clear" w:color="auto" w:fill="FFFFFF"/>
            <w:tcMar>
              <w:top w:w="100" w:type="dxa"/>
              <w:left w:w="100" w:type="dxa"/>
              <w:bottom w:w="100" w:type="dxa"/>
              <w:right w:w="100" w:type="dxa"/>
            </w:tcMar>
          </w:tcPr>
          <w:p w14:paraId="3F7B2645" w14:textId="77777777" w:rsidR="00441F9A" w:rsidRDefault="00441F9A" w:rsidP="0056034D">
            <w:pPr>
              <w:rPr>
                <w:rFonts w:ascii="Arial" w:eastAsia="Arial" w:hAnsi="Arial" w:cs="Arial"/>
              </w:rPr>
            </w:pPr>
            <m:oMathPara>
              <m:oMath>
                <m:r>
                  <w:rPr>
                    <w:rFonts w:ascii="Cambria Math" w:hAnsi="Cambria Math"/>
                  </w:rPr>
                  <m:t>θ</m:t>
                </m:r>
                <m:r>
                  <w:rPr>
                    <w:rFonts w:ascii="Arial" w:eastAsia="Arial" w:hAnsi="Arial" w:cs="Arial"/>
                  </w:rPr>
                  <m:t>dd</m:t>
                </m:r>
              </m:oMath>
            </m:oMathPara>
          </w:p>
        </w:tc>
        <w:tc>
          <w:tcPr>
            <w:tcW w:w="1695" w:type="dxa"/>
            <w:tcBorders>
              <w:top w:val="nil"/>
              <w:left w:val="nil"/>
              <w:bottom w:val="nil"/>
              <w:right w:val="nil"/>
            </w:tcBorders>
            <w:shd w:val="clear" w:color="auto" w:fill="FFFFFF"/>
            <w:tcMar>
              <w:top w:w="100" w:type="dxa"/>
              <w:left w:w="100" w:type="dxa"/>
              <w:bottom w:w="100" w:type="dxa"/>
              <w:right w:w="100" w:type="dxa"/>
            </w:tcMar>
          </w:tcPr>
          <w:p w14:paraId="72780BCA" w14:textId="77777777" w:rsidR="00441F9A" w:rsidRDefault="00441F9A" w:rsidP="0056034D">
            <w:pPr>
              <w:rPr>
                <w:rFonts w:ascii="Arial" w:eastAsia="Arial" w:hAnsi="Arial" w:cs="Arial"/>
              </w:rPr>
            </w:pPr>
            <w:r>
              <w:rPr>
                <w:rFonts w:ascii="Arial" w:eastAsia="Arial" w:hAnsi="Arial" w:cs="Arial"/>
              </w:rPr>
              <w:t>-3.77e5</w:t>
            </w:r>
          </w:p>
        </w:tc>
        <w:tc>
          <w:tcPr>
            <w:tcW w:w="2085" w:type="dxa"/>
            <w:tcBorders>
              <w:top w:val="nil"/>
              <w:left w:val="nil"/>
              <w:bottom w:val="nil"/>
              <w:right w:val="nil"/>
            </w:tcBorders>
            <w:shd w:val="clear" w:color="auto" w:fill="FFFFFF"/>
            <w:tcMar>
              <w:top w:w="100" w:type="dxa"/>
              <w:left w:w="100" w:type="dxa"/>
              <w:bottom w:w="100" w:type="dxa"/>
              <w:right w:w="100" w:type="dxa"/>
            </w:tcMar>
          </w:tcPr>
          <w:p w14:paraId="026945B7" w14:textId="77777777" w:rsidR="00441F9A" w:rsidRDefault="00441F9A" w:rsidP="0056034D">
            <w:pPr>
              <w:rPr>
                <w:rFonts w:ascii="Arial" w:eastAsia="Arial" w:hAnsi="Arial" w:cs="Arial"/>
              </w:rPr>
            </w:pPr>
            <w:r>
              <w:rPr>
                <w:rFonts w:ascii="Arial" w:eastAsia="Arial" w:hAnsi="Arial" w:cs="Arial"/>
              </w:rPr>
              <w:t>(-2.67e6, 1.99e6)</w:t>
            </w:r>
          </w:p>
        </w:tc>
      </w:tr>
      <w:tr w:rsidR="00441F9A" w14:paraId="58BD0992" w14:textId="77777777" w:rsidTr="003B642D">
        <w:tc>
          <w:tcPr>
            <w:tcW w:w="3240" w:type="dxa"/>
            <w:tcBorders>
              <w:top w:val="nil"/>
              <w:left w:val="nil"/>
              <w:bottom w:val="nil"/>
              <w:right w:val="nil"/>
            </w:tcBorders>
            <w:shd w:val="clear" w:color="auto" w:fill="FFFFFF"/>
            <w:tcMar>
              <w:top w:w="100" w:type="dxa"/>
              <w:left w:w="100" w:type="dxa"/>
              <w:bottom w:w="100" w:type="dxa"/>
              <w:right w:w="100" w:type="dxa"/>
            </w:tcMar>
          </w:tcPr>
          <w:p w14:paraId="022E18C1" w14:textId="77777777" w:rsidR="00441F9A" w:rsidRDefault="00441F9A" w:rsidP="0056034D">
            <w:pPr>
              <w:rPr>
                <w:rFonts w:ascii="Arial" w:eastAsia="Arial" w:hAnsi="Arial" w:cs="Arial"/>
              </w:rPr>
            </w:pPr>
          </w:p>
        </w:tc>
        <w:tc>
          <w:tcPr>
            <w:tcW w:w="2340" w:type="dxa"/>
            <w:tcBorders>
              <w:top w:val="nil"/>
              <w:left w:val="nil"/>
              <w:bottom w:val="nil"/>
              <w:right w:val="nil"/>
            </w:tcBorders>
            <w:shd w:val="clear" w:color="auto" w:fill="FFFFFF"/>
            <w:tcMar>
              <w:top w:w="100" w:type="dxa"/>
              <w:left w:w="100" w:type="dxa"/>
              <w:bottom w:w="100" w:type="dxa"/>
              <w:right w:w="100" w:type="dxa"/>
            </w:tcMar>
          </w:tcPr>
          <w:p w14:paraId="3D78605B" w14:textId="77777777" w:rsidR="00441F9A" w:rsidRDefault="00441F9A" w:rsidP="0056034D">
            <w:pPr>
              <w:rPr>
                <w:rFonts w:ascii="Arial" w:eastAsia="Arial" w:hAnsi="Arial" w:cs="Arial"/>
              </w:rPr>
            </w:pPr>
            <m:oMathPara>
              <m:oMath>
                <m:r>
                  <w:rPr>
                    <w:rFonts w:ascii="Cambria Math" w:hAnsi="Cambria Math"/>
                  </w:rPr>
                  <m:t>θ</m:t>
                </m:r>
                <m:r>
                  <w:rPr>
                    <w:rFonts w:ascii="Arial" w:eastAsia="Arial" w:hAnsi="Arial" w:cs="Arial"/>
                  </w:rPr>
                  <m:t>met</m:t>
                </m:r>
                <m:sSub>
                  <m:sSubPr>
                    <m:ctrlPr>
                      <w:rPr>
                        <w:rFonts w:ascii="Arial" w:eastAsia="Arial" w:hAnsi="Arial" w:cs="Arial"/>
                      </w:rPr>
                    </m:ctrlPr>
                  </m:sSubPr>
                  <m:e>
                    <m:r>
                      <w:rPr>
                        <w:rFonts w:ascii="Arial" w:eastAsia="Arial" w:hAnsi="Arial" w:cs="Arial"/>
                      </w:rPr>
                      <m:t>a</m:t>
                    </m:r>
                  </m:e>
                  <m:sub/>
                </m:sSub>
                <m:r>
                  <w:rPr>
                    <w:rFonts w:ascii="Arial" w:eastAsia="Arial" w:hAnsi="Arial" w:cs="Arial"/>
                  </w:rPr>
                  <m:t>nf</m:t>
                </m:r>
              </m:oMath>
            </m:oMathPara>
          </w:p>
        </w:tc>
        <w:tc>
          <w:tcPr>
            <w:tcW w:w="1695" w:type="dxa"/>
            <w:tcBorders>
              <w:top w:val="nil"/>
              <w:left w:val="nil"/>
              <w:bottom w:val="nil"/>
              <w:right w:val="nil"/>
            </w:tcBorders>
            <w:shd w:val="clear" w:color="auto" w:fill="FFFFFF"/>
            <w:tcMar>
              <w:top w:w="100" w:type="dxa"/>
              <w:left w:w="100" w:type="dxa"/>
              <w:bottom w:w="100" w:type="dxa"/>
              <w:right w:w="100" w:type="dxa"/>
            </w:tcMar>
          </w:tcPr>
          <w:p w14:paraId="4E155E66" w14:textId="77777777" w:rsidR="00441F9A" w:rsidRDefault="00441F9A" w:rsidP="0056034D">
            <w:pPr>
              <w:rPr>
                <w:rFonts w:ascii="Arial" w:eastAsia="Arial" w:hAnsi="Arial" w:cs="Arial"/>
              </w:rPr>
            </w:pPr>
            <w:r>
              <w:rPr>
                <w:rFonts w:ascii="Arial" w:eastAsia="Arial" w:hAnsi="Arial" w:cs="Arial"/>
              </w:rPr>
              <w:t>3.62</w:t>
            </w:r>
          </w:p>
        </w:tc>
        <w:tc>
          <w:tcPr>
            <w:tcW w:w="2085" w:type="dxa"/>
            <w:tcBorders>
              <w:top w:val="nil"/>
              <w:left w:val="nil"/>
              <w:bottom w:val="nil"/>
              <w:right w:val="nil"/>
            </w:tcBorders>
            <w:shd w:val="clear" w:color="auto" w:fill="FFFFFF"/>
            <w:tcMar>
              <w:top w:w="100" w:type="dxa"/>
              <w:left w:w="100" w:type="dxa"/>
              <w:bottom w:w="100" w:type="dxa"/>
              <w:right w:w="100" w:type="dxa"/>
            </w:tcMar>
          </w:tcPr>
          <w:p w14:paraId="24D349A5" w14:textId="77777777" w:rsidR="00441F9A" w:rsidRDefault="00441F9A" w:rsidP="0056034D">
            <w:pPr>
              <w:rPr>
                <w:rFonts w:ascii="Arial" w:eastAsia="Arial" w:hAnsi="Arial" w:cs="Arial"/>
              </w:rPr>
            </w:pPr>
            <w:r>
              <w:rPr>
                <w:rFonts w:ascii="Arial" w:eastAsia="Arial" w:hAnsi="Arial" w:cs="Arial"/>
              </w:rPr>
              <w:t>(3.32, 3.90)</w:t>
            </w:r>
          </w:p>
        </w:tc>
      </w:tr>
      <w:tr w:rsidR="00441F9A" w14:paraId="1977B828" w14:textId="77777777" w:rsidTr="003B642D">
        <w:tc>
          <w:tcPr>
            <w:tcW w:w="3240" w:type="dxa"/>
            <w:tcBorders>
              <w:top w:val="nil"/>
              <w:left w:val="nil"/>
              <w:bottom w:val="nil"/>
              <w:right w:val="nil"/>
            </w:tcBorders>
            <w:shd w:val="clear" w:color="auto" w:fill="FFFFFF"/>
            <w:tcMar>
              <w:top w:w="100" w:type="dxa"/>
              <w:left w:w="100" w:type="dxa"/>
              <w:bottom w:w="100" w:type="dxa"/>
              <w:right w:w="100" w:type="dxa"/>
            </w:tcMar>
          </w:tcPr>
          <w:p w14:paraId="6724FC94" w14:textId="77777777" w:rsidR="00441F9A" w:rsidRDefault="00441F9A" w:rsidP="0056034D">
            <w:pPr>
              <w:rPr>
                <w:rFonts w:ascii="Arial" w:eastAsia="Arial" w:hAnsi="Arial" w:cs="Arial"/>
              </w:rPr>
            </w:pPr>
          </w:p>
        </w:tc>
        <w:tc>
          <w:tcPr>
            <w:tcW w:w="2340" w:type="dxa"/>
            <w:tcBorders>
              <w:top w:val="nil"/>
              <w:left w:val="nil"/>
              <w:bottom w:val="nil"/>
              <w:right w:val="nil"/>
            </w:tcBorders>
            <w:shd w:val="clear" w:color="auto" w:fill="FFFFFF"/>
            <w:tcMar>
              <w:top w:w="100" w:type="dxa"/>
              <w:left w:w="100" w:type="dxa"/>
              <w:bottom w:w="100" w:type="dxa"/>
              <w:right w:w="100" w:type="dxa"/>
            </w:tcMar>
          </w:tcPr>
          <w:p w14:paraId="10FAB21B" w14:textId="77777777" w:rsidR="00441F9A" w:rsidRDefault="00441F9A" w:rsidP="0056034D">
            <w:pPr>
              <w:rPr>
                <w:rFonts w:ascii="Arial" w:eastAsia="Arial" w:hAnsi="Arial" w:cs="Arial"/>
              </w:rPr>
            </w:pPr>
            <m:oMathPara>
              <m:oMath>
                <m:r>
                  <w:rPr>
                    <w:rFonts w:ascii="Cambria Math" w:hAnsi="Cambria Math"/>
                  </w:rPr>
                  <m:t>θ</m:t>
                </m:r>
                <m:r>
                  <w:rPr>
                    <w:rFonts w:ascii="Arial" w:eastAsia="Arial" w:hAnsi="Arial" w:cs="Arial"/>
                  </w:rPr>
                  <m:t>meta</m:t>
                </m:r>
              </m:oMath>
            </m:oMathPara>
          </w:p>
        </w:tc>
        <w:tc>
          <w:tcPr>
            <w:tcW w:w="1695" w:type="dxa"/>
            <w:tcBorders>
              <w:top w:val="nil"/>
              <w:left w:val="nil"/>
              <w:bottom w:val="nil"/>
              <w:right w:val="nil"/>
            </w:tcBorders>
            <w:shd w:val="clear" w:color="auto" w:fill="FFFFFF"/>
            <w:tcMar>
              <w:top w:w="100" w:type="dxa"/>
              <w:left w:w="100" w:type="dxa"/>
              <w:bottom w:w="100" w:type="dxa"/>
              <w:right w:w="100" w:type="dxa"/>
            </w:tcMar>
          </w:tcPr>
          <w:p w14:paraId="7C8F5E57" w14:textId="77777777" w:rsidR="00441F9A" w:rsidRDefault="00441F9A" w:rsidP="0056034D">
            <w:pPr>
              <w:rPr>
                <w:rFonts w:ascii="Arial" w:eastAsia="Arial" w:hAnsi="Arial" w:cs="Arial"/>
              </w:rPr>
            </w:pPr>
            <w:r>
              <w:rPr>
                <w:rFonts w:ascii="Arial" w:eastAsia="Arial" w:hAnsi="Arial" w:cs="Arial"/>
              </w:rPr>
              <w:t>-5.55e6</w:t>
            </w:r>
          </w:p>
        </w:tc>
        <w:tc>
          <w:tcPr>
            <w:tcW w:w="2085" w:type="dxa"/>
            <w:tcBorders>
              <w:top w:val="nil"/>
              <w:left w:val="nil"/>
              <w:bottom w:val="nil"/>
              <w:right w:val="nil"/>
            </w:tcBorders>
            <w:shd w:val="clear" w:color="auto" w:fill="FFFFFF"/>
            <w:tcMar>
              <w:top w:w="100" w:type="dxa"/>
              <w:left w:w="100" w:type="dxa"/>
              <w:bottom w:w="100" w:type="dxa"/>
              <w:right w:w="100" w:type="dxa"/>
            </w:tcMar>
          </w:tcPr>
          <w:p w14:paraId="23233A13" w14:textId="77777777" w:rsidR="00441F9A" w:rsidRDefault="00441F9A" w:rsidP="0056034D">
            <w:pPr>
              <w:rPr>
                <w:rFonts w:ascii="Arial" w:eastAsia="Arial" w:hAnsi="Arial" w:cs="Arial"/>
              </w:rPr>
            </w:pPr>
            <w:r>
              <w:rPr>
                <w:rFonts w:ascii="Arial" w:eastAsia="Arial" w:hAnsi="Arial" w:cs="Arial"/>
              </w:rPr>
              <w:t>(-7.62e6, 3.28)</w:t>
            </w:r>
          </w:p>
        </w:tc>
      </w:tr>
      <w:tr w:rsidR="00441F9A" w14:paraId="59C0B89F" w14:textId="77777777" w:rsidTr="003B642D">
        <w:tc>
          <w:tcPr>
            <w:tcW w:w="3240" w:type="dxa"/>
            <w:tcBorders>
              <w:top w:val="nil"/>
              <w:left w:val="nil"/>
              <w:bottom w:val="nil"/>
              <w:right w:val="nil"/>
            </w:tcBorders>
            <w:shd w:val="clear" w:color="auto" w:fill="FFFFFF"/>
            <w:tcMar>
              <w:top w:w="100" w:type="dxa"/>
              <w:left w:w="100" w:type="dxa"/>
              <w:bottom w:w="100" w:type="dxa"/>
              <w:right w:w="100" w:type="dxa"/>
            </w:tcMar>
          </w:tcPr>
          <w:p w14:paraId="20E0946D" w14:textId="77777777" w:rsidR="00441F9A" w:rsidRDefault="00441F9A" w:rsidP="0056034D">
            <w:pPr>
              <w:rPr>
                <w:rFonts w:ascii="Arial" w:eastAsia="Arial" w:hAnsi="Arial" w:cs="Arial"/>
              </w:rPr>
            </w:pPr>
          </w:p>
        </w:tc>
        <w:tc>
          <w:tcPr>
            <w:tcW w:w="2340" w:type="dxa"/>
            <w:tcBorders>
              <w:top w:val="nil"/>
              <w:left w:val="nil"/>
              <w:bottom w:val="nil"/>
              <w:right w:val="nil"/>
            </w:tcBorders>
            <w:shd w:val="clear" w:color="auto" w:fill="FFFFFF"/>
            <w:tcMar>
              <w:top w:w="100" w:type="dxa"/>
              <w:left w:w="100" w:type="dxa"/>
              <w:bottom w:w="100" w:type="dxa"/>
              <w:right w:w="100" w:type="dxa"/>
            </w:tcMar>
          </w:tcPr>
          <w:p w14:paraId="62AACE6C" w14:textId="77777777" w:rsidR="00441F9A" w:rsidRDefault="00441F9A" w:rsidP="0056034D">
            <w:pPr>
              <w:rPr>
                <w:rFonts w:ascii="Arial" w:eastAsia="Arial" w:hAnsi="Arial" w:cs="Arial"/>
              </w:rPr>
            </w:pPr>
            <m:oMathPara>
              <m:oMath>
                <m:r>
                  <w:rPr>
                    <w:rFonts w:ascii="Cambria Math" w:hAnsi="Cambria Math"/>
                  </w:rPr>
                  <m:t>θ</m:t>
                </m:r>
                <m:r>
                  <w:rPr>
                    <w:rFonts w:ascii="Arial" w:eastAsia="Arial" w:hAnsi="Arial" w:cs="Arial"/>
                  </w:rPr>
                  <m:t>paed</m:t>
                </m:r>
              </m:oMath>
            </m:oMathPara>
          </w:p>
        </w:tc>
        <w:tc>
          <w:tcPr>
            <w:tcW w:w="1695" w:type="dxa"/>
            <w:tcBorders>
              <w:top w:val="nil"/>
              <w:left w:val="nil"/>
              <w:bottom w:val="nil"/>
              <w:right w:val="nil"/>
            </w:tcBorders>
            <w:shd w:val="clear" w:color="auto" w:fill="FFFFFF"/>
            <w:tcMar>
              <w:top w:w="100" w:type="dxa"/>
              <w:left w:w="100" w:type="dxa"/>
              <w:bottom w:w="100" w:type="dxa"/>
              <w:right w:w="100" w:type="dxa"/>
            </w:tcMar>
          </w:tcPr>
          <w:p w14:paraId="4DBDE13F" w14:textId="77777777" w:rsidR="00441F9A" w:rsidRDefault="00441F9A" w:rsidP="0056034D">
            <w:pPr>
              <w:rPr>
                <w:rFonts w:ascii="Arial" w:eastAsia="Arial" w:hAnsi="Arial" w:cs="Arial"/>
              </w:rPr>
            </w:pPr>
            <w:r>
              <w:rPr>
                <w:rFonts w:ascii="Arial" w:eastAsia="Arial" w:hAnsi="Arial" w:cs="Arial"/>
              </w:rPr>
              <w:t>4.41e6</w:t>
            </w:r>
          </w:p>
        </w:tc>
        <w:tc>
          <w:tcPr>
            <w:tcW w:w="2085" w:type="dxa"/>
            <w:tcBorders>
              <w:top w:val="nil"/>
              <w:left w:val="nil"/>
              <w:bottom w:val="nil"/>
              <w:right w:val="nil"/>
            </w:tcBorders>
            <w:shd w:val="clear" w:color="auto" w:fill="FFFFFF"/>
            <w:tcMar>
              <w:top w:w="100" w:type="dxa"/>
              <w:left w:w="100" w:type="dxa"/>
              <w:bottom w:w="100" w:type="dxa"/>
              <w:right w:w="100" w:type="dxa"/>
            </w:tcMar>
          </w:tcPr>
          <w:p w14:paraId="087709D4" w14:textId="77777777" w:rsidR="00441F9A" w:rsidRDefault="00441F9A" w:rsidP="0056034D">
            <w:pPr>
              <w:rPr>
                <w:rFonts w:ascii="Arial" w:eastAsia="Arial" w:hAnsi="Arial" w:cs="Arial"/>
              </w:rPr>
            </w:pPr>
            <w:r>
              <w:rPr>
                <w:rFonts w:ascii="Arial" w:eastAsia="Arial" w:hAnsi="Arial" w:cs="Arial"/>
              </w:rPr>
              <w:t>(3.96, 6.29e6)</w:t>
            </w:r>
          </w:p>
        </w:tc>
      </w:tr>
    </w:tbl>
    <w:p w14:paraId="517784DA" w14:textId="77777777" w:rsidR="00441F9A" w:rsidRDefault="00441F9A" w:rsidP="00441F9A">
      <w:pPr>
        <w:rPr>
          <w:rFonts w:ascii="Arial" w:eastAsia="Arial" w:hAnsi="Arial" w:cs="Arial"/>
        </w:rPr>
      </w:pPr>
    </w:p>
    <w:p w14:paraId="713077E8" w14:textId="77777777" w:rsidR="00441F9A" w:rsidRDefault="00441F9A" w:rsidP="00441F9A">
      <w:pPr>
        <w:rPr>
          <w:rFonts w:ascii="Arial" w:eastAsia="Arial" w:hAnsi="Arial" w:cs="Arial"/>
        </w:rPr>
      </w:pPr>
    </w:p>
    <w:p w14:paraId="02D605A9" w14:textId="77777777" w:rsidR="00441F9A" w:rsidRDefault="00441F9A" w:rsidP="00441F9A">
      <w:pPr>
        <w:pBdr>
          <w:top w:val="nil"/>
          <w:left w:val="nil"/>
          <w:bottom w:val="nil"/>
          <w:right w:val="nil"/>
          <w:between w:val="nil"/>
        </w:pBdr>
        <w:rPr>
          <w:rFonts w:ascii="Arial" w:eastAsia="Arial" w:hAnsi="Arial" w:cs="Arial"/>
        </w:rPr>
      </w:pPr>
      <w:r>
        <w:rPr>
          <w:rFonts w:ascii="Arial" w:eastAsia="Arial" w:hAnsi="Arial" w:cs="Arial"/>
        </w:rPr>
        <w:t xml:space="preserve">Values for the overall deterministic trend </w:t>
      </w:r>
      <m:oMath>
        <m:r>
          <w:rPr>
            <w:rFonts w:ascii="Cambria Math" w:hAnsi="Cambria Math"/>
          </w:rPr>
          <m:t>α</m:t>
        </m:r>
        <m:r>
          <w:rPr>
            <w:rFonts w:ascii="Arial" w:eastAsia="Arial" w:hAnsi="Arial" w:cs="Arial"/>
          </w:rPr>
          <m:t>(</m:t>
        </m:r>
        <m:acc>
          <m:accPr>
            <m:chr m:val="̄"/>
            <m:ctrlPr>
              <w:rPr>
                <w:rFonts w:ascii="Arial" w:eastAsia="Arial" w:hAnsi="Arial" w:cs="Arial"/>
              </w:rPr>
            </m:ctrlPr>
          </m:accPr>
          <m:e>
            <m:r>
              <w:rPr>
                <w:rFonts w:ascii="Arial" w:eastAsia="Arial" w:hAnsi="Arial" w:cs="Arial"/>
              </w:rPr>
              <m:t>X</m:t>
            </m:r>
          </m:e>
        </m:acc>
        <m:r>
          <w:rPr>
            <w:rFonts w:ascii="Arial" w:eastAsia="Arial" w:hAnsi="Arial" w:cs="Arial"/>
          </w:rPr>
          <m:t>-θ)</m:t>
        </m:r>
      </m:oMath>
      <w:r>
        <w:rPr>
          <w:rFonts w:ascii="Arial" w:eastAsia="Arial" w:hAnsi="Arial" w:cs="Arial"/>
        </w:rPr>
        <w:t xml:space="preserve"> calculated from the best-fitting model parameter estimates for each regime are reported in Table 3. There is evidence of a deterministic trend towards small genome size in salamanders that undergo metamorphosis without feeding as well as a trend towards large genome size in paedomorphic salamanders. In contrast, genome size in direct developing and metamorphosing salamanders show no such trends. The range of values for the strength of the overall deterministic trend (Table 3) is much greater than the range of values for stochastic noise intensity (Table 2).</w:t>
      </w:r>
    </w:p>
    <w:p w14:paraId="0E5DF428" w14:textId="06EDD9F0" w:rsidR="00441F9A" w:rsidRDefault="00441F9A">
      <w:pPr>
        <w:pBdr>
          <w:top w:val="nil"/>
          <w:left w:val="nil"/>
          <w:bottom w:val="nil"/>
          <w:right w:val="nil"/>
          <w:between w:val="nil"/>
        </w:pBdr>
        <w:rPr>
          <w:ins w:id="30" w:author="Microsoft Office User" w:date="2020-08-26T16:55:00Z"/>
          <w:rFonts w:ascii="Arial" w:eastAsia="Arial" w:hAnsi="Arial" w:cs="Arial"/>
        </w:rPr>
      </w:pPr>
    </w:p>
    <w:p w14:paraId="2187E6C7" w14:textId="77777777" w:rsidR="000B4868" w:rsidRDefault="000B4868">
      <w:pPr>
        <w:rPr>
          <w:ins w:id="31" w:author="Mueller,Rachel" w:date="2020-08-28T13:39:00Z"/>
          <w:rFonts w:ascii="Arial" w:eastAsia="Arial" w:hAnsi="Arial" w:cs="Arial"/>
        </w:rPr>
      </w:pPr>
      <w:ins w:id="32" w:author="Mueller,Rachel" w:date="2020-08-28T13:39:00Z">
        <w:r>
          <w:rPr>
            <w:rFonts w:ascii="Arial" w:eastAsia="Arial" w:hAnsi="Arial" w:cs="Arial"/>
          </w:rPr>
          <w:br w:type="page"/>
        </w:r>
      </w:ins>
    </w:p>
    <w:p w14:paraId="23E806BF" w14:textId="107BECF9" w:rsidR="00653824" w:rsidRDefault="00653824" w:rsidP="00653824">
      <w:pPr>
        <w:rPr>
          <w:rFonts w:ascii="Arial" w:eastAsia="Arial" w:hAnsi="Arial" w:cs="Arial"/>
        </w:rPr>
      </w:pPr>
      <w:r>
        <w:rPr>
          <w:rFonts w:ascii="Arial" w:eastAsia="Arial" w:hAnsi="Arial" w:cs="Arial"/>
        </w:rPr>
        <w:lastRenderedPageBreak/>
        <w:t>Table 3: Estimates of the deterministic trend in the best-fitting model for lineages evolving in each regime, based on the average genome size (log-scale) of salamanders in each regime.</w:t>
      </w:r>
    </w:p>
    <w:p w14:paraId="7D3ECF84" w14:textId="77777777" w:rsidR="000B4868" w:rsidRDefault="000B4868" w:rsidP="00653824">
      <w:pPr>
        <w:rPr>
          <w:rFonts w:ascii="Arial" w:eastAsia="Arial" w:hAnsi="Arial" w:cs="Arial"/>
        </w:rPr>
      </w:pPr>
    </w:p>
    <w:tbl>
      <w:tblPr>
        <w:tblStyle w:val="a1"/>
        <w:tblW w:w="8090" w:type="dxa"/>
        <w:tblLayout w:type="fixed"/>
        <w:tblLook w:val="0000" w:firstRow="0" w:lastRow="0" w:firstColumn="0" w:lastColumn="0" w:noHBand="0" w:noVBand="0"/>
      </w:tblPr>
      <w:tblGrid>
        <w:gridCol w:w="3410"/>
        <w:gridCol w:w="2160"/>
        <w:gridCol w:w="2520"/>
      </w:tblGrid>
      <w:tr w:rsidR="00653824" w14:paraId="220E318D" w14:textId="77777777" w:rsidTr="00EB4D88">
        <w:trPr>
          <w:trHeight w:val="280"/>
        </w:trPr>
        <w:tc>
          <w:tcPr>
            <w:tcW w:w="341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1757880F" w14:textId="77777777" w:rsidR="00653824" w:rsidRDefault="00653824" w:rsidP="0056034D">
            <w:pPr>
              <w:keepNext/>
              <w:jc w:val="center"/>
              <w:rPr>
                <w:rFonts w:ascii="Arial" w:eastAsia="Arial" w:hAnsi="Arial" w:cs="Arial"/>
                <w:b/>
              </w:rPr>
            </w:pPr>
            <w:r>
              <w:rPr>
                <w:rFonts w:ascii="Arial" w:eastAsia="Arial" w:hAnsi="Arial" w:cs="Arial"/>
                <w:b/>
              </w:rPr>
              <w:t>Regime</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140B638B" w14:textId="77777777" w:rsidR="00653824" w:rsidRDefault="00653824" w:rsidP="0056034D">
            <w:pPr>
              <w:keepNext/>
              <w:jc w:val="center"/>
              <w:rPr>
                <w:rFonts w:ascii="Arial" w:eastAsia="Arial" w:hAnsi="Arial" w:cs="Arial"/>
              </w:rPr>
            </w:pPr>
            <w:r>
              <w:rPr>
                <w:rFonts w:ascii="Arial" w:eastAsia="Arial" w:hAnsi="Arial" w:cs="Arial"/>
                <w:b/>
              </w:rPr>
              <w:t xml:space="preserve">Average log genome size </w:t>
            </w:r>
            <m:oMath>
              <m:acc>
                <m:accPr>
                  <m:chr m:val="̄"/>
                  <m:ctrlPr>
                    <w:rPr>
                      <w:rFonts w:ascii="Arial" w:eastAsia="Arial" w:hAnsi="Arial" w:cs="Arial"/>
                    </w:rPr>
                  </m:ctrlPr>
                </m:accPr>
                <m:e>
                  <m:r>
                    <w:rPr>
                      <w:rFonts w:ascii="Arial" w:eastAsia="Arial" w:hAnsi="Arial" w:cs="Arial"/>
                    </w:rPr>
                    <m:t>X</m:t>
                  </m:r>
                </m:e>
              </m:acc>
            </m:oMath>
          </w:p>
          <w:p w14:paraId="13F698E6" w14:textId="77777777" w:rsidR="00653824" w:rsidRDefault="00653824" w:rsidP="0056034D">
            <w:pPr>
              <w:keepNext/>
              <w:jc w:val="center"/>
              <w:rPr>
                <w:rFonts w:ascii="Arial" w:eastAsia="Arial" w:hAnsi="Arial" w:cs="Arial"/>
                <w:b/>
              </w:rPr>
            </w:pPr>
          </w:p>
        </w:tc>
        <w:tc>
          <w:tcPr>
            <w:tcW w:w="252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76547B61" w14:textId="77777777" w:rsidR="00653824" w:rsidRDefault="00653824" w:rsidP="0056034D">
            <w:pPr>
              <w:keepNext/>
              <w:rPr>
                <w:rFonts w:ascii="Arial" w:eastAsia="Arial" w:hAnsi="Arial" w:cs="Arial"/>
                <w:b/>
              </w:rPr>
            </w:pPr>
            <w:r>
              <w:rPr>
                <w:rFonts w:ascii="Arial" w:eastAsia="Arial" w:hAnsi="Arial" w:cs="Arial"/>
                <w:b/>
              </w:rPr>
              <w:t xml:space="preserve">Deterministic trend </w:t>
            </w:r>
            <m:oMath>
              <m:r>
                <w:rPr>
                  <w:rFonts w:ascii="Cambria Math" w:hAnsi="Cambria Math"/>
                </w:rPr>
                <m:t>α</m:t>
              </m:r>
              <m:r>
                <w:rPr>
                  <w:rFonts w:ascii="Arial" w:eastAsia="Arial" w:hAnsi="Arial" w:cs="Arial"/>
                </w:rPr>
                <m:t>(θ-</m:t>
              </m:r>
              <m:acc>
                <m:accPr>
                  <m:chr m:val="̄"/>
                  <m:ctrlPr>
                    <w:rPr>
                      <w:rFonts w:ascii="Arial" w:eastAsia="Arial" w:hAnsi="Arial" w:cs="Arial"/>
                    </w:rPr>
                  </m:ctrlPr>
                </m:accPr>
                <m:e>
                  <m:r>
                    <w:rPr>
                      <w:rFonts w:ascii="Arial" w:eastAsia="Arial" w:hAnsi="Arial" w:cs="Arial"/>
                    </w:rPr>
                    <m:t>X</m:t>
                  </m:r>
                </m:e>
              </m:acc>
              <m:r>
                <w:rPr>
                  <w:rFonts w:ascii="Arial" w:eastAsia="Arial" w:hAnsi="Arial" w:cs="Arial"/>
                </w:rPr>
                <m:t>)</m:t>
              </m:r>
            </m:oMath>
          </w:p>
        </w:tc>
      </w:tr>
      <w:tr w:rsidR="00653824" w14:paraId="26C4C435" w14:textId="77777777" w:rsidTr="00EB4D88">
        <w:trPr>
          <w:trHeight w:val="280"/>
        </w:trPr>
        <w:tc>
          <w:tcPr>
            <w:tcW w:w="34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8FA4B3" w14:textId="77777777" w:rsidR="00653824" w:rsidRDefault="00653824" w:rsidP="0056034D">
            <w:pPr>
              <w:rPr>
                <w:rFonts w:ascii="Arial" w:eastAsia="Arial" w:hAnsi="Arial" w:cs="Arial"/>
              </w:rPr>
            </w:pPr>
            <w:r>
              <w:rPr>
                <w:rFonts w:ascii="Arial" w:eastAsia="Arial" w:hAnsi="Arial" w:cs="Arial"/>
              </w:rPr>
              <w:t>Direct development</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AE1C87" w14:textId="77777777" w:rsidR="00653824" w:rsidRDefault="00653824" w:rsidP="0056034D">
            <w:pPr>
              <w:rPr>
                <w:rFonts w:ascii="Arial" w:eastAsia="Arial" w:hAnsi="Arial" w:cs="Arial"/>
              </w:rPr>
            </w:pPr>
            <w:r>
              <w:rPr>
                <w:rFonts w:ascii="Arial" w:eastAsia="Arial" w:hAnsi="Arial" w:cs="Arial"/>
              </w:rPr>
              <w:t>3.66 (38.9pg)</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89350B" w14:textId="77777777" w:rsidR="00653824" w:rsidRDefault="00653824" w:rsidP="0056034D">
            <w:pPr>
              <w:rPr>
                <w:rFonts w:ascii="Arial" w:eastAsia="Arial" w:hAnsi="Arial" w:cs="Arial"/>
              </w:rPr>
            </w:pPr>
            <w:r>
              <w:rPr>
                <w:rFonts w:ascii="Arial" w:eastAsia="Arial" w:hAnsi="Arial" w:cs="Arial"/>
              </w:rPr>
              <w:t>-0.0396</w:t>
            </w:r>
            <w:commentRangeStart w:id="33"/>
            <w:commentRangeStart w:id="34"/>
            <w:commentRangeStart w:id="35"/>
            <w:commentRangeStart w:id="36"/>
            <w:commentRangeStart w:id="37"/>
            <w:r>
              <w:rPr>
                <w:rFonts w:ascii="Arial" w:eastAsia="Arial" w:hAnsi="Arial" w:cs="Arial"/>
              </w:rPr>
              <w:t xml:space="preserve"> </w:t>
            </w:r>
            <w:commentRangeEnd w:id="33"/>
            <w:r>
              <w:commentReference w:id="33"/>
            </w:r>
            <w:commentRangeEnd w:id="34"/>
            <w:r>
              <w:commentReference w:id="34"/>
            </w:r>
            <w:commentRangeEnd w:id="35"/>
            <w:r>
              <w:commentReference w:id="35"/>
            </w:r>
            <w:commentRangeEnd w:id="36"/>
            <w:r>
              <w:commentReference w:id="36"/>
            </w:r>
            <w:commentRangeEnd w:id="37"/>
            <w:r>
              <w:commentReference w:id="37"/>
            </w:r>
          </w:p>
        </w:tc>
      </w:tr>
      <w:tr w:rsidR="00653824" w14:paraId="3091B317" w14:textId="77777777" w:rsidTr="00EB4D88">
        <w:trPr>
          <w:trHeight w:val="280"/>
        </w:trPr>
        <w:tc>
          <w:tcPr>
            <w:tcW w:w="34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A7FD98" w14:textId="1A517BD9" w:rsidR="00653824" w:rsidRDefault="000B4868" w:rsidP="0056034D">
            <w:pPr>
              <w:rPr>
                <w:rFonts w:ascii="Arial" w:eastAsia="Arial" w:hAnsi="Arial" w:cs="Arial"/>
              </w:rPr>
            </w:pPr>
            <w:r>
              <w:rPr>
                <w:rFonts w:ascii="Arial" w:eastAsia="Arial" w:hAnsi="Arial" w:cs="Arial"/>
              </w:rPr>
              <w:t>Feeding m</w:t>
            </w:r>
            <w:r w:rsidR="00653824">
              <w:rPr>
                <w:rFonts w:ascii="Arial" w:eastAsia="Arial" w:hAnsi="Arial" w:cs="Arial"/>
              </w:rPr>
              <w:t>etamorphosis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B88FF9" w14:textId="77777777" w:rsidR="00653824" w:rsidRDefault="00653824" w:rsidP="0056034D">
            <w:pPr>
              <w:rPr>
                <w:rFonts w:ascii="Arial" w:eastAsia="Arial" w:hAnsi="Arial" w:cs="Arial"/>
              </w:rPr>
            </w:pPr>
            <w:r>
              <w:rPr>
                <w:rFonts w:ascii="Arial" w:eastAsia="Arial" w:hAnsi="Arial" w:cs="Arial"/>
              </w:rPr>
              <w:t>3.46 (31.8pg)</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7848E7" w14:textId="77777777" w:rsidR="00653824" w:rsidRDefault="00653824" w:rsidP="0056034D">
            <w:pPr>
              <w:rPr>
                <w:rFonts w:ascii="Arial" w:eastAsia="Arial" w:hAnsi="Arial" w:cs="Arial"/>
              </w:rPr>
            </w:pPr>
            <w:r>
              <w:rPr>
                <w:rFonts w:ascii="Arial" w:eastAsia="Arial" w:hAnsi="Arial" w:cs="Arial"/>
              </w:rPr>
              <w:t xml:space="preserve">1.68e-8 </w:t>
            </w:r>
          </w:p>
        </w:tc>
      </w:tr>
      <w:tr w:rsidR="00653824" w14:paraId="15D7D749" w14:textId="77777777" w:rsidTr="00EB4D88">
        <w:trPr>
          <w:trHeight w:val="280"/>
        </w:trPr>
        <w:tc>
          <w:tcPr>
            <w:tcW w:w="34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9045C8" w14:textId="5CAF3E0F" w:rsidR="00653824" w:rsidRDefault="000B4868" w:rsidP="0056034D">
            <w:pPr>
              <w:rPr>
                <w:rFonts w:ascii="Arial" w:eastAsia="Arial" w:hAnsi="Arial" w:cs="Arial"/>
              </w:rPr>
            </w:pPr>
            <w:r>
              <w:rPr>
                <w:rFonts w:ascii="Arial" w:eastAsia="Arial" w:hAnsi="Arial" w:cs="Arial"/>
              </w:rPr>
              <w:t>Non-feeding m</w:t>
            </w:r>
            <w:r w:rsidR="00653824">
              <w:rPr>
                <w:rFonts w:ascii="Arial" w:eastAsia="Arial" w:hAnsi="Arial" w:cs="Arial"/>
              </w:rPr>
              <w:t>etamorphosis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9D1EDFD" w14:textId="77777777" w:rsidR="00653824" w:rsidRDefault="00653824" w:rsidP="0056034D">
            <w:pPr>
              <w:rPr>
                <w:rFonts w:ascii="Arial" w:eastAsia="Arial" w:hAnsi="Arial" w:cs="Arial"/>
              </w:rPr>
            </w:pPr>
            <w:r>
              <w:rPr>
                <w:rFonts w:ascii="Arial" w:eastAsia="Arial" w:hAnsi="Arial" w:cs="Arial"/>
              </w:rPr>
              <w:t>3.07 (21.5pg)</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A3BEB4" w14:textId="77777777" w:rsidR="00653824" w:rsidRDefault="00653824" w:rsidP="0056034D">
            <w:pPr>
              <w:rPr>
                <w:rFonts w:ascii="Arial" w:eastAsia="Arial" w:hAnsi="Arial" w:cs="Arial"/>
              </w:rPr>
            </w:pPr>
            <w:r>
              <w:rPr>
                <w:rFonts w:ascii="Arial" w:eastAsia="Arial" w:hAnsi="Arial" w:cs="Arial"/>
              </w:rPr>
              <w:t xml:space="preserve">-0.583 </w:t>
            </w:r>
          </w:p>
        </w:tc>
      </w:tr>
      <w:tr w:rsidR="00653824" w14:paraId="6E7D8545" w14:textId="77777777" w:rsidTr="00EB4D88">
        <w:trPr>
          <w:trHeight w:val="280"/>
        </w:trPr>
        <w:tc>
          <w:tcPr>
            <w:tcW w:w="34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6AC179" w14:textId="77777777" w:rsidR="00653824" w:rsidRDefault="00653824" w:rsidP="0056034D">
            <w:pPr>
              <w:rPr>
                <w:rFonts w:ascii="Arial" w:eastAsia="Arial" w:hAnsi="Arial" w:cs="Arial"/>
              </w:rPr>
            </w:pPr>
            <w:proofErr w:type="spellStart"/>
            <w:r>
              <w:rPr>
                <w:rFonts w:ascii="Arial" w:eastAsia="Arial" w:hAnsi="Arial" w:cs="Arial"/>
              </w:rPr>
              <w:t>Paedomorphosis</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8CEA0A" w14:textId="77777777" w:rsidR="00653824" w:rsidRDefault="00653824" w:rsidP="0056034D">
            <w:pPr>
              <w:rPr>
                <w:rFonts w:ascii="Arial" w:eastAsia="Arial" w:hAnsi="Arial" w:cs="Arial"/>
              </w:rPr>
            </w:pPr>
            <w:r>
              <w:rPr>
                <w:rFonts w:ascii="Arial" w:eastAsia="Arial" w:hAnsi="Arial" w:cs="Arial"/>
              </w:rPr>
              <w:t>3.89 (48.9pg)</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FB6C7B" w14:textId="77777777" w:rsidR="00653824" w:rsidRDefault="00653824" w:rsidP="0056034D">
            <w:pPr>
              <w:rPr>
                <w:rFonts w:ascii="Arial" w:eastAsia="Arial" w:hAnsi="Arial" w:cs="Arial"/>
              </w:rPr>
            </w:pPr>
            <w:r>
              <w:rPr>
                <w:rFonts w:ascii="Arial" w:eastAsia="Arial" w:hAnsi="Arial" w:cs="Arial"/>
              </w:rPr>
              <w:t xml:space="preserve">0.463 </w:t>
            </w:r>
          </w:p>
        </w:tc>
      </w:tr>
    </w:tbl>
    <w:p w14:paraId="6DCE7193" w14:textId="77777777" w:rsidR="00653824" w:rsidRDefault="00653824">
      <w:pPr>
        <w:pBdr>
          <w:top w:val="nil"/>
          <w:left w:val="nil"/>
          <w:bottom w:val="nil"/>
          <w:right w:val="nil"/>
          <w:between w:val="nil"/>
        </w:pBdr>
        <w:rPr>
          <w:rFonts w:ascii="Arial" w:eastAsia="Arial" w:hAnsi="Arial" w:cs="Arial"/>
        </w:rPr>
      </w:pPr>
    </w:p>
    <w:p w14:paraId="55CBFA51" w14:textId="77777777" w:rsidR="00B71743" w:rsidRDefault="00B71743">
      <w:pPr>
        <w:pBdr>
          <w:top w:val="nil"/>
          <w:left w:val="nil"/>
          <w:bottom w:val="nil"/>
          <w:right w:val="nil"/>
          <w:between w:val="nil"/>
        </w:pBdr>
        <w:rPr>
          <w:rFonts w:ascii="Arial" w:eastAsia="Arial" w:hAnsi="Arial" w:cs="Arial"/>
        </w:rPr>
      </w:pPr>
    </w:p>
    <w:p w14:paraId="189DE93D" w14:textId="77777777" w:rsidR="00EB4D88" w:rsidRDefault="00EB4D88">
      <w:pPr>
        <w:rPr>
          <w:ins w:id="38" w:author="Mueller,Rachel" w:date="2020-08-28T13:42:00Z"/>
          <w:rFonts w:ascii="Arial" w:eastAsia="Arial" w:hAnsi="Arial" w:cs="Arial"/>
          <w:b/>
        </w:rPr>
      </w:pPr>
      <w:ins w:id="39" w:author="Mueller,Rachel" w:date="2020-08-28T13:42:00Z">
        <w:r>
          <w:rPr>
            <w:rFonts w:ascii="Arial" w:eastAsia="Arial" w:hAnsi="Arial" w:cs="Arial"/>
            <w:b/>
          </w:rPr>
          <w:br w:type="page"/>
        </w:r>
      </w:ins>
    </w:p>
    <w:p w14:paraId="0D4ECAEC" w14:textId="09F49A91" w:rsidR="00B71743" w:rsidRDefault="00D95A8A">
      <w:pPr>
        <w:pBdr>
          <w:top w:val="nil"/>
          <w:left w:val="nil"/>
          <w:bottom w:val="nil"/>
          <w:right w:val="nil"/>
          <w:between w:val="nil"/>
        </w:pBdr>
        <w:rPr>
          <w:rFonts w:ascii="Helvetica Neue" w:eastAsia="Helvetica Neue" w:hAnsi="Helvetica Neue" w:cs="Helvetica Neue"/>
          <w:b/>
          <w:color w:val="000000"/>
        </w:rPr>
      </w:pPr>
      <w:r>
        <w:rPr>
          <w:rFonts w:ascii="Arial" w:eastAsia="Arial" w:hAnsi="Arial" w:cs="Arial"/>
          <w:b/>
        </w:rPr>
        <w:lastRenderedPageBreak/>
        <w:t>Discussion</w:t>
      </w:r>
      <w:ins w:id="40" w:author="Microsoft Office User" w:date="2020-09-18T11:43:00Z">
        <w:r w:rsidR="00CD48B4">
          <w:rPr>
            <w:rFonts w:ascii="Arial" w:eastAsia="Arial" w:hAnsi="Arial" w:cs="Arial"/>
            <w:b/>
          </w:rPr>
          <w:t xml:space="preserve"> </w:t>
        </w:r>
      </w:ins>
    </w:p>
    <w:p w14:paraId="22CB7CE1" w14:textId="77777777" w:rsidR="00B71743" w:rsidRDefault="00B71743">
      <w:pPr>
        <w:rPr>
          <w:rFonts w:ascii="Arial" w:eastAsia="Arial" w:hAnsi="Arial" w:cs="Arial"/>
          <w:color w:val="000000"/>
        </w:rPr>
      </w:pPr>
    </w:p>
    <w:p w14:paraId="528C3D33" w14:textId="7E575AA2" w:rsidR="00987C6A" w:rsidRDefault="007C4256" w:rsidP="00987C6A">
      <w:pPr>
        <w:spacing w:line="276" w:lineRule="auto"/>
        <w:rPr>
          <w:ins w:id="41" w:author="Microsoft Office User" w:date="2020-09-23T10:57:00Z"/>
          <w:rFonts w:ascii="Arial" w:eastAsia="Arial" w:hAnsi="Arial" w:cs="Arial"/>
        </w:rPr>
      </w:pPr>
      <w:r>
        <w:rPr>
          <w:rFonts w:ascii="Arial" w:eastAsia="Arial" w:hAnsi="Arial" w:cs="Arial"/>
          <w:i/>
          <w:iCs/>
        </w:rPr>
        <w:t>Life history evolution and genome size in salamanders.</w:t>
      </w:r>
      <w:r>
        <w:rPr>
          <w:rFonts w:ascii="Arial" w:eastAsia="Arial" w:hAnsi="Arial" w:cs="Arial"/>
          <w:i/>
          <w:iCs/>
        </w:rPr>
        <w:sym w:font="Symbol" w:char="F0BE"/>
      </w:r>
      <w:r>
        <w:rPr>
          <w:rFonts w:ascii="Arial" w:eastAsia="Arial" w:hAnsi="Arial" w:cs="Arial"/>
          <w:i/>
          <w:iCs/>
        </w:rPr>
        <w:t xml:space="preserve"> </w:t>
      </w:r>
      <w:r w:rsidR="00987C6A">
        <w:rPr>
          <w:rFonts w:ascii="Arial" w:eastAsia="Arial" w:hAnsi="Arial" w:cs="Arial"/>
        </w:rPr>
        <w:t>Evolution of genome size in salamanders is well-described by a model with</w:t>
      </w:r>
      <w:r w:rsidR="005B7C61">
        <w:rPr>
          <w:rFonts w:ascii="Arial" w:eastAsia="Arial" w:hAnsi="Arial" w:cs="Arial"/>
        </w:rPr>
        <w:t xml:space="preserve"> weak deterministic pull strength </w:t>
      </w:r>
      <m:oMath>
        <m:r>
          <w:rPr>
            <w:rFonts w:ascii="Cambria Math" w:hAnsi="Cambria Math"/>
          </w:rPr>
          <m:t>α</m:t>
        </m:r>
      </m:oMath>
      <w:r w:rsidR="005B7C61">
        <w:rPr>
          <w:rFonts w:ascii="Arial" w:eastAsia="Arial" w:hAnsi="Arial" w:cs="Arial"/>
        </w:rPr>
        <w:t>,</w:t>
      </w:r>
      <w:r w:rsidR="00987C6A">
        <w:rPr>
          <w:rFonts w:ascii="Arial" w:eastAsia="Arial" w:hAnsi="Arial" w:cs="Arial"/>
        </w:rPr>
        <w:t xml:space="preserve"> </w:t>
      </w:r>
      <w:r w:rsidR="005B7C61">
        <w:rPr>
          <w:rFonts w:ascii="Arial" w:eastAsia="Arial" w:hAnsi="Arial" w:cs="Arial"/>
        </w:rPr>
        <w:t>strong</w:t>
      </w:r>
      <w:r w:rsidR="00987C6A">
        <w:rPr>
          <w:rFonts w:ascii="Arial" w:eastAsia="Arial" w:hAnsi="Arial" w:cs="Arial"/>
        </w:rPr>
        <w:t xml:space="preserve"> noise parameter</w:t>
      </w:r>
      <w:r w:rsidR="00771C8D">
        <w:rPr>
          <w:rFonts w:ascii="Arial" w:eastAsia="Arial" w:hAnsi="Arial" w:cs="Arial"/>
        </w:rPr>
        <w:t>(</w:t>
      </w:r>
      <w:r w:rsidR="00C228BC">
        <w:rPr>
          <w:rFonts w:ascii="Arial" w:eastAsia="Arial" w:hAnsi="Arial" w:cs="Arial"/>
        </w:rPr>
        <w:t>s</w:t>
      </w:r>
      <w:r w:rsidR="00771C8D">
        <w:rPr>
          <w:rFonts w:ascii="Arial" w:eastAsia="Arial" w:hAnsi="Arial" w:cs="Arial"/>
        </w:rPr>
        <w:t>)</w:t>
      </w:r>
      <w:r w:rsidR="005B7C61">
        <w:rPr>
          <w:rFonts w:ascii="Arial" w:eastAsia="Arial" w:hAnsi="Arial" w:cs="Arial"/>
        </w:rPr>
        <w:t xml:space="preserve"> </w:t>
      </w:r>
      <m:oMath>
        <m:r>
          <w:rPr>
            <w:rFonts w:ascii="Cambria Math" w:hAnsi="Cambria Math"/>
          </w:rPr>
          <m:t>σ</m:t>
        </m:r>
      </m:oMath>
      <w:r w:rsidR="00987C6A">
        <w:rPr>
          <w:rFonts w:ascii="Arial" w:eastAsia="Arial" w:hAnsi="Arial" w:cs="Arial"/>
        </w:rPr>
        <w:t>, and separate equilibria</w:t>
      </w:r>
      <w:r w:rsidR="00C228BC">
        <w:rPr>
          <w:rFonts w:ascii="Arial" w:eastAsia="Arial" w:hAnsi="Arial" w:cs="Arial"/>
        </w:rPr>
        <w:t xml:space="preserve"> </w:t>
      </w:r>
      <w:r w:rsidR="00C228BC">
        <w:rPr>
          <w:rFonts w:ascii="Arial" w:eastAsia="Arial" w:hAnsi="Arial" w:cs="Arial"/>
        </w:rPr>
        <w:sym w:font="Symbol" w:char="F071"/>
      </w:r>
      <w:r w:rsidR="00987C6A">
        <w:rPr>
          <w:rFonts w:ascii="Arial" w:eastAsia="Arial" w:hAnsi="Arial" w:cs="Arial"/>
        </w:rPr>
        <w:t xml:space="preserve"> for each life history</w:t>
      </w:r>
      <w:r w:rsidR="00EF3141">
        <w:rPr>
          <w:rFonts w:ascii="Arial" w:eastAsia="Arial" w:hAnsi="Arial" w:cs="Arial"/>
        </w:rPr>
        <w:t>, consistent with a recent related analysis (cite Bonnet 2020)</w:t>
      </w:r>
      <w:r w:rsidR="00987C6A">
        <w:rPr>
          <w:rFonts w:ascii="Arial" w:eastAsia="Arial" w:hAnsi="Arial" w:cs="Arial"/>
        </w:rPr>
        <w:t>. We interpret these results to mean that t</w:t>
      </w:r>
      <w:r w:rsidR="00D95A8A">
        <w:rPr>
          <w:rFonts w:ascii="Arial" w:eastAsia="Arial" w:hAnsi="Arial" w:cs="Arial"/>
        </w:rPr>
        <w:t xml:space="preserve">he </w:t>
      </w:r>
      <w:r w:rsidR="005B2919">
        <w:rPr>
          <w:rFonts w:ascii="Arial" w:eastAsia="Arial" w:hAnsi="Arial" w:cs="Arial"/>
        </w:rPr>
        <w:t xml:space="preserve">8-fold </w:t>
      </w:r>
      <w:r w:rsidR="00D95A8A">
        <w:rPr>
          <w:rFonts w:ascii="Arial" w:eastAsia="Arial" w:hAnsi="Arial" w:cs="Arial"/>
        </w:rPr>
        <w:t xml:space="preserve">variation in genome size across </w:t>
      </w:r>
      <w:r w:rsidR="005B2919">
        <w:rPr>
          <w:rFonts w:ascii="Arial" w:eastAsia="Arial" w:hAnsi="Arial" w:cs="Arial"/>
        </w:rPr>
        <w:t xml:space="preserve">the gigantic genomes of </w:t>
      </w:r>
      <w:r w:rsidR="00D95A8A">
        <w:rPr>
          <w:rFonts w:ascii="Arial" w:eastAsia="Arial" w:hAnsi="Arial" w:cs="Arial"/>
        </w:rPr>
        <w:t xml:space="preserve">salamanders can be explained </w:t>
      </w:r>
      <w:r w:rsidR="001F3181">
        <w:rPr>
          <w:rFonts w:ascii="Arial" w:eastAsia="Arial" w:hAnsi="Arial" w:cs="Arial"/>
        </w:rPr>
        <w:t>by biased</w:t>
      </w:r>
      <w:r w:rsidR="00D95A8A">
        <w:rPr>
          <w:rFonts w:ascii="Arial" w:eastAsia="Arial" w:hAnsi="Arial" w:cs="Arial"/>
        </w:rPr>
        <w:t xml:space="preserve"> stochastic </w:t>
      </w:r>
      <w:r w:rsidR="00C228BC">
        <w:rPr>
          <w:rFonts w:ascii="Arial" w:eastAsia="Arial" w:hAnsi="Arial" w:cs="Arial"/>
        </w:rPr>
        <w:t xml:space="preserve">TE accumulation </w:t>
      </w:r>
      <w:r w:rsidR="00D95A8A">
        <w:rPr>
          <w:rFonts w:ascii="Arial" w:eastAsia="Arial" w:hAnsi="Arial" w:cs="Arial"/>
        </w:rPr>
        <w:t xml:space="preserve">under </w:t>
      </w:r>
      <w:r w:rsidR="00220EB3">
        <w:rPr>
          <w:rFonts w:ascii="Arial" w:eastAsia="Arial" w:hAnsi="Arial" w:cs="Arial"/>
        </w:rPr>
        <w:t xml:space="preserve">several different </w:t>
      </w:r>
      <w:r w:rsidR="00D95A8A">
        <w:rPr>
          <w:rFonts w:ascii="Arial" w:eastAsia="Arial" w:hAnsi="Arial" w:cs="Arial"/>
        </w:rPr>
        <w:t xml:space="preserve">constraints imposed by life history. </w:t>
      </w:r>
      <w:r w:rsidR="0055360A">
        <w:rPr>
          <w:rFonts w:ascii="Arial" w:eastAsia="Arial" w:hAnsi="Arial" w:cs="Arial"/>
        </w:rPr>
        <w:t xml:space="preserve">Accounting for constraints imposed by metamorphosis is far superior to any purely stochastic model; in a targeted pairwise comparison, metamorphosis-other is a </w:t>
      </w:r>
      <w:r w:rsidR="005B2919">
        <w:rPr>
          <w:rFonts w:ascii="Arial" w:eastAsia="Arial" w:hAnsi="Arial" w:cs="Arial"/>
        </w:rPr>
        <w:t xml:space="preserve">significantly </w:t>
      </w:r>
      <w:r w:rsidR="0055360A">
        <w:rPr>
          <w:rFonts w:ascii="Arial" w:eastAsia="Arial" w:hAnsi="Arial" w:cs="Arial"/>
        </w:rPr>
        <w:t xml:space="preserve">better fit to the data than BM (Table 4, Figure 2A). In addition, the non-feeding metamorphic strategy imposes a distinct and very strong added constraint limiting genome expansion, </w:t>
      </w:r>
      <w:r w:rsidR="00D858AB">
        <w:rPr>
          <w:rFonts w:ascii="Arial" w:eastAsia="Arial" w:hAnsi="Arial" w:cs="Arial"/>
        </w:rPr>
        <w:t xml:space="preserve">even </w:t>
      </w:r>
      <w:r w:rsidR="0055360A">
        <w:rPr>
          <w:rFonts w:ascii="Arial" w:eastAsia="Arial" w:hAnsi="Arial" w:cs="Arial"/>
        </w:rPr>
        <w:t>causing a deterministic trend towards smaller genome sizes; in targeted pairwise comparisons, metamorphosis-non-feeding-other</w:t>
      </w:r>
      <w:r w:rsidR="005B2919">
        <w:rPr>
          <w:rFonts w:ascii="Arial" w:eastAsia="Arial" w:hAnsi="Arial" w:cs="Arial"/>
        </w:rPr>
        <w:t xml:space="preserve"> significantly</w:t>
      </w:r>
      <w:r w:rsidR="0055360A">
        <w:rPr>
          <w:rFonts w:ascii="Arial" w:eastAsia="Arial" w:hAnsi="Arial" w:cs="Arial"/>
        </w:rPr>
        <w:t xml:space="preserve"> improves upon metamorphosis-other, and meta-</w:t>
      </w:r>
      <w:proofErr w:type="spellStart"/>
      <w:r w:rsidR="0055360A">
        <w:rPr>
          <w:rFonts w:ascii="Arial" w:eastAsia="Arial" w:hAnsi="Arial" w:cs="Arial"/>
        </w:rPr>
        <w:t>nf</w:t>
      </w:r>
      <w:proofErr w:type="spellEnd"/>
      <w:r w:rsidR="0055360A">
        <w:rPr>
          <w:rFonts w:ascii="Arial" w:eastAsia="Arial" w:hAnsi="Arial" w:cs="Arial"/>
        </w:rPr>
        <w:t>-</w:t>
      </w:r>
      <w:proofErr w:type="spellStart"/>
      <w:r w:rsidR="0055360A">
        <w:rPr>
          <w:rFonts w:ascii="Arial" w:eastAsia="Arial" w:hAnsi="Arial" w:cs="Arial"/>
        </w:rPr>
        <w:t>paed</w:t>
      </w:r>
      <w:proofErr w:type="spellEnd"/>
      <w:r w:rsidR="0055360A">
        <w:rPr>
          <w:rFonts w:ascii="Arial" w:eastAsia="Arial" w:hAnsi="Arial" w:cs="Arial"/>
        </w:rPr>
        <w:t>-dd</w:t>
      </w:r>
      <w:r w:rsidR="00513CB3">
        <w:rPr>
          <w:rFonts w:ascii="Arial" w:eastAsia="Arial" w:hAnsi="Arial" w:cs="Arial"/>
        </w:rPr>
        <w:t xml:space="preserve"> significantly</w:t>
      </w:r>
      <w:r w:rsidR="0055360A">
        <w:rPr>
          <w:rFonts w:ascii="Arial" w:eastAsia="Arial" w:hAnsi="Arial" w:cs="Arial"/>
        </w:rPr>
        <w:t xml:space="preserve"> improves upon meta-</w:t>
      </w:r>
      <w:proofErr w:type="spellStart"/>
      <w:r w:rsidR="0055360A">
        <w:rPr>
          <w:rFonts w:ascii="Arial" w:eastAsia="Arial" w:hAnsi="Arial" w:cs="Arial"/>
        </w:rPr>
        <w:t>paed</w:t>
      </w:r>
      <w:proofErr w:type="spellEnd"/>
      <w:r w:rsidR="0055360A">
        <w:rPr>
          <w:rFonts w:ascii="Arial" w:eastAsia="Arial" w:hAnsi="Arial" w:cs="Arial"/>
        </w:rPr>
        <w:t xml:space="preserve">-dd (Table 4, Figure 2C, D). </w:t>
      </w:r>
      <w:r w:rsidR="00513CB3">
        <w:rPr>
          <w:rFonts w:ascii="Arial" w:eastAsia="Arial" w:hAnsi="Arial" w:cs="Arial"/>
        </w:rPr>
        <w:t>Accounting separately for</w:t>
      </w:r>
      <w:r w:rsidR="0055360A">
        <w:rPr>
          <w:rFonts w:ascii="Arial" w:eastAsia="Arial" w:hAnsi="Arial" w:cs="Arial"/>
        </w:rPr>
        <w:t xml:space="preserve"> the paedomorphic and direct develo</w:t>
      </w:r>
      <w:r w:rsidR="00513CB3">
        <w:rPr>
          <w:rFonts w:ascii="Arial" w:eastAsia="Arial" w:hAnsi="Arial" w:cs="Arial"/>
        </w:rPr>
        <w:t>ping</w:t>
      </w:r>
      <w:r w:rsidR="0055360A">
        <w:rPr>
          <w:rFonts w:ascii="Arial" w:eastAsia="Arial" w:hAnsi="Arial" w:cs="Arial"/>
        </w:rPr>
        <w:t xml:space="preserve"> strategies</w:t>
      </w:r>
      <w:r w:rsidR="00513CB3">
        <w:rPr>
          <w:rFonts w:ascii="Arial" w:eastAsia="Arial" w:hAnsi="Arial" w:cs="Arial"/>
        </w:rPr>
        <w:t xml:space="preserve"> has less of an impact on model fit; in targeted comparisons, </w:t>
      </w:r>
      <w:r w:rsidR="00513CB3">
        <w:rPr>
          <w:rFonts w:ascii="Arial" w:eastAsia="Arial" w:hAnsi="Arial" w:cs="Arial"/>
          <w:i/>
        </w:rPr>
        <w:t>meta-</w:t>
      </w:r>
      <w:proofErr w:type="spellStart"/>
      <w:r w:rsidR="00513CB3">
        <w:rPr>
          <w:rFonts w:ascii="Arial" w:eastAsia="Arial" w:hAnsi="Arial" w:cs="Arial"/>
          <w:i/>
        </w:rPr>
        <w:t>paed</w:t>
      </w:r>
      <w:proofErr w:type="spellEnd"/>
      <w:r w:rsidR="00513CB3">
        <w:rPr>
          <w:rFonts w:ascii="Arial" w:eastAsia="Arial" w:hAnsi="Arial" w:cs="Arial"/>
          <w:i/>
        </w:rPr>
        <w:t xml:space="preserve">-dd </w:t>
      </w:r>
      <w:r w:rsidR="00513CB3">
        <w:rPr>
          <w:rFonts w:ascii="Arial" w:eastAsia="Arial" w:hAnsi="Arial" w:cs="Arial"/>
        </w:rPr>
        <w:t xml:space="preserve">improves upon </w:t>
      </w:r>
      <w:r w:rsidR="00513CB3">
        <w:rPr>
          <w:rFonts w:ascii="Arial" w:eastAsia="Arial" w:hAnsi="Arial" w:cs="Arial"/>
          <w:i/>
        </w:rPr>
        <w:t>metamorphosis-other</w:t>
      </w:r>
      <w:r w:rsidR="0055360A">
        <w:rPr>
          <w:rFonts w:ascii="Arial" w:eastAsia="Arial" w:hAnsi="Arial" w:cs="Arial"/>
        </w:rPr>
        <w:t xml:space="preserve"> </w:t>
      </w:r>
      <w:r w:rsidR="00513CB3">
        <w:rPr>
          <w:rFonts w:ascii="Arial" w:eastAsia="Arial" w:hAnsi="Arial" w:cs="Arial"/>
        </w:rPr>
        <w:t xml:space="preserve">and </w:t>
      </w:r>
      <w:r w:rsidR="00513CB3">
        <w:rPr>
          <w:rFonts w:ascii="Arial" w:eastAsia="Arial" w:hAnsi="Arial" w:cs="Arial"/>
          <w:i/>
        </w:rPr>
        <w:t>meta-</w:t>
      </w:r>
      <w:proofErr w:type="spellStart"/>
      <w:r w:rsidR="00513CB3">
        <w:rPr>
          <w:rFonts w:ascii="Arial" w:eastAsia="Arial" w:hAnsi="Arial" w:cs="Arial"/>
          <w:i/>
        </w:rPr>
        <w:t>nf</w:t>
      </w:r>
      <w:proofErr w:type="spellEnd"/>
      <w:r w:rsidR="00513CB3">
        <w:rPr>
          <w:rFonts w:ascii="Arial" w:eastAsia="Arial" w:hAnsi="Arial" w:cs="Arial"/>
          <w:i/>
        </w:rPr>
        <w:t>-</w:t>
      </w:r>
      <w:proofErr w:type="spellStart"/>
      <w:r w:rsidR="00513CB3">
        <w:rPr>
          <w:rFonts w:ascii="Arial" w:eastAsia="Arial" w:hAnsi="Arial" w:cs="Arial"/>
          <w:i/>
        </w:rPr>
        <w:t>paed</w:t>
      </w:r>
      <w:proofErr w:type="spellEnd"/>
      <w:r w:rsidR="00513CB3">
        <w:rPr>
          <w:rFonts w:ascii="Arial" w:eastAsia="Arial" w:hAnsi="Arial" w:cs="Arial"/>
          <w:i/>
        </w:rPr>
        <w:t xml:space="preserve">-dd </w:t>
      </w:r>
      <w:r w:rsidR="00513CB3">
        <w:rPr>
          <w:rFonts w:ascii="Arial" w:eastAsia="Arial" w:hAnsi="Arial" w:cs="Arial"/>
        </w:rPr>
        <w:t xml:space="preserve">improves upon </w:t>
      </w:r>
      <w:r w:rsidR="00513CB3">
        <w:rPr>
          <w:rFonts w:ascii="Arial" w:eastAsia="Arial" w:hAnsi="Arial" w:cs="Arial"/>
          <w:i/>
        </w:rPr>
        <w:t>meta-</w:t>
      </w:r>
      <w:proofErr w:type="spellStart"/>
      <w:r w:rsidR="00513CB3">
        <w:rPr>
          <w:rFonts w:ascii="Arial" w:eastAsia="Arial" w:hAnsi="Arial" w:cs="Arial"/>
          <w:i/>
        </w:rPr>
        <w:t>nf</w:t>
      </w:r>
      <w:proofErr w:type="spellEnd"/>
      <w:r w:rsidR="00513CB3">
        <w:rPr>
          <w:rFonts w:ascii="Arial" w:eastAsia="Arial" w:hAnsi="Arial" w:cs="Arial"/>
          <w:i/>
        </w:rPr>
        <w:t>-other</w:t>
      </w:r>
      <w:r w:rsidR="00513CB3">
        <w:rPr>
          <w:rFonts w:ascii="Arial" w:eastAsia="Arial" w:hAnsi="Arial" w:cs="Arial"/>
        </w:rPr>
        <w:t>, but neither effect is significant (Table 4, Figure 2B, E). When we allow multiple noise parameters across regimes (Table 1), the addition of the paedomorphic and direct-developing regimes has a</w:t>
      </w:r>
      <w:r w:rsidR="00B953F0">
        <w:rPr>
          <w:rFonts w:ascii="Arial" w:eastAsia="Arial" w:hAnsi="Arial" w:cs="Arial"/>
        </w:rPr>
        <w:t>n even</w:t>
      </w:r>
      <w:r w:rsidR="00513CB3">
        <w:rPr>
          <w:rFonts w:ascii="Arial" w:eastAsia="Arial" w:hAnsi="Arial" w:cs="Arial"/>
        </w:rPr>
        <w:t xml:space="preserve"> smaller effect on model fit.</w:t>
      </w:r>
      <w:r w:rsidR="00B953F0">
        <w:rPr>
          <w:rFonts w:ascii="Arial" w:eastAsia="Arial" w:hAnsi="Arial" w:cs="Arial"/>
        </w:rPr>
        <w:t xml:space="preserve"> However, the strength of the deterministic trend towards genome expansion for </w:t>
      </w:r>
      <w:proofErr w:type="spellStart"/>
      <w:r w:rsidR="00B953F0">
        <w:rPr>
          <w:rFonts w:ascii="Arial" w:eastAsia="Arial" w:hAnsi="Arial" w:cs="Arial"/>
        </w:rPr>
        <w:t>paedomorphs</w:t>
      </w:r>
      <w:proofErr w:type="spellEnd"/>
      <w:r w:rsidR="00B953F0">
        <w:rPr>
          <w:rFonts w:ascii="Arial" w:eastAsia="Arial" w:hAnsi="Arial" w:cs="Arial"/>
        </w:rPr>
        <w:t xml:space="preserve"> is roughly the same as the strength of the deterministic trend towards genome reduction for non-feeding </w:t>
      </w:r>
      <w:proofErr w:type="spellStart"/>
      <w:r w:rsidR="00B953F0">
        <w:rPr>
          <w:rFonts w:ascii="Arial" w:eastAsia="Arial" w:hAnsi="Arial" w:cs="Arial"/>
        </w:rPr>
        <w:t>metamorphosers</w:t>
      </w:r>
      <w:proofErr w:type="spellEnd"/>
      <w:r w:rsidR="00B953F0">
        <w:rPr>
          <w:rFonts w:ascii="Arial" w:eastAsia="Arial" w:hAnsi="Arial" w:cs="Arial"/>
        </w:rPr>
        <w:t xml:space="preserve">; both are an order of magnitude stronger than the trend for </w:t>
      </w:r>
      <w:proofErr w:type="gramStart"/>
      <w:r w:rsidR="00B953F0">
        <w:rPr>
          <w:rFonts w:ascii="Arial" w:eastAsia="Arial" w:hAnsi="Arial" w:cs="Arial"/>
        </w:rPr>
        <w:t>direct-developers</w:t>
      </w:r>
      <w:proofErr w:type="gramEnd"/>
      <w:r w:rsidR="00B953F0">
        <w:rPr>
          <w:rFonts w:ascii="Arial" w:eastAsia="Arial" w:hAnsi="Arial" w:cs="Arial"/>
        </w:rPr>
        <w:t>.</w:t>
      </w:r>
      <w:r w:rsidR="00513CB3">
        <w:rPr>
          <w:rFonts w:ascii="Arial" w:eastAsia="Arial" w:hAnsi="Arial" w:cs="Arial"/>
        </w:rPr>
        <w:t xml:space="preserve"> </w:t>
      </w:r>
      <w:r w:rsidR="00B953F0">
        <w:rPr>
          <w:rFonts w:ascii="Arial" w:eastAsia="Arial" w:hAnsi="Arial" w:cs="Arial"/>
        </w:rPr>
        <w:t xml:space="preserve">Non-feeding </w:t>
      </w:r>
      <w:proofErr w:type="spellStart"/>
      <w:r w:rsidR="00B953F0">
        <w:rPr>
          <w:rFonts w:ascii="Arial" w:eastAsia="Arial" w:hAnsi="Arial" w:cs="Arial"/>
        </w:rPr>
        <w:t>metamorphosers</w:t>
      </w:r>
      <w:proofErr w:type="spellEnd"/>
      <w:r w:rsidR="00B953F0">
        <w:rPr>
          <w:rFonts w:ascii="Arial" w:eastAsia="Arial" w:hAnsi="Arial" w:cs="Arial"/>
        </w:rPr>
        <w:t xml:space="preserve"> have no deterministic trend (Table 3). </w:t>
      </w:r>
      <w:r w:rsidR="00513CB3">
        <w:rPr>
          <w:rFonts w:ascii="Arial" w:eastAsia="Arial" w:hAnsi="Arial" w:cs="Arial"/>
        </w:rPr>
        <w:t xml:space="preserve">Taken together, these results suggest that </w:t>
      </w:r>
      <w:r w:rsidR="0055360A">
        <w:rPr>
          <w:rFonts w:ascii="Arial" w:eastAsia="Arial" w:hAnsi="Arial" w:cs="Arial"/>
        </w:rPr>
        <w:t>each</w:t>
      </w:r>
      <w:r w:rsidR="00513CB3">
        <w:rPr>
          <w:rFonts w:ascii="Arial" w:eastAsia="Arial" w:hAnsi="Arial" w:cs="Arial"/>
        </w:rPr>
        <w:t xml:space="preserve"> life-history</w:t>
      </w:r>
      <w:r w:rsidR="0055360A">
        <w:rPr>
          <w:rFonts w:ascii="Arial" w:eastAsia="Arial" w:hAnsi="Arial" w:cs="Arial"/>
        </w:rPr>
        <w:t xml:space="preserve"> strategy receives some support as</w:t>
      </w:r>
      <w:r w:rsidR="00513CB3">
        <w:rPr>
          <w:rFonts w:ascii="Arial" w:eastAsia="Arial" w:hAnsi="Arial" w:cs="Arial"/>
        </w:rPr>
        <w:t xml:space="preserve"> exerting a unique</w:t>
      </w:r>
      <w:r w:rsidR="0055360A">
        <w:rPr>
          <w:rFonts w:ascii="Arial" w:eastAsia="Arial" w:hAnsi="Arial" w:cs="Arial"/>
        </w:rPr>
        <w:t xml:space="preserve"> influenc</w:t>
      </w:r>
      <w:r w:rsidR="00513CB3">
        <w:rPr>
          <w:rFonts w:ascii="Arial" w:eastAsia="Arial" w:hAnsi="Arial" w:cs="Arial"/>
        </w:rPr>
        <w:t>e on</w:t>
      </w:r>
      <w:r w:rsidR="0055360A">
        <w:rPr>
          <w:rFonts w:ascii="Arial" w:eastAsia="Arial" w:hAnsi="Arial" w:cs="Arial"/>
        </w:rPr>
        <w:t xml:space="preserve"> genome size</w:t>
      </w:r>
      <w:r w:rsidR="00513CB3">
        <w:rPr>
          <w:rFonts w:ascii="Arial" w:eastAsia="Arial" w:hAnsi="Arial" w:cs="Arial"/>
        </w:rPr>
        <w:t>, but that the metamorphosing and non-feeding metamorphosing strategies exert the strongest influences</w:t>
      </w:r>
      <w:r w:rsidR="0055360A">
        <w:rPr>
          <w:rFonts w:ascii="Arial" w:eastAsia="Arial" w:hAnsi="Arial" w:cs="Arial"/>
        </w:rPr>
        <w:t xml:space="preserve">. </w:t>
      </w:r>
    </w:p>
    <w:p w14:paraId="77239545" w14:textId="3D9635E4" w:rsidR="0055360A" w:rsidRDefault="0055360A" w:rsidP="00040120">
      <w:pPr>
        <w:spacing w:line="276" w:lineRule="auto"/>
        <w:ind w:firstLine="720"/>
        <w:rPr>
          <w:rFonts w:ascii="Arial" w:eastAsia="Arial" w:hAnsi="Arial" w:cs="Arial"/>
        </w:rPr>
      </w:pPr>
    </w:p>
    <w:p w14:paraId="4CD96145" w14:textId="463CC31E" w:rsidR="001F3181" w:rsidRDefault="001F3181">
      <w:pPr>
        <w:spacing w:line="276" w:lineRule="auto"/>
        <w:rPr>
          <w:ins w:id="42" w:author="Mueller,Rachel" w:date="2020-09-22T10:12:00Z"/>
          <w:rFonts w:ascii="Arial" w:eastAsia="Arial" w:hAnsi="Arial" w:cs="Arial"/>
        </w:rPr>
      </w:pPr>
    </w:p>
    <w:p w14:paraId="7F6DA3B2" w14:textId="5EEFBDD6" w:rsidR="006C2A8A" w:rsidRDefault="00BF178B" w:rsidP="003D323A">
      <w:pPr>
        <w:spacing w:line="276" w:lineRule="auto"/>
        <w:rPr>
          <w:rFonts w:ascii="Arial" w:eastAsia="Arial" w:hAnsi="Arial" w:cs="Arial"/>
        </w:rPr>
      </w:pPr>
      <w:r w:rsidRPr="00401691">
        <w:rPr>
          <w:rFonts w:ascii="Arial" w:eastAsia="Arial" w:hAnsi="Arial" w:cs="Arial"/>
        </w:rPr>
        <w:t xml:space="preserve">To our knowledge, our study is the first to </w:t>
      </w:r>
      <w:r w:rsidR="00401691">
        <w:rPr>
          <w:rFonts w:ascii="Arial" w:eastAsia="Arial" w:hAnsi="Arial" w:cs="Arial"/>
        </w:rPr>
        <w:t>identify</w:t>
      </w:r>
      <w:r w:rsidR="00401691" w:rsidRPr="00401691">
        <w:rPr>
          <w:rFonts w:ascii="Arial" w:eastAsia="Arial" w:hAnsi="Arial" w:cs="Arial"/>
        </w:rPr>
        <w:t xml:space="preserve"> </w:t>
      </w:r>
      <w:commentRangeStart w:id="43"/>
      <w:r w:rsidRPr="00401691">
        <w:rPr>
          <w:rFonts w:ascii="Arial" w:eastAsia="Arial" w:hAnsi="Arial" w:cs="Arial"/>
        </w:rPr>
        <w:t>non-feeding metamorphosis</w:t>
      </w:r>
      <w:commentRangeEnd w:id="43"/>
      <w:r w:rsidR="002B22DF" w:rsidRPr="00401691">
        <w:rPr>
          <w:rStyle w:val="CommentReference"/>
        </w:rPr>
        <w:commentReference w:id="43"/>
      </w:r>
      <w:r w:rsidR="000428B1" w:rsidRPr="00401691">
        <w:rPr>
          <w:rFonts w:ascii="Arial" w:eastAsia="Arial" w:hAnsi="Arial" w:cs="Arial"/>
        </w:rPr>
        <w:t xml:space="preserve">, which occurs in the family </w:t>
      </w:r>
      <w:proofErr w:type="spellStart"/>
      <w:r w:rsidR="000428B1" w:rsidRPr="00401691">
        <w:rPr>
          <w:rFonts w:ascii="Arial" w:eastAsia="Arial" w:hAnsi="Arial" w:cs="Arial"/>
        </w:rPr>
        <w:t>Plethodontidae</w:t>
      </w:r>
      <w:proofErr w:type="spellEnd"/>
      <w:r w:rsidR="000428B1" w:rsidRPr="00401691">
        <w:rPr>
          <w:rFonts w:ascii="Arial" w:eastAsia="Arial" w:hAnsi="Arial" w:cs="Arial"/>
        </w:rPr>
        <w:t>,</w:t>
      </w:r>
      <w:r w:rsidRPr="00401691">
        <w:rPr>
          <w:rFonts w:ascii="Arial" w:eastAsia="Arial" w:hAnsi="Arial" w:cs="Arial"/>
        </w:rPr>
        <w:t xml:space="preserve"> as a distinct life-history constraint shaping genome size evolution in salamanders. </w:t>
      </w:r>
      <w:r w:rsidR="00C14CA6" w:rsidRPr="00401691">
        <w:rPr>
          <w:rFonts w:ascii="Arial" w:eastAsia="Arial" w:hAnsi="Arial" w:cs="Arial"/>
        </w:rPr>
        <w:t xml:space="preserve">The deterministic trend toward smaller genome sizes within this regime is consistent with selection towards genome size reduction to shorten the duration of metamorphosis; the </w:t>
      </w:r>
      <w:r w:rsidRPr="00401691">
        <w:rPr>
          <w:rFonts w:ascii="Arial" w:eastAsia="Arial" w:hAnsi="Arial" w:cs="Arial"/>
        </w:rPr>
        <w:t xml:space="preserve">inability to feed </w:t>
      </w:r>
      <w:r w:rsidR="00C14CA6" w:rsidRPr="00401691">
        <w:rPr>
          <w:rFonts w:ascii="Arial" w:eastAsia="Arial" w:hAnsi="Arial" w:cs="Arial"/>
        </w:rPr>
        <w:t>during</w:t>
      </w:r>
      <w:r w:rsidRPr="00401691">
        <w:rPr>
          <w:rFonts w:ascii="Arial" w:eastAsia="Arial" w:hAnsi="Arial" w:cs="Arial"/>
        </w:rPr>
        <w:t xml:space="preserve"> weeks of differentiation and body-plan repatterning </w:t>
      </w:r>
      <w:r w:rsidR="009C5DCD" w:rsidRPr="00401691">
        <w:rPr>
          <w:rFonts w:ascii="Arial" w:eastAsia="Arial" w:hAnsi="Arial" w:cs="Arial"/>
        </w:rPr>
        <w:t>does appear to create</w:t>
      </w:r>
      <w:r w:rsidR="00755E39" w:rsidRPr="00401691">
        <w:rPr>
          <w:rFonts w:ascii="Arial" w:eastAsia="Arial" w:hAnsi="Arial" w:cs="Arial"/>
        </w:rPr>
        <w:t xml:space="preserve"> </w:t>
      </w:r>
      <w:r w:rsidR="009C5DCD" w:rsidRPr="00401691">
        <w:rPr>
          <w:rFonts w:ascii="Arial" w:eastAsia="Arial" w:hAnsi="Arial" w:cs="Arial"/>
        </w:rPr>
        <w:t>vulnerability</w:t>
      </w:r>
      <w:r w:rsidR="00C14CA6" w:rsidRPr="00401691">
        <w:rPr>
          <w:rFonts w:ascii="Arial" w:eastAsia="Arial" w:hAnsi="Arial" w:cs="Arial"/>
        </w:rPr>
        <w:t xml:space="preserve">. </w:t>
      </w:r>
      <w:r w:rsidR="007E78A8" w:rsidRPr="00401691">
        <w:rPr>
          <w:rFonts w:ascii="Arial" w:eastAsia="Arial" w:hAnsi="Arial" w:cs="Arial"/>
        </w:rPr>
        <w:t>Recent work suggests that non-feeding metamorphosis in plethodontids evolved</w:t>
      </w:r>
      <w:r w:rsidR="00C30102" w:rsidRPr="00401691">
        <w:rPr>
          <w:rFonts w:ascii="Arial" w:eastAsia="Arial" w:hAnsi="Arial" w:cs="Arial"/>
        </w:rPr>
        <w:t xml:space="preserve"> several times within the clade</w:t>
      </w:r>
      <w:r w:rsidR="007E78A8" w:rsidRPr="00401691">
        <w:rPr>
          <w:rFonts w:ascii="Arial" w:eastAsia="Arial" w:hAnsi="Arial" w:cs="Arial"/>
        </w:rPr>
        <w:t xml:space="preserve"> from direct-developing ancestor</w:t>
      </w:r>
      <w:r w:rsidR="00C30102" w:rsidRPr="00401691">
        <w:rPr>
          <w:rFonts w:ascii="Arial" w:eastAsia="Arial" w:hAnsi="Arial" w:cs="Arial"/>
        </w:rPr>
        <w:t>s</w:t>
      </w:r>
      <w:r w:rsidR="007E78A8" w:rsidRPr="00401691">
        <w:rPr>
          <w:rFonts w:ascii="Arial" w:eastAsia="Arial" w:hAnsi="Arial" w:cs="Arial"/>
        </w:rPr>
        <w:t xml:space="preserve">. </w:t>
      </w:r>
      <w:commentRangeStart w:id="44"/>
      <w:r w:rsidR="007E78A8" w:rsidRPr="00401691">
        <w:rPr>
          <w:rFonts w:ascii="Arial" w:eastAsia="Arial" w:hAnsi="Arial" w:cs="Arial"/>
        </w:rPr>
        <w:t xml:space="preserve">Under </w:t>
      </w:r>
      <w:commentRangeEnd w:id="44"/>
      <w:r w:rsidR="00B60906" w:rsidRPr="00401691">
        <w:rPr>
          <w:rStyle w:val="CommentReference"/>
        </w:rPr>
        <w:commentReference w:id="44"/>
      </w:r>
      <w:r w:rsidR="007E78A8" w:rsidRPr="00401691">
        <w:rPr>
          <w:rFonts w:ascii="Arial" w:eastAsia="Arial" w:hAnsi="Arial" w:cs="Arial"/>
        </w:rPr>
        <w:t>this scenario, in the direct-developing ancestral lineage</w:t>
      </w:r>
      <w:r w:rsidR="00C30102" w:rsidRPr="00401691">
        <w:rPr>
          <w:rFonts w:ascii="Arial" w:eastAsia="Arial" w:hAnsi="Arial" w:cs="Arial"/>
        </w:rPr>
        <w:t>(s)</w:t>
      </w:r>
      <w:r w:rsidR="007E78A8" w:rsidRPr="00401691">
        <w:rPr>
          <w:rFonts w:ascii="Arial" w:eastAsia="Arial" w:hAnsi="Arial" w:cs="Arial"/>
        </w:rPr>
        <w:t>, metamorphic repatterning</w:t>
      </w:r>
      <w:r w:rsidR="00DB11E2" w:rsidRPr="00401691">
        <w:rPr>
          <w:rFonts w:ascii="Arial" w:eastAsia="Arial" w:hAnsi="Arial" w:cs="Arial"/>
        </w:rPr>
        <w:t xml:space="preserve"> steps</w:t>
      </w:r>
      <w:r w:rsidR="007E78A8" w:rsidRPr="00401691">
        <w:rPr>
          <w:rFonts w:ascii="Arial" w:eastAsia="Arial" w:hAnsi="Arial" w:cs="Arial"/>
        </w:rPr>
        <w:t xml:space="preserve"> were</w:t>
      </w:r>
      <w:r w:rsidR="00C30102" w:rsidRPr="00401691">
        <w:rPr>
          <w:rFonts w:ascii="Arial" w:eastAsia="Arial" w:hAnsi="Arial" w:cs="Arial"/>
        </w:rPr>
        <w:t xml:space="preserve"> retained as</w:t>
      </w:r>
      <w:r w:rsidR="007E78A8" w:rsidRPr="00401691">
        <w:rPr>
          <w:rFonts w:ascii="Arial" w:eastAsia="Arial" w:hAnsi="Arial" w:cs="Arial"/>
        </w:rPr>
        <w:t xml:space="preserve"> part of the longer sequence of developmental events that occurred inside the egg</w:t>
      </w:r>
      <w:r w:rsidR="00F7060A" w:rsidRPr="00401691">
        <w:rPr>
          <w:rFonts w:ascii="Arial" w:eastAsia="Arial" w:hAnsi="Arial" w:cs="Arial"/>
        </w:rPr>
        <w:t xml:space="preserve">. The larval growth </w:t>
      </w:r>
      <w:r w:rsidR="00F7060A" w:rsidRPr="00401691">
        <w:rPr>
          <w:rFonts w:ascii="Arial" w:eastAsia="Arial" w:hAnsi="Arial" w:cs="Arial"/>
        </w:rPr>
        <w:lastRenderedPageBreak/>
        <w:t>phase was eliminated. These changes were likely</w:t>
      </w:r>
      <w:r w:rsidR="007E78A8" w:rsidRPr="00401691">
        <w:rPr>
          <w:rFonts w:ascii="Arial" w:eastAsia="Arial" w:hAnsi="Arial" w:cs="Arial"/>
        </w:rPr>
        <w:t xml:space="preserve"> </w:t>
      </w:r>
      <w:r w:rsidR="00031905" w:rsidRPr="00401691">
        <w:rPr>
          <w:rFonts w:ascii="Arial" w:eastAsia="Arial" w:hAnsi="Arial" w:cs="Arial"/>
        </w:rPr>
        <w:t xml:space="preserve">mediated by evolutionary changes in the timing of thyroid hormone (TH) activity and individual tissue-level TH </w:t>
      </w:r>
      <w:proofErr w:type="gramStart"/>
      <w:r w:rsidR="00031905" w:rsidRPr="00401691">
        <w:rPr>
          <w:rFonts w:ascii="Arial" w:eastAsia="Arial" w:hAnsi="Arial" w:cs="Arial"/>
        </w:rPr>
        <w:t xml:space="preserve">responses </w:t>
      </w:r>
      <w:r w:rsidR="00784797" w:rsidRPr="00401691">
        <w:rPr>
          <w:rFonts w:ascii="Arial" w:eastAsia="Arial" w:hAnsi="Arial" w:cs="Arial"/>
        </w:rPr>
        <w:t xml:space="preserve"> </w:t>
      </w:r>
      <w:r w:rsidR="00C30102" w:rsidRPr="00401691">
        <w:rPr>
          <w:rFonts w:ascii="Arial" w:eastAsia="Arial" w:hAnsi="Arial" w:cs="Arial"/>
        </w:rPr>
        <w:t>.</w:t>
      </w:r>
      <w:proofErr w:type="gramEnd"/>
      <w:r w:rsidR="00C30102" w:rsidRPr="00401691">
        <w:rPr>
          <w:rFonts w:ascii="Arial" w:eastAsia="Arial" w:hAnsi="Arial" w:cs="Arial"/>
        </w:rPr>
        <w:t xml:space="preserve"> The re-evolution of metamorphosis</w:t>
      </w:r>
      <w:r w:rsidR="002F7B80" w:rsidRPr="00401691">
        <w:rPr>
          <w:rFonts w:ascii="Arial" w:eastAsia="Arial" w:hAnsi="Arial" w:cs="Arial"/>
        </w:rPr>
        <w:t xml:space="preserve"> from this direct-developing ancestor(s)</w:t>
      </w:r>
      <w:r w:rsidR="00C30102" w:rsidRPr="00401691">
        <w:rPr>
          <w:rFonts w:ascii="Arial" w:eastAsia="Arial" w:hAnsi="Arial" w:cs="Arial"/>
        </w:rPr>
        <w:t xml:space="preserve"> reflected the </w:t>
      </w:r>
      <w:r w:rsidR="00E15846" w:rsidRPr="00401691">
        <w:rPr>
          <w:rFonts w:ascii="Arial" w:eastAsia="Arial" w:hAnsi="Arial" w:cs="Arial"/>
        </w:rPr>
        <w:t>insertion</w:t>
      </w:r>
      <w:r w:rsidR="00C30102" w:rsidRPr="00401691">
        <w:rPr>
          <w:rFonts w:ascii="Arial" w:eastAsia="Arial" w:hAnsi="Arial" w:cs="Arial"/>
        </w:rPr>
        <w:t xml:space="preserve"> of a larval growth phase</w:t>
      </w:r>
      <w:r w:rsidR="00DB11E2" w:rsidRPr="00401691">
        <w:rPr>
          <w:rFonts w:ascii="Arial" w:eastAsia="Arial" w:hAnsi="Arial" w:cs="Arial"/>
        </w:rPr>
        <w:t xml:space="preserve"> back</w:t>
      </w:r>
      <w:r w:rsidR="00C30102" w:rsidRPr="00401691">
        <w:rPr>
          <w:rFonts w:ascii="Arial" w:eastAsia="Arial" w:hAnsi="Arial" w:cs="Arial"/>
        </w:rPr>
        <w:t xml:space="preserve"> </w:t>
      </w:r>
      <w:r w:rsidR="00E15846" w:rsidRPr="00401691">
        <w:rPr>
          <w:rFonts w:ascii="Arial" w:eastAsia="Arial" w:hAnsi="Arial" w:cs="Arial"/>
        </w:rPr>
        <w:t>into ontogeny</w:t>
      </w:r>
      <w:r w:rsidR="00DB11E2" w:rsidRPr="00401691">
        <w:rPr>
          <w:rFonts w:ascii="Arial" w:eastAsia="Arial" w:hAnsi="Arial" w:cs="Arial"/>
        </w:rPr>
        <w:t>, followed by</w:t>
      </w:r>
      <w:r w:rsidR="00C30102" w:rsidRPr="00401691">
        <w:rPr>
          <w:rFonts w:ascii="Arial" w:eastAsia="Arial" w:hAnsi="Arial" w:cs="Arial"/>
        </w:rPr>
        <w:t xml:space="preserve"> the synchronous </w:t>
      </w:r>
      <w:r w:rsidR="0058407C" w:rsidRPr="00401691">
        <w:rPr>
          <w:rFonts w:ascii="Arial" w:eastAsia="Arial" w:hAnsi="Arial" w:cs="Arial"/>
        </w:rPr>
        <w:t>occurrence</w:t>
      </w:r>
      <w:r w:rsidR="00C30102" w:rsidRPr="00401691">
        <w:rPr>
          <w:rFonts w:ascii="Arial" w:eastAsia="Arial" w:hAnsi="Arial" w:cs="Arial"/>
        </w:rPr>
        <w:t xml:space="preserve"> of metamorphic repatterning</w:t>
      </w:r>
      <w:r w:rsidR="0058407C" w:rsidRPr="00401691">
        <w:rPr>
          <w:rFonts w:ascii="Arial" w:eastAsia="Arial" w:hAnsi="Arial" w:cs="Arial"/>
        </w:rPr>
        <w:t xml:space="preserve"> </w:t>
      </w:r>
      <w:r w:rsidR="00784797" w:rsidRPr="00401691">
        <w:rPr>
          <w:rFonts w:ascii="Arial" w:eastAsia="Arial" w:hAnsi="Arial" w:cs="Arial"/>
        </w:rPr>
        <w:t>events</w:t>
      </w:r>
      <w:r w:rsidR="00DB11E2" w:rsidRPr="00401691">
        <w:rPr>
          <w:rFonts w:ascii="Arial" w:eastAsia="Arial" w:hAnsi="Arial" w:cs="Arial"/>
        </w:rPr>
        <w:t xml:space="preserve"> </w:t>
      </w:r>
      <w:r w:rsidR="00C30102" w:rsidRPr="00401691">
        <w:rPr>
          <w:rFonts w:ascii="Arial" w:eastAsia="Arial" w:hAnsi="Arial" w:cs="Arial"/>
        </w:rPr>
        <w:t xml:space="preserve">in </w:t>
      </w:r>
      <w:r w:rsidR="002F7B80" w:rsidRPr="00401691">
        <w:rPr>
          <w:rFonts w:ascii="Arial" w:eastAsia="Arial" w:hAnsi="Arial" w:cs="Arial"/>
        </w:rPr>
        <w:t>the</w:t>
      </w:r>
      <w:r w:rsidR="00C30102" w:rsidRPr="00401691">
        <w:rPr>
          <w:rFonts w:ascii="Arial" w:eastAsia="Arial" w:hAnsi="Arial" w:cs="Arial"/>
        </w:rPr>
        <w:t xml:space="preserve"> free-living organism </w:t>
      </w:r>
      <w:r w:rsidR="001B4C25" w:rsidRPr="00401691">
        <w:rPr>
          <w:rFonts w:ascii="Arial" w:eastAsia="Arial" w:hAnsi="Arial" w:cs="Arial"/>
        </w:rPr>
        <w:t>after</w:t>
      </w:r>
      <w:r w:rsidR="002F7B80" w:rsidRPr="00401691">
        <w:rPr>
          <w:rFonts w:ascii="Arial" w:eastAsia="Arial" w:hAnsi="Arial" w:cs="Arial"/>
        </w:rPr>
        <w:t xml:space="preserve"> the larval growth phase</w:t>
      </w:r>
      <w:r w:rsidR="00C30102" w:rsidRPr="00401691">
        <w:rPr>
          <w:rFonts w:ascii="Arial" w:eastAsia="Arial" w:hAnsi="Arial" w:cs="Arial"/>
        </w:rPr>
        <w:t>.</w:t>
      </w:r>
      <w:r w:rsidR="00F7060A" w:rsidRPr="00401691">
        <w:rPr>
          <w:rFonts w:ascii="Arial" w:eastAsia="Arial" w:hAnsi="Arial" w:cs="Arial"/>
        </w:rPr>
        <w:t xml:space="preserve"> The repatterning of the feeding apparatus is different in plethodontids than in other salamanders; the </w:t>
      </w:r>
      <w:proofErr w:type="spellStart"/>
      <w:r w:rsidR="00F7060A" w:rsidRPr="00401691">
        <w:rPr>
          <w:rFonts w:ascii="Arial" w:eastAsia="Arial" w:hAnsi="Arial" w:cs="Arial"/>
        </w:rPr>
        <w:t>ceratobranchials</w:t>
      </w:r>
      <w:proofErr w:type="spellEnd"/>
      <w:r w:rsidR="00F7060A" w:rsidRPr="00401691">
        <w:rPr>
          <w:rFonts w:ascii="Arial" w:eastAsia="Arial" w:hAnsi="Arial" w:cs="Arial"/>
        </w:rPr>
        <w:t>, which are cartilaginous components of the tongue skeleton, are replaced by new structures in the adult rather than remodeled</w:t>
      </w:r>
      <w:r w:rsidR="00035597" w:rsidRPr="00401691">
        <w:rPr>
          <w:rFonts w:ascii="Arial" w:eastAsia="Arial" w:hAnsi="Arial" w:cs="Arial"/>
        </w:rPr>
        <w:t xml:space="preserve"> from existing larval </w:t>
      </w:r>
      <w:proofErr w:type="gramStart"/>
      <w:r w:rsidR="00035597" w:rsidRPr="00401691">
        <w:rPr>
          <w:rFonts w:ascii="Arial" w:eastAsia="Arial" w:hAnsi="Arial" w:cs="Arial"/>
        </w:rPr>
        <w:t>structures</w:t>
      </w:r>
      <w:r w:rsidR="007E2A4C" w:rsidRPr="00401691">
        <w:rPr>
          <w:rFonts w:ascii="Arial" w:eastAsia="Arial" w:hAnsi="Arial" w:cs="Arial"/>
        </w:rPr>
        <w:t xml:space="preserve"> </w:t>
      </w:r>
      <w:r w:rsidR="00035597" w:rsidRPr="00401691">
        <w:rPr>
          <w:rFonts w:ascii="Arial" w:eastAsia="Arial" w:hAnsi="Arial" w:cs="Arial"/>
        </w:rPr>
        <w:t>.</w:t>
      </w:r>
      <w:proofErr w:type="gramEnd"/>
      <w:r w:rsidR="00035597" w:rsidRPr="00401691">
        <w:rPr>
          <w:rFonts w:ascii="Arial" w:eastAsia="Arial" w:hAnsi="Arial" w:cs="Arial"/>
        </w:rPr>
        <w:t xml:space="preserve"> This replacement underlies the transition from larval suction feeding to adult projectile feeding </w:t>
      </w:r>
      <w:r w:rsidR="00401691">
        <w:rPr>
          <w:rFonts w:ascii="Arial" w:eastAsia="Arial" w:hAnsi="Arial" w:cs="Arial"/>
        </w:rPr>
        <w:t xml:space="preserve">and explains plethodontids’ inability to feed during </w:t>
      </w:r>
      <w:proofErr w:type="gramStart"/>
      <w:r w:rsidR="005B5658">
        <w:rPr>
          <w:rFonts w:ascii="Arial" w:eastAsia="Arial" w:hAnsi="Arial" w:cs="Arial"/>
        </w:rPr>
        <w:t>repatterning</w:t>
      </w:r>
      <w:r w:rsidR="00401691">
        <w:rPr>
          <w:rFonts w:ascii="Arial" w:eastAsia="Arial" w:hAnsi="Arial" w:cs="Arial"/>
        </w:rPr>
        <w:t xml:space="preserve"> </w:t>
      </w:r>
      <w:r w:rsidR="00035597" w:rsidRPr="00401691">
        <w:rPr>
          <w:rFonts w:ascii="Arial" w:eastAsia="Arial" w:hAnsi="Arial" w:cs="Arial"/>
        </w:rPr>
        <w:t>.</w:t>
      </w:r>
      <w:proofErr w:type="gramEnd"/>
      <w:r w:rsidR="00F7060A" w:rsidRPr="00401691">
        <w:rPr>
          <w:rFonts w:ascii="Arial" w:eastAsia="Arial" w:hAnsi="Arial" w:cs="Arial"/>
        </w:rPr>
        <w:t xml:space="preserve"> </w:t>
      </w:r>
      <w:r w:rsidR="0058407C" w:rsidRPr="00401691">
        <w:rPr>
          <w:rFonts w:ascii="Arial" w:eastAsia="Arial" w:hAnsi="Arial" w:cs="Arial"/>
        </w:rPr>
        <w:t xml:space="preserve"> </w:t>
      </w:r>
      <w:r w:rsidR="002E610D">
        <w:rPr>
          <w:rFonts w:ascii="Arial" w:eastAsia="Arial" w:hAnsi="Arial" w:cs="Arial"/>
        </w:rPr>
        <w:t>In contrast, u</w:t>
      </w:r>
      <w:r w:rsidR="00810125" w:rsidRPr="00401691">
        <w:rPr>
          <w:rFonts w:ascii="Arial" w:eastAsia="Arial" w:hAnsi="Arial" w:cs="Arial"/>
        </w:rPr>
        <w:t>nder the classical scenario</w:t>
      </w:r>
      <w:r w:rsidR="002E610D">
        <w:rPr>
          <w:rFonts w:ascii="Arial" w:eastAsia="Arial" w:hAnsi="Arial" w:cs="Arial"/>
        </w:rPr>
        <w:t xml:space="preserve"> of life history evolution</w:t>
      </w:r>
      <w:r w:rsidR="00810125" w:rsidRPr="00401691">
        <w:rPr>
          <w:rFonts w:ascii="Arial" w:eastAsia="Arial" w:hAnsi="Arial" w:cs="Arial"/>
        </w:rPr>
        <w:t xml:space="preserve">, </w:t>
      </w:r>
      <w:r w:rsidR="003F16CB" w:rsidRPr="00401691">
        <w:rPr>
          <w:rFonts w:ascii="Arial" w:eastAsia="Arial" w:hAnsi="Arial" w:cs="Arial"/>
        </w:rPr>
        <w:t>non-feeding metamorphosis evolved from feeding metamorphosis</w:t>
      </w:r>
      <w:r w:rsidR="00E67D3C" w:rsidRPr="00401691">
        <w:rPr>
          <w:rFonts w:ascii="Arial" w:eastAsia="Arial" w:hAnsi="Arial" w:cs="Arial"/>
        </w:rPr>
        <w:t xml:space="preserve"> at the base of the plethodontid clade, associated with a </w:t>
      </w:r>
      <w:r w:rsidR="00784797" w:rsidRPr="00401691">
        <w:rPr>
          <w:rFonts w:ascii="Arial" w:eastAsia="Arial" w:hAnsi="Arial" w:cs="Arial"/>
        </w:rPr>
        <w:t>synchronization</w:t>
      </w:r>
      <w:r w:rsidR="00E67D3C" w:rsidRPr="00401691">
        <w:rPr>
          <w:rFonts w:ascii="Arial" w:eastAsia="Arial" w:hAnsi="Arial" w:cs="Arial"/>
        </w:rPr>
        <w:t xml:space="preserve"> of metamorphic repatterning events and </w:t>
      </w:r>
      <w:r w:rsidR="007E2A4C" w:rsidRPr="00401691">
        <w:rPr>
          <w:rFonts w:ascii="Arial" w:eastAsia="Arial" w:hAnsi="Arial" w:cs="Arial"/>
        </w:rPr>
        <w:t xml:space="preserve">the </w:t>
      </w:r>
      <w:r w:rsidR="005B5658">
        <w:rPr>
          <w:rFonts w:ascii="Arial" w:eastAsia="Arial" w:hAnsi="Arial" w:cs="Arial"/>
        </w:rPr>
        <w:t>more</w:t>
      </w:r>
      <w:r w:rsidR="005B5658" w:rsidRPr="00401691">
        <w:rPr>
          <w:rFonts w:ascii="Arial" w:eastAsia="Arial" w:hAnsi="Arial" w:cs="Arial"/>
        </w:rPr>
        <w:t xml:space="preserve"> </w:t>
      </w:r>
      <w:r w:rsidR="00E67D3C" w:rsidRPr="00401691">
        <w:rPr>
          <w:rFonts w:ascii="Arial" w:eastAsia="Arial" w:hAnsi="Arial" w:cs="Arial"/>
        </w:rPr>
        <w:t>drastic remodeling of feeding structures</w:t>
      </w:r>
      <w:r w:rsidR="007E2A4C" w:rsidRPr="00401691">
        <w:rPr>
          <w:rFonts w:ascii="Arial" w:eastAsia="Arial" w:hAnsi="Arial" w:cs="Arial"/>
        </w:rPr>
        <w:t xml:space="preserve"> including </w:t>
      </w:r>
      <w:proofErr w:type="spellStart"/>
      <w:r w:rsidR="007E2A4C" w:rsidRPr="00401691">
        <w:rPr>
          <w:rFonts w:ascii="Arial" w:eastAsia="Arial" w:hAnsi="Arial" w:cs="Arial"/>
        </w:rPr>
        <w:t>ceratobranchial</w:t>
      </w:r>
      <w:proofErr w:type="spellEnd"/>
      <w:r w:rsidR="007E2A4C" w:rsidRPr="00401691">
        <w:rPr>
          <w:rFonts w:ascii="Arial" w:eastAsia="Arial" w:hAnsi="Arial" w:cs="Arial"/>
        </w:rPr>
        <w:t xml:space="preserve"> </w:t>
      </w:r>
      <w:proofErr w:type="gramStart"/>
      <w:r w:rsidR="007E2A4C" w:rsidRPr="00401691">
        <w:rPr>
          <w:rFonts w:ascii="Arial" w:eastAsia="Arial" w:hAnsi="Arial" w:cs="Arial"/>
        </w:rPr>
        <w:t xml:space="preserve">replacement </w:t>
      </w:r>
      <w:r w:rsidR="00E67D3C" w:rsidRPr="00401691">
        <w:rPr>
          <w:rFonts w:ascii="Arial" w:eastAsia="Arial" w:hAnsi="Arial" w:cs="Arial"/>
        </w:rPr>
        <w:t>.</w:t>
      </w:r>
      <w:proofErr w:type="gramEnd"/>
      <w:r w:rsidR="000428B1">
        <w:rPr>
          <w:rFonts w:ascii="Arial" w:eastAsia="Arial" w:hAnsi="Arial" w:cs="Arial"/>
        </w:rPr>
        <w:t xml:space="preserve"> </w:t>
      </w:r>
      <w:r w:rsidR="00220EB3">
        <w:rPr>
          <w:rFonts w:ascii="Arial" w:eastAsia="Arial" w:hAnsi="Arial" w:cs="Arial"/>
        </w:rPr>
        <w:t>Our results are consistent with</w:t>
      </w:r>
      <w:r w:rsidR="000428B1">
        <w:rPr>
          <w:rFonts w:ascii="Arial" w:eastAsia="Arial" w:hAnsi="Arial" w:cs="Arial"/>
        </w:rPr>
        <w:t xml:space="preserve"> either scenario, suggest</w:t>
      </w:r>
      <w:r w:rsidR="00220EB3">
        <w:rPr>
          <w:rFonts w:ascii="Arial" w:eastAsia="Arial" w:hAnsi="Arial" w:cs="Arial"/>
        </w:rPr>
        <w:t>ing</w:t>
      </w:r>
      <w:r w:rsidR="000428B1">
        <w:rPr>
          <w:rFonts w:ascii="Arial" w:eastAsia="Arial" w:hAnsi="Arial" w:cs="Arial"/>
        </w:rPr>
        <w:t xml:space="preserve"> that selection has acted to decrease genome size and shorten the duration of </w:t>
      </w:r>
      <w:r w:rsidR="001423A5">
        <w:rPr>
          <w:rFonts w:ascii="Arial" w:eastAsia="Arial" w:hAnsi="Arial" w:cs="Arial"/>
        </w:rPr>
        <w:t xml:space="preserve">non-feeding </w:t>
      </w:r>
      <w:r w:rsidR="000428B1">
        <w:rPr>
          <w:rFonts w:ascii="Arial" w:eastAsia="Arial" w:hAnsi="Arial" w:cs="Arial"/>
        </w:rPr>
        <w:t>metamorphosis</w:t>
      </w:r>
      <w:r w:rsidR="006C2A8A">
        <w:rPr>
          <w:rFonts w:ascii="Arial" w:eastAsia="Arial" w:hAnsi="Arial" w:cs="Arial"/>
        </w:rPr>
        <w:t xml:space="preserve"> in plethodontid salamanders</w:t>
      </w:r>
      <w:r w:rsidR="00220EB3">
        <w:rPr>
          <w:rFonts w:ascii="Arial" w:eastAsia="Arial" w:hAnsi="Arial" w:cs="Arial"/>
        </w:rPr>
        <w:t>, irrespective of the immediate ancestral state</w:t>
      </w:r>
      <w:r w:rsidR="000428B1">
        <w:rPr>
          <w:rFonts w:ascii="Arial" w:eastAsia="Arial" w:hAnsi="Arial" w:cs="Arial"/>
        </w:rPr>
        <w:t>.</w:t>
      </w:r>
      <w:r w:rsidR="00E67D3C">
        <w:rPr>
          <w:rFonts w:ascii="Arial" w:eastAsia="Arial" w:hAnsi="Arial" w:cs="Arial"/>
        </w:rPr>
        <w:t xml:space="preserve"> </w:t>
      </w:r>
    </w:p>
    <w:p w14:paraId="7785CDA7" w14:textId="77777777" w:rsidR="006C2A8A" w:rsidRDefault="006C2A8A" w:rsidP="001423A5">
      <w:pPr>
        <w:spacing w:line="276" w:lineRule="auto"/>
        <w:rPr>
          <w:rFonts w:ascii="Arial" w:eastAsia="Arial" w:hAnsi="Arial" w:cs="Arial"/>
        </w:rPr>
      </w:pPr>
    </w:p>
    <w:p w14:paraId="5BFA464B" w14:textId="465C532D" w:rsidR="003B6851" w:rsidRDefault="00DE04FC" w:rsidP="001423A5">
      <w:pPr>
        <w:spacing w:line="276" w:lineRule="auto"/>
        <w:rPr>
          <w:rFonts w:ascii="Arial" w:eastAsia="Arial" w:hAnsi="Arial" w:cs="Arial"/>
        </w:rPr>
      </w:pPr>
      <w:r>
        <w:rPr>
          <w:rFonts w:ascii="Arial" w:eastAsia="Arial" w:hAnsi="Arial" w:cs="Arial"/>
        </w:rPr>
        <w:t xml:space="preserve">The mechanisms by which selection favors genome reduction are incompletely </w:t>
      </w:r>
      <w:proofErr w:type="gramStart"/>
      <w:r>
        <w:rPr>
          <w:rFonts w:ascii="Arial" w:eastAsia="Arial" w:hAnsi="Arial" w:cs="Arial"/>
        </w:rPr>
        <w:t xml:space="preserve">understood </w:t>
      </w:r>
      <w:r w:rsidR="009C5ADF">
        <w:rPr>
          <w:rFonts w:ascii="Arial" w:eastAsia="Arial" w:hAnsi="Arial" w:cs="Arial"/>
        </w:rPr>
        <w:t>.</w:t>
      </w:r>
      <w:proofErr w:type="gramEnd"/>
      <w:r w:rsidR="009C5ADF">
        <w:rPr>
          <w:rFonts w:ascii="Arial" w:eastAsia="Arial" w:hAnsi="Arial" w:cs="Arial"/>
        </w:rPr>
        <w:t xml:space="preserve"> Variation in genome size is introduced into a population by TE insertions and deletions. Selection c</w:t>
      </w:r>
      <w:r w:rsidR="003D323A">
        <w:rPr>
          <w:rFonts w:ascii="Arial" w:eastAsia="Arial" w:hAnsi="Arial" w:cs="Arial"/>
        </w:rPr>
        <w:t>ould</w:t>
      </w:r>
      <w:r w:rsidR="006C2A8A">
        <w:rPr>
          <w:rFonts w:ascii="Arial" w:eastAsia="Arial" w:hAnsi="Arial" w:cs="Arial"/>
        </w:rPr>
        <w:t>, in principle,</w:t>
      </w:r>
      <w:r w:rsidR="009C5ADF">
        <w:rPr>
          <w:rFonts w:ascii="Arial" w:eastAsia="Arial" w:hAnsi="Arial" w:cs="Arial"/>
        </w:rPr>
        <w:t xml:space="preserve"> sort between genome size variants produced stochastically by individuals with the same overall TE </w:t>
      </w:r>
      <w:r w:rsidR="00984C81">
        <w:rPr>
          <w:rFonts w:ascii="Arial" w:eastAsia="Arial" w:hAnsi="Arial" w:cs="Arial"/>
        </w:rPr>
        <w:t>control</w:t>
      </w:r>
      <w:r w:rsidR="001B2EC2">
        <w:rPr>
          <w:rFonts w:ascii="Arial" w:eastAsia="Arial" w:hAnsi="Arial" w:cs="Arial"/>
        </w:rPr>
        <w:t xml:space="preserve"> </w:t>
      </w:r>
      <w:r w:rsidR="009C5ADF">
        <w:rPr>
          <w:rFonts w:ascii="Arial" w:eastAsia="Arial" w:hAnsi="Arial" w:cs="Arial"/>
        </w:rPr>
        <w:t>machinery</w:t>
      </w:r>
      <w:r w:rsidR="006C2A8A">
        <w:rPr>
          <w:rFonts w:ascii="Arial" w:eastAsia="Arial" w:hAnsi="Arial" w:cs="Arial"/>
        </w:rPr>
        <w:t xml:space="preserve">, although the fitness consequences of individual TE loci are </w:t>
      </w:r>
      <w:r w:rsidR="002B4464">
        <w:rPr>
          <w:rFonts w:ascii="Arial" w:eastAsia="Arial" w:hAnsi="Arial" w:cs="Arial"/>
        </w:rPr>
        <w:t xml:space="preserve">typically </w:t>
      </w:r>
      <w:proofErr w:type="gramStart"/>
      <w:r w:rsidR="006C2A8A">
        <w:rPr>
          <w:rFonts w:ascii="Arial" w:eastAsia="Arial" w:hAnsi="Arial" w:cs="Arial"/>
        </w:rPr>
        <w:t>miniscule</w:t>
      </w:r>
      <w:r w:rsidR="009F66A6">
        <w:rPr>
          <w:rFonts w:ascii="Arial" w:eastAsia="Arial" w:hAnsi="Arial" w:cs="Arial"/>
        </w:rPr>
        <w:t xml:space="preserve"> </w:t>
      </w:r>
      <w:r w:rsidR="009C5ADF" w:rsidRPr="004F134D">
        <w:rPr>
          <w:rFonts w:ascii="Arial" w:eastAsia="Arial" w:hAnsi="Arial" w:cs="Arial"/>
          <w:highlight w:val="yellow"/>
        </w:rPr>
        <w:t>.</w:t>
      </w:r>
      <w:proofErr w:type="gramEnd"/>
      <w:r w:rsidR="009C5ADF">
        <w:rPr>
          <w:rFonts w:ascii="Arial" w:eastAsia="Arial" w:hAnsi="Arial" w:cs="Arial"/>
        </w:rPr>
        <w:t xml:space="preserve"> In addition, selection c</w:t>
      </w:r>
      <w:r w:rsidR="003D323A">
        <w:rPr>
          <w:rFonts w:ascii="Arial" w:eastAsia="Arial" w:hAnsi="Arial" w:cs="Arial"/>
        </w:rPr>
        <w:t>ould</w:t>
      </w:r>
      <w:r w:rsidR="009C5ADF">
        <w:rPr>
          <w:rFonts w:ascii="Arial" w:eastAsia="Arial" w:hAnsi="Arial" w:cs="Arial"/>
        </w:rPr>
        <w:t xml:space="preserve"> </w:t>
      </w:r>
      <w:r w:rsidR="00835BB7">
        <w:rPr>
          <w:rFonts w:ascii="Arial" w:eastAsia="Arial" w:hAnsi="Arial" w:cs="Arial"/>
        </w:rPr>
        <w:t xml:space="preserve">sort between </w:t>
      </w:r>
      <w:r w:rsidR="009C5ADF">
        <w:rPr>
          <w:rFonts w:ascii="Arial" w:eastAsia="Arial" w:hAnsi="Arial" w:cs="Arial"/>
        </w:rPr>
        <w:t>differences in TE control machinery including</w:t>
      </w:r>
      <w:r w:rsidR="00F97A9C">
        <w:rPr>
          <w:rFonts w:ascii="Arial" w:eastAsia="Arial" w:hAnsi="Arial" w:cs="Arial"/>
        </w:rPr>
        <w:t xml:space="preserve"> the pathways that underlie</w:t>
      </w:r>
      <w:r w:rsidR="009C5ADF">
        <w:rPr>
          <w:rFonts w:ascii="Arial" w:eastAsia="Arial" w:hAnsi="Arial" w:cs="Arial"/>
        </w:rPr>
        <w:t xml:space="preserve"> silencing and deletion</w:t>
      </w:r>
      <w:r w:rsidR="00A267E6">
        <w:rPr>
          <w:rFonts w:ascii="Arial" w:eastAsia="Arial" w:hAnsi="Arial" w:cs="Arial"/>
        </w:rPr>
        <w:t xml:space="preserve">, which could yield variants with greater differences in TE composition and </w:t>
      </w:r>
      <w:proofErr w:type="gramStart"/>
      <w:r w:rsidR="00A267E6">
        <w:rPr>
          <w:rFonts w:ascii="Arial" w:eastAsia="Arial" w:hAnsi="Arial" w:cs="Arial"/>
        </w:rPr>
        <w:t xml:space="preserve">fitness </w:t>
      </w:r>
      <w:r w:rsidR="009C5ADF">
        <w:rPr>
          <w:rFonts w:ascii="Arial" w:eastAsia="Arial" w:hAnsi="Arial" w:cs="Arial"/>
        </w:rPr>
        <w:t>.</w:t>
      </w:r>
      <w:proofErr w:type="gramEnd"/>
      <w:r w:rsidR="009C5ADF">
        <w:rPr>
          <w:rFonts w:ascii="Arial" w:eastAsia="Arial" w:hAnsi="Arial" w:cs="Arial"/>
        </w:rPr>
        <w:t xml:space="preserve"> </w:t>
      </w:r>
      <w:r w:rsidR="00730FEC">
        <w:rPr>
          <w:rFonts w:ascii="Arial" w:eastAsia="Arial" w:hAnsi="Arial" w:cs="Arial"/>
        </w:rPr>
        <w:t xml:space="preserve">Given the strong deterministic trend towards genome size reduction identified here, salamanders that undergo non-feeding metamorphosis are a powerful model system to </w:t>
      </w:r>
      <w:r w:rsidR="007D1989">
        <w:rPr>
          <w:rFonts w:ascii="Arial" w:eastAsia="Arial" w:hAnsi="Arial" w:cs="Arial"/>
        </w:rPr>
        <w:t xml:space="preserve">distinguish between these possibilities and </w:t>
      </w:r>
      <w:r w:rsidR="00B857FE">
        <w:rPr>
          <w:rFonts w:ascii="Arial" w:eastAsia="Arial" w:hAnsi="Arial" w:cs="Arial"/>
        </w:rPr>
        <w:t>understand</w:t>
      </w:r>
      <w:r w:rsidR="007D1989">
        <w:rPr>
          <w:rFonts w:ascii="Arial" w:eastAsia="Arial" w:hAnsi="Arial" w:cs="Arial"/>
        </w:rPr>
        <w:t>, more generally,</w:t>
      </w:r>
      <w:r w:rsidR="00B857FE">
        <w:rPr>
          <w:rFonts w:ascii="Arial" w:eastAsia="Arial" w:hAnsi="Arial" w:cs="Arial"/>
        </w:rPr>
        <w:t xml:space="preserve"> how</w:t>
      </w:r>
      <w:r w:rsidR="00730FEC">
        <w:rPr>
          <w:rFonts w:ascii="Arial" w:eastAsia="Arial" w:hAnsi="Arial" w:cs="Arial"/>
        </w:rPr>
        <w:t xml:space="preserve"> selection on life history</w:t>
      </w:r>
      <w:r w:rsidR="00232D16">
        <w:rPr>
          <w:rFonts w:ascii="Arial" w:eastAsia="Arial" w:hAnsi="Arial" w:cs="Arial"/>
        </w:rPr>
        <w:t xml:space="preserve"> traits</w:t>
      </w:r>
      <w:r w:rsidR="00730FEC">
        <w:rPr>
          <w:rFonts w:ascii="Arial" w:eastAsia="Arial" w:hAnsi="Arial" w:cs="Arial"/>
        </w:rPr>
        <w:t xml:space="preserve"> translates into changes in genome size. </w:t>
      </w:r>
      <w:r w:rsidR="0077138F">
        <w:rPr>
          <w:rFonts w:ascii="Arial" w:eastAsia="Arial" w:hAnsi="Arial" w:cs="Arial"/>
        </w:rPr>
        <w:t>We note, however, that we cannot rule out the possibility that the deterministic trend towards genome size reduction reflects mutation bias towards TE deletion rather than selection, although we consider this less likely.</w:t>
      </w:r>
    </w:p>
    <w:p w14:paraId="0B5ACFAF" w14:textId="35DE1124" w:rsidR="00B64BDA" w:rsidRDefault="00B64BDA" w:rsidP="003B6851">
      <w:pPr>
        <w:spacing w:line="276" w:lineRule="auto"/>
        <w:rPr>
          <w:rFonts w:ascii="Arial" w:eastAsia="Arial" w:hAnsi="Arial" w:cs="Arial"/>
        </w:rPr>
      </w:pPr>
    </w:p>
    <w:p w14:paraId="120468C4" w14:textId="0F405226" w:rsidR="00AB666A" w:rsidRDefault="00B64BDA" w:rsidP="003B6851">
      <w:pPr>
        <w:spacing w:line="276" w:lineRule="auto"/>
        <w:rPr>
          <w:rFonts w:ascii="Arial" w:eastAsia="Arial" w:hAnsi="Arial" w:cs="Arial"/>
        </w:rPr>
      </w:pPr>
      <w:r>
        <w:rPr>
          <w:rFonts w:ascii="Arial" w:eastAsia="Arial" w:hAnsi="Arial" w:cs="Arial"/>
        </w:rPr>
        <w:t xml:space="preserve">Paedomorphic salamanders show a deterministic trend in the opposite direction </w:t>
      </w:r>
      <w:r>
        <w:rPr>
          <w:rFonts w:ascii="Arial" w:eastAsia="Arial" w:hAnsi="Arial" w:cs="Arial"/>
        </w:rPr>
        <w:sym w:font="Symbol" w:char="F0BE"/>
      </w:r>
      <w:r>
        <w:rPr>
          <w:rFonts w:ascii="Arial" w:eastAsia="Arial" w:hAnsi="Arial" w:cs="Arial"/>
        </w:rPr>
        <w:t xml:space="preserve"> towards genome expansion.</w:t>
      </w:r>
      <w:r w:rsidR="00C34F7F">
        <w:rPr>
          <w:rFonts w:ascii="Arial" w:eastAsia="Arial" w:hAnsi="Arial" w:cs="Arial"/>
        </w:rPr>
        <w:t xml:space="preserve"> This trend is consistent with TE accumulation proceeding to higher overall levels, unchecked by </w:t>
      </w:r>
      <w:r w:rsidR="00327F5B">
        <w:rPr>
          <w:rFonts w:ascii="Arial" w:eastAsia="Arial" w:hAnsi="Arial" w:cs="Arial"/>
        </w:rPr>
        <w:t>any</w:t>
      </w:r>
      <w:r w:rsidR="00C34F7F">
        <w:rPr>
          <w:rFonts w:ascii="Arial" w:eastAsia="Arial" w:hAnsi="Arial" w:cs="Arial"/>
        </w:rPr>
        <w:t xml:space="preserve"> constraints imposed by metamorphic repatterning. </w:t>
      </w:r>
      <w:r w:rsidR="002907EC">
        <w:rPr>
          <w:rFonts w:ascii="Arial" w:eastAsia="Arial" w:hAnsi="Arial" w:cs="Arial"/>
        </w:rPr>
        <w:t>However, w</w:t>
      </w:r>
      <w:r w:rsidR="00C34F7F">
        <w:rPr>
          <w:rFonts w:ascii="Arial" w:eastAsia="Arial" w:hAnsi="Arial" w:cs="Arial"/>
        </w:rPr>
        <w:t>e do not suggest that genome size is free from all constraints</w:t>
      </w:r>
      <w:r w:rsidR="00327F5B">
        <w:rPr>
          <w:rFonts w:ascii="Arial" w:eastAsia="Arial" w:hAnsi="Arial" w:cs="Arial"/>
        </w:rPr>
        <w:t xml:space="preserve"> in </w:t>
      </w:r>
      <w:proofErr w:type="spellStart"/>
      <w:r w:rsidR="00327F5B">
        <w:rPr>
          <w:rFonts w:ascii="Arial" w:eastAsia="Arial" w:hAnsi="Arial" w:cs="Arial"/>
        </w:rPr>
        <w:t>paedomorphs</w:t>
      </w:r>
      <w:proofErr w:type="spellEnd"/>
      <w:r w:rsidR="002907EC">
        <w:rPr>
          <w:rFonts w:ascii="Arial" w:eastAsia="Arial" w:hAnsi="Arial" w:cs="Arial"/>
        </w:rPr>
        <w:t xml:space="preserve">. The impacts of decreased surface-area-to-volume ratio that accompany increased cell size likely impose an upper limit on cell function that </w:t>
      </w:r>
      <w:r w:rsidR="002907EC">
        <w:rPr>
          <w:rFonts w:ascii="Arial" w:eastAsia="Arial" w:hAnsi="Arial" w:cs="Arial"/>
        </w:rPr>
        <w:lastRenderedPageBreak/>
        <w:t>salamanders may well have reached; their</w:t>
      </w:r>
      <w:r w:rsidR="00C34F7F">
        <w:rPr>
          <w:rFonts w:ascii="Arial" w:eastAsia="Arial" w:hAnsi="Arial" w:cs="Arial"/>
        </w:rPr>
        <w:t xml:space="preserve"> cells are among the</w:t>
      </w:r>
      <w:r>
        <w:rPr>
          <w:rFonts w:ascii="Arial" w:eastAsia="Arial" w:hAnsi="Arial" w:cs="Arial"/>
        </w:rPr>
        <w:t xml:space="preserve"> </w:t>
      </w:r>
      <w:r w:rsidR="00C34F7F">
        <w:rPr>
          <w:rFonts w:ascii="Arial" w:eastAsia="Arial" w:hAnsi="Arial" w:cs="Arial"/>
        </w:rPr>
        <w:t xml:space="preserve">largest </w:t>
      </w:r>
      <w:r w:rsidR="00327F5B">
        <w:rPr>
          <w:rFonts w:ascii="Arial" w:eastAsia="Arial" w:hAnsi="Arial" w:cs="Arial"/>
        </w:rPr>
        <w:t xml:space="preserve">found in </w:t>
      </w:r>
      <w:r w:rsidR="00C34F7F">
        <w:rPr>
          <w:rFonts w:ascii="Arial" w:eastAsia="Arial" w:hAnsi="Arial" w:cs="Arial"/>
        </w:rPr>
        <w:t>animals</w:t>
      </w:r>
      <w:r w:rsidR="002907EC">
        <w:rPr>
          <w:rFonts w:ascii="Arial" w:eastAsia="Arial" w:hAnsi="Arial" w:cs="Arial"/>
        </w:rPr>
        <w:t>.</w:t>
      </w:r>
      <w:r w:rsidR="00845C4A">
        <w:rPr>
          <w:rFonts w:ascii="Arial" w:eastAsia="Arial" w:hAnsi="Arial" w:cs="Arial"/>
        </w:rPr>
        <w:t xml:space="preserve"> In addition, the duration of embryogenesis may </w:t>
      </w:r>
      <w:r w:rsidR="00A52461">
        <w:rPr>
          <w:rFonts w:ascii="Arial" w:eastAsia="Arial" w:hAnsi="Arial" w:cs="Arial"/>
        </w:rPr>
        <w:t xml:space="preserve">well have an upper bound that </w:t>
      </w:r>
      <w:r w:rsidR="00845C4A">
        <w:rPr>
          <w:rFonts w:ascii="Arial" w:eastAsia="Arial" w:hAnsi="Arial" w:cs="Arial"/>
        </w:rPr>
        <w:t>constrain</w:t>
      </w:r>
      <w:r w:rsidR="00A52461">
        <w:rPr>
          <w:rFonts w:ascii="Arial" w:eastAsia="Arial" w:hAnsi="Arial" w:cs="Arial"/>
        </w:rPr>
        <w:t>s</w:t>
      </w:r>
      <w:r w:rsidR="00845C4A">
        <w:rPr>
          <w:rFonts w:ascii="Arial" w:eastAsia="Arial" w:hAnsi="Arial" w:cs="Arial"/>
        </w:rPr>
        <w:t xml:space="preserve"> genome expansion at </w:t>
      </w:r>
      <w:r w:rsidR="00F21342">
        <w:rPr>
          <w:rFonts w:ascii="Arial" w:eastAsia="Arial" w:hAnsi="Arial" w:cs="Arial"/>
        </w:rPr>
        <w:t>the extreme</w:t>
      </w:r>
      <w:r w:rsidR="00B45231">
        <w:rPr>
          <w:rFonts w:ascii="Arial" w:eastAsia="Arial" w:hAnsi="Arial" w:cs="Arial"/>
        </w:rPr>
        <w:t>ly high end</w:t>
      </w:r>
      <w:r w:rsidR="00845C4A">
        <w:rPr>
          <w:rFonts w:ascii="Arial" w:eastAsia="Arial" w:hAnsi="Arial" w:cs="Arial"/>
        </w:rPr>
        <w:t xml:space="preserve">. </w:t>
      </w:r>
      <w:r w:rsidR="00A372C4">
        <w:rPr>
          <w:rFonts w:ascii="Arial" w:eastAsia="Arial" w:hAnsi="Arial" w:cs="Arial"/>
        </w:rPr>
        <w:t xml:space="preserve">We cannot rule out the possibility that </w:t>
      </w:r>
      <w:r w:rsidR="00AB666A">
        <w:rPr>
          <w:rFonts w:ascii="Arial" w:eastAsia="Arial" w:hAnsi="Arial" w:cs="Arial"/>
        </w:rPr>
        <w:t xml:space="preserve">the deterministic trend towards huge genomes/cells in </w:t>
      </w:r>
      <w:proofErr w:type="spellStart"/>
      <w:r w:rsidR="00AB666A">
        <w:rPr>
          <w:rFonts w:ascii="Arial" w:eastAsia="Arial" w:hAnsi="Arial" w:cs="Arial"/>
        </w:rPr>
        <w:t>paedomorphs</w:t>
      </w:r>
      <w:proofErr w:type="spellEnd"/>
      <w:r w:rsidR="00AB666A">
        <w:rPr>
          <w:rFonts w:ascii="Arial" w:eastAsia="Arial" w:hAnsi="Arial" w:cs="Arial"/>
        </w:rPr>
        <w:t xml:space="preserve"> has been driven by selection, although we consider this less likely. In the past, huge cells have been proposed as adaptive because they coincide, at broad taxonomic levels, with low metabolic rates; salamanders and lungfishes have the lowest metabolic rates and the largest genomes/cells within vertebrates. This correlation led to the proposal that selection shaped an adaptive “frugal metabolic strategy” in these </w:t>
      </w:r>
      <w:proofErr w:type="gramStart"/>
      <w:r w:rsidR="00AB666A">
        <w:rPr>
          <w:rFonts w:ascii="Arial" w:eastAsia="Arial" w:hAnsi="Arial" w:cs="Arial"/>
        </w:rPr>
        <w:t>taxa .</w:t>
      </w:r>
      <w:proofErr w:type="gramEnd"/>
      <w:r w:rsidR="00AB666A">
        <w:rPr>
          <w:rFonts w:ascii="Arial" w:eastAsia="Arial" w:hAnsi="Arial" w:cs="Arial"/>
        </w:rPr>
        <w:t xml:space="preserve"> More recent analyses of the relationship between genome/cell size and metabolic rate, however, have failed to find the predicted relationship within amphibians. Thus, empirical evidence that huge genomes are a product of directional selection is currently lacking</w:t>
      </w:r>
      <w:r w:rsidR="005455B9">
        <w:rPr>
          <w:rFonts w:ascii="Arial" w:eastAsia="Arial" w:hAnsi="Arial" w:cs="Arial"/>
        </w:rPr>
        <w:t xml:space="preserve">, </w:t>
      </w:r>
      <w:r w:rsidR="004A304E">
        <w:rPr>
          <w:rFonts w:ascii="Arial" w:eastAsia="Arial" w:hAnsi="Arial" w:cs="Arial"/>
        </w:rPr>
        <w:t>although it</w:t>
      </w:r>
      <w:r w:rsidR="005455B9">
        <w:rPr>
          <w:rFonts w:ascii="Arial" w:eastAsia="Arial" w:hAnsi="Arial" w:cs="Arial"/>
        </w:rPr>
        <w:t xml:space="preserve"> remains an important target of future research.</w:t>
      </w:r>
      <w:r w:rsidR="00AB666A">
        <w:rPr>
          <w:rFonts w:ascii="Arial" w:eastAsia="Arial" w:hAnsi="Arial" w:cs="Arial"/>
        </w:rPr>
        <w:t xml:space="preserve">  </w:t>
      </w:r>
    </w:p>
    <w:p w14:paraId="0BA03E78" w14:textId="39B12B30" w:rsidR="008C64EE" w:rsidRDefault="008C64EE" w:rsidP="003B6851">
      <w:pPr>
        <w:spacing w:line="276" w:lineRule="auto"/>
        <w:rPr>
          <w:rFonts w:ascii="Arial" w:eastAsia="Arial" w:hAnsi="Arial" w:cs="Arial"/>
        </w:rPr>
      </w:pPr>
    </w:p>
    <w:p w14:paraId="5CD2A21C" w14:textId="2DE3E9D0" w:rsidR="003B07B4" w:rsidRDefault="003B07B4" w:rsidP="003B6851">
      <w:pPr>
        <w:spacing w:line="276" w:lineRule="auto"/>
        <w:rPr>
          <w:rFonts w:ascii="Arial" w:eastAsia="Arial" w:hAnsi="Arial" w:cs="Arial"/>
        </w:rPr>
      </w:pPr>
      <w:r>
        <w:rPr>
          <w:rFonts w:ascii="Arial" w:eastAsia="Arial" w:hAnsi="Arial" w:cs="Arial"/>
        </w:rPr>
        <w:t xml:space="preserve">Lineages that undergo metamorphosis, but are able to feed throughout the process, show no deterministic trend in genome size evolution. Rather, trait evolution in these lineages is described by moderate stochastic noise around an equilibrium value that </w:t>
      </w:r>
      <w:r w:rsidR="00FA3449">
        <w:rPr>
          <w:rFonts w:ascii="Arial" w:eastAsia="Arial" w:hAnsi="Arial" w:cs="Arial"/>
        </w:rPr>
        <w:t>we interpret as</w:t>
      </w:r>
      <w:r>
        <w:rPr>
          <w:rFonts w:ascii="Arial" w:eastAsia="Arial" w:hAnsi="Arial" w:cs="Arial"/>
        </w:rPr>
        <w:t xml:space="preserve"> a balance between upwardly biased TE accumulation and an upper constraint imposed by metamorphosis</w:t>
      </w:r>
      <w:r w:rsidR="00FA3449">
        <w:rPr>
          <w:rFonts w:ascii="Arial" w:eastAsia="Arial" w:hAnsi="Arial" w:cs="Arial"/>
        </w:rPr>
        <w:t xml:space="preserve">. </w:t>
      </w:r>
      <w:r w:rsidR="009C0722">
        <w:rPr>
          <w:rFonts w:ascii="Arial" w:eastAsia="Arial" w:hAnsi="Arial" w:cs="Arial"/>
        </w:rPr>
        <w:t>Metamorphosing salamanders have higher mean genome sizes than non-feeding metamorphosing salamanders (</w:t>
      </w:r>
      <w:r w:rsidR="009C0722" w:rsidRPr="00C43D84">
        <w:rPr>
          <w:rFonts w:ascii="Arial" w:eastAsia="Arial" w:hAnsi="Arial" w:cs="Arial"/>
          <w:highlight w:val="yellow"/>
        </w:rPr>
        <w:t>XX vs XX, include ranges</w:t>
      </w:r>
      <w:r w:rsidR="009C0722">
        <w:rPr>
          <w:rFonts w:ascii="Arial" w:eastAsia="Arial" w:hAnsi="Arial" w:cs="Arial"/>
        </w:rPr>
        <w:t>)</w:t>
      </w:r>
      <w:r w:rsidR="00504D32">
        <w:rPr>
          <w:rFonts w:ascii="Arial" w:eastAsia="Arial" w:hAnsi="Arial" w:cs="Arial"/>
        </w:rPr>
        <w:t>.</w:t>
      </w:r>
      <w:r w:rsidR="009C0722">
        <w:rPr>
          <w:rFonts w:ascii="Arial" w:eastAsia="Arial" w:hAnsi="Arial" w:cs="Arial"/>
        </w:rPr>
        <w:t xml:space="preserve"> </w:t>
      </w:r>
      <w:r w:rsidR="00FA3449">
        <w:rPr>
          <w:rFonts w:ascii="Arial" w:eastAsia="Arial" w:hAnsi="Arial" w:cs="Arial"/>
        </w:rPr>
        <w:t>Although the ability to feed removes a key vulnerability from metamorphosis, there are other ways in which fitness can</w:t>
      </w:r>
      <w:r w:rsidR="00B77C02">
        <w:rPr>
          <w:rFonts w:ascii="Arial" w:eastAsia="Arial" w:hAnsi="Arial" w:cs="Arial"/>
        </w:rPr>
        <w:t xml:space="preserve"> still</w:t>
      </w:r>
      <w:r w:rsidR="00FA3449">
        <w:rPr>
          <w:rFonts w:ascii="Arial" w:eastAsia="Arial" w:hAnsi="Arial" w:cs="Arial"/>
        </w:rPr>
        <w:t xml:space="preserve"> be lower during the transition from the larval to adult form in salamanders</w:t>
      </w:r>
      <w:r w:rsidR="00470AA6">
        <w:rPr>
          <w:rFonts w:ascii="Arial" w:eastAsia="Arial" w:hAnsi="Arial" w:cs="Arial"/>
        </w:rPr>
        <w:t>;</w:t>
      </w:r>
      <w:r w:rsidR="00FA3449">
        <w:rPr>
          <w:rFonts w:ascii="Arial" w:eastAsia="Arial" w:hAnsi="Arial" w:cs="Arial"/>
        </w:rPr>
        <w:t xml:space="preserve"> for example, metamorphosing individuals are less able to </w:t>
      </w:r>
      <w:r w:rsidR="00FA3449" w:rsidRPr="00C43D84">
        <w:rPr>
          <w:rFonts w:ascii="Arial" w:eastAsia="Arial" w:hAnsi="Arial" w:cs="Arial"/>
        </w:rPr>
        <w:t xml:space="preserve">exploit stream habitat refugia than either larvae or adults, which increases their </w:t>
      </w:r>
      <w:r w:rsidR="00B77C02" w:rsidRPr="00C43D84">
        <w:rPr>
          <w:rFonts w:ascii="Arial" w:eastAsia="Arial" w:hAnsi="Arial" w:cs="Arial"/>
        </w:rPr>
        <w:t>mortality</w:t>
      </w:r>
      <w:r w:rsidR="00FA3449" w:rsidRPr="00C43D84">
        <w:rPr>
          <w:rFonts w:ascii="Arial" w:eastAsia="Arial" w:hAnsi="Arial" w:cs="Arial"/>
        </w:rPr>
        <w:t xml:space="preserve"> (Lowe, et al. 2019).</w:t>
      </w:r>
      <w:r w:rsidR="00FA3449">
        <w:rPr>
          <w:rFonts w:ascii="Arial" w:eastAsia="Arial" w:hAnsi="Arial" w:cs="Arial"/>
        </w:rPr>
        <w:t xml:space="preserve"> </w:t>
      </w:r>
      <w:r w:rsidR="00361CCA">
        <w:rPr>
          <w:rFonts w:ascii="Arial" w:eastAsia="Arial" w:hAnsi="Arial" w:cs="Arial"/>
        </w:rPr>
        <w:t>Thus,</w:t>
      </w:r>
      <w:r w:rsidR="009C0722">
        <w:rPr>
          <w:rFonts w:ascii="Arial" w:eastAsia="Arial" w:hAnsi="Arial" w:cs="Arial"/>
        </w:rPr>
        <w:t xml:space="preserve"> </w:t>
      </w:r>
      <w:r w:rsidR="007849D6">
        <w:rPr>
          <w:rFonts w:ascii="Arial" w:eastAsia="Arial" w:hAnsi="Arial" w:cs="Arial"/>
        </w:rPr>
        <w:t xml:space="preserve">relative to non-feeding metamorphosis, </w:t>
      </w:r>
      <w:r w:rsidR="009C0722">
        <w:rPr>
          <w:rFonts w:ascii="Arial" w:eastAsia="Arial" w:hAnsi="Arial" w:cs="Arial"/>
        </w:rPr>
        <w:t>we infer that</w:t>
      </w:r>
      <w:r w:rsidR="000F0EFA">
        <w:rPr>
          <w:rFonts w:ascii="Arial" w:eastAsia="Arial" w:hAnsi="Arial" w:cs="Arial"/>
        </w:rPr>
        <w:t xml:space="preserve"> </w:t>
      </w:r>
      <w:r w:rsidR="00DB3391">
        <w:rPr>
          <w:rFonts w:ascii="Arial" w:eastAsia="Arial" w:hAnsi="Arial" w:cs="Arial"/>
        </w:rPr>
        <w:t>metamorphosis</w:t>
      </w:r>
      <w:r w:rsidR="00361CCA">
        <w:rPr>
          <w:rFonts w:ascii="Arial" w:eastAsia="Arial" w:hAnsi="Arial" w:cs="Arial"/>
        </w:rPr>
        <w:t xml:space="preserve"> imposes a less severe constraint</w:t>
      </w:r>
      <w:r w:rsidR="007849D6">
        <w:rPr>
          <w:rFonts w:ascii="Arial" w:eastAsia="Arial" w:hAnsi="Arial" w:cs="Arial"/>
        </w:rPr>
        <w:t xml:space="preserve"> on genome size that is permissive to a higher degree of TE accumulation</w:t>
      </w:r>
      <w:r w:rsidR="000F0EFA">
        <w:rPr>
          <w:rFonts w:ascii="Arial" w:eastAsia="Arial" w:hAnsi="Arial" w:cs="Arial"/>
        </w:rPr>
        <w:t>,</w:t>
      </w:r>
      <w:r w:rsidR="007849D6">
        <w:rPr>
          <w:rFonts w:ascii="Arial" w:eastAsia="Arial" w:hAnsi="Arial" w:cs="Arial"/>
        </w:rPr>
        <w:t xml:space="preserve"> and that </w:t>
      </w:r>
      <w:r w:rsidR="00A64936">
        <w:rPr>
          <w:rFonts w:ascii="Arial" w:eastAsia="Arial" w:hAnsi="Arial" w:cs="Arial"/>
        </w:rPr>
        <w:t>the constraint</w:t>
      </w:r>
      <w:r w:rsidR="007849D6">
        <w:rPr>
          <w:rFonts w:ascii="Arial" w:eastAsia="Arial" w:hAnsi="Arial" w:cs="Arial"/>
        </w:rPr>
        <w:t xml:space="preserve"> is</w:t>
      </w:r>
      <w:r w:rsidR="000F0EFA">
        <w:rPr>
          <w:rFonts w:ascii="Arial" w:eastAsia="Arial" w:hAnsi="Arial" w:cs="Arial"/>
        </w:rPr>
        <w:t xml:space="preserve"> </w:t>
      </w:r>
      <w:r w:rsidR="009C0722">
        <w:rPr>
          <w:rFonts w:ascii="Arial" w:eastAsia="Arial" w:hAnsi="Arial" w:cs="Arial"/>
        </w:rPr>
        <w:t xml:space="preserve">mediated by vulnerabilities other than </w:t>
      </w:r>
      <w:r w:rsidR="00504D32">
        <w:rPr>
          <w:rFonts w:ascii="Arial" w:eastAsia="Arial" w:hAnsi="Arial" w:cs="Arial"/>
        </w:rPr>
        <w:t xml:space="preserve">depletion of </w:t>
      </w:r>
      <w:r w:rsidR="009C0722">
        <w:rPr>
          <w:rFonts w:ascii="Arial" w:eastAsia="Arial" w:hAnsi="Arial" w:cs="Arial"/>
        </w:rPr>
        <w:t>energetic</w:t>
      </w:r>
      <w:r w:rsidR="00504D32">
        <w:rPr>
          <w:rFonts w:ascii="Arial" w:eastAsia="Arial" w:hAnsi="Arial" w:cs="Arial"/>
        </w:rPr>
        <w:t xml:space="preserve"> stores.</w:t>
      </w:r>
      <w:r w:rsidR="009C0722">
        <w:rPr>
          <w:rFonts w:ascii="Arial" w:eastAsia="Arial" w:hAnsi="Arial" w:cs="Arial"/>
        </w:rPr>
        <w:t xml:space="preserve"> </w:t>
      </w:r>
    </w:p>
    <w:p w14:paraId="38F0938A" w14:textId="77777777" w:rsidR="003B07B4" w:rsidRDefault="003B07B4" w:rsidP="003B6851">
      <w:pPr>
        <w:spacing w:line="276" w:lineRule="auto"/>
        <w:rPr>
          <w:ins w:id="45" w:author="Microsoft Office User" w:date="2020-09-23T09:51:00Z"/>
          <w:rFonts w:ascii="Arial" w:eastAsia="Arial" w:hAnsi="Arial" w:cs="Arial"/>
        </w:rPr>
      </w:pPr>
    </w:p>
    <w:p w14:paraId="21372C7A" w14:textId="461F1F4A" w:rsidR="00C43D84" w:rsidRDefault="004F581B" w:rsidP="003B6851">
      <w:pPr>
        <w:spacing w:line="276" w:lineRule="auto"/>
        <w:rPr>
          <w:rFonts w:ascii="Arial" w:eastAsia="Arial" w:hAnsi="Arial" w:cs="Arial"/>
        </w:rPr>
      </w:pPr>
      <w:r>
        <w:rPr>
          <w:rFonts w:ascii="Arial" w:eastAsia="Arial" w:hAnsi="Arial" w:cs="Arial"/>
        </w:rPr>
        <w:t xml:space="preserve">Lineages that undergo direct development have larger average genome sizes than either metamorphosing regime, but smaller than </w:t>
      </w:r>
      <w:proofErr w:type="spellStart"/>
      <w:r>
        <w:rPr>
          <w:rFonts w:ascii="Arial" w:eastAsia="Arial" w:hAnsi="Arial" w:cs="Arial"/>
        </w:rPr>
        <w:t>paedomorphs</w:t>
      </w:r>
      <w:proofErr w:type="spellEnd"/>
      <w:r>
        <w:rPr>
          <w:rFonts w:ascii="Arial" w:eastAsia="Arial" w:hAnsi="Arial" w:cs="Arial"/>
        </w:rPr>
        <w:t>; they show a weak deterministic trend towards genome size reduction. In direct-developing lineages, some</w:t>
      </w:r>
      <w:r w:rsidR="00E55B33">
        <w:rPr>
          <w:rFonts w:ascii="Arial" w:eastAsia="Arial" w:hAnsi="Arial" w:cs="Arial"/>
        </w:rPr>
        <w:t xml:space="preserve"> or all</w:t>
      </w:r>
      <w:r>
        <w:rPr>
          <w:rFonts w:ascii="Arial" w:eastAsia="Arial" w:hAnsi="Arial" w:cs="Arial"/>
        </w:rPr>
        <w:t xml:space="preserve"> of the developmental steps of metamorphic repatterning occur inside the egg at the end of embryogenesis. Because they are occurring in an embryo rather than a free-living organism that has undergone a growth period, the repatterning happens to a smaller number of cells in a smaller overall mass of tissue compared with metamorphosing lineages. Thus, the energetic requirements for comparable developmental steps are lower in direct developers than in </w:t>
      </w:r>
      <w:proofErr w:type="spellStart"/>
      <w:r>
        <w:rPr>
          <w:rFonts w:ascii="Arial" w:eastAsia="Arial" w:hAnsi="Arial" w:cs="Arial"/>
        </w:rPr>
        <w:t>metamorphosers</w:t>
      </w:r>
      <w:proofErr w:type="spellEnd"/>
      <w:r>
        <w:rPr>
          <w:rFonts w:ascii="Arial" w:eastAsia="Arial" w:hAnsi="Arial" w:cs="Arial"/>
        </w:rPr>
        <w:t xml:space="preserve">. On the other hand, the energy to fuel </w:t>
      </w:r>
      <w:r w:rsidR="00BD0BD3">
        <w:rPr>
          <w:rFonts w:ascii="Arial" w:eastAsia="Arial" w:hAnsi="Arial" w:cs="Arial"/>
        </w:rPr>
        <w:t>these steps come</w:t>
      </w:r>
      <w:r w:rsidR="00E55B33">
        <w:rPr>
          <w:rFonts w:ascii="Arial" w:eastAsia="Arial" w:hAnsi="Arial" w:cs="Arial"/>
        </w:rPr>
        <w:t>s</w:t>
      </w:r>
      <w:r w:rsidR="00BD0BD3">
        <w:rPr>
          <w:rFonts w:ascii="Arial" w:eastAsia="Arial" w:hAnsi="Arial" w:cs="Arial"/>
        </w:rPr>
        <w:t xml:space="preserve"> from yolk stores which, although plentiful</w:t>
      </w:r>
      <w:r w:rsidR="00E55B33">
        <w:rPr>
          <w:rFonts w:ascii="Arial" w:eastAsia="Arial" w:hAnsi="Arial" w:cs="Arial"/>
        </w:rPr>
        <w:t xml:space="preserve"> in direct developers</w:t>
      </w:r>
      <w:r w:rsidR="00BD0BD3">
        <w:rPr>
          <w:rFonts w:ascii="Arial" w:eastAsia="Arial" w:hAnsi="Arial" w:cs="Arial"/>
        </w:rPr>
        <w:t xml:space="preserve">, are </w:t>
      </w:r>
      <w:r w:rsidR="00E55B33">
        <w:rPr>
          <w:rFonts w:ascii="Arial" w:eastAsia="Arial" w:hAnsi="Arial" w:cs="Arial"/>
        </w:rPr>
        <w:t xml:space="preserve">still </w:t>
      </w:r>
      <w:r w:rsidR="00BD0BD3">
        <w:rPr>
          <w:rFonts w:ascii="Arial" w:eastAsia="Arial" w:hAnsi="Arial" w:cs="Arial"/>
        </w:rPr>
        <w:t xml:space="preserve">finite. Thus, we </w:t>
      </w:r>
      <w:r w:rsidR="00C41D45">
        <w:rPr>
          <w:rFonts w:ascii="Arial" w:eastAsia="Arial" w:hAnsi="Arial" w:cs="Arial"/>
        </w:rPr>
        <w:t xml:space="preserve">infer that direct development </w:t>
      </w:r>
      <w:r w:rsidR="00C41D45">
        <w:rPr>
          <w:rFonts w:ascii="Arial" w:eastAsia="Arial" w:hAnsi="Arial" w:cs="Arial"/>
        </w:rPr>
        <w:lastRenderedPageBreak/>
        <w:t xml:space="preserve">imposes a less severe constraint on genome size that is permissive to a higher degree of </w:t>
      </w:r>
      <w:r w:rsidR="00AC7AE9">
        <w:rPr>
          <w:rFonts w:ascii="Arial" w:eastAsia="Arial" w:hAnsi="Arial" w:cs="Arial"/>
        </w:rPr>
        <w:t xml:space="preserve">TE </w:t>
      </w:r>
      <w:r w:rsidR="00C41D45">
        <w:rPr>
          <w:rFonts w:ascii="Arial" w:eastAsia="Arial" w:hAnsi="Arial" w:cs="Arial"/>
        </w:rPr>
        <w:t xml:space="preserve">accumulation than </w:t>
      </w:r>
      <w:r w:rsidR="00AC7AE9">
        <w:rPr>
          <w:rFonts w:ascii="Arial" w:eastAsia="Arial" w:hAnsi="Arial" w:cs="Arial"/>
        </w:rPr>
        <w:t xml:space="preserve">does </w:t>
      </w:r>
      <w:r w:rsidR="00C41D45">
        <w:rPr>
          <w:rFonts w:ascii="Arial" w:eastAsia="Arial" w:hAnsi="Arial" w:cs="Arial"/>
        </w:rPr>
        <w:t>metamorphosis</w:t>
      </w:r>
      <w:r w:rsidR="00A24CB4">
        <w:rPr>
          <w:rFonts w:ascii="Arial" w:eastAsia="Arial" w:hAnsi="Arial" w:cs="Arial"/>
        </w:rPr>
        <w:t>. We infer</w:t>
      </w:r>
      <w:r w:rsidR="00AC7AE9">
        <w:rPr>
          <w:rFonts w:ascii="Arial" w:eastAsia="Arial" w:hAnsi="Arial" w:cs="Arial"/>
        </w:rPr>
        <w:t xml:space="preserve"> that this constraint is </w:t>
      </w:r>
      <w:r w:rsidR="00C41D45">
        <w:rPr>
          <w:rFonts w:ascii="Arial" w:eastAsia="Arial" w:hAnsi="Arial" w:cs="Arial"/>
        </w:rPr>
        <w:t xml:space="preserve">mediated by </w:t>
      </w:r>
      <w:r w:rsidR="008B4E1B">
        <w:rPr>
          <w:rFonts w:ascii="Arial" w:eastAsia="Arial" w:hAnsi="Arial" w:cs="Arial"/>
        </w:rPr>
        <w:t xml:space="preserve">the potential for </w:t>
      </w:r>
      <w:r w:rsidR="00C41D45">
        <w:rPr>
          <w:rFonts w:ascii="Arial" w:eastAsia="Arial" w:hAnsi="Arial" w:cs="Arial"/>
        </w:rPr>
        <w:t>depletion of energ</w:t>
      </w:r>
      <w:r w:rsidR="00E55B33">
        <w:rPr>
          <w:rFonts w:ascii="Arial" w:eastAsia="Arial" w:hAnsi="Arial" w:cs="Arial"/>
        </w:rPr>
        <w:t>y</w:t>
      </w:r>
      <w:r w:rsidR="00C41D45">
        <w:rPr>
          <w:rFonts w:ascii="Arial" w:eastAsia="Arial" w:hAnsi="Arial" w:cs="Arial"/>
        </w:rPr>
        <w:t xml:space="preserve"> stores</w:t>
      </w:r>
      <w:r w:rsidR="008B4E1B">
        <w:rPr>
          <w:rFonts w:ascii="Arial" w:eastAsia="Arial" w:hAnsi="Arial" w:cs="Arial"/>
        </w:rPr>
        <w:t xml:space="preserve"> if the duration</w:t>
      </w:r>
      <w:r w:rsidR="00A24CB4">
        <w:rPr>
          <w:rFonts w:ascii="Arial" w:eastAsia="Arial" w:hAnsi="Arial" w:cs="Arial"/>
        </w:rPr>
        <w:t xml:space="preserve"> of metamorphic repatterning during embryogenesis</w:t>
      </w:r>
      <w:r w:rsidR="008B4E1B">
        <w:rPr>
          <w:rFonts w:ascii="Arial" w:eastAsia="Arial" w:hAnsi="Arial" w:cs="Arial"/>
        </w:rPr>
        <w:t xml:space="preserve"> is too long</w:t>
      </w:r>
      <w:r w:rsidR="00C41D45">
        <w:rPr>
          <w:rFonts w:ascii="Arial" w:eastAsia="Arial" w:hAnsi="Arial" w:cs="Arial"/>
        </w:rPr>
        <w:t xml:space="preserve">. Although we </w:t>
      </w:r>
      <w:r w:rsidR="00AC7AE9">
        <w:rPr>
          <w:rFonts w:ascii="Arial" w:eastAsia="Arial" w:hAnsi="Arial" w:cs="Arial"/>
        </w:rPr>
        <w:t xml:space="preserve">modeled </w:t>
      </w:r>
      <w:r w:rsidR="00C41D45">
        <w:rPr>
          <w:rFonts w:ascii="Arial" w:eastAsia="Arial" w:hAnsi="Arial" w:cs="Arial"/>
        </w:rPr>
        <w:t xml:space="preserve">all direct developing lineages </w:t>
      </w:r>
      <w:r w:rsidR="00AC7AE9">
        <w:rPr>
          <w:rFonts w:ascii="Arial" w:eastAsia="Arial" w:hAnsi="Arial" w:cs="Arial"/>
        </w:rPr>
        <w:t xml:space="preserve">as </w:t>
      </w:r>
      <w:r w:rsidR="00C41D45">
        <w:rPr>
          <w:rFonts w:ascii="Arial" w:eastAsia="Arial" w:hAnsi="Arial" w:cs="Arial"/>
        </w:rPr>
        <w:t>a single regime, there is variation across these lineages in metamorphic repatterning. In some cases, the total sequence of developmental events is shortened</w:t>
      </w:r>
      <w:r w:rsidR="00C43D84">
        <w:rPr>
          <w:rFonts w:ascii="Arial" w:eastAsia="Arial" w:hAnsi="Arial" w:cs="Arial"/>
        </w:rPr>
        <w:t xml:space="preserve"> because </w:t>
      </w:r>
      <w:r w:rsidR="00AC7AE9">
        <w:rPr>
          <w:rFonts w:ascii="Arial" w:eastAsia="Arial" w:hAnsi="Arial" w:cs="Arial"/>
        </w:rPr>
        <w:t xml:space="preserve">the formation of </w:t>
      </w:r>
      <w:r w:rsidR="00C43D84">
        <w:rPr>
          <w:rFonts w:ascii="Arial" w:eastAsia="Arial" w:hAnsi="Arial" w:cs="Arial"/>
        </w:rPr>
        <w:t xml:space="preserve">larval structures </w:t>
      </w:r>
      <w:r w:rsidR="00AC7AE9">
        <w:rPr>
          <w:rFonts w:ascii="Arial" w:eastAsia="Arial" w:hAnsi="Arial" w:cs="Arial"/>
        </w:rPr>
        <w:t>is</w:t>
      </w:r>
      <w:r w:rsidR="00C43D84">
        <w:rPr>
          <w:rFonts w:ascii="Arial" w:eastAsia="Arial" w:hAnsi="Arial" w:cs="Arial"/>
        </w:rPr>
        <w:t xml:space="preserve"> lost from ontogeny. In other cases, </w:t>
      </w:r>
      <w:r w:rsidR="004D6621">
        <w:rPr>
          <w:rFonts w:ascii="Arial" w:eastAsia="Arial" w:hAnsi="Arial" w:cs="Arial"/>
        </w:rPr>
        <w:t xml:space="preserve">most or </w:t>
      </w:r>
      <w:r w:rsidR="00C43D84">
        <w:rPr>
          <w:rFonts w:ascii="Arial" w:eastAsia="Arial" w:hAnsi="Arial" w:cs="Arial"/>
        </w:rPr>
        <w:t>all events of embryogenesis and metamorphosis occur</w:t>
      </w:r>
      <w:r w:rsidR="000B7FF3">
        <w:rPr>
          <w:rFonts w:ascii="Arial" w:eastAsia="Arial" w:hAnsi="Arial" w:cs="Arial"/>
        </w:rPr>
        <w:t xml:space="preserve"> inside the egg</w:t>
      </w:r>
      <w:r w:rsidR="004D6621">
        <w:rPr>
          <w:rFonts w:ascii="Arial" w:eastAsia="Arial" w:hAnsi="Arial" w:cs="Arial"/>
        </w:rPr>
        <w:t xml:space="preserve"> </w:t>
      </w:r>
      <w:r w:rsidR="00E55B33">
        <w:rPr>
          <w:rFonts w:ascii="Arial" w:eastAsia="Arial" w:hAnsi="Arial" w:cs="Arial"/>
        </w:rPr>
        <w:t>(</w:t>
      </w:r>
      <w:r w:rsidR="004D6621">
        <w:rPr>
          <w:rFonts w:ascii="Arial" w:eastAsia="Arial" w:hAnsi="Arial" w:cs="Arial"/>
        </w:rPr>
        <w:t>which allows for</w:t>
      </w:r>
      <w:r w:rsidR="000B7FF3">
        <w:rPr>
          <w:rFonts w:ascii="Arial" w:eastAsia="Arial" w:hAnsi="Arial" w:cs="Arial"/>
        </w:rPr>
        <w:t xml:space="preserve"> the possibility of re-evolution of metamorphosis</w:t>
      </w:r>
      <w:r w:rsidR="00E55B33">
        <w:rPr>
          <w:rFonts w:ascii="Arial" w:eastAsia="Arial" w:hAnsi="Arial" w:cs="Arial"/>
        </w:rPr>
        <w:t>)</w:t>
      </w:r>
      <w:r w:rsidR="000B7FF3">
        <w:rPr>
          <w:rFonts w:ascii="Arial" w:eastAsia="Arial" w:hAnsi="Arial" w:cs="Arial"/>
        </w:rPr>
        <w:t>.</w:t>
      </w:r>
      <w:r w:rsidR="00C43D84">
        <w:rPr>
          <w:rFonts w:ascii="Arial" w:eastAsia="Arial" w:hAnsi="Arial" w:cs="Arial"/>
        </w:rPr>
        <w:t xml:space="preserve"> We would predict more severe constraints in these</w:t>
      </w:r>
      <w:r w:rsidR="004D6621">
        <w:rPr>
          <w:rFonts w:ascii="Arial" w:eastAsia="Arial" w:hAnsi="Arial" w:cs="Arial"/>
        </w:rPr>
        <w:t xml:space="preserve"> latter</w:t>
      </w:r>
      <w:r w:rsidR="00C43D84">
        <w:rPr>
          <w:rFonts w:ascii="Arial" w:eastAsia="Arial" w:hAnsi="Arial" w:cs="Arial"/>
        </w:rPr>
        <w:t xml:space="preserve"> lineages. Although we treated both</w:t>
      </w:r>
      <w:r w:rsidR="004D6621">
        <w:rPr>
          <w:rFonts w:ascii="Arial" w:eastAsia="Arial" w:hAnsi="Arial" w:cs="Arial"/>
        </w:rPr>
        <w:t xml:space="preserve"> scenarios</w:t>
      </w:r>
      <w:r w:rsidR="00C43D84">
        <w:rPr>
          <w:rFonts w:ascii="Arial" w:eastAsia="Arial" w:hAnsi="Arial" w:cs="Arial"/>
        </w:rPr>
        <w:t xml:space="preserve"> as a single category for simplicity, these two types of direct development may be different in their effects on genome size evolution</w:t>
      </w:r>
      <w:r w:rsidR="008B4E1B">
        <w:rPr>
          <w:rFonts w:ascii="Arial" w:eastAsia="Arial" w:hAnsi="Arial" w:cs="Arial"/>
        </w:rPr>
        <w:t xml:space="preserve"> and warrant more detailed study</w:t>
      </w:r>
      <w:r w:rsidR="00C43D84">
        <w:rPr>
          <w:rFonts w:ascii="Arial" w:eastAsia="Arial" w:hAnsi="Arial" w:cs="Arial"/>
        </w:rPr>
        <w:t>.</w:t>
      </w:r>
      <w:r w:rsidR="008B4E1B">
        <w:rPr>
          <w:rFonts w:ascii="Arial" w:eastAsia="Arial" w:hAnsi="Arial" w:cs="Arial"/>
        </w:rPr>
        <w:t xml:space="preserve"> </w:t>
      </w:r>
    </w:p>
    <w:p w14:paraId="296BC2EA" w14:textId="26214288" w:rsidR="008C64EE" w:rsidRDefault="008C64EE" w:rsidP="003B6851">
      <w:pPr>
        <w:spacing w:line="276" w:lineRule="auto"/>
        <w:rPr>
          <w:rFonts w:ascii="Arial" w:eastAsia="Arial" w:hAnsi="Arial" w:cs="Arial"/>
        </w:rPr>
      </w:pPr>
    </w:p>
    <w:p w14:paraId="16062EF5" w14:textId="2D8E6629" w:rsidR="001F3181" w:rsidDel="00D77033" w:rsidRDefault="001F3181">
      <w:pPr>
        <w:spacing w:line="276" w:lineRule="auto"/>
        <w:rPr>
          <w:del w:id="46" w:author="Mueller,Rachel" w:date="2020-10-01T17:27:00Z"/>
          <w:rFonts w:ascii="Arial" w:eastAsia="Arial" w:hAnsi="Arial" w:cs="Arial"/>
        </w:rPr>
      </w:pPr>
    </w:p>
    <w:p w14:paraId="7E8DA121" w14:textId="77777777" w:rsidR="001F3181" w:rsidDel="00D77033" w:rsidRDefault="001F3181">
      <w:pPr>
        <w:spacing w:line="276" w:lineRule="auto"/>
        <w:rPr>
          <w:del w:id="47" w:author="Mueller,Rachel" w:date="2020-10-01T17:27:00Z"/>
          <w:rFonts w:ascii="Arial" w:eastAsia="Arial" w:hAnsi="Arial" w:cs="Arial"/>
        </w:rPr>
      </w:pPr>
    </w:p>
    <w:p w14:paraId="597146CE" w14:textId="69ACDA82" w:rsidR="00B71743" w:rsidRDefault="007C4256" w:rsidP="00E55B33">
      <w:pPr>
        <w:spacing w:line="276" w:lineRule="auto"/>
        <w:rPr>
          <w:rFonts w:ascii="Arial" w:eastAsia="Arial" w:hAnsi="Arial" w:cs="Arial"/>
        </w:rPr>
      </w:pPr>
      <w:r>
        <w:rPr>
          <w:rFonts w:ascii="Arial" w:eastAsia="Arial" w:hAnsi="Arial" w:cs="Arial"/>
          <w:i/>
          <w:iCs/>
        </w:rPr>
        <w:t>Model complexity to capture the evolutionary process.</w:t>
      </w:r>
      <w:r>
        <w:rPr>
          <w:rFonts w:ascii="Arial" w:eastAsia="Arial" w:hAnsi="Arial" w:cs="Arial"/>
          <w:i/>
          <w:iCs/>
        </w:rPr>
        <w:sym w:font="Symbol" w:char="F0BE"/>
      </w:r>
      <w:r w:rsidR="00D95A8A">
        <w:rPr>
          <w:rFonts w:ascii="Arial" w:eastAsia="Arial" w:hAnsi="Arial" w:cs="Arial"/>
        </w:rPr>
        <w:t xml:space="preserve"> It is almost paradoxical that the best model </w:t>
      </w:r>
      <w:r w:rsidR="00B556AC">
        <w:rPr>
          <w:rFonts w:ascii="Arial" w:eastAsia="Arial" w:hAnsi="Arial" w:cs="Arial"/>
        </w:rPr>
        <w:t>includes a determi</w:t>
      </w:r>
      <w:r w:rsidR="005E3AFE">
        <w:rPr>
          <w:rFonts w:ascii="Arial" w:eastAsia="Arial" w:hAnsi="Arial" w:cs="Arial"/>
        </w:rPr>
        <w:t>ni</w:t>
      </w:r>
      <w:r w:rsidR="00B556AC">
        <w:rPr>
          <w:rFonts w:ascii="Arial" w:eastAsia="Arial" w:hAnsi="Arial" w:cs="Arial"/>
        </w:rPr>
        <w:t xml:space="preserve">stic pull parameter </w:t>
      </w:r>
      <w:r w:rsidR="00B556AC">
        <w:rPr>
          <w:rFonts w:ascii="Arial" w:eastAsia="Arial" w:hAnsi="Arial" w:cs="Arial"/>
        </w:rPr>
        <w:sym w:font="Symbol" w:char="F0BE"/>
      </w:r>
      <w:r w:rsidR="00B556AC">
        <w:rPr>
          <w:rFonts w:ascii="Arial" w:eastAsia="Arial" w:hAnsi="Arial" w:cs="Arial"/>
        </w:rPr>
        <w:t xml:space="preserve"> typically interpreted as </w:t>
      </w:r>
      <w:r w:rsidR="00B71D5E">
        <w:rPr>
          <w:rFonts w:ascii="Arial" w:eastAsia="Arial" w:hAnsi="Arial" w:cs="Arial"/>
        </w:rPr>
        <w:t>selection</w:t>
      </w:r>
      <w:r w:rsidR="006B15E2">
        <w:rPr>
          <w:rFonts w:ascii="Arial" w:eastAsia="Arial" w:hAnsi="Arial" w:cs="Arial"/>
        </w:rPr>
        <w:t xml:space="preserve">, although here we interpret </w:t>
      </w:r>
      <w:r w:rsidR="00B71D5E">
        <w:rPr>
          <w:rFonts w:ascii="Arial" w:eastAsia="Arial" w:hAnsi="Arial" w:cs="Arial"/>
        </w:rPr>
        <w:t>it</w:t>
      </w:r>
      <w:r w:rsidR="006B15E2">
        <w:rPr>
          <w:rFonts w:ascii="Arial" w:eastAsia="Arial" w:hAnsi="Arial" w:cs="Arial"/>
        </w:rPr>
        <w:t xml:space="preserve"> to reflect </w:t>
      </w:r>
      <w:r w:rsidR="003923F2">
        <w:rPr>
          <w:rFonts w:ascii="Arial" w:eastAsia="Arial" w:hAnsi="Arial" w:cs="Arial"/>
        </w:rPr>
        <w:t xml:space="preserve">the processes of </w:t>
      </w:r>
      <w:r w:rsidR="006B15E2">
        <w:rPr>
          <w:rFonts w:ascii="Arial" w:eastAsia="Arial" w:hAnsi="Arial" w:cs="Arial"/>
        </w:rPr>
        <w:t>upward mutation pressure</w:t>
      </w:r>
      <w:r w:rsidR="003923F2">
        <w:rPr>
          <w:rFonts w:ascii="Arial" w:eastAsia="Arial" w:hAnsi="Arial" w:cs="Arial"/>
        </w:rPr>
        <w:t xml:space="preserve">, </w:t>
      </w:r>
      <w:r w:rsidR="00B71D5E">
        <w:rPr>
          <w:rFonts w:ascii="Arial" w:eastAsia="Arial" w:hAnsi="Arial" w:cs="Arial"/>
        </w:rPr>
        <w:t>constraint</w:t>
      </w:r>
      <w:r w:rsidR="003923F2">
        <w:rPr>
          <w:rFonts w:ascii="Arial" w:eastAsia="Arial" w:hAnsi="Arial" w:cs="Arial"/>
        </w:rPr>
        <w:t>, and selection</w:t>
      </w:r>
      <w:r w:rsidR="006B15E2">
        <w:rPr>
          <w:rFonts w:ascii="Arial" w:eastAsia="Arial" w:hAnsi="Arial" w:cs="Arial"/>
        </w:rPr>
        <w:t xml:space="preserve"> </w:t>
      </w:r>
      <w:r w:rsidR="00B556AC">
        <w:rPr>
          <w:rFonts w:ascii="Arial" w:eastAsia="Arial" w:hAnsi="Arial" w:cs="Arial"/>
        </w:rPr>
        <w:sym w:font="Symbol" w:char="F0BE"/>
      </w:r>
      <w:r w:rsidR="00D95A8A">
        <w:rPr>
          <w:rFonts w:ascii="Arial" w:eastAsia="Arial" w:hAnsi="Arial" w:cs="Arial"/>
        </w:rPr>
        <w:t xml:space="preserve"> when the magnitude of </w:t>
      </w:r>
      <m:oMath>
        <m:r>
          <w:rPr>
            <w:rFonts w:ascii="Cambria Math" w:hAnsi="Cambria Math"/>
          </w:rPr>
          <m:t>α</m:t>
        </m:r>
      </m:oMath>
      <w:r w:rsidR="00D95A8A">
        <w:rPr>
          <w:rFonts w:ascii="Arial" w:eastAsia="Arial" w:hAnsi="Arial" w:cs="Arial"/>
        </w:rPr>
        <w:t xml:space="preserve"> is miniscule. One might wonder why it is needed at </w:t>
      </w:r>
      <w:proofErr w:type="gramStart"/>
      <w:r w:rsidR="00D95A8A">
        <w:rPr>
          <w:rFonts w:ascii="Arial" w:eastAsia="Arial" w:hAnsi="Arial" w:cs="Arial"/>
        </w:rPr>
        <w:t>all?</w:t>
      </w:r>
      <w:proofErr w:type="gramEnd"/>
      <w:r w:rsidR="00D95A8A">
        <w:rPr>
          <w:rFonts w:ascii="Arial" w:eastAsia="Arial" w:hAnsi="Arial" w:cs="Arial"/>
        </w:rPr>
        <w:t xml:space="preserve"> Yet its importance is clear: </w:t>
      </w:r>
      <w:r w:rsidR="00690FBB">
        <w:rPr>
          <w:rFonts w:ascii="Arial" w:eastAsia="Arial" w:hAnsi="Arial" w:cs="Arial"/>
        </w:rPr>
        <w:t xml:space="preserve">the </w:t>
      </w:r>
      <w:r w:rsidR="00D95A8A">
        <w:rPr>
          <w:rFonts w:ascii="Arial" w:eastAsia="Arial" w:hAnsi="Arial" w:cs="Arial"/>
        </w:rPr>
        <w:t xml:space="preserve">models with </w:t>
      </w:r>
      <w:r w:rsidR="00B556AC">
        <w:rPr>
          <w:rFonts w:ascii="Arial" w:eastAsia="Arial" w:hAnsi="Arial" w:cs="Arial"/>
        </w:rPr>
        <w:t xml:space="preserve">deterministic pull </w:t>
      </w:r>
      <w:r w:rsidR="00D95A8A">
        <w:rPr>
          <w:rFonts w:ascii="Arial" w:eastAsia="Arial" w:hAnsi="Arial" w:cs="Arial"/>
        </w:rPr>
        <w:t>provided a huge improvement over any purely stochastic model.</w:t>
      </w:r>
      <w:r w:rsidR="00733F67">
        <w:rPr>
          <w:rFonts w:ascii="Arial" w:eastAsia="Arial" w:hAnsi="Arial" w:cs="Arial"/>
        </w:rPr>
        <w:t xml:space="preserve"> One of the challenges of an OU model with a weak deterministic component is that the model parameters will be poorly defined (</w:t>
      </w:r>
      <w:proofErr w:type="spellStart"/>
      <w:r w:rsidR="00733F67">
        <w:rPr>
          <w:rFonts w:ascii="Arial" w:eastAsia="Arial" w:hAnsi="Arial" w:cs="Arial"/>
        </w:rPr>
        <w:t>Cressler</w:t>
      </w:r>
      <w:proofErr w:type="spellEnd"/>
      <w:r w:rsidR="00733F67">
        <w:rPr>
          <w:rFonts w:ascii="Arial" w:eastAsia="Arial" w:hAnsi="Arial" w:cs="Arial"/>
        </w:rPr>
        <w:t xml:space="preserve"> et al., 2015). Intuitively, if the </w:t>
      </w:r>
      <m:oMath>
        <m:r>
          <w:rPr>
            <w:rFonts w:ascii="Cambria Math" w:hAnsi="Cambria Math"/>
          </w:rPr>
          <m:t>α</m:t>
        </m:r>
      </m:oMath>
      <w:r w:rsidR="00733F67">
        <w:rPr>
          <w:rFonts w:ascii="Arial" w:eastAsia="Arial" w:hAnsi="Arial" w:cs="Arial"/>
        </w:rPr>
        <w:t xml:space="preserve"> is important but close to zero, the </w:t>
      </w:r>
      <w:r w:rsidR="00690FBB">
        <w:rPr>
          <w:rFonts w:ascii="Arial" w:eastAsia="Arial" w:hAnsi="Arial" w:cs="Arial"/>
        </w:rPr>
        <w:t xml:space="preserve">equilibrium </w:t>
      </w:r>
      <m:oMath>
        <m:r>
          <w:rPr>
            <w:rFonts w:ascii="Cambria Math" w:hAnsi="Cambria Math"/>
          </w:rPr>
          <m:t>θ</m:t>
        </m:r>
        <m:r>
          <w:rPr>
            <w:rFonts w:ascii="Arial" w:eastAsia="Arial" w:hAnsi="Arial" w:cs="Arial"/>
          </w:rPr>
          <m:t>i</m:t>
        </m:r>
      </m:oMath>
      <w:r w:rsidR="00733F67">
        <w:rPr>
          <w:rFonts w:ascii="Arial" w:eastAsia="Arial" w:hAnsi="Arial" w:cs="Arial"/>
        </w:rPr>
        <w:t xml:space="preserve"> can take on a wide range of values in combination with a range of values for the stochastic parameter </w:t>
      </w:r>
      <m:oMath>
        <m:r>
          <w:rPr>
            <w:rFonts w:ascii="Cambria Math" w:hAnsi="Cambria Math"/>
          </w:rPr>
          <m:t>σ</m:t>
        </m:r>
      </m:oMath>
      <w:r w:rsidR="00733F67">
        <w:rPr>
          <w:rFonts w:ascii="Arial" w:eastAsia="Arial" w:hAnsi="Arial" w:cs="Arial"/>
        </w:rPr>
        <w:t xml:space="preserve"> and explain the phenotypic distribution equally as well. For example, e</w:t>
      </w:r>
      <w:r w:rsidR="00D95A8A">
        <w:rPr>
          <w:rFonts w:ascii="Arial" w:eastAsia="Arial" w:hAnsi="Arial" w:cs="Arial"/>
        </w:rPr>
        <w:t xml:space="preserve">ven with </w:t>
      </w:r>
      <w:r w:rsidR="00B556AC">
        <w:rPr>
          <w:rFonts w:ascii="Arial" w:eastAsia="Arial" w:hAnsi="Arial" w:cs="Arial"/>
        </w:rPr>
        <w:sym w:font="Symbol" w:char="F061"/>
      </w:r>
      <w:r w:rsidR="00B556AC">
        <w:rPr>
          <w:rFonts w:ascii="Arial" w:eastAsia="Arial" w:hAnsi="Arial" w:cs="Arial"/>
        </w:rPr>
        <w:t xml:space="preserve"> </w:t>
      </w:r>
      <w:r w:rsidR="00D95A8A">
        <w:rPr>
          <w:rFonts w:ascii="Arial" w:eastAsia="Arial" w:hAnsi="Arial" w:cs="Arial"/>
        </w:rPr>
        <w:t xml:space="preserve">close to zero, </w:t>
      </w:r>
      <w:r w:rsidR="00D3453A">
        <w:rPr>
          <w:rFonts w:ascii="Arial" w:eastAsia="Arial" w:hAnsi="Arial" w:cs="Arial"/>
        </w:rPr>
        <w:t xml:space="preserve">a </w:t>
      </w:r>
      <w:r w:rsidR="00D95A8A">
        <w:rPr>
          <w:rFonts w:ascii="Arial" w:eastAsia="Arial" w:hAnsi="Arial" w:cs="Arial"/>
        </w:rPr>
        <w:t xml:space="preserve">trend to larger genome size in </w:t>
      </w:r>
      <w:r w:rsidR="00D95A8A" w:rsidRPr="004A3E10">
        <w:rPr>
          <w:rFonts w:ascii="Arial" w:eastAsia="Arial" w:hAnsi="Arial" w:cs="Arial"/>
          <w:iCs/>
        </w:rPr>
        <w:t>paedomorphic</w:t>
      </w:r>
      <w:r w:rsidR="00D95A8A">
        <w:rPr>
          <w:rFonts w:ascii="Arial" w:eastAsia="Arial" w:hAnsi="Arial" w:cs="Arial"/>
        </w:rPr>
        <w:t xml:space="preserve"> salamanders </w:t>
      </w:r>
      <w:r w:rsidR="00D3453A">
        <w:rPr>
          <w:rFonts w:ascii="Arial" w:eastAsia="Arial" w:hAnsi="Arial" w:cs="Arial"/>
        </w:rPr>
        <w:t>is</w:t>
      </w:r>
      <w:r w:rsidR="00D95A8A">
        <w:rPr>
          <w:rFonts w:ascii="Arial" w:eastAsia="Arial" w:hAnsi="Arial" w:cs="Arial"/>
        </w:rPr>
        <w:t xml:space="preserve"> </w:t>
      </w:r>
      <w:r w:rsidR="00D3453A">
        <w:rPr>
          <w:rFonts w:ascii="Arial" w:eastAsia="Arial" w:hAnsi="Arial" w:cs="Arial"/>
        </w:rPr>
        <w:t xml:space="preserve">modeled </w:t>
      </w:r>
      <w:r w:rsidR="00D95A8A">
        <w:rPr>
          <w:rFonts w:ascii="Arial" w:eastAsia="Arial" w:hAnsi="Arial" w:cs="Arial"/>
        </w:rPr>
        <w:t xml:space="preserve">by </w:t>
      </w:r>
      <w:r w:rsidR="00D3453A">
        <w:rPr>
          <w:rFonts w:ascii="Arial" w:eastAsia="Arial" w:hAnsi="Arial" w:cs="Arial"/>
        </w:rPr>
        <w:t xml:space="preserve">an extremely large value for </w:t>
      </w:r>
      <m:oMath>
        <m:r>
          <w:rPr>
            <w:rFonts w:ascii="Cambria Math" w:hAnsi="Cambria Math"/>
          </w:rPr>
          <m:t>θ</m:t>
        </m:r>
        <m:r>
          <w:rPr>
            <w:rFonts w:ascii="Arial" w:eastAsia="Arial" w:hAnsi="Arial" w:cs="Arial"/>
          </w:rPr>
          <m:t>paed</m:t>
        </m:r>
      </m:oMath>
      <w:r w:rsidR="00D95A8A">
        <w:rPr>
          <w:rFonts w:ascii="Arial" w:eastAsia="Arial" w:hAnsi="Arial" w:cs="Arial"/>
        </w:rPr>
        <w:t xml:space="preserve">, the genome size equilibrium. The difference between a purely stochastic (BM) model and one that has any degree of deterministic pull is that the variance of a BM model will grow unbounded over time, whereas the variance in </w:t>
      </w:r>
      <w:r w:rsidR="00B556AC">
        <w:rPr>
          <w:rFonts w:ascii="Arial" w:eastAsia="Arial" w:hAnsi="Arial" w:cs="Arial"/>
        </w:rPr>
        <w:t xml:space="preserve">a </w:t>
      </w:r>
      <w:r w:rsidR="00D95A8A">
        <w:rPr>
          <w:rFonts w:ascii="Arial" w:eastAsia="Arial" w:hAnsi="Arial" w:cs="Arial"/>
        </w:rPr>
        <w:t xml:space="preserve">model </w:t>
      </w:r>
      <w:r w:rsidR="00B556AC">
        <w:rPr>
          <w:rFonts w:ascii="Arial" w:eastAsia="Arial" w:hAnsi="Arial" w:cs="Arial"/>
        </w:rPr>
        <w:t xml:space="preserve">with deterministic pull </w:t>
      </w:r>
      <w:r w:rsidR="00D95A8A">
        <w:rPr>
          <w:rFonts w:ascii="Arial" w:eastAsia="Arial" w:hAnsi="Arial" w:cs="Arial"/>
        </w:rPr>
        <w:t xml:space="preserve">will not. The phenotype may explore a wide range of values, but it will be bounded. </w:t>
      </w:r>
      <w:r w:rsidR="0079692E">
        <w:rPr>
          <w:rFonts w:ascii="Arial" w:eastAsia="Arial" w:hAnsi="Arial" w:cs="Arial"/>
        </w:rPr>
        <w:t>F</w:t>
      </w:r>
      <w:r w:rsidR="00D95A8A">
        <w:rPr>
          <w:rFonts w:ascii="Arial" w:eastAsia="Arial" w:hAnsi="Arial" w:cs="Arial"/>
        </w:rPr>
        <w:t xml:space="preserve">or </w:t>
      </w:r>
      <w:proofErr w:type="spellStart"/>
      <w:r w:rsidR="00D95A8A" w:rsidRPr="004A3E10">
        <w:rPr>
          <w:rFonts w:ascii="Arial" w:eastAsia="Arial" w:hAnsi="Arial" w:cs="Arial"/>
          <w:iCs/>
        </w:rPr>
        <w:t>paedomorphs</w:t>
      </w:r>
      <w:proofErr w:type="spellEnd"/>
      <w:r w:rsidR="00B556AC">
        <w:rPr>
          <w:rFonts w:ascii="Arial" w:eastAsia="Arial" w:hAnsi="Arial" w:cs="Arial"/>
        </w:rPr>
        <w:t xml:space="preserve">, </w:t>
      </w:r>
      <w:r w:rsidR="00D95A8A">
        <w:rPr>
          <w:rFonts w:ascii="Arial" w:eastAsia="Arial" w:hAnsi="Arial" w:cs="Arial"/>
        </w:rPr>
        <w:t xml:space="preserve">a weak </w:t>
      </w:r>
      <w:r w:rsidR="00B556AC">
        <w:rPr>
          <w:rFonts w:ascii="Arial" w:eastAsia="Arial" w:hAnsi="Arial" w:cs="Arial"/>
        </w:rPr>
        <w:t xml:space="preserve">deterministic pull </w:t>
      </w:r>
      <w:r w:rsidR="00D95A8A">
        <w:rPr>
          <w:rFonts w:ascii="Arial" w:eastAsia="Arial" w:hAnsi="Arial" w:cs="Arial"/>
        </w:rPr>
        <w:t xml:space="preserve">allows the mean to wander, </w:t>
      </w:r>
      <w:r w:rsidR="0079692E">
        <w:rPr>
          <w:rFonts w:ascii="Arial" w:eastAsia="Arial" w:hAnsi="Arial" w:cs="Arial"/>
        </w:rPr>
        <w:t xml:space="preserve">while </w:t>
      </w:r>
      <w:r w:rsidR="00D95A8A">
        <w:rPr>
          <w:rFonts w:ascii="Arial" w:eastAsia="Arial" w:hAnsi="Arial" w:cs="Arial"/>
        </w:rPr>
        <w:t xml:space="preserve">a far-away equilibrium value </w:t>
      </w:r>
      <w:r w:rsidR="0079692E">
        <w:rPr>
          <w:rFonts w:ascii="Arial" w:eastAsia="Arial" w:hAnsi="Arial" w:cs="Arial"/>
        </w:rPr>
        <w:t>captures</w:t>
      </w:r>
      <w:r w:rsidR="00D95A8A">
        <w:rPr>
          <w:rFonts w:ascii="Arial" w:eastAsia="Arial" w:hAnsi="Arial" w:cs="Arial"/>
        </w:rPr>
        <w:t xml:space="preserve"> a deterministic trend toward increase. In OU models, increasing </w:t>
      </w:r>
      <w:r w:rsidR="00B556AC">
        <w:rPr>
          <w:rFonts w:ascii="Arial" w:eastAsia="Arial" w:hAnsi="Arial" w:cs="Arial"/>
        </w:rPr>
        <w:t>deterministic pull</w:t>
      </w:r>
      <w:r w:rsidR="00D95A8A">
        <w:rPr>
          <w:rFonts w:ascii="Arial" w:eastAsia="Arial" w:hAnsi="Arial" w:cs="Arial"/>
        </w:rPr>
        <w:t xml:space="preserve"> strength influences the approach to the equilibrium, but also will tend to dampen stochastic effects (apart from the influence of </w:t>
      </w:r>
      <m:oMath>
        <m:r>
          <w:rPr>
            <w:rFonts w:ascii="Cambria Math" w:hAnsi="Cambria Math"/>
          </w:rPr>
          <m:t>σ</m:t>
        </m:r>
      </m:oMath>
      <w:r w:rsidR="00D95A8A">
        <w:rPr>
          <w:rFonts w:ascii="Arial" w:eastAsia="Arial" w:hAnsi="Arial" w:cs="Arial"/>
        </w:rPr>
        <w:t xml:space="preserve">), so weak </w:t>
      </w:r>
      <w:r w:rsidR="006B15E2">
        <w:rPr>
          <w:rFonts w:ascii="Arial" w:eastAsia="Arial" w:hAnsi="Arial" w:cs="Arial"/>
        </w:rPr>
        <w:t>deterministic pull</w:t>
      </w:r>
      <w:r w:rsidR="00D95A8A">
        <w:rPr>
          <w:rFonts w:ascii="Arial" w:eastAsia="Arial" w:hAnsi="Arial" w:cs="Arial"/>
        </w:rPr>
        <w:t xml:space="preserve"> allows greater noise in the stochastic process. This analysis demonstrates that </w:t>
      </w:r>
      <w:r w:rsidR="006B15E2">
        <w:rPr>
          <w:rFonts w:ascii="Arial" w:eastAsia="Arial" w:hAnsi="Arial" w:cs="Arial"/>
        </w:rPr>
        <w:t xml:space="preserve">deterministic pull </w:t>
      </w:r>
      <w:r w:rsidR="00D95A8A">
        <w:rPr>
          <w:rFonts w:ascii="Arial" w:eastAsia="Arial" w:hAnsi="Arial" w:cs="Arial"/>
        </w:rPr>
        <w:t>can exert an important evolutionary influence, even if the magnitude of alpha is weak.</w:t>
      </w:r>
    </w:p>
    <w:p w14:paraId="1A6571B1" w14:textId="77777777" w:rsidR="00B71743" w:rsidRDefault="00B71743">
      <w:pPr>
        <w:spacing w:line="276" w:lineRule="auto"/>
        <w:ind w:firstLine="720"/>
        <w:rPr>
          <w:rFonts w:ascii="Arial" w:eastAsia="Arial" w:hAnsi="Arial" w:cs="Arial"/>
        </w:rPr>
      </w:pPr>
    </w:p>
    <w:p w14:paraId="40C7462D" w14:textId="61217D3C" w:rsidR="00B71743" w:rsidRDefault="00D95A8A">
      <w:pPr>
        <w:spacing w:line="276" w:lineRule="auto"/>
        <w:ind w:firstLine="720"/>
        <w:rPr>
          <w:rFonts w:ascii="Arial" w:eastAsia="Arial" w:hAnsi="Arial" w:cs="Arial"/>
        </w:rPr>
      </w:pPr>
      <w:r>
        <w:rPr>
          <w:rFonts w:ascii="Arial" w:eastAsia="Arial" w:hAnsi="Arial" w:cs="Arial"/>
        </w:rPr>
        <w:t xml:space="preserve">But how complex a model of </w:t>
      </w:r>
      <w:r w:rsidR="00D5520F">
        <w:rPr>
          <w:rFonts w:ascii="Arial" w:eastAsia="Arial" w:hAnsi="Arial" w:cs="Arial"/>
        </w:rPr>
        <w:t>deterministic pull</w:t>
      </w:r>
      <w:r w:rsidR="00737F1F">
        <w:rPr>
          <w:rFonts w:ascii="Arial" w:eastAsia="Arial" w:hAnsi="Arial" w:cs="Arial"/>
        </w:rPr>
        <w:t xml:space="preserve"> is necessary</w:t>
      </w:r>
      <w:r>
        <w:rPr>
          <w:rFonts w:ascii="Arial" w:eastAsia="Arial" w:hAnsi="Arial" w:cs="Arial"/>
        </w:rPr>
        <w:t xml:space="preserve">? We found no evidence for a rate shift in deterministic </w:t>
      </w:r>
      <w:r w:rsidR="009905D0">
        <w:rPr>
          <w:rFonts w:ascii="Arial" w:eastAsia="Arial" w:hAnsi="Arial" w:cs="Arial"/>
        </w:rPr>
        <w:t>pull</w:t>
      </w:r>
      <w:r>
        <w:rPr>
          <w:rFonts w:ascii="Arial" w:eastAsia="Arial" w:hAnsi="Arial" w:cs="Arial"/>
        </w:rPr>
        <w:t>; all multiple alpha models performed poorly. This is consistent with extensive simulation results showing that</w:t>
      </w:r>
      <w:r w:rsidR="00D5520F">
        <w:rPr>
          <w:rFonts w:ascii="Arial" w:eastAsia="Arial" w:hAnsi="Arial" w:cs="Arial"/>
        </w:rPr>
        <w:t>,</w:t>
      </w:r>
      <w:r>
        <w:rPr>
          <w:rFonts w:ascii="Arial" w:eastAsia="Arial" w:hAnsi="Arial" w:cs="Arial"/>
        </w:rPr>
        <w:t xml:space="preserve"> among the three basic </w:t>
      </w:r>
      <w:r>
        <w:rPr>
          <w:rFonts w:ascii="Arial" w:eastAsia="Arial" w:hAnsi="Arial" w:cs="Arial"/>
        </w:rPr>
        <w:lastRenderedPageBreak/>
        <w:t>parameters of the OU model, alpha is most poorly defined</w:t>
      </w:r>
      <w:r w:rsidR="003566DB">
        <w:rPr>
          <w:rFonts w:ascii="Arial" w:eastAsia="Arial" w:hAnsi="Arial" w:cs="Arial"/>
        </w:rPr>
        <w:t xml:space="preserve"> (</w:t>
      </w:r>
      <w:r w:rsidR="003566DB" w:rsidRPr="003F4188">
        <w:rPr>
          <w:rFonts w:ascii="Arial" w:eastAsia="Arial" w:hAnsi="Arial" w:cs="Arial"/>
          <w:highlight w:val="yellow"/>
        </w:rPr>
        <w:t>ref?</w:t>
      </w:r>
      <w:r w:rsidR="003566DB">
        <w:rPr>
          <w:rFonts w:ascii="Arial" w:eastAsia="Arial" w:hAnsi="Arial" w:cs="Arial"/>
        </w:rPr>
        <w:t>)</w:t>
      </w:r>
      <w:r>
        <w:rPr>
          <w:rFonts w:ascii="Arial" w:eastAsia="Arial" w:hAnsi="Arial" w:cs="Arial"/>
        </w:rPr>
        <w:t xml:space="preserve">. Thus, even if a rate shift in alpha existed, there is probably little power to detect it. In this study, </w:t>
      </w:r>
      <w:r w:rsidR="003566DB">
        <w:rPr>
          <w:rFonts w:ascii="Arial" w:eastAsia="Arial" w:hAnsi="Arial" w:cs="Arial"/>
        </w:rPr>
        <w:t xml:space="preserve">a lack of rate shift in alpha </w:t>
      </w:r>
      <w:r>
        <w:rPr>
          <w:rFonts w:ascii="Arial" w:eastAsia="Arial" w:hAnsi="Arial" w:cs="Arial"/>
        </w:rPr>
        <w:t xml:space="preserve">is not surprising as </w:t>
      </w:r>
      <w:r w:rsidR="003566DB">
        <w:rPr>
          <w:rFonts w:ascii="Arial" w:eastAsia="Arial" w:hAnsi="Arial" w:cs="Arial"/>
        </w:rPr>
        <w:t>there are multiple free parameters and</w:t>
      </w:r>
      <w:r>
        <w:rPr>
          <w:rFonts w:ascii="Arial" w:eastAsia="Arial" w:hAnsi="Arial" w:cs="Arial"/>
        </w:rPr>
        <w:t xml:space="preserve"> weak </w:t>
      </w:r>
      <w:r w:rsidR="003566DB">
        <w:rPr>
          <w:rFonts w:ascii="Arial" w:eastAsia="Arial" w:hAnsi="Arial" w:cs="Arial"/>
        </w:rPr>
        <w:t xml:space="preserve">deterministic pull </w:t>
      </w:r>
      <w:r>
        <w:rPr>
          <w:rFonts w:ascii="Arial" w:eastAsia="Arial" w:hAnsi="Arial" w:cs="Arial"/>
        </w:rPr>
        <w:t xml:space="preserve">throughout the system. We can readily </w:t>
      </w:r>
      <w:r w:rsidR="003566DB">
        <w:rPr>
          <w:rFonts w:ascii="Arial" w:eastAsia="Arial" w:hAnsi="Arial" w:cs="Arial"/>
        </w:rPr>
        <w:t xml:space="preserve">capture </w:t>
      </w:r>
      <w:r>
        <w:rPr>
          <w:rFonts w:ascii="Arial" w:eastAsia="Arial" w:hAnsi="Arial" w:cs="Arial"/>
        </w:rPr>
        <w:t xml:space="preserve">shifts in </w:t>
      </w:r>
      <w:r w:rsidR="003566DB">
        <w:rPr>
          <w:rFonts w:ascii="Arial" w:eastAsia="Arial" w:hAnsi="Arial" w:cs="Arial"/>
        </w:rPr>
        <w:t xml:space="preserve">the evolutionary process with </w:t>
      </w:r>
      <w:r>
        <w:rPr>
          <w:rFonts w:ascii="Arial" w:eastAsia="Arial" w:hAnsi="Arial" w:cs="Arial"/>
        </w:rPr>
        <w:t>va</w:t>
      </w:r>
      <w:r w:rsidR="003566DB">
        <w:rPr>
          <w:rFonts w:ascii="Arial" w:eastAsia="Arial" w:hAnsi="Arial" w:cs="Arial"/>
        </w:rPr>
        <w:t>riable</w:t>
      </w:r>
      <w:r>
        <w:rPr>
          <w:rFonts w:ascii="Arial" w:eastAsia="Arial" w:hAnsi="Arial" w:cs="Arial"/>
        </w:rPr>
        <w:t xml:space="preserve"> theta and perhaps sigma over the tree</w:t>
      </w:r>
      <w:r w:rsidR="003566DB">
        <w:rPr>
          <w:rFonts w:ascii="Arial" w:eastAsia="Arial" w:hAnsi="Arial" w:cs="Arial"/>
        </w:rPr>
        <w:t>, with stronger deterministic trends accomplished by moving theta to more extreme values. Thus</w:t>
      </w:r>
      <w:ins w:id="48" w:author="Mueller,Rachel" w:date="2020-09-29T17:15:00Z">
        <w:r w:rsidR="00737F1F">
          <w:rPr>
            <w:rFonts w:ascii="Arial" w:eastAsia="Arial" w:hAnsi="Arial" w:cs="Arial"/>
          </w:rPr>
          <w:t>,</w:t>
        </w:r>
      </w:ins>
      <w:r w:rsidR="003566DB">
        <w:rPr>
          <w:rFonts w:ascii="Arial" w:eastAsia="Arial" w:hAnsi="Arial" w:cs="Arial"/>
        </w:rPr>
        <w:t xml:space="preserve"> a shift in alpha is superlative, as</w:t>
      </w:r>
      <w:r>
        <w:rPr>
          <w:rFonts w:ascii="Arial" w:eastAsia="Arial" w:hAnsi="Arial" w:cs="Arial"/>
        </w:rPr>
        <w:t xml:space="preserve"> these variations (</w:t>
      </w:r>
      <w:r w:rsidR="003566DB">
        <w:rPr>
          <w:rFonts w:ascii="Arial" w:eastAsia="Arial" w:hAnsi="Arial" w:cs="Arial"/>
        </w:rPr>
        <w:t xml:space="preserve">rate </w:t>
      </w:r>
      <w:r>
        <w:rPr>
          <w:rFonts w:ascii="Arial" w:eastAsia="Arial" w:hAnsi="Arial" w:cs="Arial"/>
        </w:rPr>
        <w:t>shift in alpha</w:t>
      </w:r>
      <w:r w:rsidR="003566DB">
        <w:rPr>
          <w:rFonts w:ascii="Arial" w:eastAsia="Arial" w:hAnsi="Arial" w:cs="Arial"/>
        </w:rPr>
        <w:t>,</w:t>
      </w:r>
      <w:r w:rsidR="00D91113">
        <w:rPr>
          <w:rFonts w:ascii="Arial" w:eastAsia="Arial" w:hAnsi="Arial" w:cs="Arial"/>
        </w:rPr>
        <w:t xml:space="preserve"> more extreme values of theta</w:t>
      </w:r>
      <w:r>
        <w:rPr>
          <w:rFonts w:ascii="Arial" w:eastAsia="Arial" w:hAnsi="Arial" w:cs="Arial"/>
        </w:rPr>
        <w:t xml:space="preserve">) are not independently identifiable. Aside from this case </w:t>
      </w:r>
      <w:r w:rsidR="00D91113">
        <w:rPr>
          <w:rFonts w:ascii="Arial" w:eastAsia="Arial" w:hAnsi="Arial" w:cs="Arial"/>
        </w:rPr>
        <w:t>where the system overall experiences weak deterministic pull</w:t>
      </w:r>
      <w:r>
        <w:rPr>
          <w:rFonts w:ascii="Arial" w:eastAsia="Arial" w:hAnsi="Arial" w:cs="Arial"/>
        </w:rPr>
        <w:t xml:space="preserve">, this may be a general problem for all comparative studies. We do not know of a case as of yet where a multiple alpha model was superior. </w:t>
      </w:r>
    </w:p>
    <w:p w14:paraId="37DC1300" w14:textId="77777777" w:rsidR="00B71743" w:rsidRDefault="00B71743">
      <w:pPr>
        <w:spacing w:line="276" w:lineRule="auto"/>
        <w:ind w:firstLine="720"/>
        <w:rPr>
          <w:rFonts w:ascii="Arial" w:eastAsia="Arial" w:hAnsi="Arial" w:cs="Arial"/>
        </w:rPr>
      </w:pPr>
    </w:p>
    <w:p w14:paraId="58FF93DD" w14:textId="77777777" w:rsidR="00B71743" w:rsidRDefault="00B71743">
      <w:pPr>
        <w:spacing w:line="276" w:lineRule="auto"/>
        <w:ind w:firstLine="720"/>
        <w:rPr>
          <w:rFonts w:ascii="Arial" w:eastAsia="Arial" w:hAnsi="Arial" w:cs="Arial"/>
        </w:rPr>
      </w:pPr>
    </w:p>
    <w:p w14:paraId="09D6151A" w14:textId="49DE2A6E" w:rsidR="00741199" w:rsidRDefault="00D95A8A" w:rsidP="00E25AEC">
      <w:pPr>
        <w:spacing w:line="276" w:lineRule="auto"/>
        <w:rPr>
          <w:rFonts w:ascii="Arial" w:eastAsia="Arial" w:hAnsi="Arial" w:cs="Arial"/>
        </w:rPr>
      </w:pPr>
      <w:r>
        <w:rPr>
          <w:rFonts w:ascii="Arial" w:eastAsia="Arial" w:hAnsi="Arial" w:cs="Arial"/>
          <w:i/>
        </w:rPr>
        <w:t>Exploring evolutionary constraints with the comparative method</w:t>
      </w:r>
      <w:r w:rsidR="00E25AEC">
        <w:rPr>
          <w:rFonts w:ascii="Arial" w:eastAsia="Arial" w:hAnsi="Arial" w:cs="Arial"/>
          <w:i/>
        </w:rPr>
        <w:t>.</w:t>
      </w:r>
      <w:r w:rsidR="00E25AEC">
        <w:rPr>
          <w:rFonts w:ascii="Arial" w:eastAsia="Arial" w:hAnsi="Arial" w:cs="Arial"/>
          <w:i/>
        </w:rPr>
        <w:sym w:font="Symbol" w:char="F0BE"/>
      </w:r>
      <w:ins w:id="49" w:author="Microsoft Office User" w:date="2020-10-01T11:19:00Z">
        <w:r w:rsidR="00570B3A">
          <w:rPr>
            <w:rFonts w:ascii="Arial" w:eastAsia="Arial" w:hAnsi="Arial" w:cs="Arial"/>
            <w:i/>
          </w:rPr>
          <w:t xml:space="preserve"> </w:t>
        </w:r>
      </w:ins>
      <w:r w:rsidR="00912505">
        <w:rPr>
          <w:rFonts w:ascii="Arial" w:eastAsia="Arial" w:hAnsi="Arial" w:cs="Arial"/>
        </w:rPr>
        <w:t xml:space="preserve">Constraint can be described as an evolutionary limit on the range </w:t>
      </w:r>
      <w:r w:rsidR="004F323B">
        <w:rPr>
          <w:rFonts w:ascii="Arial" w:eastAsia="Arial" w:hAnsi="Arial" w:cs="Arial"/>
        </w:rPr>
        <w:t>of</w:t>
      </w:r>
      <w:r w:rsidR="00912505">
        <w:rPr>
          <w:rFonts w:ascii="Arial" w:eastAsia="Arial" w:hAnsi="Arial" w:cs="Arial"/>
        </w:rPr>
        <w:t xml:space="preserve"> possible phenotypes</w:t>
      </w:r>
      <w:r w:rsidR="009739C4">
        <w:rPr>
          <w:rFonts w:ascii="Arial" w:eastAsia="Arial" w:hAnsi="Arial" w:cs="Arial"/>
        </w:rPr>
        <w:t>, and it</w:t>
      </w:r>
      <w:r w:rsidR="008D3ECD">
        <w:rPr>
          <w:rFonts w:ascii="Arial" w:eastAsia="Arial" w:hAnsi="Arial" w:cs="Arial"/>
        </w:rPr>
        <w:t>s role in shaping evolution</w:t>
      </w:r>
      <w:r w:rsidR="009739C4">
        <w:rPr>
          <w:rFonts w:ascii="Arial" w:eastAsia="Arial" w:hAnsi="Arial" w:cs="Arial"/>
        </w:rPr>
        <w:t xml:space="preserve"> has long been</w:t>
      </w:r>
      <w:r w:rsidR="008D3ECD">
        <w:rPr>
          <w:rFonts w:ascii="Arial" w:eastAsia="Arial" w:hAnsi="Arial" w:cs="Arial"/>
        </w:rPr>
        <w:t xml:space="preserve"> debated.</w:t>
      </w:r>
      <w:r w:rsidR="009739C4">
        <w:rPr>
          <w:rFonts w:ascii="Arial" w:eastAsia="Arial" w:hAnsi="Arial" w:cs="Arial"/>
        </w:rPr>
        <w:t xml:space="preserve"> </w:t>
      </w:r>
      <w:r w:rsidR="00D03959">
        <w:rPr>
          <w:rFonts w:ascii="Arial" w:eastAsia="Arial" w:hAnsi="Arial" w:cs="Arial"/>
        </w:rPr>
        <w:t xml:space="preserve">The study of constraint </w:t>
      </w:r>
      <w:ins w:id="50" w:author="Microsoft Office User" w:date="2020-10-01T14:23:00Z">
        <w:r w:rsidR="00303DC0">
          <w:rPr>
            <w:rFonts w:ascii="Arial" w:eastAsia="Arial" w:hAnsi="Arial" w:cs="Arial"/>
          </w:rPr>
          <w:t xml:space="preserve">has </w:t>
        </w:r>
      </w:ins>
      <w:r w:rsidR="00D03959">
        <w:rPr>
          <w:rFonts w:ascii="Arial" w:eastAsia="Arial" w:hAnsi="Arial" w:cs="Arial"/>
        </w:rPr>
        <w:t xml:space="preserve">benefitted from </w:t>
      </w:r>
      <w:r w:rsidR="00006E5A">
        <w:rPr>
          <w:rFonts w:ascii="Arial" w:eastAsia="Arial" w:hAnsi="Arial" w:cs="Arial"/>
        </w:rPr>
        <w:t>increasing</w:t>
      </w:r>
      <w:r>
        <w:rPr>
          <w:rFonts w:ascii="Arial" w:eastAsia="Arial" w:hAnsi="Arial" w:cs="Arial"/>
        </w:rPr>
        <w:t xml:space="preserve"> conceptual clarification</w:t>
      </w:r>
      <w:r w:rsidR="00A90124">
        <w:rPr>
          <w:rFonts w:ascii="Arial" w:eastAsia="Arial" w:hAnsi="Arial" w:cs="Arial"/>
        </w:rPr>
        <w:t xml:space="preserve"> and input from multiple disciplines</w:t>
      </w:r>
      <w:r>
        <w:rPr>
          <w:rFonts w:ascii="Arial" w:eastAsia="Arial" w:hAnsi="Arial" w:cs="Arial"/>
        </w:rPr>
        <w:t xml:space="preserve">. </w:t>
      </w:r>
      <w:r w:rsidR="007762A1">
        <w:rPr>
          <w:rFonts w:ascii="Arial" w:eastAsia="Arial" w:hAnsi="Arial" w:cs="Arial"/>
        </w:rPr>
        <w:t xml:space="preserve">For example, </w:t>
      </w:r>
      <w:r>
        <w:rPr>
          <w:rFonts w:ascii="Arial" w:eastAsia="Arial" w:hAnsi="Arial" w:cs="Arial"/>
        </w:rPr>
        <w:t xml:space="preserve">Arnold (1992) laid out </w:t>
      </w:r>
      <w:r w:rsidR="001D72A6">
        <w:rPr>
          <w:rFonts w:ascii="Arial" w:eastAsia="Arial" w:hAnsi="Arial" w:cs="Arial"/>
        </w:rPr>
        <w:t xml:space="preserve">four major categories of constraint </w:t>
      </w:r>
      <w:r w:rsidR="00ED46F2">
        <w:rPr>
          <w:rFonts w:ascii="Arial" w:eastAsia="Arial" w:hAnsi="Arial" w:cs="Arial"/>
        </w:rPr>
        <w:sym w:font="Symbol" w:char="F0BE"/>
      </w:r>
      <w:r w:rsidR="00ED46F2">
        <w:rPr>
          <w:rFonts w:ascii="Arial" w:eastAsia="Arial" w:hAnsi="Arial" w:cs="Arial"/>
        </w:rPr>
        <w:t xml:space="preserve"> </w:t>
      </w:r>
      <w:r>
        <w:rPr>
          <w:rFonts w:ascii="Arial" w:eastAsia="Arial" w:hAnsi="Arial" w:cs="Arial"/>
        </w:rPr>
        <w:t>genetic, selective, developmental, and functional</w:t>
      </w:r>
      <w:r w:rsidR="00ED46F2">
        <w:rPr>
          <w:rFonts w:ascii="Arial" w:eastAsia="Arial" w:hAnsi="Arial" w:cs="Arial"/>
        </w:rPr>
        <w:t xml:space="preserve"> </w:t>
      </w:r>
      <w:r w:rsidR="00ED46F2">
        <w:rPr>
          <w:rFonts w:ascii="Arial" w:eastAsia="Arial" w:hAnsi="Arial" w:cs="Arial"/>
        </w:rPr>
        <w:sym w:font="Symbol" w:char="F0BE"/>
      </w:r>
      <w:r>
        <w:rPr>
          <w:rFonts w:ascii="Arial" w:eastAsia="Arial" w:hAnsi="Arial" w:cs="Arial"/>
        </w:rPr>
        <w:t xml:space="preserve"> that may shape </w:t>
      </w:r>
      <w:r w:rsidR="00ED46F2">
        <w:rPr>
          <w:rFonts w:ascii="Arial" w:eastAsia="Arial" w:hAnsi="Arial" w:cs="Arial"/>
        </w:rPr>
        <w:t xml:space="preserve">lineages’ explorations of </w:t>
      </w:r>
      <w:r>
        <w:rPr>
          <w:rFonts w:ascii="Arial" w:eastAsia="Arial" w:hAnsi="Arial" w:cs="Arial"/>
        </w:rPr>
        <w:t xml:space="preserve">phenotypic </w:t>
      </w:r>
      <w:r w:rsidR="00ED46F2">
        <w:rPr>
          <w:rFonts w:ascii="Arial" w:eastAsia="Arial" w:hAnsi="Arial" w:cs="Arial"/>
        </w:rPr>
        <w:t>space</w:t>
      </w:r>
      <w:r>
        <w:rPr>
          <w:rFonts w:ascii="Arial" w:eastAsia="Arial" w:hAnsi="Arial" w:cs="Arial"/>
        </w:rPr>
        <w:t xml:space="preserve">. </w:t>
      </w:r>
      <w:r w:rsidR="00917D2F">
        <w:rPr>
          <w:rFonts w:ascii="Arial" w:eastAsia="Arial" w:hAnsi="Arial" w:cs="Arial"/>
        </w:rPr>
        <w:t xml:space="preserve">Work on genetic constraints has </w:t>
      </w:r>
      <w:r>
        <w:rPr>
          <w:rFonts w:ascii="Arial" w:eastAsia="Arial" w:hAnsi="Arial" w:cs="Arial"/>
        </w:rPr>
        <w:t xml:space="preserve">focused on the form of covariances of multivariate characters </w:t>
      </w:r>
      <w:r w:rsidRPr="00A61783">
        <w:rPr>
          <w:rFonts w:ascii="Arial" w:eastAsia="Arial" w:hAnsi="Arial" w:cs="Arial"/>
          <w:highlight w:val="yellow"/>
        </w:rPr>
        <w:t>(</w:t>
      </w:r>
      <w:r w:rsidR="00917D2F">
        <w:rPr>
          <w:rFonts w:ascii="Arial" w:eastAsia="Arial" w:hAnsi="Arial" w:cs="Arial"/>
          <w:highlight w:val="yellow"/>
        </w:rPr>
        <w:t xml:space="preserve">i.e. </w:t>
      </w:r>
      <w:r w:rsidRPr="00A61783">
        <w:rPr>
          <w:rFonts w:ascii="Arial" w:eastAsia="Arial" w:hAnsi="Arial" w:cs="Arial"/>
          <w:highlight w:val="yellow"/>
        </w:rPr>
        <w:t>G matrices; refs)</w:t>
      </w:r>
      <w:r>
        <w:rPr>
          <w:rFonts w:ascii="Arial" w:eastAsia="Arial" w:hAnsi="Arial" w:cs="Arial"/>
        </w:rPr>
        <w:t xml:space="preserve">. </w:t>
      </w:r>
      <w:r w:rsidRPr="00A61783">
        <w:rPr>
          <w:rFonts w:ascii="Arial" w:eastAsia="Arial" w:hAnsi="Arial" w:cs="Arial"/>
          <w:strike/>
        </w:rPr>
        <w:t>(Revell et al., 2007, many more).</w:t>
      </w:r>
      <w:r>
        <w:rPr>
          <w:rFonts w:ascii="Arial" w:eastAsia="Arial" w:hAnsi="Arial" w:cs="Arial"/>
        </w:rPr>
        <w:t xml:space="preserve">  </w:t>
      </w:r>
      <w:r w:rsidR="00A90124">
        <w:rPr>
          <w:rFonts w:ascii="Arial" w:eastAsia="Arial" w:hAnsi="Arial" w:cs="Arial"/>
        </w:rPr>
        <w:t xml:space="preserve">Evolutionary developmental biology (evo-devo) </w:t>
      </w:r>
      <w:r w:rsidR="00917D2F">
        <w:rPr>
          <w:rFonts w:ascii="Arial" w:eastAsia="Arial" w:hAnsi="Arial" w:cs="Arial"/>
        </w:rPr>
        <w:t xml:space="preserve">has </w:t>
      </w:r>
      <w:r w:rsidR="00A90124">
        <w:rPr>
          <w:rFonts w:ascii="Arial" w:eastAsia="Arial" w:hAnsi="Arial" w:cs="Arial"/>
        </w:rPr>
        <w:t>explore</w:t>
      </w:r>
      <w:r w:rsidR="00917D2F">
        <w:rPr>
          <w:rFonts w:ascii="Arial" w:eastAsia="Arial" w:hAnsi="Arial" w:cs="Arial"/>
        </w:rPr>
        <w:t>d</w:t>
      </w:r>
      <w:r w:rsidR="00A90124">
        <w:rPr>
          <w:rFonts w:ascii="Arial" w:eastAsia="Arial" w:hAnsi="Arial" w:cs="Arial"/>
        </w:rPr>
        <w:t xml:space="preserve"> the limits on phenotypic variation that are inherent in developmental systems</w:t>
      </w:r>
      <w:r>
        <w:rPr>
          <w:rFonts w:ascii="Arial" w:eastAsia="Arial" w:hAnsi="Arial" w:cs="Arial"/>
        </w:rPr>
        <w:t xml:space="preserve"> </w:t>
      </w:r>
      <w:commentRangeStart w:id="51"/>
      <w:r>
        <w:rPr>
          <w:rFonts w:ascii="Arial" w:eastAsia="Arial" w:hAnsi="Arial" w:cs="Arial"/>
        </w:rPr>
        <w:t xml:space="preserve">(Wagner 1988, Wagner and </w:t>
      </w:r>
      <w:proofErr w:type="spellStart"/>
      <w:r>
        <w:rPr>
          <w:rFonts w:ascii="Arial" w:eastAsia="Arial" w:hAnsi="Arial" w:cs="Arial"/>
        </w:rPr>
        <w:t>Altenberg</w:t>
      </w:r>
      <w:proofErr w:type="spellEnd"/>
      <w:r>
        <w:rPr>
          <w:rFonts w:ascii="Arial" w:eastAsia="Arial" w:hAnsi="Arial" w:cs="Arial"/>
        </w:rPr>
        <w:t xml:space="preserve"> 1996</w:t>
      </w:r>
      <w:commentRangeEnd w:id="51"/>
      <w:r w:rsidR="00A90124">
        <w:rPr>
          <w:rStyle w:val="CommentReference"/>
        </w:rPr>
        <w:commentReference w:id="51"/>
      </w:r>
      <w:r>
        <w:rPr>
          <w:rFonts w:ascii="Arial" w:eastAsia="Arial" w:hAnsi="Arial" w:cs="Arial"/>
        </w:rPr>
        <w:t xml:space="preserve">). </w:t>
      </w:r>
      <w:r w:rsidR="00A90124">
        <w:rPr>
          <w:rFonts w:ascii="Arial" w:eastAsia="Arial" w:hAnsi="Arial" w:cs="Arial"/>
        </w:rPr>
        <w:t>C</w:t>
      </w:r>
      <w:r>
        <w:rPr>
          <w:rFonts w:ascii="Arial" w:eastAsia="Arial" w:hAnsi="Arial" w:cs="Arial"/>
        </w:rPr>
        <w:t xml:space="preserve">omparative studies in deep time have explored functional constraints, typically in the form of a tradeoff or negative correlation between two or more phenotypes across species (). </w:t>
      </w:r>
      <w:r w:rsidR="00006E5A">
        <w:rPr>
          <w:rFonts w:ascii="Arial" w:eastAsia="Arial" w:hAnsi="Arial" w:cs="Arial"/>
        </w:rPr>
        <w:t>In this study, we explore a selective constraint in which a trait value (genome size) becomes a target of selection only when it crosses a threshold value.</w:t>
      </w:r>
      <w:r w:rsidR="00DE7F12">
        <w:rPr>
          <w:rFonts w:ascii="Arial" w:eastAsia="Arial" w:hAnsi="Arial" w:cs="Arial"/>
        </w:rPr>
        <w:t xml:space="preserve"> This is conceptually different from the canonical view of adaptation, where unbounded phenotypic </w:t>
      </w:r>
      <w:r w:rsidR="00E25AEC">
        <w:rPr>
          <w:rFonts w:ascii="Arial" w:eastAsia="Arial" w:hAnsi="Arial" w:cs="Arial"/>
        </w:rPr>
        <w:t>variants that differ in fitness are</w:t>
      </w:r>
      <w:r w:rsidR="00DE7F12">
        <w:rPr>
          <w:rFonts w:ascii="Arial" w:eastAsia="Arial" w:hAnsi="Arial" w:cs="Arial"/>
        </w:rPr>
        <w:t xml:space="preserve"> sorted by natural selection toward an optimum. In contrast, evolution shaped by constraint can unfold as stochastic changes producing functionally equivalent variants within limits. In salamanders, this scenario is best illustrated by </w:t>
      </w:r>
      <w:proofErr w:type="spellStart"/>
      <w:r w:rsidR="00DE7F12">
        <w:rPr>
          <w:rFonts w:ascii="Arial" w:eastAsia="Arial" w:hAnsi="Arial" w:cs="Arial"/>
        </w:rPr>
        <w:t>metamorphosers</w:t>
      </w:r>
      <w:proofErr w:type="spellEnd"/>
      <w:r w:rsidR="00641BAF">
        <w:rPr>
          <w:rFonts w:ascii="Arial" w:eastAsia="Arial" w:hAnsi="Arial" w:cs="Arial"/>
        </w:rPr>
        <w:t>, which show no deterministic trend</w:t>
      </w:r>
      <w:ins w:id="52" w:author="Microsoft Office User" w:date="2020-10-01T11:04:00Z">
        <w:r w:rsidR="00D73CBB">
          <w:rPr>
            <w:rFonts w:ascii="Arial" w:eastAsia="Arial" w:hAnsi="Arial" w:cs="Arial"/>
          </w:rPr>
          <w:t>,</w:t>
        </w:r>
      </w:ins>
      <w:r w:rsidR="003459CC">
        <w:rPr>
          <w:rFonts w:ascii="Arial" w:eastAsia="Arial" w:hAnsi="Arial" w:cs="Arial"/>
        </w:rPr>
        <w:t xml:space="preserve"> but rather stochastic variation within bounds. </w:t>
      </w:r>
      <w:r w:rsidR="003E1D6B">
        <w:rPr>
          <w:rFonts w:ascii="Arial" w:eastAsia="Arial" w:hAnsi="Arial" w:cs="Arial"/>
        </w:rPr>
        <w:t>With the evolution of</w:t>
      </w:r>
      <w:r w:rsidR="003459CC">
        <w:rPr>
          <w:rFonts w:ascii="Arial" w:eastAsia="Arial" w:hAnsi="Arial" w:cs="Arial"/>
        </w:rPr>
        <w:t xml:space="preserve"> non-feeding metamorphos</w:t>
      </w:r>
      <w:r w:rsidR="003E1D6B">
        <w:rPr>
          <w:rFonts w:ascii="Arial" w:eastAsia="Arial" w:hAnsi="Arial" w:cs="Arial"/>
        </w:rPr>
        <w:t>i</w:t>
      </w:r>
      <w:r w:rsidR="003459CC">
        <w:rPr>
          <w:rFonts w:ascii="Arial" w:eastAsia="Arial" w:hAnsi="Arial" w:cs="Arial"/>
        </w:rPr>
        <w:t>s,</w:t>
      </w:r>
      <w:r w:rsidR="00AE55DE">
        <w:rPr>
          <w:rFonts w:ascii="Arial" w:eastAsia="Arial" w:hAnsi="Arial" w:cs="Arial"/>
        </w:rPr>
        <w:t xml:space="preserve"> the constraint on genome size became more severe, driving the range of acceptable genome sizes lower. </w:t>
      </w:r>
      <w:r w:rsidR="009918BE">
        <w:rPr>
          <w:rFonts w:ascii="Arial" w:eastAsia="Arial" w:hAnsi="Arial" w:cs="Arial"/>
        </w:rPr>
        <w:t>These two views of phenotypic evolution</w:t>
      </w:r>
      <w:r w:rsidR="00D73CBB">
        <w:rPr>
          <w:rFonts w:ascii="Arial" w:eastAsia="Arial" w:hAnsi="Arial" w:cs="Arial"/>
        </w:rPr>
        <w:t xml:space="preserve"> </w:t>
      </w:r>
      <w:r w:rsidR="00D73CBB">
        <w:rPr>
          <w:rFonts w:ascii="Arial" w:eastAsia="Arial" w:hAnsi="Arial" w:cs="Arial"/>
        </w:rPr>
        <w:sym w:font="Symbol" w:char="F0BE"/>
      </w:r>
      <w:r w:rsidR="00D73CBB">
        <w:rPr>
          <w:rFonts w:ascii="Arial" w:eastAsia="Arial" w:hAnsi="Arial" w:cs="Arial"/>
        </w:rPr>
        <w:t xml:space="preserve"> canonical adaptation and constraint </w:t>
      </w:r>
      <w:r w:rsidR="00D73CBB">
        <w:rPr>
          <w:rFonts w:ascii="Arial" w:eastAsia="Arial" w:hAnsi="Arial" w:cs="Arial"/>
        </w:rPr>
        <w:sym w:font="Symbol" w:char="F0BE"/>
      </w:r>
      <w:r w:rsidR="009918BE">
        <w:rPr>
          <w:rFonts w:ascii="Arial" w:eastAsia="Arial" w:hAnsi="Arial" w:cs="Arial"/>
        </w:rPr>
        <w:t xml:space="preserve"> </w:t>
      </w:r>
      <w:r w:rsidR="00AE55DE">
        <w:rPr>
          <w:rFonts w:ascii="Arial" w:eastAsia="Arial" w:hAnsi="Arial" w:cs="Arial"/>
        </w:rPr>
        <w:t xml:space="preserve">can be conceptualized as two ends of a continuum, </w:t>
      </w:r>
      <w:r w:rsidR="009918BE">
        <w:rPr>
          <w:rFonts w:ascii="Arial" w:eastAsia="Arial" w:hAnsi="Arial" w:cs="Arial"/>
        </w:rPr>
        <w:t>one</w:t>
      </w:r>
      <w:r w:rsidR="00AE55DE">
        <w:rPr>
          <w:rFonts w:ascii="Arial" w:eastAsia="Arial" w:hAnsi="Arial" w:cs="Arial"/>
        </w:rPr>
        <w:t xml:space="preserve"> dominated by a strong pull toward an optimum</w:t>
      </w:r>
      <w:r w:rsidR="009918BE">
        <w:rPr>
          <w:rFonts w:ascii="Arial" w:eastAsia="Arial" w:hAnsi="Arial" w:cs="Arial"/>
        </w:rPr>
        <w:t xml:space="preserve"> with weak stochastic variation and the other dominated by strong stochastic </w:t>
      </w:r>
      <w:r w:rsidR="00E404FA">
        <w:rPr>
          <w:rFonts w:ascii="Arial" w:eastAsia="Arial" w:hAnsi="Arial" w:cs="Arial"/>
        </w:rPr>
        <w:t>variation with boundaries</w:t>
      </w:r>
      <w:r w:rsidR="00AE55DE">
        <w:rPr>
          <w:rFonts w:ascii="Arial" w:eastAsia="Arial" w:hAnsi="Arial" w:cs="Arial"/>
        </w:rPr>
        <w:t>. OU models, which model both the change in the mean as well as variance of the phenotype</w:t>
      </w:r>
      <w:r w:rsidR="009B72DB">
        <w:rPr>
          <w:rFonts w:ascii="Arial" w:eastAsia="Arial" w:hAnsi="Arial" w:cs="Arial"/>
        </w:rPr>
        <w:t>,</w:t>
      </w:r>
      <w:r w:rsidR="00AE55DE">
        <w:rPr>
          <w:rFonts w:ascii="Arial" w:eastAsia="Arial" w:hAnsi="Arial" w:cs="Arial"/>
        </w:rPr>
        <w:t xml:space="preserve"> can be used to distinguish among</w:t>
      </w:r>
      <w:r w:rsidR="00D56F2F">
        <w:rPr>
          <w:rFonts w:ascii="Arial" w:eastAsia="Arial" w:hAnsi="Arial" w:cs="Arial"/>
        </w:rPr>
        <w:t xml:space="preserve"> these</w:t>
      </w:r>
      <w:r w:rsidR="00AE55DE">
        <w:rPr>
          <w:rFonts w:ascii="Arial" w:eastAsia="Arial" w:hAnsi="Arial" w:cs="Arial"/>
        </w:rPr>
        <w:t xml:space="preserve"> alternatives. Phylogenetic </w:t>
      </w:r>
      <w:r w:rsidR="00AE55DE">
        <w:rPr>
          <w:rFonts w:ascii="Arial" w:eastAsia="Arial" w:hAnsi="Arial" w:cs="Arial"/>
        </w:rPr>
        <w:lastRenderedPageBreak/>
        <w:t>comparative methods have large</w:t>
      </w:r>
      <w:r w:rsidR="009B72DB">
        <w:rPr>
          <w:rFonts w:ascii="Arial" w:eastAsia="Arial" w:hAnsi="Arial" w:cs="Arial"/>
        </w:rPr>
        <w:t>ly</w:t>
      </w:r>
      <w:r w:rsidR="00AE55DE">
        <w:rPr>
          <w:rFonts w:ascii="Arial" w:eastAsia="Arial" w:hAnsi="Arial" w:cs="Arial"/>
        </w:rPr>
        <w:t xml:space="preserve"> focused on explaining shifts in mean phenotype, and have thus lent themselves well to studying adaptation, convergent evolution, </w:t>
      </w:r>
      <w:r w:rsidR="00FE4B0F">
        <w:rPr>
          <w:rFonts w:ascii="Arial" w:eastAsia="Arial" w:hAnsi="Arial" w:cs="Arial"/>
        </w:rPr>
        <w:t xml:space="preserve">and </w:t>
      </w:r>
      <w:r w:rsidR="00AE55DE">
        <w:rPr>
          <w:rFonts w:ascii="Arial" w:eastAsia="Arial" w:hAnsi="Arial" w:cs="Arial"/>
        </w:rPr>
        <w:t xml:space="preserve">parallelism. </w:t>
      </w:r>
      <w:r w:rsidR="009B72DB">
        <w:rPr>
          <w:rFonts w:ascii="Arial" w:eastAsia="Arial" w:hAnsi="Arial" w:cs="Arial"/>
        </w:rPr>
        <w:t xml:space="preserve">We </w:t>
      </w:r>
      <w:r w:rsidR="00741199">
        <w:rPr>
          <w:rFonts w:ascii="Arial" w:eastAsia="Arial" w:hAnsi="Arial" w:cs="Arial"/>
        </w:rPr>
        <w:t>show here</w:t>
      </w:r>
      <w:r w:rsidR="009B72DB">
        <w:rPr>
          <w:rFonts w:ascii="Arial" w:eastAsia="Arial" w:hAnsi="Arial" w:cs="Arial"/>
        </w:rPr>
        <w:t xml:space="preserve"> that</w:t>
      </w:r>
      <w:r w:rsidR="00FE4B0F">
        <w:rPr>
          <w:rFonts w:ascii="Arial" w:eastAsia="Arial" w:hAnsi="Arial" w:cs="Arial"/>
        </w:rPr>
        <w:t xml:space="preserve"> these methods can also be used to</w:t>
      </w:r>
      <w:r w:rsidR="00741199">
        <w:rPr>
          <w:rFonts w:ascii="Arial" w:eastAsia="Arial" w:hAnsi="Arial" w:cs="Arial"/>
        </w:rPr>
        <w:t xml:space="preserve"> identify the action of evolutionary constraints, shining</w:t>
      </w:r>
      <w:r w:rsidR="0043226B">
        <w:rPr>
          <w:rFonts w:ascii="Arial" w:eastAsia="Arial" w:hAnsi="Arial" w:cs="Arial"/>
        </w:rPr>
        <w:t xml:space="preserve"> additional</w:t>
      </w:r>
      <w:r w:rsidR="00741199">
        <w:rPr>
          <w:rFonts w:ascii="Arial" w:eastAsia="Arial" w:hAnsi="Arial" w:cs="Arial"/>
        </w:rPr>
        <w:t xml:space="preserve"> light on </w:t>
      </w:r>
      <w:r w:rsidR="0043226B">
        <w:rPr>
          <w:rFonts w:ascii="Arial" w:eastAsia="Arial" w:hAnsi="Arial" w:cs="Arial"/>
        </w:rPr>
        <w:t>the full</w:t>
      </w:r>
      <w:r w:rsidR="00741199">
        <w:rPr>
          <w:rFonts w:ascii="Arial" w:eastAsia="Arial" w:hAnsi="Arial" w:cs="Arial"/>
        </w:rPr>
        <w:t xml:space="preserve"> </w:t>
      </w:r>
      <w:r w:rsidR="00FE4B0F">
        <w:rPr>
          <w:rFonts w:ascii="Arial" w:eastAsia="Arial" w:hAnsi="Arial" w:cs="Arial"/>
        </w:rPr>
        <w:t xml:space="preserve">range of </w:t>
      </w:r>
      <w:r w:rsidR="0043226B">
        <w:rPr>
          <w:rFonts w:ascii="Arial" w:eastAsia="Arial" w:hAnsi="Arial" w:cs="Arial"/>
        </w:rPr>
        <w:t>forces</w:t>
      </w:r>
      <w:r w:rsidR="00FE4B0F">
        <w:rPr>
          <w:rFonts w:ascii="Arial" w:eastAsia="Arial" w:hAnsi="Arial" w:cs="Arial"/>
        </w:rPr>
        <w:t xml:space="preserve"> </w:t>
      </w:r>
      <w:r w:rsidR="00741199">
        <w:rPr>
          <w:rFonts w:ascii="Arial" w:eastAsia="Arial" w:hAnsi="Arial" w:cs="Arial"/>
        </w:rPr>
        <w:t xml:space="preserve">shaping phenotypic evolution. </w:t>
      </w:r>
    </w:p>
    <w:p w14:paraId="5B67017D" w14:textId="77777777" w:rsidR="00741199" w:rsidRDefault="00741199" w:rsidP="00E25AEC">
      <w:pPr>
        <w:spacing w:line="276" w:lineRule="auto"/>
        <w:rPr>
          <w:rFonts w:ascii="Arial" w:eastAsia="Arial" w:hAnsi="Arial" w:cs="Arial"/>
        </w:rPr>
      </w:pPr>
    </w:p>
    <w:p w14:paraId="6F261F01" w14:textId="3850F038" w:rsidR="00DE7F12" w:rsidRDefault="00AE55DE" w:rsidP="00DE7F12">
      <w:pPr>
        <w:spacing w:line="276" w:lineRule="auto"/>
        <w:ind w:firstLine="720"/>
        <w:rPr>
          <w:rFonts w:ascii="Arial" w:eastAsia="Arial" w:hAnsi="Arial" w:cs="Arial"/>
        </w:rPr>
      </w:pPr>
      <w:r>
        <w:rPr>
          <w:rFonts w:ascii="Arial" w:eastAsia="Arial" w:hAnsi="Arial" w:cs="Arial"/>
        </w:rPr>
        <w:t xml:space="preserve"> </w:t>
      </w:r>
      <w:r w:rsidR="003459CC">
        <w:rPr>
          <w:rFonts w:ascii="Arial" w:eastAsia="Arial" w:hAnsi="Arial" w:cs="Arial"/>
        </w:rPr>
        <w:t xml:space="preserve"> </w:t>
      </w:r>
      <w:r w:rsidR="00641BAF">
        <w:rPr>
          <w:rFonts w:ascii="Arial" w:eastAsia="Arial" w:hAnsi="Arial" w:cs="Arial"/>
        </w:rPr>
        <w:t xml:space="preserve"> </w:t>
      </w:r>
    </w:p>
    <w:p w14:paraId="6EB79801" w14:textId="24B5D7D7" w:rsidR="00006E5A" w:rsidRDefault="00006E5A">
      <w:pPr>
        <w:spacing w:line="276" w:lineRule="auto"/>
        <w:rPr>
          <w:rFonts w:ascii="Arial" w:eastAsia="Arial" w:hAnsi="Arial" w:cs="Arial"/>
        </w:rPr>
      </w:pPr>
    </w:p>
    <w:p w14:paraId="400EDEE9" w14:textId="77777777" w:rsidR="00006E5A" w:rsidRDefault="00006E5A">
      <w:pPr>
        <w:spacing w:line="276" w:lineRule="auto"/>
        <w:rPr>
          <w:rFonts w:ascii="Arial" w:eastAsia="Arial" w:hAnsi="Arial" w:cs="Arial"/>
          <w:highlight w:val="red"/>
        </w:rPr>
      </w:pPr>
    </w:p>
    <w:p w14:paraId="7AD90091" w14:textId="77777777" w:rsidR="00006E5A" w:rsidRDefault="00006E5A">
      <w:pPr>
        <w:spacing w:line="276" w:lineRule="auto"/>
        <w:rPr>
          <w:rFonts w:ascii="Arial" w:eastAsia="Arial" w:hAnsi="Arial" w:cs="Arial"/>
          <w:highlight w:val="red"/>
        </w:rPr>
      </w:pPr>
    </w:p>
    <w:p w14:paraId="45505A92" w14:textId="77777777" w:rsidR="00B71743" w:rsidRDefault="00B71743">
      <w:pPr>
        <w:spacing w:line="276" w:lineRule="auto"/>
        <w:rPr>
          <w:rFonts w:ascii="Arial" w:eastAsia="Arial" w:hAnsi="Arial" w:cs="Arial"/>
        </w:rPr>
      </w:pPr>
    </w:p>
    <w:p w14:paraId="36AF5C52" w14:textId="77777777" w:rsidR="00B71743" w:rsidRDefault="00B71743">
      <w:pPr>
        <w:spacing w:line="276" w:lineRule="auto"/>
        <w:rPr>
          <w:rFonts w:ascii="Arial" w:eastAsia="Arial" w:hAnsi="Arial" w:cs="Arial"/>
        </w:rPr>
      </w:pPr>
    </w:p>
    <w:p w14:paraId="007581FF" w14:textId="77777777" w:rsidR="00B71743" w:rsidRDefault="00D95A8A">
      <w:pPr>
        <w:spacing w:line="276" w:lineRule="auto"/>
        <w:rPr>
          <w:rFonts w:ascii="Arial" w:eastAsia="Arial" w:hAnsi="Arial" w:cs="Arial"/>
        </w:rPr>
      </w:pPr>
      <w:r>
        <w:rPr>
          <w:rFonts w:ascii="Arial" w:eastAsia="Arial" w:hAnsi="Arial" w:cs="Arial"/>
        </w:rPr>
        <w:t xml:space="preserve"> </w:t>
      </w:r>
    </w:p>
    <w:p w14:paraId="0746F05D" w14:textId="5E4D873E" w:rsidR="00B71743" w:rsidRDefault="003923F2">
      <w:pPr>
        <w:pBdr>
          <w:top w:val="nil"/>
          <w:left w:val="nil"/>
          <w:bottom w:val="nil"/>
          <w:right w:val="nil"/>
          <w:between w:val="nil"/>
        </w:pBdr>
        <w:rPr>
          <w:rFonts w:ascii="Arial" w:eastAsia="Arial" w:hAnsi="Arial" w:cs="Arial"/>
          <w:color w:val="000000"/>
        </w:rPr>
      </w:pPr>
      <w:r>
        <w:rPr>
          <w:rFonts w:ascii="Arial" w:eastAsia="Arial" w:hAnsi="Arial" w:cs="Arial"/>
        </w:rPr>
        <w:t>---------</w:t>
      </w:r>
    </w:p>
    <w:p w14:paraId="0B62FF56" w14:textId="77777777" w:rsidR="00B71743" w:rsidRDefault="00B71743">
      <w:pPr>
        <w:pBdr>
          <w:top w:val="nil"/>
          <w:left w:val="nil"/>
          <w:bottom w:val="nil"/>
          <w:right w:val="nil"/>
          <w:between w:val="nil"/>
        </w:pBdr>
        <w:rPr>
          <w:rFonts w:ascii="Arial" w:eastAsia="Arial" w:hAnsi="Arial" w:cs="Arial"/>
          <w:color w:val="000000"/>
        </w:rPr>
      </w:pPr>
    </w:p>
    <w:p w14:paraId="0AA91782" w14:textId="77777777" w:rsidR="00B71743" w:rsidRDefault="00B71743">
      <w:pPr>
        <w:pBdr>
          <w:top w:val="nil"/>
          <w:left w:val="nil"/>
          <w:bottom w:val="nil"/>
          <w:right w:val="nil"/>
          <w:between w:val="nil"/>
        </w:pBdr>
        <w:rPr>
          <w:rFonts w:ascii="Arial" w:eastAsia="Arial" w:hAnsi="Arial" w:cs="Arial"/>
        </w:rPr>
      </w:pPr>
    </w:p>
    <w:p w14:paraId="4C4A21DA" w14:textId="77777777" w:rsidR="00B71743" w:rsidRDefault="00B71743">
      <w:pPr>
        <w:pBdr>
          <w:top w:val="nil"/>
          <w:left w:val="nil"/>
          <w:bottom w:val="nil"/>
          <w:right w:val="nil"/>
          <w:between w:val="nil"/>
        </w:pBdr>
        <w:rPr>
          <w:rFonts w:ascii="Arial" w:eastAsia="Arial" w:hAnsi="Arial" w:cs="Arial"/>
          <w:color w:val="000000"/>
        </w:rPr>
      </w:pPr>
    </w:p>
    <w:p w14:paraId="7E226B34" w14:textId="77777777" w:rsidR="00B71743" w:rsidRDefault="00B71743">
      <w:pPr>
        <w:pBdr>
          <w:top w:val="nil"/>
          <w:left w:val="nil"/>
          <w:bottom w:val="nil"/>
          <w:right w:val="nil"/>
          <w:between w:val="nil"/>
        </w:pBdr>
        <w:rPr>
          <w:rFonts w:ascii="Arial" w:eastAsia="Arial" w:hAnsi="Arial" w:cs="Arial"/>
          <w:color w:val="000000"/>
        </w:rPr>
      </w:pPr>
      <w:bookmarkStart w:id="53" w:name="h7qo95e9xgc2" w:colFirst="0" w:colLast="0"/>
      <w:bookmarkEnd w:id="53"/>
    </w:p>
    <w:p w14:paraId="4488817A" w14:textId="77777777" w:rsidR="00B71743" w:rsidRDefault="00B71743">
      <w:pPr>
        <w:pBdr>
          <w:top w:val="nil"/>
          <w:left w:val="nil"/>
          <w:bottom w:val="nil"/>
          <w:right w:val="nil"/>
          <w:between w:val="nil"/>
        </w:pBdr>
        <w:rPr>
          <w:rFonts w:ascii="Arial" w:eastAsia="Arial" w:hAnsi="Arial" w:cs="Arial"/>
          <w:color w:val="000000"/>
        </w:rPr>
      </w:pPr>
    </w:p>
    <w:p w14:paraId="686E69DC" w14:textId="77777777" w:rsidR="00B71743" w:rsidRDefault="00B71743">
      <w:pPr>
        <w:pBdr>
          <w:top w:val="nil"/>
          <w:left w:val="nil"/>
          <w:bottom w:val="nil"/>
          <w:right w:val="nil"/>
          <w:between w:val="nil"/>
        </w:pBdr>
        <w:rPr>
          <w:rFonts w:ascii="Arial" w:eastAsia="Arial" w:hAnsi="Arial" w:cs="Arial"/>
          <w:color w:val="000000"/>
          <w:sz w:val="20"/>
          <w:szCs w:val="20"/>
        </w:rPr>
      </w:pPr>
    </w:p>
    <w:p w14:paraId="6EE00AD7" w14:textId="77777777" w:rsidR="00B71743" w:rsidRDefault="00B71743">
      <w:pPr>
        <w:pBdr>
          <w:top w:val="nil"/>
          <w:left w:val="nil"/>
          <w:bottom w:val="nil"/>
          <w:right w:val="nil"/>
          <w:between w:val="nil"/>
        </w:pBdr>
        <w:rPr>
          <w:rFonts w:ascii="Arial" w:eastAsia="Arial" w:hAnsi="Arial" w:cs="Arial"/>
          <w:color w:val="000000"/>
          <w:sz w:val="20"/>
          <w:szCs w:val="20"/>
        </w:rPr>
      </w:pPr>
    </w:p>
    <w:p w14:paraId="190F1DD4" w14:textId="77777777" w:rsidR="00B71743" w:rsidRDefault="00B71743">
      <w:pPr>
        <w:pBdr>
          <w:top w:val="nil"/>
          <w:left w:val="nil"/>
          <w:bottom w:val="nil"/>
          <w:right w:val="nil"/>
          <w:between w:val="nil"/>
        </w:pBdr>
        <w:rPr>
          <w:rFonts w:ascii="Arial" w:eastAsia="Arial" w:hAnsi="Arial" w:cs="Arial"/>
          <w:color w:val="000000"/>
          <w:sz w:val="20"/>
          <w:szCs w:val="20"/>
        </w:rPr>
      </w:pPr>
    </w:p>
    <w:p w14:paraId="767D494A" w14:textId="77777777" w:rsidR="00B71743" w:rsidRDefault="00B71743">
      <w:pPr>
        <w:pBdr>
          <w:top w:val="nil"/>
          <w:left w:val="nil"/>
          <w:bottom w:val="nil"/>
          <w:right w:val="nil"/>
          <w:between w:val="nil"/>
        </w:pBdr>
        <w:rPr>
          <w:rFonts w:ascii="Arial" w:eastAsia="Arial" w:hAnsi="Arial" w:cs="Arial"/>
          <w:color w:val="000000"/>
        </w:rPr>
      </w:pPr>
    </w:p>
    <w:p w14:paraId="029ADF78" w14:textId="77777777" w:rsidR="00B71743" w:rsidRDefault="00B71743">
      <w:pPr>
        <w:pBdr>
          <w:top w:val="nil"/>
          <w:left w:val="nil"/>
          <w:bottom w:val="nil"/>
          <w:right w:val="nil"/>
          <w:between w:val="nil"/>
        </w:pBdr>
        <w:rPr>
          <w:rFonts w:ascii="Arial" w:eastAsia="Arial" w:hAnsi="Arial" w:cs="Arial"/>
          <w:color w:val="000000"/>
        </w:rPr>
      </w:pPr>
    </w:p>
    <w:p w14:paraId="0A7BBA64" w14:textId="0BCCF953" w:rsidR="00B71743" w:rsidRDefault="00D95A8A" w:rsidP="00F32A3C">
      <w:pPr>
        <w:pBdr>
          <w:top w:val="nil"/>
          <w:left w:val="nil"/>
          <w:bottom w:val="nil"/>
          <w:right w:val="nil"/>
          <w:between w:val="nil"/>
        </w:pBdr>
        <w:rPr>
          <w:rFonts w:ascii="Arial" w:eastAsia="Arial" w:hAnsi="Arial" w:cs="Arial"/>
          <w:color w:val="000000"/>
        </w:rPr>
      </w:pPr>
      <w:r>
        <w:rPr>
          <w:rFonts w:ascii="Arial" w:eastAsia="Arial" w:hAnsi="Arial" w:cs="Arial"/>
          <w:color w:val="000000"/>
        </w:rPr>
        <w:tab/>
        <w:t xml:space="preserve"> </w:t>
      </w:r>
    </w:p>
    <w:p w14:paraId="3AC78032"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bookmarkStart w:id="54" w:name="aeg4or8jt4k4" w:colFirst="0" w:colLast="0"/>
      <w:bookmarkEnd w:id="54"/>
      <w:proofErr w:type="spellStart"/>
      <w:r>
        <w:rPr>
          <w:rFonts w:ascii="Helvetica Neue" w:eastAsia="Helvetica Neue" w:hAnsi="Helvetica Neue" w:cs="Helvetica Neue"/>
          <w:color w:val="000000"/>
        </w:rPr>
        <w:t>Alberch</w:t>
      </w:r>
      <w:proofErr w:type="spellEnd"/>
      <w:r>
        <w:rPr>
          <w:rFonts w:ascii="Helvetica Neue" w:eastAsia="Helvetica Neue" w:hAnsi="Helvetica Neue" w:cs="Helvetica Neue"/>
          <w:color w:val="000000"/>
        </w:rPr>
        <w:t xml:space="preserve"> P. 1989. Development and the evolution of amphibian metamorphosis. In:  </w:t>
      </w:r>
      <w:proofErr w:type="spellStart"/>
      <w:r>
        <w:rPr>
          <w:rFonts w:ascii="Helvetica Neue" w:eastAsia="Helvetica Neue" w:hAnsi="Helvetica Neue" w:cs="Helvetica Neue"/>
          <w:color w:val="000000"/>
        </w:rPr>
        <w:t>Splechtna</w:t>
      </w:r>
      <w:proofErr w:type="spellEnd"/>
      <w:r>
        <w:rPr>
          <w:rFonts w:ascii="Helvetica Neue" w:eastAsia="Helvetica Neue" w:hAnsi="Helvetica Neue" w:cs="Helvetica Neue"/>
          <w:color w:val="000000"/>
        </w:rPr>
        <w:t>/</w:t>
      </w:r>
      <w:proofErr w:type="spellStart"/>
      <w:r>
        <w:rPr>
          <w:rFonts w:ascii="Helvetica Neue" w:eastAsia="Helvetica Neue" w:hAnsi="Helvetica Neue" w:cs="Helvetica Neue"/>
          <w:color w:val="000000"/>
        </w:rPr>
        <w:t>Hilgers</w:t>
      </w:r>
      <w:proofErr w:type="spellEnd"/>
      <w:r>
        <w:rPr>
          <w:rFonts w:ascii="Helvetica Neue" w:eastAsia="Helvetica Neue" w:hAnsi="Helvetica Neue" w:cs="Helvetica Neue"/>
          <w:color w:val="000000"/>
        </w:rPr>
        <w:t>, editor. Trends in Vertebrate Morphology. Stuttgart: Gustav Fischer Verlag. p. 163-173.</w:t>
      </w:r>
    </w:p>
    <w:p w14:paraId="128DE019"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AmphibiaWeb</w:t>
      </w:r>
      <w:proofErr w:type="spellEnd"/>
      <w:r>
        <w:rPr>
          <w:rFonts w:ascii="Helvetica Neue" w:eastAsia="Helvetica Neue" w:hAnsi="Helvetica Neue" w:cs="Helvetica Neue"/>
          <w:color w:val="000000"/>
        </w:rPr>
        <w:t xml:space="preserve">: Information on amphibian biology and conservation [Internet]. 2020. Berkeley, California. Available from </w:t>
      </w:r>
      <w:hyperlink r:id="rId14">
        <w:r>
          <w:rPr>
            <w:rFonts w:ascii="Helvetica Neue" w:eastAsia="Helvetica Neue" w:hAnsi="Helvetica Neue" w:cs="Helvetica Neue"/>
            <w:color w:val="0000FF"/>
            <w:u w:val="single"/>
          </w:rPr>
          <w:t>http://amphibiaweb.org/</w:t>
        </w:r>
      </w:hyperlink>
      <w:r>
        <w:rPr>
          <w:rFonts w:ascii="Helvetica Neue" w:eastAsia="Helvetica Neue" w:hAnsi="Helvetica Neue" w:cs="Helvetica Neue"/>
          <w:color w:val="000000"/>
        </w:rPr>
        <w:t>.</w:t>
      </w:r>
    </w:p>
    <w:p w14:paraId="67DAE211"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Arnold SJ, </w:t>
      </w:r>
      <w:proofErr w:type="spellStart"/>
      <w:r>
        <w:rPr>
          <w:rFonts w:ascii="Helvetica Neue" w:eastAsia="Helvetica Neue" w:hAnsi="Helvetica Neue" w:cs="Helvetica Neue"/>
          <w:color w:val="000000"/>
        </w:rPr>
        <w:t>Wassersug</w:t>
      </w:r>
      <w:proofErr w:type="spellEnd"/>
      <w:r>
        <w:rPr>
          <w:rFonts w:ascii="Helvetica Neue" w:eastAsia="Helvetica Neue" w:hAnsi="Helvetica Neue" w:cs="Helvetica Neue"/>
          <w:color w:val="000000"/>
        </w:rPr>
        <w:t xml:space="preserve"> RJ. 1978. Differential predation on metamorphic anurans by garter snakes (</w:t>
      </w:r>
      <w:proofErr w:type="spellStart"/>
      <w:r>
        <w:rPr>
          <w:rFonts w:ascii="Helvetica Neue" w:eastAsia="Helvetica Neue" w:hAnsi="Helvetica Neue" w:cs="Helvetica Neue"/>
          <w:color w:val="000000"/>
        </w:rPr>
        <w:t>thamnophis</w:t>
      </w:r>
      <w:proofErr w:type="spellEnd"/>
      <w:r>
        <w:rPr>
          <w:rFonts w:ascii="Helvetica Neue" w:eastAsia="Helvetica Neue" w:hAnsi="Helvetica Neue" w:cs="Helvetica Neue"/>
          <w:color w:val="000000"/>
        </w:rPr>
        <w:t>): Social behavior as a possible defense. Ecology 59:1014-1022.</w:t>
      </w:r>
    </w:p>
    <w:p w14:paraId="531F8EDA" w14:textId="77777777" w:rsidR="00B71743" w:rsidRDefault="00D95A8A">
      <w:pPr>
        <w:pBdr>
          <w:top w:val="nil"/>
          <w:left w:val="nil"/>
          <w:bottom w:val="nil"/>
          <w:right w:val="nil"/>
          <w:between w:val="nil"/>
        </w:pBdr>
        <w:spacing w:after="240"/>
        <w:rPr>
          <w:rFonts w:ascii="Helvetica Neue" w:eastAsia="Helvetica Neue" w:hAnsi="Helvetica Neue" w:cs="Helvetica Neue"/>
        </w:rPr>
      </w:pPr>
      <w:ins w:id="55" w:author="Marguerite Butler" w:date="2020-07-24T20:40:00Z">
        <w:r>
          <w:rPr>
            <w:rFonts w:ascii="Helvetica Neue" w:eastAsia="Helvetica Neue" w:hAnsi="Helvetica Neue" w:cs="Helvetica Neue"/>
            <w:color w:val="000000"/>
          </w:rPr>
          <w:t xml:space="preserve">Arnold SJ. 1992. Constraints on phenotypic evolution. The American Naturalist </w:t>
        </w:r>
        <w:proofErr w:type="gramStart"/>
        <w:r>
          <w:rPr>
            <w:rFonts w:ascii="Helvetica Neue" w:eastAsia="Helvetica Neue" w:hAnsi="Helvetica Neue" w:cs="Helvetica Neue"/>
            <w:color w:val="000000"/>
          </w:rPr>
          <w:t>140:S</w:t>
        </w:r>
        <w:proofErr w:type="gramEnd"/>
        <w:r>
          <w:rPr>
            <w:rFonts w:ascii="Helvetica Neue" w:eastAsia="Helvetica Neue" w:hAnsi="Helvetica Neue" w:cs="Helvetica Neue"/>
            <w:color w:val="000000"/>
          </w:rPr>
          <w:t xml:space="preserve">85-S107. </w:t>
        </w:r>
      </w:ins>
    </w:p>
    <w:p w14:paraId="7CB81184"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Beaulieu JM, </w:t>
      </w:r>
      <w:proofErr w:type="spellStart"/>
      <w:r>
        <w:rPr>
          <w:rFonts w:ascii="Helvetica Neue" w:eastAsia="Helvetica Neue" w:hAnsi="Helvetica Neue" w:cs="Helvetica Neue"/>
          <w:color w:val="000000"/>
        </w:rPr>
        <w:t>Jhwueng</w:t>
      </w:r>
      <w:proofErr w:type="spellEnd"/>
      <w:r>
        <w:rPr>
          <w:rFonts w:ascii="Helvetica Neue" w:eastAsia="Helvetica Neue" w:hAnsi="Helvetica Neue" w:cs="Helvetica Neue"/>
          <w:color w:val="000000"/>
        </w:rPr>
        <w:t xml:space="preserve"> D-C, Boettiger C, O’Meara BC. 2012. Modeling stabilizing selection: expanding the Ornstein-</w:t>
      </w:r>
      <w:proofErr w:type="spellStart"/>
      <w:r>
        <w:rPr>
          <w:rFonts w:ascii="Helvetica Neue" w:eastAsia="Helvetica Neue" w:hAnsi="Helvetica Neue" w:cs="Helvetica Neue"/>
          <w:color w:val="000000"/>
        </w:rPr>
        <w:t>Uhlenbeck</w:t>
      </w:r>
      <w:proofErr w:type="spellEnd"/>
      <w:r>
        <w:rPr>
          <w:rFonts w:ascii="Helvetica Neue" w:eastAsia="Helvetica Neue" w:hAnsi="Helvetica Neue" w:cs="Helvetica Neue"/>
          <w:color w:val="000000"/>
        </w:rPr>
        <w:t xml:space="preserve"> model of adaptive evolution. Evolution 66:2369-2383.</w:t>
      </w:r>
    </w:p>
    <w:p w14:paraId="3C84EA5E"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Boettiger C, Coop G, Ralph P. 2012. Is your phylogeny informative? Measuring the power of comparative methods. Evolution 66:2240-2251.</w:t>
      </w:r>
    </w:p>
    <w:p w14:paraId="521FE3E6"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lastRenderedPageBreak/>
        <w:t>Bonett</w:t>
      </w:r>
      <w:proofErr w:type="spellEnd"/>
      <w:r>
        <w:rPr>
          <w:rFonts w:ascii="Helvetica Neue" w:eastAsia="Helvetica Neue" w:hAnsi="Helvetica Neue" w:cs="Helvetica Neue"/>
          <w:color w:val="000000"/>
        </w:rPr>
        <w:t xml:space="preserve"> RM, Hess AJ, Ledbetter NM. 2020. Facultative transitions have trouble committing, but stable life cycles predict salamander genome size evolution. </w:t>
      </w:r>
      <w:proofErr w:type="spellStart"/>
      <w:r>
        <w:rPr>
          <w:rFonts w:ascii="Helvetica Neue" w:eastAsia="Helvetica Neue" w:hAnsi="Helvetica Neue" w:cs="Helvetica Neue"/>
          <w:color w:val="000000"/>
        </w:rPr>
        <w:t>Evol</w:t>
      </w:r>
      <w:proofErr w:type="spellEnd"/>
      <w:r>
        <w:rPr>
          <w:rFonts w:ascii="Helvetica Neue" w:eastAsia="Helvetica Neue" w:hAnsi="Helvetica Neue" w:cs="Helvetica Neue"/>
          <w:color w:val="000000"/>
        </w:rPr>
        <w:t xml:space="preserve"> Biol 47:111-122.</w:t>
      </w:r>
    </w:p>
    <w:p w14:paraId="2C76E0E6"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Bonett</w:t>
      </w:r>
      <w:proofErr w:type="spellEnd"/>
      <w:r>
        <w:rPr>
          <w:rFonts w:ascii="Helvetica Neue" w:eastAsia="Helvetica Neue" w:hAnsi="Helvetica Neue" w:cs="Helvetica Neue"/>
          <w:color w:val="000000"/>
        </w:rPr>
        <w:t xml:space="preserve"> RM, Steffen MA, Robison GA. 2014. Heterochrony repolarized: a phylogenetic analysis of developmental timing in plethodontid salamanders. </w:t>
      </w:r>
      <w:proofErr w:type="spellStart"/>
      <w:r>
        <w:rPr>
          <w:rFonts w:ascii="Helvetica Neue" w:eastAsia="Helvetica Neue" w:hAnsi="Helvetica Neue" w:cs="Helvetica Neue"/>
          <w:color w:val="000000"/>
        </w:rPr>
        <w:t>EvoDevo</w:t>
      </w:r>
      <w:proofErr w:type="spellEnd"/>
      <w:r>
        <w:rPr>
          <w:rFonts w:ascii="Helvetica Neue" w:eastAsia="Helvetica Neue" w:hAnsi="Helvetica Neue" w:cs="Helvetica Neue"/>
          <w:color w:val="000000"/>
        </w:rPr>
        <w:t xml:space="preserve"> 5:27.</w:t>
      </w:r>
    </w:p>
    <w:p w14:paraId="679E9212"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Budzik</w:t>
      </w:r>
      <w:proofErr w:type="spellEnd"/>
      <w:r>
        <w:rPr>
          <w:rFonts w:ascii="Helvetica Neue" w:eastAsia="Helvetica Neue" w:hAnsi="Helvetica Neue" w:cs="Helvetica Neue"/>
          <w:color w:val="000000"/>
        </w:rPr>
        <w:t xml:space="preserve"> KA, </w:t>
      </w:r>
      <w:proofErr w:type="spellStart"/>
      <w:r>
        <w:rPr>
          <w:rFonts w:ascii="Helvetica Neue" w:eastAsia="Helvetica Neue" w:hAnsi="Helvetica Neue" w:cs="Helvetica Neue"/>
          <w:color w:val="000000"/>
        </w:rPr>
        <w:t>Żuwała</w:t>
      </w:r>
      <w:proofErr w:type="spellEnd"/>
      <w:r>
        <w:rPr>
          <w:rFonts w:ascii="Helvetica Neue" w:eastAsia="Helvetica Neue" w:hAnsi="Helvetica Neue" w:cs="Helvetica Neue"/>
          <w:color w:val="000000"/>
        </w:rPr>
        <w:t xml:space="preserve"> K, </w:t>
      </w:r>
      <w:proofErr w:type="spellStart"/>
      <w:r>
        <w:rPr>
          <w:rFonts w:ascii="Helvetica Neue" w:eastAsia="Helvetica Neue" w:hAnsi="Helvetica Neue" w:cs="Helvetica Neue"/>
          <w:color w:val="000000"/>
        </w:rPr>
        <w:t>Kerney</w:t>
      </w:r>
      <w:proofErr w:type="spellEnd"/>
      <w:r>
        <w:rPr>
          <w:rFonts w:ascii="Helvetica Neue" w:eastAsia="Helvetica Neue" w:hAnsi="Helvetica Neue" w:cs="Helvetica Neue"/>
          <w:color w:val="000000"/>
        </w:rPr>
        <w:t xml:space="preserve"> R. 2016. Tongue and taste organ development in the ontogeny of direct-developing salamander </w:t>
      </w:r>
      <w:proofErr w:type="spellStart"/>
      <w:r>
        <w:rPr>
          <w:rFonts w:ascii="Helvetica Neue" w:eastAsia="Helvetica Neue" w:hAnsi="Helvetica Neue" w:cs="Helvetica Neue"/>
          <w:color w:val="000000"/>
        </w:rPr>
        <w:t>Plethodon</w:t>
      </w:r>
      <w:proofErr w:type="spellEnd"/>
      <w:r>
        <w:rPr>
          <w:rFonts w:ascii="Helvetica Neue" w:eastAsia="Helvetica Neue" w:hAnsi="Helvetica Neue" w:cs="Helvetica Neue"/>
          <w:color w:val="000000"/>
        </w:rPr>
        <w:t xml:space="preserve"> cinereus (Lissamphibia: </w:t>
      </w:r>
      <w:proofErr w:type="spellStart"/>
      <w:r>
        <w:rPr>
          <w:rFonts w:ascii="Helvetica Neue" w:eastAsia="Helvetica Neue" w:hAnsi="Helvetica Neue" w:cs="Helvetica Neue"/>
          <w:color w:val="000000"/>
        </w:rPr>
        <w:t>Plethodontidae</w:t>
      </w:r>
      <w:proofErr w:type="spellEnd"/>
      <w:r>
        <w:rPr>
          <w:rFonts w:ascii="Helvetica Neue" w:eastAsia="Helvetica Neue" w:hAnsi="Helvetica Neue" w:cs="Helvetica Neue"/>
          <w:color w:val="000000"/>
        </w:rPr>
        <w:t>). J Morph 277:906-915.</w:t>
      </w:r>
    </w:p>
    <w:p w14:paraId="4956B76C"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Butler MA, King AA. 2004. Phylogenetic comparative analysis: a modeling approach for adaptive evolution. The American Naturalist 164:683-695.</w:t>
      </w:r>
    </w:p>
    <w:p w14:paraId="1EC77FE1"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Deban</w:t>
      </w:r>
      <w:proofErr w:type="spellEnd"/>
      <w:r>
        <w:rPr>
          <w:rFonts w:ascii="Helvetica Neue" w:eastAsia="Helvetica Neue" w:hAnsi="Helvetica Neue" w:cs="Helvetica Neue"/>
          <w:color w:val="000000"/>
        </w:rPr>
        <w:t xml:space="preserve"> SM, Marks SB. 2002. Metamorphosis and evolution of feeding </w:t>
      </w:r>
      <w:proofErr w:type="spellStart"/>
      <w:r>
        <w:rPr>
          <w:rFonts w:ascii="Helvetica Neue" w:eastAsia="Helvetica Neue" w:hAnsi="Helvetica Neue" w:cs="Helvetica Neue"/>
          <w:color w:val="000000"/>
        </w:rPr>
        <w:t>behaviour</w:t>
      </w:r>
      <w:proofErr w:type="spellEnd"/>
      <w:r>
        <w:rPr>
          <w:rFonts w:ascii="Helvetica Neue" w:eastAsia="Helvetica Neue" w:hAnsi="Helvetica Neue" w:cs="Helvetica Neue"/>
          <w:color w:val="000000"/>
        </w:rPr>
        <w:t xml:space="preserve"> in salamanders of the family </w:t>
      </w:r>
      <w:proofErr w:type="spellStart"/>
      <w:r>
        <w:rPr>
          <w:rFonts w:ascii="Helvetica Neue" w:eastAsia="Helvetica Neue" w:hAnsi="Helvetica Neue" w:cs="Helvetica Neue"/>
          <w:color w:val="000000"/>
        </w:rPr>
        <w:t>Plethodontidae</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Zool</w:t>
      </w:r>
      <w:proofErr w:type="spellEnd"/>
      <w:r>
        <w:rPr>
          <w:rFonts w:ascii="Helvetica Neue" w:eastAsia="Helvetica Neue" w:hAnsi="Helvetica Neue" w:cs="Helvetica Neue"/>
          <w:color w:val="000000"/>
        </w:rPr>
        <w:t xml:space="preserve"> J Linn Soc 134:375-400.</w:t>
      </w:r>
    </w:p>
    <w:p w14:paraId="6681A5D0"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Downie</w:t>
      </w:r>
      <w:proofErr w:type="spellEnd"/>
      <w:r>
        <w:rPr>
          <w:rFonts w:ascii="Helvetica Neue" w:eastAsia="Helvetica Neue" w:hAnsi="Helvetica Neue" w:cs="Helvetica Neue"/>
          <w:color w:val="000000"/>
        </w:rPr>
        <w:t xml:space="preserve"> JR, Bryce R, Smith J. 2004. Metamorphic duration: an under-studied variable in frog life histories. Biol J Linn Soc 83:261-272.</w:t>
      </w:r>
    </w:p>
    <w:p w14:paraId="16C31CEB"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Edgar RC. 2004. MUSCLE: multiple sequence alignment with high accuracy and high throughput. Nucleic Acids Research 32:1792-1797.</w:t>
      </w:r>
    </w:p>
    <w:p w14:paraId="56391C9E"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Gregory TR. 2002. Genome size and developmental complexity. </w:t>
      </w:r>
      <w:proofErr w:type="spellStart"/>
      <w:r>
        <w:rPr>
          <w:rFonts w:ascii="Helvetica Neue" w:eastAsia="Helvetica Neue" w:hAnsi="Helvetica Neue" w:cs="Helvetica Neue"/>
          <w:color w:val="000000"/>
        </w:rPr>
        <w:t>Genetica</w:t>
      </w:r>
      <w:proofErr w:type="spellEnd"/>
      <w:r>
        <w:rPr>
          <w:rFonts w:ascii="Helvetica Neue" w:eastAsia="Helvetica Neue" w:hAnsi="Helvetica Neue" w:cs="Helvetica Neue"/>
          <w:color w:val="000000"/>
        </w:rPr>
        <w:t xml:space="preserve"> 115:131-146.</w:t>
      </w:r>
    </w:p>
    <w:p w14:paraId="680BAA8B"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Gregory, T. R. Animal Genome Size Database (</w:t>
      </w:r>
      <w:hyperlink r:id="rId15">
        <w:r>
          <w:rPr>
            <w:rFonts w:ascii="Helvetica Neue" w:eastAsia="Helvetica Neue" w:hAnsi="Helvetica Neue" w:cs="Helvetica Neue"/>
            <w:color w:val="0000FF"/>
            <w:u w:val="single"/>
          </w:rPr>
          <w:t>http://www.genomesize.com</w:t>
        </w:r>
      </w:hyperlink>
      <w:r>
        <w:rPr>
          <w:rFonts w:ascii="Helvetica Neue" w:eastAsia="Helvetica Neue" w:hAnsi="Helvetica Neue" w:cs="Helvetica Neue"/>
          <w:color w:val="000000"/>
        </w:rPr>
        <w:t>) [Internet]. 2020.</w:t>
      </w:r>
    </w:p>
    <w:p w14:paraId="229A8BD6"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Hanken</w:t>
      </w:r>
      <w:proofErr w:type="spellEnd"/>
      <w:r>
        <w:rPr>
          <w:rFonts w:ascii="Helvetica Neue" w:eastAsia="Helvetica Neue" w:hAnsi="Helvetica Neue" w:cs="Helvetica Neue"/>
          <w:color w:val="000000"/>
        </w:rPr>
        <w:t xml:space="preserve"> J. 1992. Life history and morphological evolution. J </w:t>
      </w:r>
      <w:proofErr w:type="spellStart"/>
      <w:r>
        <w:rPr>
          <w:rFonts w:ascii="Helvetica Neue" w:eastAsia="Helvetica Neue" w:hAnsi="Helvetica Neue" w:cs="Helvetica Neue"/>
          <w:color w:val="000000"/>
        </w:rPr>
        <w:t>Evol</w:t>
      </w:r>
      <w:proofErr w:type="spellEnd"/>
      <w:r>
        <w:rPr>
          <w:rFonts w:ascii="Helvetica Neue" w:eastAsia="Helvetica Neue" w:hAnsi="Helvetica Neue" w:cs="Helvetica Neue"/>
          <w:color w:val="000000"/>
        </w:rPr>
        <w:t xml:space="preserve"> Biol 5:549-557.</w:t>
      </w:r>
    </w:p>
    <w:p w14:paraId="1DF35574"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Hansen TF. 1997. Stabilizing selection and the comparative analysis of adaptation. Evolution 51:1341-1351.</w:t>
      </w:r>
    </w:p>
    <w:p w14:paraId="1B220C46"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Hansen TF, Martins EP. 1996. Translating between microevolutionary process and macroevolutionary patterns: the correlation structure of interspecific data. Evolution 50:1404-1417.</w:t>
      </w:r>
    </w:p>
    <w:p w14:paraId="043D97B3"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Harmon L. 2019. Phylogenetic Comparative Methods: CreateSpace Independent Publishing Platform.</w:t>
      </w:r>
    </w:p>
    <w:p w14:paraId="49F15F54"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Horner HA, Macgregor HC. 1983. C value and cell volume: their significance in the evolution and development of amphibians. Journal of Cell Science 63:135-146.</w:t>
      </w:r>
    </w:p>
    <w:p w14:paraId="4BE30749" w14:textId="77777777" w:rsidR="00B71743" w:rsidRDefault="00D95A8A">
      <w:pPr>
        <w:pBdr>
          <w:top w:val="nil"/>
          <w:left w:val="nil"/>
          <w:bottom w:val="nil"/>
          <w:right w:val="nil"/>
          <w:between w:val="nil"/>
        </w:pBdr>
        <w:spacing w:after="240"/>
        <w:rPr>
          <w:ins w:id="56" w:author="Marguerite Butler" w:date="2020-07-01T09:23:00Z"/>
          <w:rFonts w:ascii="Helvetica Neue" w:eastAsia="Helvetica Neue" w:hAnsi="Helvetica Neue" w:cs="Helvetica Neue"/>
          <w:color w:val="000000"/>
        </w:rPr>
      </w:pPr>
      <w:proofErr w:type="spellStart"/>
      <w:r>
        <w:rPr>
          <w:rFonts w:ascii="Helvetica Neue" w:eastAsia="Helvetica Neue" w:hAnsi="Helvetica Neue" w:cs="Helvetica Neue"/>
          <w:color w:val="000000"/>
        </w:rPr>
        <w:t>Jockusch</w:t>
      </w:r>
      <w:proofErr w:type="spellEnd"/>
      <w:r>
        <w:rPr>
          <w:rFonts w:ascii="Helvetica Neue" w:eastAsia="Helvetica Neue" w:hAnsi="Helvetica Neue" w:cs="Helvetica Neue"/>
          <w:color w:val="000000"/>
        </w:rPr>
        <w:t xml:space="preserve"> EL. 1997. An evolutionary correlate of genome size change in plethodontid salamanders. Proceedings of the Royal Society of London, Series B: Biological Sciences 264:597.</w:t>
      </w:r>
    </w:p>
    <w:p w14:paraId="5F9B5954" w14:textId="77777777" w:rsidR="00B71743" w:rsidRPr="00B71743" w:rsidRDefault="00D95A8A">
      <w:pPr>
        <w:pBdr>
          <w:top w:val="nil"/>
          <w:left w:val="nil"/>
          <w:bottom w:val="nil"/>
          <w:right w:val="nil"/>
          <w:between w:val="nil"/>
        </w:pBdr>
        <w:spacing w:after="240"/>
        <w:rPr>
          <w:rFonts w:ascii="Helvetica Neue" w:eastAsia="Helvetica Neue" w:hAnsi="Helvetica Neue" w:cs="Helvetica Neue"/>
          <w:rPrChange w:id="57" w:author="Marguerite Butler" w:date="2020-07-01T09:23:00Z">
            <w:rPr>
              <w:rFonts w:ascii="Helvetica Neue" w:eastAsia="Helvetica Neue" w:hAnsi="Helvetica Neue" w:cs="Helvetica Neue"/>
              <w:color w:val="000000"/>
            </w:rPr>
          </w:rPrChange>
        </w:rPr>
      </w:pPr>
      <w:ins w:id="58" w:author="Marguerite Butler" w:date="2020-07-01T09:23:00Z">
        <w:r w:rsidRPr="00474B69">
          <w:rPr>
            <w:rFonts w:ascii="Helvetica Neue" w:eastAsia="Helvetica Neue" w:hAnsi="Helvetica Neue" w:cs="Helvetica Neue"/>
            <w:color w:val="000000"/>
            <w:lang w:val="fi-FI"/>
          </w:rPr>
          <w:lastRenderedPageBreak/>
          <w:t xml:space="preserve">Kapusta, A., </w:t>
        </w:r>
        <w:proofErr w:type="spellStart"/>
        <w:r w:rsidRPr="00474B69">
          <w:rPr>
            <w:rFonts w:ascii="Helvetica Neue" w:eastAsia="Helvetica Neue" w:hAnsi="Helvetica Neue" w:cs="Helvetica Neue"/>
            <w:color w:val="000000"/>
            <w:lang w:val="fi-FI"/>
          </w:rPr>
          <w:t>Suh</w:t>
        </w:r>
        <w:proofErr w:type="spellEnd"/>
        <w:r w:rsidRPr="00474B69">
          <w:rPr>
            <w:rFonts w:ascii="Helvetica Neue" w:eastAsia="Helvetica Neue" w:hAnsi="Helvetica Neue" w:cs="Helvetica Neue"/>
            <w:color w:val="000000"/>
            <w:lang w:val="fi-FI"/>
          </w:rPr>
          <w:t xml:space="preserve">, A., </w:t>
        </w:r>
        <w:proofErr w:type="spellStart"/>
        <w:r w:rsidRPr="00474B69">
          <w:rPr>
            <w:rFonts w:ascii="Helvetica Neue" w:eastAsia="Helvetica Neue" w:hAnsi="Helvetica Neue" w:cs="Helvetica Neue"/>
            <w:color w:val="000000"/>
            <w:lang w:val="fi-FI"/>
          </w:rPr>
          <w:t>Feschotte</w:t>
        </w:r>
        <w:proofErr w:type="spellEnd"/>
        <w:r w:rsidRPr="00474B69">
          <w:rPr>
            <w:rFonts w:ascii="Helvetica Neue" w:eastAsia="Helvetica Neue" w:hAnsi="Helvetica Neue" w:cs="Helvetica Neue"/>
            <w:color w:val="000000"/>
            <w:lang w:val="fi-FI"/>
          </w:rPr>
          <w:t xml:space="preserve">, C. 2017. </w:t>
        </w:r>
        <w:r>
          <w:rPr>
            <w:rFonts w:ascii="Helvetica Neue" w:eastAsia="Helvetica Neue" w:hAnsi="Helvetica Neue" w:cs="Helvetica Neue"/>
            <w:color w:val="000000"/>
          </w:rPr>
          <w:t xml:space="preserve">Dynamics of genome size in birds and mammals. Proceedings of the National Academy of Sciences 114(8) E1460-E1469. </w:t>
        </w:r>
        <w:r>
          <w:fldChar w:fldCharType="begin"/>
        </w:r>
        <w:r>
          <w:instrText>HYPERLINK "https://doi.org/10.1073/pnas.1616702114"</w:instrText>
        </w:r>
        <w:r>
          <w:fldChar w:fldCharType="separate"/>
        </w:r>
        <w:r>
          <w:rPr>
            <w:rFonts w:ascii="Helvetica Neue" w:eastAsia="Helvetica Neue" w:hAnsi="Helvetica Neue" w:cs="Helvetica Neue"/>
            <w:color w:val="000000"/>
          </w:rPr>
          <w:t>https://doi.org/10.1073/pnas.1616702114</w:t>
        </w:r>
        <w:r>
          <w:fldChar w:fldCharType="end"/>
        </w:r>
      </w:ins>
    </w:p>
    <w:p w14:paraId="65BED53D"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Johnson CK, Voss SR. 2013. Salamander </w:t>
      </w:r>
      <w:proofErr w:type="spellStart"/>
      <w:r>
        <w:rPr>
          <w:rFonts w:ascii="Helvetica Neue" w:eastAsia="Helvetica Neue" w:hAnsi="Helvetica Neue" w:cs="Helvetica Neue"/>
          <w:color w:val="000000"/>
        </w:rPr>
        <w:t>paedomorphosis</w:t>
      </w:r>
      <w:proofErr w:type="spellEnd"/>
      <w:r>
        <w:rPr>
          <w:rFonts w:ascii="Helvetica Neue" w:eastAsia="Helvetica Neue" w:hAnsi="Helvetica Neue" w:cs="Helvetica Neue"/>
          <w:color w:val="000000"/>
        </w:rPr>
        <w:t>: Linking thyroid hormone to life history and life cycle evolution. In:  Shi Y-B, editor. Current Topics in Developmental Biology: Academic Press. p. 229-258.</w:t>
      </w:r>
    </w:p>
    <w:p w14:paraId="65076A50"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sidRPr="00474B69">
        <w:rPr>
          <w:rFonts w:ascii="Helvetica Neue" w:eastAsia="Helvetica Neue" w:hAnsi="Helvetica Neue" w:cs="Helvetica Neue"/>
          <w:color w:val="000000"/>
          <w:lang w:val="de-DE"/>
        </w:rPr>
        <w:t>Kerney</w:t>
      </w:r>
      <w:proofErr w:type="spellEnd"/>
      <w:r w:rsidRPr="00474B69">
        <w:rPr>
          <w:rFonts w:ascii="Helvetica Neue" w:eastAsia="Helvetica Neue" w:hAnsi="Helvetica Neue" w:cs="Helvetica Neue"/>
          <w:color w:val="000000"/>
          <w:lang w:val="de-DE"/>
        </w:rPr>
        <w:t xml:space="preserve"> RR, Blackburn DC, Müller H, Hanken J. 2012. </w:t>
      </w:r>
      <w:r w:rsidRPr="00474B69">
        <w:rPr>
          <w:rFonts w:ascii="Helvetica Neue" w:eastAsia="Helvetica Neue" w:hAnsi="Helvetica Neue" w:cs="Helvetica Neue"/>
          <w:color w:val="000000"/>
          <w:lang w:val="pt-BR"/>
        </w:rPr>
        <w:t xml:space="preserve">Do larval </w:t>
      </w:r>
      <w:proofErr w:type="spellStart"/>
      <w:r w:rsidRPr="00474B69">
        <w:rPr>
          <w:rFonts w:ascii="Helvetica Neue" w:eastAsia="Helvetica Neue" w:hAnsi="Helvetica Neue" w:cs="Helvetica Neue"/>
          <w:color w:val="000000"/>
          <w:lang w:val="pt-BR"/>
        </w:rPr>
        <w:t>traits</w:t>
      </w:r>
      <w:proofErr w:type="spellEnd"/>
      <w:r w:rsidRPr="00474B69">
        <w:rPr>
          <w:rFonts w:ascii="Helvetica Neue" w:eastAsia="Helvetica Neue" w:hAnsi="Helvetica Neue" w:cs="Helvetica Neue"/>
          <w:color w:val="000000"/>
          <w:lang w:val="pt-BR"/>
        </w:rPr>
        <w:t xml:space="preserve"> </w:t>
      </w:r>
      <w:proofErr w:type="spellStart"/>
      <w:r w:rsidRPr="00474B69">
        <w:rPr>
          <w:rFonts w:ascii="Helvetica Neue" w:eastAsia="Helvetica Neue" w:hAnsi="Helvetica Neue" w:cs="Helvetica Neue"/>
          <w:color w:val="000000"/>
          <w:lang w:val="pt-BR"/>
        </w:rPr>
        <w:t>re-evolve</w:t>
      </w:r>
      <w:proofErr w:type="spellEnd"/>
      <w:r w:rsidRPr="00474B69">
        <w:rPr>
          <w:rFonts w:ascii="Helvetica Neue" w:eastAsia="Helvetica Neue" w:hAnsi="Helvetica Neue" w:cs="Helvetica Neue"/>
          <w:color w:val="000000"/>
          <w:lang w:val="pt-BR"/>
        </w:rPr>
        <w:t xml:space="preserve">? </w:t>
      </w:r>
      <w:r>
        <w:rPr>
          <w:rFonts w:ascii="Helvetica Neue" w:eastAsia="Helvetica Neue" w:hAnsi="Helvetica Neue" w:cs="Helvetica Neue"/>
          <w:color w:val="000000"/>
        </w:rPr>
        <w:t>Evidence from the embryogenesis of a direct-developing salamander, </w:t>
      </w:r>
      <w:proofErr w:type="spellStart"/>
      <w:r>
        <w:rPr>
          <w:rFonts w:ascii="Helvetica Neue" w:eastAsia="Helvetica Neue" w:hAnsi="Helvetica Neue" w:cs="Helvetica Neue"/>
          <w:color w:val="000000"/>
        </w:rPr>
        <w:t>Plethodon</w:t>
      </w:r>
      <w:proofErr w:type="spellEnd"/>
      <w:r>
        <w:rPr>
          <w:rFonts w:ascii="Helvetica Neue" w:eastAsia="Helvetica Neue" w:hAnsi="Helvetica Neue" w:cs="Helvetica Neue"/>
          <w:color w:val="000000"/>
        </w:rPr>
        <w:t xml:space="preserve"> cinereus. Evolution 66:252-262.</w:t>
      </w:r>
    </w:p>
    <w:p w14:paraId="68866124"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Kerney</w:t>
      </w:r>
      <w:proofErr w:type="spellEnd"/>
      <w:r>
        <w:rPr>
          <w:rFonts w:ascii="Helvetica Neue" w:eastAsia="Helvetica Neue" w:hAnsi="Helvetica Neue" w:cs="Helvetica Neue"/>
          <w:color w:val="000000"/>
        </w:rPr>
        <w:t xml:space="preserve"> RR, </w:t>
      </w:r>
      <w:proofErr w:type="spellStart"/>
      <w:r>
        <w:rPr>
          <w:rFonts w:ascii="Helvetica Neue" w:eastAsia="Helvetica Neue" w:hAnsi="Helvetica Neue" w:cs="Helvetica Neue"/>
          <w:color w:val="000000"/>
        </w:rPr>
        <w:t>Hanken</w:t>
      </w:r>
      <w:proofErr w:type="spellEnd"/>
      <w:r>
        <w:rPr>
          <w:rFonts w:ascii="Helvetica Neue" w:eastAsia="Helvetica Neue" w:hAnsi="Helvetica Neue" w:cs="Helvetica Neue"/>
          <w:color w:val="000000"/>
        </w:rPr>
        <w:t xml:space="preserve"> J, Blackburn DC. 2018. Early limb patterning in the direct-developing salamander </w:t>
      </w:r>
      <w:proofErr w:type="spellStart"/>
      <w:r>
        <w:rPr>
          <w:rFonts w:ascii="Helvetica Neue" w:eastAsia="Helvetica Neue" w:hAnsi="Helvetica Neue" w:cs="Helvetica Neue"/>
          <w:color w:val="000000"/>
        </w:rPr>
        <w:t>Plethodon</w:t>
      </w:r>
      <w:proofErr w:type="spellEnd"/>
      <w:r>
        <w:rPr>
          <w:rFonts w:ascii="Helvetica Neue" w:eastAsia="Helvetica Neue" w:hAnsi="Helvetica Neue" w:cs="Helvetica Neue"/>
          <w:color w:val="000000"/>
        </w:rPr>
        <w:t xml:space="preserve"> cinereus revealed by sox9 and col2a1. </w:t>
      </w:r>
      <w:proofErr w:type="spellStart"/>
      <w:r>
        <w:rPr>
          <w:rFonts w:ascii="Helvetica Neue" w:eastAsia="Helvetica Neue" w:hAnsi="Helvetica Neue" w:cs="Helvetica Neue"/>
          <w:color w:val="000000"/>
        </w:rPr>
        <w:t>Evol</w:t>
      </w:r>
      <w:proofErr w:type="spellEnd"/>
      <w:r>
        <w:rPr>
          <w:rFonts w:ascii="Helvetica Neue" w:eastAsia="Helvetica Neue" w:hAnsi="Helvetica Neue" w:cs="Helvetica Neue"/>
          <w:color w:val="000000"/>
        </w:rPr>
        <w:t xml:space="preserve"> Dev 20:100-107.</w:t>
      </w:r>
    </w:p>
    <w:p w14:paraId="0649995E"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King AA, Butler MA. 2009. ouch: Ornstein-</w:t>
      </w:r>
      <w:proofErr w:type="spellStart"/>
      <w:r>
        <w:rPr>
          <w:rFonts w:ascii="Helvetica Neue" w:eastAsia="Helvetica Neue" w:hAnsi="Helvetica Neue" w:cs="Helvetica Neue"/>
          <w:color w:val="000000"/>
        </w:rPr>
        <w:t>Uhlenbeck</w:t>
      </w:r>
      <w:proofErr w:type="spellEnd"/>
      <w:r>
        <w:rPr>
          <w:rFonts w:ascii="Helvetica Neue" w:eastAsia="Helvetica Neue" w:hAnsi="Helvetica Neue" w:cs="Helvetica Neue"/>
          <w:color w:val="000000"/>
        </w:rPr>
        <w:t xml:space="preserve"> models for phylogenetic comparative hypotheses (R package). </w:t>
      </w:r>
      <w:hyperlink r:id="rId16">
        <w:r>
          <w:rPr>
            <w:rFonts w:ascii="Helvetica Neue" w:eastAsia="Helvetica Neue" w:hAnsi="Helvetica Neue" w:cs="Helvetica Neue"/>
            <w:color w:val="0000FF"/>
            <w:u w:val="single"/>
          </w:rPr>
          <w:t>http://ouch.r-forge.r-project.org</w:t>
        </w:r>
      </w:hyperlink>
      <w:r>
        <w:rPr>
          <w:rFonts w:ascii="Helvetica Neue" w:eastAsia="Helvetica Neue" w:hAnsi="Helvetica Neue" w:cs="Helvetica Neue"/>
          <w:color w:val="000000"/>
        </w:rPr>
        <w:t>.</w:t>
      </w:r>
    </w:p>
    <w:p w14:paraId="508D6538" w14:textId="77777777" w:rsidR="00B71743" w:rsidRDefault="00D95A8A">
      <w:pPr>
        <w:pBdr>
          <w:top w:val="nil"/>
          <w:left w:val="nil"/>
          <w:bottom w:val="nil"/>
          <w:right w:val="nil"/>
          <w:between w:val="nil"/>
        </w:pBdr>
        <w:spacing w:after="240"/>
        <w:rPr>
          <w:rFonts w:ascii="Helvetica Neue" w:eastAsia="Helvetica Neue" w:hAnsi="Helvetica Neue" w:cs="Helvetica Neue"/>
        </w:rPr>
      </w:pPr>
      <w:r>
        <w:rPr>
          <w:rFonts w:ascii="Helvetica Neue" w:eastAsia="Helvetica Neue" w:hAnsi="Helvetica Neue" w:cs="Helvetica Neue"/>
        </w:rPr>
        <w:t>Knight CA, Molinari NA, Petrov DA. 2005. The large genome constraint hypothesis: evolution, ecology, and phenotype. Annals of Botany 95:177-190. doi:10.1093/</w:t>
      </w:r>
      <w:proofErr w:type="spellStart"/>
      <w:r>
        <w:rPr>
          <w:rFonts w:ascii="Helvetica Neue" w:eastAsia="Helvetica Neue" w:hAnsi="Helvetica Neue" w:cs="Helvetica Neue"/>
        </w:rPr>
        <w:t>aob</w:t>
      </w:r>
      <w:proofErr w:type="spellEnd"/>
      <w:r>
        <w:rPr>
          <w:rFonts w:ascii="Helvetica Neue" w:eastAsia="Helvetica Neue" w:hAnsi="Helvetica Neue" w:cs="Helvetica Neue"/>
        </w:rPr>
        <w:t>/mci011</w:t>
      </w:r>
    </w:p>
    <w:p w14:paraId="5B70E66A"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Landberg</w:t>
      </w:r>
      <w:proofErr w:type="spellEnd"/>
      <w:r>
        <w:rPr>
          <w:rFonts w:ascii="Helvetica Neue" w:eastAsia="Helvetica Neue" w:hAnsi="Helvetica Neue" w:cs="Helvetica Neue"/>
          <w:color w:val="000000"/>
        </w:rPr>
        <w:t xml:space="preserve"> T, Azizi E. 2010. Ontogeny of escape swimming performance in the spotted salamander. Functional Ecology 24:576-587.</w:t>
      </w:r>
    </w:p>
    <w:p w14:paraId="15445EE1"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Lertzman-Lepofsky</w:t>
      </w:r>
      <w:proofErr w:type="spellEnd"/>
      <w:r>
        <w:rPr>
          <w:rFonts w:ascii="Helvetica Neue" w:eastAsia="Helvetica Neue" w:hAnsi="Helvetica Neue" w:cs="Helvetica Neue"/>
          <w:color w:val="000000"/>
        </w:rPr>
        <w:t xml:space="preserve"> G, </w:t>
      </w:r>
      <w:proofErr w:type="spellStart"/>
      <w:r>
        <w:rPr>
          <w:rFonts w:ascii="Helvetica Neue" w:eastAsia="Helvetica Neue" w:hAnsi="Helvetica Neue" w:cs="Helvetica Neue"/>
          <w:color w:val="000000"/>
        </w:rPr>
        <w:t>Mooers</w:t>
      </w:r>
      <w:proofErr w:type="spellEnd"/>
      <w:r>
        <w:rPr>
          <w:rFonts w:ascii="Helvetica Neue" w:eastAsia="Helvetica Neue" w:hAnsi="Helvetica Neue" w:cs="Helvetica Neue"/>
          <w:color w:val="000000"/>
        </w:rPr>
        <w:t xml:space="preserve"> AØ, Greenberg DA. 2019. Ecological constraints associated with genome size across salamander lineages. Proc Roy Soc B 286:20191780.</w:t>
      </w:r>
    </w:p>
    <w:p w14:paraId="7AF8A691"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Lowe WH, Swartz LK, Addis BR, Likens GE. 2019. Hydrologic variability contributes to reduced survival through metamorphosis in a stream salamander. Proceedings of the National Academy of Sciences 116:19563.</w:t>
      </w:r>
    </w:p>
    <w:p w14:paraId="301AF7CC"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Moran NA. 1994. Adaptation and constraint in the complex life cycles of animals. Ann Rev </w:t>
      </w:r>
      <w:proofErr w:type="spellStart"/>
      <w:r>
        <w:rPr>
          <w:rFonts w:ascii="Helvetica Neue" w:eastAsia="Helvetica Neue" w:hAnsi="Helvetica Neue" w:cs="Helvetica Neue"/>
          <w:color w:val="000000"/>
        </w:rPr>
        <w:t>Ecol</w:t>
      </w:r>
      <w:proofErr w:type="spellEnd"/>
      <w:r>
        <w:rPr>
          <w:rFonts w:ascii="Helvetica Neue" w:eastAsia="Helvetica Neue" w:hAnsi="Helvetica Neue" w:cs="Helvetica Neue"/>
          <w:color w:val="000000"/>
        </w:rPr>
        <w:t xml:space="preserve"> Syst 25:573-600.</w:t>
      </w:r>
    </w:p>
    <w:p w14:paraId="15A10EF9"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Mueller RL, Gregory TR, Gregory SM, Hsieh A, </w:t>
      </w:r>
      <w:proofErr w:type="spellStart"/>
      <w:r>
        <w:rPr>
          <w:rFonts w:ascii="Helvetica Neue" w:eastAsia="Helvetica Neue" w:hAnsi="Helvetica Neue" w:cs="Helvetica Neue"/>
          <w:color w:val="000000"/>
        </w:rPr>
        <w:t>Boore</w:t>
      </w:r>
      <w:proofErr w:type="spellEnd"/>
      <w:r>
        <w:rPr>
          <w:rFonts w:ascii="Helvetica Neue" w:eastAsia="Helvetica Neue" w:hAnsi="Helvetica Neue" w:cs="Helvetica Neue"/>
          <w:color w:val="000000"/>
        </w:rPr>
        <w:t xml:space="preserve"> JL. 2008. Genome size, cell size, and the evolution of enucleated erythrocytes in attenuate salamanders. Zoology 111:218-230.</w:t>
      </w:r>
    </w:p>
    <w:p w14:paraId="5EC83355"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Mueller RL, Macey JR, </w:t>
      </w:r>
      <w:proofErr w:type="spellStart"/>
      <w:r>
        <w:rPr>
          <w:rFonts w:ascii="Helvetica Neue" w:eastAsia="Helvetica Neue" w:hAnsi="Helvetica Neue" w:cs="Helvetica Neue"/>
          <w:color w:val="000000"/>
        </w:rPr>
        <w:t>Jaekel</w:t>
      </w:r>
      <w:proofErr w:type="spellEnd"/>
      <w:r>
        <w:rPr>
          <w:rFonts w:ascii="Helvetica Neue" w:eastAsia="Helvetica Neue" w:hAnsi="Helvetica Neue" w:cs="Helvetica Neue"/>
          <w:color w:val="000000"/>
        </w:rPr>
        <w:t xml:space="preserve"> M, Wake DB, </w:t>
      </w:r>
      <w:proofErr w:type="spellStart"/>
      <w:r>
        <w:rPr>
          <w:rFonts w:ascii="Helvetica Neue" w:eastAsia="Helvetica Neue" w:hAnsi="Helvetica Neue" w:cs="Helvetica Neue"/>
          <w:color w:val="000000"/>
        </w:rPr>
        <w:t>Boore</w:t>
      </w:r>
      <w:proofErr w:type="spellEnd"/>
      <w:r>
        <w:rPr>
          <w:rFonts w:ascii="Helvetica Neue" w:eastAsia="Helvetica Neue" w:hAnsi="Helvetica Neue" w:cs="Helvetica Neue"/>
          <w:color w:val="000000"/>
        </w:rPr>
        <w:t xml:space="preserve"> JL. 2004. Morphological homoplasy, life history evolution, and historical biogeography of plethodontid salamanders inferred from complete mitochondrial genomes. Proceedings of the National Academy of Sciences, USA 101:13820-13825.</w:t>
      </w:r>
    </w:p>
    <w:p w14:paraId="41662BA8"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lastRenderedPageBreak/>
        <w:t xml:space="preserve">Norman MF. 1985. A practical method for staging metamorphosis in the tiger salamander Ambystoma </w:t>
      </w:r>
      <w:proofErr w:type="spellStart"/>
      <w:r>
        <w:rPr>
          <w:rFonts w:ascii="Helvetica Neue" w:eastAsia="Helvetica Neue" w:hAnsi="Helvetica Neue" w:cs="Helvetica Neue"/>
          <w:color w:val="000000"/>
        </w:rPr>
        <w:t>tigrinum</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Anatom</w:t>
      </w:r>
      <w:proofErr w:type="spellEnd"/>
      <w:r>
        <w:rPr>
          <w:rFonts w:ascii="Helvetica Neue" w:eastAsia="Helvetica Neue" w:hAnsi="Helvetica Neue" w:cs="Helvetica Neue"/>
          <w:color w:val="000000"/>
        </w:rPr>
        <w:t xml:space="preserve"> Rec 211:102-109.</w:t>
      </w:r>
    </w:p>
    <w:p w14:paraId="07A59577"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O'Meara BC, </w:t>
      </w:r>
      <w:proofErr w:type="spellStart"/>
      <w:r>
        <w:rPr>
          <w:rFonts w:ascii="Helvetica Neue" w:eastAsia="Helvetica Neue" w:hAnsi="Helvetica Neue" w:cs="Helvetica Neue"/>
          <w:color w:val="000000"/>
        </w:rPr>
        <w:t>Ané</w:t>
      </w:r>
      <w:proofErr w:type="spellEnd"/>
      <w:r>
        <w:rPr>
          <w:rFonts w:ascii="Helvetica Neue" w:eastAsia="Helvetica Neue" w:hAnsi="Helvetica Neue" w:cs="Helvetica Neue"/>
          <w:color w:val="000000"/>
        </w:rPr>
        <w:t xml:space="preserve"> C, Sanderson MJ, Wainwright PC. 2006. Testing for different rates of continuous trait evolution using likelihood. Evolution 60:922-933.</w:t>
      </w:r>
    </w:p>
    <w:p w14:paraId="7663AA01"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Orlofske</w:t>
      </w:r>
      <w:proofErr w:type="spellEnd"/>
      <w:r>
        <w:rPr>
          <w:rFonts w:ascii="Helvetica Neue" w:eastAsia="Helvetica Neue" w:hAnsi="Helvetica Neue" w:cs="Helvetica Neue"/>
          <w:color w:val="000000"/>
        </w:rPr>
        <w:t xml:space="preserve"> SA, Hopkins WA. 2009. Energetics of metamorphic climax in the pickerel frog (</w:t>
      </w:r>
      <w:proofErr w:type="spellStart"/>
      <w:r>
        <w:rPr>
          <w:rFonts w:ascii="Helvetica Neue" w:eastAsia="Helvetica Neue" w:hAnsi="Helvetica Neue" w:cs="Helvetica Neue"/>
          <w:color w:val="000000"/>
        </w:rPr>
        <w:t>Lithobates</w:t>
      </w:r>
      <w:proofErr w:type="spellEnd"/>
      <w:r>
        <w:rPr>
          <w:rFonts w:ascii="Helvetica Neue" w:eastAsia="Helvetica Neue" w:hAnsi="Helvetica Neue" w:cs="Helvetica Neue"/>
          <w:color w:val="000000"/>
        </w:rPr>
        <w:t xml:space="preserve"> palustris). Comparative Biochemistry and Physiology Part A: Molecular &amp; Integrative Physiology 154:191-196.</w:t>
      </w:r>
    </w:p>
    <w:p w14:paraId="687DD5E8" w14:textId="77777777" w:rsidR="00B71743" w:rsidRDefault="00D95A8A">
      <w:pPr>
        <w:pBdr>
          <w:top w:val="nil"/>
          <w:left w:val="nil"/>
          <w:bottom w:val="nil"/>
          <w:right w:val="nil"/>
          <w:between w:val="nil"/>
        </w:pBdr>
        <w:spacing w:after="240"/>
        <w:rPr>
          <w:ins w:id="59" w:author="Marguerite Butler" w:date="2020-07-01T09:28:00Z"/>
          <w:rFonts w:ascii="Helvetica Neue" w:eastAsia="Helvetica Neue" w:hAnsi="Helvetica Neue" w:cs="Helvetica Neue"/>
          <w:color w:val="000000"/>
        </w:rPr>
      </w:pPr>
      <w:proofErr w:type="spellStart"/>
      <w:r>
        <w:rPr>
          <w:rFonts w:ascii="Helvetica Neue" w:eastAsia="Helvetica Neue" w:hAnsi="Helvetica Neue" w:cs="Helvetica Neue"/>
          <w:color w:val="000000"/>
        </w:rPr>
        <w:t>Parichy</w:t>
      </w:r>
      <w:proofErr w:type="spellEnd"/>
      <w:r>
        <w:rPr>
          <w:rFonts w:ascii="Helvetica Neue" w:eastAsia="Helvetica Neue" w:hAnsi="Helvetica Neue" w:cs="Helvetica Neue"/>
          <w:color w:val="000000"/>
        </w:rPr>
        <w:t xml:space="preserve"> DM. 1998. Experimental analysis of character coupling across a complex life cycle: Pigment pattern metamorphosis in the tiger salamander, Ambystoma </w:t>
      </w:r>
      <w:proofErr w:type="spellStart"/>
      <w:r>
        <w:rPr>
          <w:rFonts w:ascii="Helvetica Neue" w:eastAsia="Helvetica Neue" w:hAnsi="Helvetica Neue" w:cs="Helvetica Neue"/>
          <w:color w:val="000000"/>
        </w:rPr>
        <w:t>tigrinum</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tigrinum</w:t>
      </w:r>
      <w:proofErr w:type="spellEnd"/>
      <w:r>
        <w:rPr>
          <w:rFonts w:ascii="Helvetica Neue" w:eastAsia="Helvetica Neue" w:hAnsi="Helvetica Neue" w:cs="Helvetica Neue"/>
          <w:color w:val="000000"/>
        </w:rPr>
        <w:t>. J Morph 237:53-67.</w:t>
      </w:r>
    </w:p>
    <w:p w14:paraId="3E8414B3" w14:textId="77777777" w:rsidR="00B71743" w:rsidRPr="00B71743" w:rsidRDefault="00D95A8A">
      <w:pPr>
        <w:pBdr>
          <w:top w:val="nil"/>
          <w:left w:val="nil"/>
          <w:bottom w:val="nil"/>
          <w:right w:val="nil"/>
          <w:between w:val="nil"/>
        </w:pBdr>
        <w:spacing w:after="240"/>
        <w:rPr>
          <w:rFonts w:ascii="Arial" w:eastAsia="Arial" w:hAnsi="Arial" w:cs="Arial"/>
          <w:rPrChange w:id="60" w:author="Marguerite Butler" w:date="2020-07-01T09:28:00Z">
            <w:rPr>
              <w:rFonts w:ascii="Helvetica Neue" w:eastAsia="Helvetica Neue" w:hAnsi="Helvetica Neue" w:cs="Helvetica Neue"/>
              <w:color w:val="000000"/>
            </w:rPr>
          </w:rPrChange>
        </w:rPr>
      </w:pPr>
      <w:proofErr w:type="spellStart"/>
      <w:ins w:id="61" w:author="Marguerite Butler" w:date="2020-07-01T09:28:00Z">
        <w:r>
          <w:rPr>
            <w:rFonts w:ascii="Helvetica Neue" w:eastAsia="Helvetica Neue" w:hAnsi="Helvetica Neue" w:cs="Helvetica Neue"/>
            <w:color w:val="000000"/>
          </w:rPr>
          <w:t>Pellicer</w:t>
        </w:r>
        <w:proofErr w:type="spellEnd"/>
        <w:r>
          <w:rPr>
            <w:rFonts w:ascii="Helvetica Neue" w:eastAsia="Helvetica Neue" w:hAnsi="Helvetica Neue" w:cs="Helvetica Neue"/>
            <w:color w:val="000000"/>
          </w:rPr>
          <w:t xml:space="preserve"> J, Hidalgo O, </w:t>
        </w:r>
        <w:proofErr w:type="spellStart"/>
        <w:r>
          <w:rPr>
            <w:rFonts w:ascii="Helvetica Neue" w:eastAsia="Helvetica Neue" w:hAnsi="Helvetica Neue" w:cs="Helvetica Neue"/>
            <w:color w:val="000000"/>
          </w:rPr>
          <w:t>Dodsworth</w:t>
        </w:r>
        <w:proofErr w:type="spellEnd"/>
        <w:r>
          <w:rPr>
            <w:rFonts w:ascii="Helvetica Neue" w:eastAsia="Helvetica Neue" w:hAnsi="Helvetica Neue" w:cs="Helvetica Neue"/>
            <w:color w:val="000000"/>
          </w:rPr>
          <w:t xml:space="preserve"> S, Leitch IJ. 2018. Genome size diversity and its impact on the evolution of land plants. Genes 9(11) </w:t>
        </w:r>
        <w:r>
          <w:fldChar w:fldCharType="begin"/>
        </w:r>
        <w:r>
          <w:instrText>HYPERLINK "https://doi.org/10.3390/genes9020088"</w:instrText>
        </w:r>
        <w:r>
          <w:fldChar w:fldCharType="separate"/>
        </w:r>
        <w:r>
          <w:rPr>
            <w:rFonts w:ascii="Helvetica Neue" w:eastAsia="Helvetica Neue" w:hAnsi="Helvetica Neue" w:cs="Helvetica Neue"/>
            <w:color w:val="000000"/>
          </w:rPr>
          <w:t>https://doi.org/10.3390/genes9020088</w:t>
        </w:r>
        <w:r>
          <w:fldChar w:fldCharType="end"/>
        </w:r>
      </w:ins>
    </w:p>
    <w:p w14:paraId="6C1AF4AF"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Posada D, Crandall KA. 1998. MODELTEST: testing the model of DNA substitution. Bioinformatics 14:817-818.</w:t>
      </w:r>
    </w:p>
    <w:p w14:paraId="6129DFB9"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Pyron AR, Wiens JJ. 2011. A large-scale phylogeny of Amphibia including over 2800 species, and a revised classification of extant frogs, salamanders, and caecilians. Molecular Phylogenetics and Evolution 61:543-583.</w:t>
      </w:r>
    </w:p>
    <w:p w14:paraId="1E78A9AE" w14:textId="77777777" w:rsidR="00B71743" w:rsidRPr="00B71743" w:rsidRDefault="00D95A8A">
      <w:pPr>
        <w:pBdr>
          <w:top w:val="nil"/>
          <w:left w:val="nil"/>
          <w:bottom w:val="nil"/>
          <w:right w:val="nil"/>
          <w:between w:val="nil"/>
        </w:pBdr>
        <w:spacing w:after="240"/>
        <w:rPr>
          <w:rFonts w:ascii="Helvetica Neue" w:eastAsia="Helvetica Neue" w:hAnsi="Helvetica Neue" w:cs="Helvetica Neue"/>
          <w:rPrChange w:id="62" w:author="Marguerite Butler" w:date="2020-07-01T09:22:00Z">
            <w:rPr>
              <w:rFonts w:ascii="Helvetica Neue" w:eastAsia="Helvetica Neue" w:hAnsi="Helvetica Neue" w:cs="Helvetica Neue"/>
              <w:color w:val="000000"/>
            </w:rPr>
          </w:rPrChange>
        </w:rPr>
      </w:pPr>
      <w:r>
        <w:rPr>
          <w:rFonts w:ascii="Helvetica Neue" w:eastAsia="Helvetica Neue" w:hAnsi="Helvetica Neue" w:cs="Helvetica Neue"/>
          <w:color w:val="000000"/>
        </w:rPr>
        <w:t>R Core Team. 20</w:t>
      </w:r>
      <w:ins w:id="63" w:author="Marguerite Butler" w:date="2020-07-01T09:22:00Z">
        <w:r>
          <w:rPr>
            <w:rFonts w:ascii="Helvetica Neue" w:eastAsia="Helvetica Neue" w:hAnsi="Helvetica Neue" w:cs="Helvetica Neue"/>
            <w:color w:val="000000"/>
          </w:rPr>
          <w:t>20</w:t>
        </w:r>
      </w:ins>
      <w:del w:id="64" w:author="Marguerite Butler" w:date="2020-07-01T09:22:00Z">
        <w:r>
          <w:rPr>
            <w:rFonts w:ascii="Helvetica Neue" w:eastAsia="Helvetica Neue" w:hAnsi="Helvetica Neue" w:cs="Helvetica Neue"/>
            <w:color w:val="000000"/>
          </w:rPr>
          <w:delText>13</w:delText>
        </w:r>
      </w:del>
      <w:r>
        <w:rPr>
          <w:rFonts w:ascii="Helvetica Neue" w:eastAsia="Helvetica Neue" w:hAnsi="Helvetica Neue" w:cs="Helvetica Neue"/>
          <w:color w:val="000000"/>
        </w:rPr>
        <w:t xml:space="preserve">. R: A language and environment for statistical computing. </w:t>
      </w:r>
      <w:del w:id="65" w:author="Marguerite Butler" w:date="2020-07-01T09:22:00Z">
        <w:r>
          <w:rPr>
            <w:rFonts w:ascii="Helvetica Neue" w:eastAsia="Helvetica Neue" w:hAnsi="Helvetica Neue" w:cs="Helvetica Neue"/>
            <w:color w:val="000000"/>
          </w:rPr>
          <w:delText xml:space="preserve">Vienna, Austria: </w:delText>
        </w:r>
      </w:del>
      <w:r>
        <w:rPr>
          <w:rFonts w:ascii="Helvetica Neue" w:eastAsia="Helvetica Neue" w:hAnsi="Helvetica Neue" w:cs="Helvetica Neue"/>
          <w:color w:val="000000"/>
        </w:rPr>
        <w:t>R Foundation for Statistical Computing</w:t>
      </w:r>
      <w:ins w:id="66" w:author="Marguerite Butler" w:date="2020-07-01T09:22:00Z">
        <w:r>
          <w:rPr>
            <w:rFonts w:ascii="Helvetica Neue" w:eastAsia="Helvetica Neue" w:hAnsi="Helvetica Neue" w:cs="Helvetica Neue"/>
            <w:color w:val="000000"/>
          </w:rPr>
          <w:t>, Vienna, Austria.</w:t>
        </w:r>
        <w:r>
          <w:rPr>
            <w:rFonts w:ascii="Helvetica Neue" w:eastAsia="Helvetica Neue" w:hAnsi="Helvetica Neue" w:cs="Helvetica Neue"/>
            <w:rPrChange w:id="67" w:author="Marguerite Butler" w:date="2020-07-01T09:22:00Z">
              <w:rPr>
                <w:rFonts w:ascii="Helvetica Neue" w:eastAsia="Helvetica Neue" w:hAnsi="Helvetica Neue" w:cs="Helvetica Neue"/>
                <w:color w:val="000000"/>
              </w:rPr>
            </w:rPrChange>
          </w:rPr>
          <w:t xml:space="preserve"> </w:t>
        </w:r>
      </w:ins>
      <w:del w:id="68" w:author="Marguerite Butler" w:date="2020-07-01T09:22:00Z">
        <w:r>
          <w:rPr>
            <w:rFonts w:ascii="Helvetica Neue" w:eastAsia="Helvetica Neue" w:hAnsi="Helvetica Neue" w:cs="Helvetica Neue"/>
            <w:color w:val="000000"/>
          </w:rPr>
          <w:delText>.</w:delText>
        </w:r>
      </w:del>
      <w:ins w:id="69" w:author="Marguerite Butler" w:date="2020-07-01T09:22:00Z">
        <w:r>
          <w:rPr>
            <w:rFonts w:ascii="Helvetica Neue" w:eastAsia="Helvetica Neue" w:hAnsi="Helvetica Neue" w:cs="Helvetica Neue"/>
            <w:color w:val="000000"/>
          </w:rPr>
          <w:t>https://www.R-project.org/.</w:t>
        </w:r>
      </w:ins>
    </w:p>
    <w:p w14:paraId="16123A27" w14:textId="77777777" w:rsidR="00B71743" w:rsidRPr="00B71743" w:rsidRDefault="00D95A8A">
      <w:pPr>
        <w:pBdr>
          <w:top w:val="nil"/>
          <w:left w:val="nil"/>
          <w:bottom w:val="nil"/>
          <w:right w:val="nil"/>
          <w:between w:val="nil"/>
        </w:pBdr>
        <w:spacing w:after="240"/>
        <w:rPr>
          <w:rFonts w:ascii="Helvetica Neue" w:eastAsia="Helvetica Neue" w:hAnsi="Helvetica Neue" w:cs="Helvetica Neue"/>
          <w:rPrChange w:id="70" w:author="Marguerite Butler" w:date="2020-07-01T09:22:00Z">
            <w:rPr>
              <w:rFonts w:ascii="Helvetica Neue" w:eastAsia="Helvetica Neue" w:hAnsi="Helvetica Neue" w:cs="Helvetica Neue"/>
              <w:color w:val="000000"/>
            </w:rPr>
          </w:rPrChange>
        </w:rPr>
      </w:pPr>
      <w:r>
        <w:rPr>
          <w:rFonts w:ascii="Helvetica Neue" w:eastAsia="Helvetica Neue" w:hAnsi="Helvetica Neue" w:cs="Helvetica Neue"/>
          <w:rPrChange w:id="71" w:author="Marguerite Butler" w:date="2020-07-01T09:22:00Z">
            <w:rPr>
              <w:rFonts w:ascii="Helvetica Neue" w:eastAsia="Helvetica Neue" w:hAnsi="Helvetica Neue" w:cs="Helvetica Neue"/>
              <w:color w:val="000000"/>
            </w:rPr>
          </w:rPrChange>
        </w:rPr>
        <w:t xml:space="preserve">Revell LJ, Harmon LJ, Langerhans RB, Kolbe JJ. 2007. A phylogenetic approach to determining the importance of constraint on phenotypic evolution in the neotropical lizard Anolis </w:t>
      </w:r>
      <w:proofErr w:type="spellStart"/>
      <w:r>
        <w:rPr>
          <w:rFonts w:ascii="Helvetica Neue" w:eastAsia="Helvetica Neue" w:hAnsi="Helvetica Neue" w:cs="Helvetica Neue"/>
          <w:rPrChange w:id="72" w:author="Marguerite Butler" w:date="2020-07-01T09:22:00Z">
            <w:rPr>
              <w:rFonts w:ascii="Helvetica Neue" w:eastAsia="Helvetica Neue" w:hAnsi="Helvetica Neue" w:cs="Helvetica Neue"/>
              <w:color w:val="000000"/>
            </w:rPr>
          </w:rPrChange>
        </w:rPr>
        <w:t>cristatellus</w:t>
      </w:r>
      <w:proofErr w:type="spellEnd"/>
      <w:r>
        <w:rPr>
          <w:rFonts w:ascii="Helvetica Neue" w:eastAsia="Helvetica Neue" w:hAnsi="Helvetica Neue" w:cs="Helvetica Neue"/>
          <w:rPrChange w:id="73" w:author="Marguerite Butler" w:date="2020-07-01T09:22:00Z">
            <w:rPr>
              <w:rFonts w:ascii="Helvetica Neue" w:eastAsia="Helvetica Neue" w:hAnsi="Helvetica Neue" w:cs="Helvetica Neue"/>
              <w:color w:val="000000"/>
            </w:rPr>
          </w:rPrChange>
        </w:rPr>
        <w:t>. Evolutionary Ecology Research 9:261-282.</w:t>
      </w:r>
    </w:p>
    <w:p w14:paraId="544D97A6"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Rose CS. 1996. An endocrine-based model for developmental and morphogenetic diversification in metamorphic and paedomorphic urodeles. Journal of Zoology 239:253-284.</w:t>
      </w:r>
    </w:p>
    <w:p w14:paraId="3FBF9EF6"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Rose CS. 2014. The importance of cartilage to amphibian development and evolution. International Journal of Developmental Biology 58:917-927.</w:t>
      </w:r>
    </w:p>
    <w:p w14:paraId="35420D2C"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Rose CS. 1995a. Skeletal morphogenesis in the urodele skull:1. Postembryonic development in the </w:t>
      </w:r>
      <w:proofErr w:type="spellStart"/>
      <w:r>
        <w:rPr>
          <w:rFonts w:ascii="Helvetica Neue" w:eastAsia="Helvetica Neue" w:hAnsi="Helvetica Neue" w:cs="Helvetica Neue"/>
          <w:color w:val="000000"/>
        </w:rPr>
        <w:t>hemidactyliini</w:t>
      </w:r>
      <w:proofErr w:type="spellEnd"/>
      <w:r>
        <w:rPr>
          <w:rFonts w:ascii="Helvetica Neue" w:eastAsia="Helvetica Neue" w:hAnsi="Helvetica Neue" w:cs="Helvetica Neue"/>
          <w:color w:val="000000"/>
        </w:rPr>
        <w:t xml:space="preserve"> (amphibia: </w:t>
      </w:r>
      <w:proofErr w:type="spellStart"/>
      <w:r>
        <w:rPr>
          <w:rFonts w:ascii="Helvetica Neue" w:eastAsia="Helvetica Neue" w:hAnsi="Helvetica Neue" w:cs="Helvetica Neue"/>
          <w:color w:val="000000"/>
        </w:rPr>
        <w:t>Plethodontidae</w:t>
      </w:r>
      <w:proofErr w:type="spellEnd"/>
      <w:r>
        <w:rPr>
          <w:rFonts w:ascii="Helvetica Neue" w:eastAsia="Helvetica Neue" w:hAnsi="Helvetica Neue" w:cs="Helvetica Neue"/>
          <w:color w:val="000000"/>
        </w:rPr>
        <w:t>). J. Morph. 223:125-148.</w:t>
      </w:r>
    </w:p>
    <w:p w14:paraId="4200279A" w14:textId="77777777" w:rsidR="00B71743" w:rsidRPr="00474B69" w:rsidRDefault="00D95A8A">
      <w:pPr>
        <w:pBdr>
          <w:top w:val="nil"/>
          <w:left w:val="nil"/>
          <w:bottom w:val="nil"/>
          <w:right w:val="nil"/>
          <w:between w:val="nil"/>
        </w:pBdr>
        <w:spacing w:after="240"/>
        <w:rPr>
          <w:rFonts w:ascii="Helvetica Neue" w:eastAsia="Helvetica Neue" w:hAnsi="Helvetica Neue" w:cs="Helvetica Neue"/>
          <w:color w:val="000000"/>
          <w:lang w:val="nb-NO"/>
        </w:rPr>
      </w:pPr>
      <w:r>
        <w:rPr>
          <w:rFonts w:ascii="Helvetica Neue" w:eastAsia="Helvetica Neue" w:hAnsi="Helvetica Neue" w:cs="Helvetica Neue"/>
          <w:color w:val="000000"/>
        </w:rPr>
        <w:t xml:space="preserve">Rose CS. 1995b. Skeletal morphogenesis in the urodele skull: Ii. Effect of </w:t>
      </w:r>
      <w:proofErr w:type="spellStart"/>
      <w:r>
        <w:rPr>
          <w:rFonts w:ascii="Helvetica Neue" w:eastAsia="Helvetica Neue" w:hAnsi="Helvetica Neue" w:cs="Helvetica Neue"/>
          <w:color w:val="000000"/>
        </w:rPr>
        <w:t>developmentalstage</w:t>
      </w:r>
      <w:proofErr w:type="spellEnd"/>
      <w:r>
        <w:rPr>
          <w:rFonts w:ascii="Helvetica Neue" w:eastAsia="Helvetica Neue" w:hAnsi="Helvetica Neue" w:cs="Helvetica Neue"/>
          <w:color w:val="000000"/>
        </w:rPr>
        <w:t xml:space="preserve"> in thyroid hormone-induced remodeling. J. Morph. </w:t>
      </w:r>
      <w:r w:rsidRPr="00474B69">
        <w:rPr>
          <w:rFonts w:ascii="Helvetica Neue" w:eastAsia="Helvetica Neue" w:hAnsi="Helvetica Neue" w:cs="Helvetica Neue"/>
          <w:color w:val="000000"/>
          <w:lang w:val="nb-NO"/>
        </w:rPr>
        <w:t>223:149-166.</w:t>
      </w:r>
    </w:p>
    <w:p w14:paraId="1AFC17E3"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sidRPr="00474B69">
        <w:rPr>
          <w:rFonts w:ascii="Helvetica Neue" w:eastAsia="Helvetica Neue" w:hAnsi="Helvetica Neue" w:cs="Helvetica Neue"/>
          <w:color w:val="000000"/>
          <w:lang w:val="nb-NO"/>
        </w:rPr>
        <w:t xml:space="preserve">Rose CS. 1995c. </w:t>
      </w:r>
      <w:proofErr w:type="spellStart"/>
      <w:r w:rsidRPr="00474B69">
        <w:rPr>
          <w:rFonts w:ascii="Helvetica Neue" w:eastAsia="Helvetica Neue" w:hAnsi="Helvetica Neue" w:cs="Helvetica Neue"/>
          <w:color w:val="000000"/>
          <w:lang w:val="nb-NO"/>
        </w:rPr>
        <w:t>Skeletal</w:t>
      </w:r>
      <w:proofErr w:type="spellEnd"/>
      <w:r w:rsidRPr="00474B69">
        <w:rPr>
          <w:rFonts w:ascii="Helvetica Neue" w:eastAsia="Helvetica Neue" w:hAnsi="Helvetica Neue" w:cs="Helvetica Neue"/>
          <w:color w:val="000000"/>
          <w:lang w:val="nb-NO"/>
        </w:rPr>
        <w:t xml:space="preserve"> </w:t>
      </w:r>
      <w:proofErr w:type="spellStart"/>
      <w:r w:rsidRPr="00474B69">
        <w:rPr>
          <w:rFonts w:ascii="Helvetica Neue" w:eastAsia="Helvetica Neue" w:hAnsi="Helvetica Neue" w:cs="Helvetica Neue"/>
          <w:color w:val="000000"/>
          <w:lang w:val="nb-NO"/>
        </w:rPr>
        <w:t>morphogenesis</w:t>
      </w:r>
      <w:proofErr w:type="spellEnd"/>
      <w:r w:rsidRPr="00474B69">
        <w:rPr>
          <w:rFonts w:ascii="Helvetica Neue" w:eastAsia="Helvetica Neue" w:hAnsi="Helvetica Neue" w:cs="Helvetica Neue"/>
          <w:color w:val="000000"/>
          <w:lang w:val="nb-NO"/>
        </w:rPr>
        <w:t xml:space="preserve"> in </w:t>
      </w:r>
      <w:proofErr w:type="spellStart"/>
      <w:r w:rsidRPr="00474B69">
        <w:rPr>
          <w:rFonts w:ascii="Helvetica Neue" w:eastAsia="Helvetica Neue" w:hAnsi="Helvetica Neue" w:cs="Helvetica Neue"/>
          <w:color w:val="000000"/>
          <w:lang w:val="nb-NO"/>
        </w:rPr>
        <w:t>the</w:t>
      </w:r>
      <w:proofErr w:type="spellEnd"/>
      <w:r w:rsidRPr="00474B69">
        <w:rPr>
          <w:rFonts w:ascii="Helvetica Neue" w:eastAsia="Helvetica Neue" w:hAnsi="Helvetica Neue" w:cs="Helvetica Neue"/>
          <w:color w:val="000000"/>
          <w:lang w:val="nb-NO"/>
        </w:rPr>
        <w:t xml:space="preserve"> </w:t>
      </w:r>
      <w:proofErr w:type="spellStart"/>
      <w:r w:rsidRPr="00474B69">
        <w:rPr>
          <w:rFonts w:ascii="Helvetica Neue" w:eastAsia="Helvetica Neue" w:hAnsi="Helvetica Neue" w:cs="Helvetica Neue"/>
          <w:color w:val="000000"/>
          <w:lang w:val="nb-NO"/>
        </w:rPr>
        <w:t>urodele</w:t>
      </w:r>
      <w:proofErr w:type="spellEnd"/>
      <w:r w:rsidRPr="00474B69">
        <w:rPr>
          <w:rFonts w:ascii="Helvetica Neue" w:eastAsia="Helvetica Neue" w:hAnsi="Helvetica Neue" w:cs="Helvetica Neue"/>
          <w:color w:val="000000"/>
          <w:lang w:val="nb-NO"/>
        </w:rPr>
        <w:t xml:space="preserve"> </w:t>
      </w:r>
      <w:proofErr w:type="spellStart"/>
      <w:r w:rsidRPr="00474B69">
        <w:rPr>
          <w:rFonts w:ascii="Helvetica Neue" w:eastAsia="Helvetica Neue" w:hAnsi="Helvetica Neue" w:cs="Helvetica Neue"/>
          <w:color w:val="000000"/>
          <w:lang w:val="nb-NO"/>
        </w:rPr>
        <w:t>skull</w:t>
      </w:r>
      <w:proofErr w:type="spellEnd"/>
      <w:r w:rsidRPr="00474B69">
        <w:rPr>
          <w:rFonts w:ascii="Helvetica Neue" w:eastAsia="Helvetica Neue" w:hAnsi="Helvetica Neue" w:cs="Helvetica Neue"/>
          <w:color w:val="000000"/>
          <w:lang w:val="nb-NO"/>
        </w:rPr>
        <w:t xml:space="preserve">: Ill. </w:t>
      </w:r>
      <w:r>
        <w:rPr>
          <w:rFonts w:ascii="Helvetica Neue" w:eastAsia="Helvetica Neue" w:hAnsi="Helvetica Neue" w:cs="Helvetica Neue"/>
          <w:color w:val="000000"/>
        </w:rPr>
        <w:t xml:space="preserve">Effect of hormone dosage in </w:t>
      </w:r>
      <w:proofErr w:type="spellStart"/>
      <w:r>
        <w:rPr>
          <w:rFonts w:ascii="Helvetica Neue" w:eastAsia="Helvetica Neue" w:hAnsi="Helvetica Neue" w:cs="Helvetica Neue"/>
          <w:color w:val="000000"/>
        </w:rPr>
        <w:t>th</w:t>
      </w:r>
      <w:proofErr w:type="spellEnd"/>
      <w:r>
        <w:rPr>
          <w:rFonts w:ascii="Helvetica Neue" w:eastAsia="Helvetica Neue" w:hAnsi="Helvetica Neue" w:cs="Helvetica Neue"/>
          <w:color w:val="000000"/>
        </w:rPr>
        <w:t>-induced remodeling. J. Morph. 223:243-261.</w:t>
      </w:r>
    </w:p>
    <w:p w14:paraId="542D2A3E"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lastRenderedPageBreak/>
        <w:t xml:space="preserve">San Mauro D, Gower DJ, Müller H, Loader SP, </w:t>
      </w:r>
      <w:proofErr w:type="spellStart"/>
      <w:r>
        <w:rPr>
          <w:rFonts w:ascii="Helvetica Neue" w:eastAsia="Helvetica Neue" w:hAnsi="Helvetica Neue" w:cs="Helvetica Neue"/>
          <w:color w:val="000000"/>
        </w:rPr>
        <w:t>Zardoya</w:t>
      </w:r>
      <w:proofErr w:type="spellEnd"/>
      <w:r>
        <w:rPr>
          <w:rFonts w:ascii="Helvetica Neue" w:eastAsia="Helvetica Neue" w:hAnsi="Helvetica Neue" w:cs="Helvetica Neue"/>
          <w:color w:val="000000"/>
        </w:rPr>
        <w:t xml:space="preserve"> R, Nussbaum RA, Wilkinson M. 2014. Life-history evolution and mitogenomic phylogeny of caecilian amphibians. Mol </w:t>
      </w:r>
      <w:proofErr w:type="spellStart"/>
      <w:r>
        <w:rPr>
          <w:rFonts w:ascii="Helvetica Neue" w:eastAsia="Helvetica Neue" w:hAnsi="Helvetica Neue" w:cs="Helvetica Neue"/>
          <w:color w:val="000000"/>
        </w:rPr>
        <w:t>Phylogen</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Evol</w:t>
      </w:r>
      <w:proofErr w:type="spellEnd"/>
      <w:r>
        <w:rPr>
          <w:rFonts w:ascii="Helvetica Neue" w:eastAsia="Helvetica Neue" w:hAnsi="Helvetica Neue" w:cs="Helvetica Neue"/>
          <w:color w:val="000000"/>
        </w:rPr>
        <w:t xml:space="preserve"> 73:177-189.</w:t>
      </w:r>
    </w:p>
    <w:p w14:paraId="63BA7100"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Sanchez E, </w:t>
      </w:r>
      <w:proofErr w:type="spellStart"/>
      <w:r>
        <w:rPr>
          <w:rFonts w:ascii="Helvetica Neue" w:eastAsia="Helvetica Neue" w:hAnsi="Helvetica Neue" w:cs="Helvetica Neue"/>
          <w:color w:val="000000"/>
        </w:rPr>
        <w:t>Küpfer</w:t>
      </w:r>
      <w:proofErr w:type="spellEnd"/>
      <w:r>
        <w:rPr>
          <w:rFonts w:ascii="Helvetica Neue" w:eastAsia="Helvetica Neue" w:hAnsi="Helvetica Neue" w:cs="Helvetica Neue"/>
          <w:color w:val="000000"/>
        </w:rPr>
        <w:t xml:space="preserve"> E, </w:t>
      </w:r>
      <w:proofErr w:type="spellStart"/>
      <w:r>
        <w:rPr>
          <w:rFonts w:ascii="Helvetica Neue" w:eastAsia="Helvetica Neue" w:hAnsi="Helvetica Neue" w:cs="Helvetica Neue"/>
          <w:color w:val="000000"/>
        </w:rPr>
        <w:t>Goedbloed</w:t>
      </w:r>
      <w:proofErr w:type="spellEnd"/>
      <w:r>
        <w:rPr>
          <w:rFonts w:ascii="Helvetica Neue" w:eastAsia="Helvetica Neue" w:hAnsi="Helvetica Neue" w:cs="Helvetica Neue"/>
          <w:color w:val="000000"/>
        </w:rPr>
        <w:t xml:space="preserve"> DJ, Nolte AW, </w:t>
      </w:r>
      <w:proofErr w:type="spellStart"/>
      <w:r>
        <w:rPr>
          <w:rFonts w:ascii="Helvetica Neue" w:eastAsia="Helvetica Neue" w:hAnsi="Helvetica Neue" w:cs="Helvetica Neue"/>
          <w:color w:val="000000"/>
        </w:rPr>
        <w:t>Lüddecke</w:t>
      </w:r>
      <w:proofErr w:type="spellEnd"/>
      <w:r>
        <w:rPr>
          <w:rFonts w:ascii="Helvetica Neue" w:eastAsia="Helvetica Neue" w:hAnsi="Helvetica Neue" w:cs="Helvetica Neue"/>
          <w:color w:val="000000"/>
        </w:rPr>
        <w:t xml:space="preserve"> T, Schulz S, </w:t>
      </w:r>
      <w:proofErr w:type="spellStart"/>
      <w:r>
        <w:rPr>
          <w:rFonts w:ascii="Helvetica Neue" w:eastAsia="Helvetica Neue" w:hAnsi="Helvetica Neue" w:cs="Helvetica Neue"/>
          <w:color w:val="000000"/>
        </w:rPr>
        <w:t>Vences</w:t>
      </w:r>
      <w:proofErr w:type="spellEnd"/>
      <w:r>
        <w:rPr>
          <w:rFonts w:ascii="Helvetica Neue" w:eastAsia="Helvetica Neue" w:hAnsi="Helvetica Neue" w:cs="Helvetica Neue"/>
          <w:color w:val="000000"/>
        </w:rPr>
        <w:t xml:space="preserve"> M, </w:t>
      </w:r>
      <w:proofErr w:type="spellStart"/>
      <w:r>
        <w:rPr>
          <w:rFonts w:ascii="Helvetica Neue" w:eastAsia="Helvetica Neue" w:hAnsi="Helvetica Neue" w:cs="Helvetica Neue"/>
          <w:color w:val="000000"/>
        </w:rPr>
        <w:t>Steinfartz</w:t>
      </w:r>
      <w:proofErr w:type="spellEnd"/>
      <w:r>
        <w:rPr>
          <w:rFonts w:ascii="Helvetica Neue" w:eastAsia="Helvetica Neue" w:hAnsi="Helvetica Neue" w:cs="Helvetica Neue"/>
          <w:color w:val="000000"/>
        </w:rPr>
        <w:t xml:space="preserve"> S. 2018. Morphological and transcriptomic analyses reveal three discrete primary stages of postembryonic development in the common fire salamander, Salamandra </w:t>
      </w:r>
      <w:proofErr w:type="spellStart"/>
      <w:r>
        <w:rPr>
          <w:rFonts w:ascii="Helvetica Neue" w:eastAsia="Helvetica Neue" w:hAnsi="Helvetica Neue" w:cs="Helvetica Neue"/>
          <w:color w:val="000000"/>
        </w:rPr>
        <w:t>salamandra</w:t>
      </w:r>
      <w:proofErr w:type="spellEnd"/>
      <w:r>
        <w:rPr>
          <w:rFonts w:ascii="Helvetica Neue" w:eastAsia="Helvetica Neue" w:hAnsi="Helvetica Neue" w:cs="Helvetica Neue"/>
          <w:color w:val="000000"/>
        </w:rPr>
        <w:t xml:space="preserve">. J Exp </w:t>
      </w:r>
      <w:proofErr w:type="spellStart"/>
      <w:r>
        <w:rPr>
          <w:rFonts w:ascii="Helvetica Neue" w:eastAsia="Helvetica Neue" w:hAnsi="Helvetica Neue" w:cs="Helvetica Neue"/>
          <w:color w:val="000000"/>
        </w:rPr>
        <w:t>Zool</w:t>
      </w:r>
      <w:proofErr w:type="spellEnd"/>
      <w:r>
        <w:rPr>
          <w:rFonts w:ascii="Helvetica Neue" w:eastAsia="Helvetica Neue" w:hAnsi="Helvetica Neue" w:cs="Helvetica Neue"/>
          <w:color w:val="000000"/>
        </w:rPr>
        <w:t xml:space="preserve"> B: 330:96-108.</w:t>
      </w:r>
    </w:p>
    <w:p w14:paraId="028DFD19"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Sanderson MJ. 2003. r8s: inferring absolute rates of molecular evolution and divergence times in the absence of a molecular clock. Bioinformatics 19:301-302.</w:t>
      </w:r>
    </w:p>
    <w:p w14:paraId="1C33515F"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Sessions SK. 2008. Evolutionary cytogenetics in salamanders. Chromosome Research 16:183-201.</w:t>
      </w:r>
    </w:p>
    <w:p w14:paraId="77C56035"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Sessions SK, Larson A. 1987. Developmental correlates of genome size in plethodontid salamanders and their implications for genome evolution. Evolution:1239-1251.</w:t>
      </w:r>
    </w:p>
    <w:p w14:paraId="6A08D906"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Stamatakis A. 2006. </w:t>
      </w:r>
      <w:proofErr w:type="spellStart"/>
      <w:r>
        <w:rPr>
          <w:rFonts w:ascii="Helvetica Neue" w:eastAsia="Helvetica Neue" w:hAnsi="Helvetica Neue" w:cs="Helvetica Neue"/>
          <w:color w:val="000000"/>
        </w:rPr>
        <w:t>RAxML</w:t>
      </w:r>
      <w:proofErr w:type="spellEnd"/>
      <w:r>
        <w:rPr>
          <w:rFonts w:ascii="Helvetica Neue" w:eastAsia="Helvetica Neue" w:hAnsi="Helvetica Neue" w:cs="Helvetica Neue"/>
          <w:color w:val="000000"/>
        </w:rPr>
        <w:t>-VI-HPC: maximum likelihood-based phylogenetic analyses with thousands of taxa and mixed models. Bioinformatics 22:2688-2690.</w:t>
      </w:r>
    </w:p>
    <w:p w14:paraId="707A9A1C"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Szarski</w:t>
      </w:r>
      <w:proofErr w:type="spellEnd"/>
      <w:r>
        <w:rPr>
          <w:rFonts w:ascii="Helvetica Neue" w:eastAsia="Helvetica Neue" w:hAnsi="Helvetica Neue" w:cs="Helvetica Neue"/>
          <w:color w:val="000000"/>
        </w:rPr>
        <w:t xml:space="preserve"> H. 1957. The origin of larva and metamorphosis in amphibia. The American Naturalist 91:283-301.</w:t>
      </w:r>
    </w:p>
    <w:p w14:paraId="2A7729B2"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ten Brink H, de </w:t>
      </w:r>
      <w:proofErr w:type="spellStart"/>
      <w:r>
        <w:rPr>
          <w:rFonts w:ascii="Helvetica Neue" w:eastAsia="Helvetica Neue" w:hAnsi="Helvetica Neue" w:cs="Helvetica Neue"/>
          <w:color w:val="000000"/>
        </w:rPr>
        <w:t>Roos</w:t>
      </w:r>
      <w:proofErr w:type="spellEnd"/>
      <w:r>
        <w:rPr>
          <w:rFonts w:ascii="Helvetica Neue" w:eastAsia="Helvetica Neue" w:hAnsi="Helvetica Neue" w:cs="Helvetica Neue"/>
          <w:color w:val="000000"/>
        </w:rPr>
        <w:t xml:space="preserve"> AM, </w:t>
      </w:r>
      <w:proofErr w:type="spellStart"/>
      <w:r>
        <w:rPr>
          <w:rFonts w:ascii="Helvetica Neue" w:eastAsia="Helvetica Neue" w:hAnsi="Helvetica Neue" w:cs="Helvetica Neue"/>
          <w:color w:val="000000"/>
        </w:rPr>
        <w:t>Dieckmann</w:t>
      </w:r>
      <w:proofErr w:type="spellEnd"/>
      <w:r>
        <w:rPr>
          <w:rFonts w:ascii="Helvetica Neue" w:eastAsia="Helvetica Neue" w:hAnsi="Helvetica Neue" w:cs="Helvetica Neue"/>
          <w:color w:val="000000"/>
        </w:rPr>
        <w:t xml:space="preserve"> U. 2019. The evolutionary ecology of metamorphosis. The American Naturalist </w:t>
      </w:r>
      <w:proofErr w:type="gramStart"/>
      <w:r>
        <w:rPr>
          <w:rFonts w:ascii="Helvetica Neue" w:eastAsia="Helvetica Neue" w:hAnsi="Helvetica Neue" w:cs="Helvetica Neue"/>
          <w:color w:val="000000"/>
        </w:rPr>
        <w:t>193:E</w:t>
      </w:r>
      <w:proofErr w:type="gramEnd"/>
      <w:r>
        <w:rPr>
          <w:rFonts w:ascii="Helvetica Neue" w:eastAsia="Helvetica Neue" w:hAnsi="Helvetica Neue" w:cs="Helvetica Neue"/>
          <w:color w:val="000000"/>
        </w:rPr>
        <w:t>116-E131.</w:t>
      </w:r>
    </w:p>
    <w:p w14:paraId="38875F84"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Vieites</w:t>
      </w:r>
      <w:proofErr w:type="spellEnd"/>
      <w:r>
        <w:rPr>
          <w:rFonts w:ascii="Helvetica Neue" w:eastAsia="Helvetica Neue" w:hAnsi="Helvetica Neue" w:cs="Helvetica Neue"/>
          <w:color w:val="000000"/>
        </w:rPr>
        <w:t xml:space="preserve"> DR, </w:t>
      </w:r>
      <w:proofErr w:type="spellStart"/>
      <w:r>
        <w:rPr>
          <w:rFonts w:ascii="Helvetica Neue" w:eastAsia="Helvetica Neue" w:hAnsi="Helvetica Neue" w:cs="Helvetica Neue"/>
          <w:color w:val="000000"/>
        </w:rPr>
        <w:t>Rom·n</w:t>
      </w:r>
      <w:proofErr w:type="spellEnd"/>
      <w:r>
        <w:rPr>
          <w:rFonts w:ascii="Helvetica Neue" w:eastAsia="Helvetica Neue" w:hAnsi="Helvetica Neue" w:cs="Helvetica Neue"/>
          <w:color w:val="000000"/>
        </w:rPr>
        <w:t xml:space="preserve"> SN, Wake MH, Wake DB. 2011. A multigenic perspective on phylogenetic relationships in the largest family of salamanders, the </w:t>
      </w:r>
      <w:proofErr w:type="spellStart"/>
      <w:r>
        <w:rPr>
          <w:rFonts w:ascii="Helvetica Neue" w:eastAsia="Helvetica Neue" w:hAnsi="Helvetica Neue" w:cs="Helvetica Neue"/>
          <w:color w:val="000000"/>
        </w:rPr>
        <w:t>Plethodontidae</w:t>
      </w:r>
      <w:proofErr w:type="spellEnd"/>
      <w:r>
        <w:rPr>
          <w:rFonts w:ascii="Helvetica Neue" w:eastAsia="Helvetica Neue" w:hAnsi="Helvetica Neue" w:cs="Helvetica Neue"/>
          <w:color w:val="000000"/>
        </w:rPr>
        <w:t>. Molecular Phylogenetics and Evolution 59:623-635.</w:t>
      </w:r>
    </w:p>
    <w:p w14:paraId="3C681A3A"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Vladimirova</w:t>
      </w:r>
      <w:proofErr w:type="spellEnd"/>
      <w:r>
        <w:rPr>
          <w:rFonts w:ascii="Helvetica Neue" w:eastAsia="Helvetica Neue" w:hAnsi="Helvetica Neue" w:cs="Helvetica Neue"/>
          <w:color w:val="000000"/>
        </w:rPr>
        <w:t xml:space="preserve"> IG, </w:t>
      </w:r>
      <w:proofErr w:type="spellStart"/>
      <w:r>
        <w:rPr>
          <w:rFonts w:ascii="Helvetica Neue" w:eastAsia="Helvetica Neue" w:hAnsi="Helvetica Neue" w:cs="Helvetica Neue"/>
          <w:color w:val="000000"/>
        </w:rPr>
        <w:t>Kleimenov</w:t>
      </w:r>
      <w:proofErr w:type="spellEnd"/>
      <w:r>
        <w:rPr>
          <w:rFonts w:ascii="Helvetica Neue" w:eastAsia="Helvetica Neue" w:hAnsi="Helvetica Neue" w:cs="Helvetica Neue"/>
          <w:color w:val="000000"/>
        </w:rPr>
        <w:t xml:space="preserve"> SY, Alekseeva TA. 2012. Dynamics of body mass and oxygen consumption in the ontogeny of the Spanish ribbed newt (</w:t>
      </w:r>
      <w:proofErr w:type="spellStart"/>
      <w:r>
        <w:rPr>
          <w:rFonts w:ascii="Helvetica Neue" w:eastAsia="Helvetica Neue" w:hAnsi="Helvetica Neue" w:cs="Helvetica Neue"/>
          <w:color w:val="000000"/>
        </w:rPr>
        <w:t>Pleurodeles</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waltl</w:t>
      </w:r>
      <w:proofErr w:type="spellEnd"/>
      <w:r>
        <w:rPr>
          <w:rFonts w:ascii="Helvetica Neue" w:eastAsia="Helvetica Neue" w:hAnsi="Helvetica Neue" w:cs="Helvetica Neue"/>
          <w:color w:val="000000"/>
        </w:rPr>
        <w:t>): 2. Larval stage. Biology Bulletin 39:10-14.</w:t>
      </w:r>
    </w:p>
    <w:p w14:paraId="00C303A8" w14:textId="77777777" w:rsidR="00B71743" w:rsidRDefault="00D95A8A">
      <w:pPr>
        <w:spacing w:after="240"/>
        <w:rPr>
          <w:ins w:id="74" w:author="Marguerite Butler" w:date="2020-07-24T20:44:00Z"/>
          <w:rFonts w:ascii="Helvetica Neue" w:eastAsia="Helvetica Neue" w:hAnsi="Helvetica Neue" w:cs="Helvetica Neue"/>
          <w:color w:val="000000"/>
        </w:rPr>
      </w:pPr>
      <w:ins w:id="75" w:author="Marguerite Butler" w:date="2020-07-24T20:44:00Z">
        <w:r>
          <w:fldChar w:fldCharType="begin"/>
        </w:r>
        <w:r>
          <w:instrText>HYPERLINK "https://github.com/mbutler808/Macroevolution/blob/master/25.Wagner1988.pdf"</w:instrText>
        </w:r>
        <w:r>
          <w:fldChar w:fldCharType="separate"/>
        </w:r>
        <w:r>
          <w:rPr>
            <w:rFonts w:ascii="Helvetica Neue" w:eastAsia="Helvetica Neue" w:hAnsi="Helvetica Neue" w:cs="Helvetica Neue"/>
            <w:color w:val="000000"/>
          </w:rPr>
          <w:t>Wagner GP. 1988.</w:t>
        </w:r>
        <w:r>
          <w:fldChar w:fldCharType="end"/>
        </w:r>
        <w:r>
          <w:rPr>
            <w:rFonts w:ascii="Helvetica Neue" w:eastAsia="Helvetica Neue" w:hAnsi="Helvetica Neue" w:cs="Helvetica Neue"/>
            <w:color w:val="000000"/>
          </w:rPr>
          <w:t xml:space="preserve"> The significance of developmental constraints for phenotypic evolution by natural selection. Pp. 222-229 in G. de Jong (ed.) Population Genetics and Evolution, Springer-Verlag, Berlin.</w:t>
        </w:r>
      </w:ins>
    </w:p>
    <w:p w14:paraId="546FFCAD" w14:textId="77777777" w:rsidR="00B71743" w:rsidRDefault="00D95A8A">
      <w:pPr>
        <w:spacing w:before="60" w:after="240"/>
        <w:rPr>
          <w:ins w:id="76" w:author="Marguerite Butler" w:date="2020-07-24T20:44:00Z"/>
          <w:rFonts w:ascii="Helvetica Neue" w:eastAsia="Helvetica Neue" w:hAnsi="Helvetica Neue" w:cs="Helvetica Neue"/>
          <w:color w:val="000000"/>
        </w:rPr>
      </w:pPr>
      <w:ins w:id="77" w:author="Marguerite Butler" w:date="2020-07-24T20:44:00Z">
        <w:r>
          <w:fldChar w:fldCharType="begin"/>
        </w:r>
        <w:r>
          <w:instrText>HYPERLINK "https://github.com/mbutler808/Macroevolution/blob/master/38.WagnerAltenberg1996.pdf"</w:instrText>
        </w:r>
        <w:r>
          <w:fldChar w:fldCharType="separate"/>
        </w:r>
        <w:r>
          <w:rPr>
            <w:rFonts w:ascii="Helvetica Neue" w:eastAsia="Helvetica Neue" w:hAnsi="Helvetica Neue" w:cs="Helvetica Neue"/>
            <w:color w:val="000000"/>
          </w:rPr>
          <w:t xml:space="preserve">Wagner, GP, </w:t>
        </w:r>
        <w:proofErr w:type="spellStart"/>
        <w:r>
          <w:rPr>
            <w:rFonts w:ascii="Helvetica Neue" w:eastAsia="Helvetica Neue" w:hAnsi="Helvetica Neue" w:cs="Helvetica Neue"/>
            <w:color w:val="000000"/>
          </w:rPr>
          <w:t>Altenberg</w:t>
        </w:r>
        <w:proofErr w:type="spellEnd"/>
        <w:r>
          <w:rPr>
            <w:rFonts w:ascii="Helvetica Neue" w:eastAsia="Helvetica Neue" w:hAnsi="Helvetica Neue" w:cs="Helvetica Neue"/>
            <w:color w:val="000000"/>
          </w:rPr>
          <w:t xml:space="preserve"> L. 1996</w:t>
        </w:r>
        <w:r>
          <w:fldChar w:fldCharType="end"/>
        </w:r>
        <w:r>
          <w:rPr>
            <w:rFonts w:ascii="Helvetica Neue" w:eastAsia="Helvetica Neue" w:hAnsi="Helvetica Neue" w:cs="Helvetica Neue"/>
            <w:color w:val="000000"/>
          </w:rPr>
          <w:t xml:space="preserve"> Perspective: Complex adaptations and the evolution of evolvability. Evolution 50(3):967-967.</w:t>
        </w:r>
      </w:ins>
    </w:p>
    <w:p w14:paraId="673D5EF9"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 xml:space="preserve">Wake DB, Marks SB. 1993. Development and evolution of plethodontid salamanders: a review of prior studies and a prospectus for future research. </w:t>
      </w:r>
      <w:proofErr w:type="spellStart"/>
      <w:r>
        <w:rPr>
          <w:rFonts w:ascii="Helvetica Neue" w:eastAsia="Helvetica Neue" w:hAnsi="Helvetica Neue" w:cs="Helvetica Neue"/>
          <w:color w:val="000000"/>
        </w:rPr>
        <w:t>Herpetologica</w:t>
      </w:r>
      <w:proofErr w:type="spellEnd"/>
      <w:r>
        <w:rPr>
          <w:rFonts w:ascii="Helvetica Neue" w:eastAsia="Helvetica Neue" w:hAnsi="Helvetica Neue" w:cs="Helvetica Neue"/>
          <w:color w:val="000000"/>
        </w:rPr>
        <w:t xml:space="preserve"> 49:194-203.</w:t>
      </w:r>
    </w:p>
    <w:p w14:paraId="387171DD"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lastRenderedPageBreak/>
        <w:t>Wake DB, Roth G. 1989. The linkage between ontogeny and phylogeny in the evolution of complex systems. In:  Wake DB, Roth G, editors. Complex Organismal Functions: Integration and Evolution in Vertebrates. Chichester: John Wiley &amp; Sons. p. 361-377.</w:t>
      </w:r>
    </w:p>
    <w:p w14:paraId="732A0B57" w14:textId="77777777" w:rsidR="00B71743" w:rsidRDefault="00D95A8A">
      <w:pPr>
        <w:pBdr>
          <w:top w:val="nil"/>
          <w:left w:val="nil"/>
          <w:bottom w:val="nil"/>
          <w:right w:val="nil"/>
          <w:between w:val="nil"/>
        </w:pBdr>
        <w:spacing w:after="240"/>
        <w:rPr>
          <w:ins w:id="78" w:author="Marguerite Butler" w:date="2020-07-01T09:33:00Z"/>
          <w:rFonts w:ascii="Helvetica Neue" w:eastAsia="Helvetica Neue" w:hAnsi="Helvetica Neue" w:cs="Helvetica Neue"/>
          <w:color w:val="000000"/>
        </w:rPr>
      </w:pPr>
      <w:proofErr w:type="spellStart"/>
      <w:ins w:id="79" w:author="Marguerite Butler" w:date="2020-07-01T09:33:00Z">
        <w:r>
          <w:rPr>
            <w:rFonts w:ascii="Helvetica Neue" w:eastAsia="Helvetica Neue" w:hAnsi="Helvetica Neue" w:cs="Helvetica Neue"/>
            <w:color w:val="000000"/>
          </w:rPr>
          <w:t>Waltari</w:t>
        </w:r>
        <w:proofErr w:type="spellEnd"/>
        <w:r>
          <w:rPr>
            <w:rFonts w:ascii="Helvetica Neue" w:eastAsia="Helvetica Neue" w:hAnsi="Helvetica Neue" w:cs="Helvetica Neue"/>
            <w:color w:val="000000"/>
          </w:rPr>
          <w:t xml:space="preserve"> E, Edwards SV. 2002. Evolutionary dynamics of intron size, genome size, and physiological correlates in Archosaurs. American Naturalist 160(5): 539-552. </w:t>
        </w:r>
      </w:ins>
    </w:p>
    <w:p w14:paraId="2F020390"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proofErr w:type="spellStart"/>
      <w:r>
        <w:rPr>
          <w:rFonts w:ascii="Helvetica Neue" w:eastAsia="Helvetica Neue" w:hAnsi="Helvetica Neue" w:cs="Helvetica Neue"/>
          <w:color w:val="000000"/>
        </w:rPr>
        <w:t>Wassersug</w:t>
      </w:r>
      <w:proofErr w:type="spellEnd"/>
      <w:r>
        <w:rPr>
          <w:rFonts w:ascii="Helvetica Neue" w:eastAsia="Helvetica Neue" w:hAnsi="Helvetica Neue" w:cs="Helvetica Neue"/>
          <w:color w:val="000000"/>
        </w:rPr>
        <w:t xml:space="preserve"> RJ, Sperry DG. 1977. The relationships of locomotion to differential predation on </w:t>
      </w:r>
      <w:proofErr w:type="spellStart"/>
      <w:r>
        <w:rPr>
          <w:rFonts w:ascii="Helvetica Neue" w:eastAsia="Helvetica Neue" w:hAnsi="Helvetica Neue" w:cs="Helvetica Neue"/>
          <w:color w:val="000000"/>
        </w:rPr>
        <w:t>pseudacris</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triseriata</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anura</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Hylidae</w:t>
      </w:r>
      <w:proofErr w:type="spellEnd"/>
      <w:r>
        <w:rPr>
          <w:rFonts w:ascii="Helvetica Neue" w:eastAsia="Helvetica Neue" w:hAnsi="Helvetica Neue" w:cs="Helvetica Neue"/>
          <w:color w:val="000000"/>
        </w:rPr>
        <w:t>). Ecology 58:830-839.</w:t>
      </w:r>
    </w:p>
    <w:p w14:paraId="7B4F87FF"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Womack MC, Metz MJ, Hoke KL. 2019. Larger genomes linked to slower development and loss of late-developing traits. The American Naturalist 194:854-864.</w:t>
      </w:r>
    </w:p>
    <w:p w14:paraId="352135ED" w14:textId="77777777" w:rsidR="00B71743" w:rsidRDefault="00D95A8A">
      <w:pPr>
        <w:pBdr>
          <w:top w:val="nil"/>
          <w:left w:val="nil"/>
          <w:bottom w:val="nil"/>
          <w:right w:val="nil"/>
          <w:between w:val="nil"/>
        </w:pBdr>
        <w:spacing w:after="240"/>
        <w:rPr>
          <w:rFonts w:ascii="Helvetica Neue" w:eastAsia="Helvetica Neue" w:hAnsi="Helvetica Neue" w:cs="Helvetica Neue"/>
          <w:color w:val="000000"/>
        </w:rPr>
      </w:pPr>
      <w:r>
        <w:rPr>
          <w:rFonts w:ascii="Helvetica Neue" w:eastAsia="Helvetica Neue" w:hAnsi="Helvetica Neue" w:cs="Helvetica Neue"/>
          <w:color w:val="000000"/>
        </w:rPr>
        <w:t>Wright ML, Richardson SE, Bigos JM. 2011. The fat body of bullfrog (</w:t>
      </w:r>
      <w:proofErr w:type="spellStart"/>
      <w:r>
        <w:rPr>
          <w:rFonts w:ascii="Helvetica Neue" w:eastAsia="Helvetica Neue" w:hAnsi="Helvetica Neue" w:cs="Helvetica Neue"/>
          <w:color w:val="000000"/>
        </w:rPr>
        <w:t>Lithobates</w:t>
      </w:r>
      <w:proofErr w:type="spellEnd"/>
      <w:r>
        <w:rPr>
          <w:rFonts w:ascii="Helvetica Neue" w:eastAsia="Helvetica Neue" w:hAnsi="Helvetica Neue" w:cs="Helvetica Neue"/>
          <w:color w:val="000000"/>
        </w:rPr>
        <w:t xml:space="preserve"> </w:t>
      </w:r>
      <w:proofErr w:type="spellStart"/>
      <w:r>
        <w:rPr>
          <w:rFonts w:ascii="Helvetica Neue" w:eastAsia="Helvetica Neue" w:hAnsi="Helvetica Neue" w:cs="Helvetica Neue"/>
          <w:color w:val="000000"/>
        </w:rPr>
        <w:t>catesbeianus</w:t>
      </w:r>
      <w:proofErr w:type="spellEnd"/>
      <w:r>
        <w:rPr>
          <w:rFonts w:ascii="Helvetica Neue" w:eastAsia="Helvetica Neue" w:hAnsi="Helvetica Neue" w:cs="Helvetica Neue"/>
          <w:color w:val="000000"/>
        </w:rPr>
        <w:t xml:space="preserve">) tadpoles during metamorphosis: Changes in mass, histology, and melatonin content and effect of food deprivation. Comp. </w:t>
      </w:r>
      <w:proofErr w:type="spellStart"/>
      <w:r>
        <w:rPr>
          <w:rFonts w:ascii="Helvetica Neue" w:eastAsia="Helvetica Neue" w:hAnsi="Helvetica Neue" w:cs="Helvetica Neue"/>
          <w:color w:val="000000"/>
        </w:rPr>
        <w:t>Biochem</w:t>
      </w:r>
      <w:proofErr w:type="spellEnd"/>
      <w:r>
        <w:rPr>
          <w:rFonts w:ascii="Helvetica Neue" w:eastAsia="Helvetica Neue" w:hAnsi="Helvetica Neue" w:cs="Helvetica Neue"/>
          <w:color w:val="000000"/>
        </w:rPr>
        <w:t>. Phys. A 160:498-503.</w:t>
      </w:r>
    </w:p>
    <w:p w14:paraId="561E9B57" w14:textId="77777777" w:rsidR="00B71743" w:rsidRDefault="00D95A8A">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Zheng Y, Peng R, Kuro-o M, Zeng X. 2011. Exploring patterns and extent of bias in estimating divergence time from mitochondrial DNA sequence data in a particular lineage: a case study of salamanders (Order Caudata). Molecular Biology and Evolution 28:2521-2535.</w:t>
      </w:r>
    </w:p>
    <w:p w14:paraId="6F3A3510" w14:textId="77777777" w:rsidR="00B71743" w:rsidRDefault="00B71743">
      <w:pPr>
        <w:pBdr>
          <w:top w:val="nil"/>
          <w:left w:val="nil"/>
          <w:bottom w:val="nil"/>
          <w:right w:val="nil"/>
          <w:between w:val="nil"/>
        </w:pBdr>
        <w:rPr>
          <w:rFonts w:ascii="Arial" w:eastAsia="Arial" w:hAnsi="Arial" w:cs="Arial"/>
          <w:color w:val="000000"/>
          <w:sz w:val="20"/>
          <w:szCs w:val="20"/>
        </w:rPr>
      </w:pPr>
    </w:p>
    <w:sectPr w:rsidR="00B71743">
      <w:footerReference w:type="default" r:id="rId17"/>
      <w:pgSz w:w="12240" w:h="15840"/>
      <w:pgMar w:top="1440" w:right="1440" w:bottom="1440" w:left="1440" w:header="720" w:footer="8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y Cressler" w:date="2020-10-02T15:49:00Z" w:initials="CC">
    <w:p w14:paraId="5F3E8F02" w14:textId="0CC82E37" w:rsidR="005120BB" w:rsidRDefault="005120BB">
      <w:pPr>
        <w:pStyle w:val="CommentText"/>
      </w:pPr>
      <w:r>
        <w:rPr>
          <w:rStyle w:val="CommentReference"/>
        </w:rPr>
        <w:annotationRef/>
      </w:r>
      <w:r>
        <w:t>We’re not really diving into the mechanisms, here, are we? Would it be more appropriate to say that we are interested in the potential for evolution of such traits to impact TE accumulation and genome size evolution?</w:t>
      </w:r>
    </w:p>
  </w:comment>
  <w:comment w:id="4" w:author="Clay Cressler" w:date="2020-10-02T16:05:00Z" w:initials="CC">
    <w:p w14:paraId="6149E824" w14:textId="2C1CC64C" w:rsidR="00BA2743" w:rsidRDefault="00BA2743">
      <w:pPr>
        <w:pStyle w:val="CommentText"/>
      </w:pPr>
      <w:r>
        <w:rPr>
          <w:rStyle w:val="CommentReference"/>
        </w:rPr>
        <w:annotationRef/>
      </w:r>
      <w:r>
        <w:t>Do we need a reference here?</w:t>
      </w:r>
    </w:p>
  </w:comment>
  <w:comment w:id="5" w:author="Clay Cressler" w:date="2020-10-02T16:05:00Z" w:initials="CC">
    <w:p w14:paraId="66F00AB4" w14:textId="1B26BADD" w:rsidR="00BA2743" w:rsidRDefault="00BA2743">
      <w:pPr>
        <w:pStyle w:val="CommentText"/>
      </w:pPr>
      <w:r>
        <w:rPr>
          <w:rStyle w:val="CommentReference"/>
        </w:rPr>
        <w:annotationRef/>
      </w:r>
      <w:r>
        <w:t>References?</w:t>
      </w:r>
    </w:p>
  </w:comment>
  <w:comment w:id="8" w:author="Clay Cressler" w:date="2020-10-02T16:15:00Z" w:initials="CC">
    <w:p w14:paraId="3249663F" w14:textId="7C53F822" w:rsidR="00C37758" w:rsidRDefault="00C37758">
      <w:pPr>
        <w:pStyle w:val="CommentText"/>
      </w:pPr>
      <w:r>
        <w:rPr>
          <w:rStyle w:val="CommentReference"/>
        </w:rPr>
        <w:annotationRef/>
      </w:r>
      <w:r>
        <w:t xml:space="preserve">This paragraph seems somewhat out of place here. Maybe earlier in the introduction? Or move to the Discussion? </w:t>
      </w:r>
    </w:p>
  </w:comment>
  <w:comment w:id="11" w:author="Microsoft Office User" w:date="2020-09-16T13:35:00Z" w:initials="MOU">
    <w:p w14:paraId="6945AE11" w14:textId="26231A0E" w:rsidR="0082204B" w:rsidRDefault="0082204B">
      <w:pPr>
        <w:pStyle w:val="CommentText"/>
      </w:pPr>
      <w:r>
        <w:rPr>
          <w:rStyle w:val="CommentReference"/>
        </w:rPr>
        <w:annotationRef/>
      </w:r>
      <w:r>
        <w:t>Note to me – need to be sure all these citations end up in the right place.</w:t>
      </w:r>
    </w:p>
  </w:comment>
  <w:comment w:id="14" w:author="Clay Cressler" w:date="2020-10-02T16:24:00Z" w:initials="CC">
    <w:p w14:paraId="3FDF7C80" w14:textId="6A8960ED" w:rsidR="002745E6" w:rsidRDefault="002745E6">
      <w:pPr>
        <w:pStyle w:val="CommentText"/>
      </w:pPr>
      <w:r>
        <w:rPr>
          <w:rStyle w:val="CommentReference"/>
        </w:rPr>
        <w:annotationRef/>
      </w:r>
      <w:r>
        <w:t xml:space="preserve">Not sure we need to say this here. We’re not including OUCH results in the manuscript anymore. </w:t>
      </w:r>
    </w:p>
  </w:comment>
  <w:comment w:id="15" w:author="Clay Cressler" w:date="2020-10-02T16:34:00Z" w:initials="CC">
    <w:p w14:paraId="5EF047F5" w14:textId="16F7E142" w:rsidR="002745E6" w:rsidRDefault="002745E6">
      <w:pPr>
        <w:pStyle w:val="CommentText"/>
      </w:pPr>
      <w:r>
        <w:rPr>
          <w:rStyle w:val="CommentReference"/>
        </w:rPr>
        <w:annotationRef/>
      </w:r>
      <w:r>
        <w:t>I’m not sure how better to describe what th</w:t>
      </w:r>
      <w:r w:rsidR="00095CBB">
        <w:t>ey are doing with the weight matrix. Basically, they are just treating the root like every other node, which essentially makes no assumptions about what the phenotype at the root might be.</w:t>
      </w:r>
    </w:p>
  </w:comment>
  <w:comment w:id="19" w:author="Marguerite Butler" w:date="2020-07-24T22:56:00Z" w:initials="">
    <w:p w14:paraId="2DEC4808" w14:textId="77777777" w:rsidR="0082204B" w:rsidRDefault="0082204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see from your excellent markdown that it's </w:t>
      </w:r>
      <w:proofErr w:type="gramStart"/>
      <w:r>
        <w:rPr>
          <w:rFonts w:ascii="Arial" w:eastAsia="Arial" w:hAnsi="Arial" w:cs="Arial"/>
          <w:color w:val="000000"/>
          <w:sz w:val="22"/>
          <w:szCs w:val="22"/>
        </w:rPr>
        <w:t>correct, but</w:t>
      </w:r>
      <w:proofErr w:type="gramEnd"/>
      <w:r>
        <w:rPr>
          <w:rFonts w:ascii="Arial" w:eastAsia="Arial" w:hAnsi="Arial" w:cs="Arial"/>
          <w:color w:val="000000"/>
          <w:sz w:val="22"/>
          <w:szCs w:val="22"/>
        </w:rPr>
        <w:t xml:space="preserve"> ISN'T it WEIRD that it would change so much!? Wow. These numbers were like 27-29 previously</w:t>
      </w:r>
    </w:p>
    <w:p w14:paraId="3A11F395" w14:textId="77777777" w:rsidR="0082204B" w:rsidRDefault="0082204B">
      <w:pPr>
        <w:widowControl w:val="0"/>
        <w:pBdr>
          <w:top w:val="nil"/>
          <w:left w:val="nil"/>
          <w:bottom w:val="nil"/>
          <w:right w:val="nil"/>
          <w:between w:val="nil"/>
        </w:pBdr>
        <w:rPr>
          <w:rFonts w:ascii="Arial" w:eastAsia="Arial" w:hAnsi="Arial" w:cs="Arial"/>
          <w:color w:val="000000"/>
          <w:sz w:val="22"/>
          <w:szCs w:val="22"/>
        </w:rPr>
      </w:pPr>
    </w:p>
    <w:p w14:paraId="632D28A3" w14:textId="0F0149C6" w:rsidR="0082204B" w:rsidRDefault="0082204B">
      <w:pPr>
        <w:widowControl w:val="0"/>
        <w:pBdr>
          <w:top w:val="nil"/>
          <w:left w:val="nil"/>
          <w:bottom w:val="nil"/>
          <w:right w:val="nil"/>
          <w:between w:val="nil"/>
        </w:pBdr>
        <w:rPr>
          <w:rFonts w:ascii="Arial" w:eastAsia="Arial" w:hAnsi="Arial" w:cs="Arial"/>
          <w:color w:val="000000"/>
          <w:sz w:val="22"/>
          <w:szCs w:val="22"/>
        </w:rPr>
      </w:pPr>
      <w:r w:rsidRPr="004F020A">
        <w:rPr>
          <w:rFonts w:ascii="Arial" w:eastAsia="Arial" w:hAnsi="Arial" w:cs="Arial"/>
          <w:color w:val="000000"/>
          <w:sz w:val="22"/>
          <w:szCs w:val="22"/>
          <w:highlight w:val="yellow"/>
        </w:rPr>
        <w:t>RLM – THIS IS RESOLVED NOW, RIGHT?</w:t>
      </w:r>
    </w:p>
  </w:comment>
  <w:comment w:id="20" w:author="Clay Cressler" w:date="2020-10-02T17:05:00Z" w:initials="CC">
    <w:p w14:paraId="7C4AA213" w14:textId="46CC773F" w:rsidR="009F3E19" w:rsidRDefault="009F3E19">
      <w:pPr>
        <w:pStyle w:val="CommentText"/>
      </w:pPr>
      <w:r>
        <w:rPr>
          <w:rStyle w:val="CommentReference"/>
        </w:rPr>
        <w:annotationRef/>
      </w:r>
      <w:r>
        <w:t xml:space="preserve">Yep. It’s weird. See my response to Rachel’s comment on the next table – </w:t>
      </w:r>
      <w:proofErr w:type="gramStart"/>
      <w:r>
        <w:t>TL;DR</w:t>
      </w:r>
      <w:proofErr w:type="gramEnd"/>
      <w:r>
        <w:t xml:space="preserve">: I don’t think this is the paper to try to unpack why the choice for </w:t>
      </w:r>
      <w:proofErr w:type="spellStart"/>
      <w:r>
        <w:t>root.station</w:t>
      </w:r>
      <w:proofErr w:type="spellEnd"/>
      <w:r>
        <w:t xml:space="preserve"> matters so much.</w:t>
      </w:r>
    </w:p>
  </w:comment>
  <w:comment w:id="23" w:author="Mueller,Rachel" w:date="2020-08-28T12:28:00Z" w:initials="M">
    <w:p w14:paraId="6527BA65" w14:textId="77777777" w:rsidR="0082204B" w:rsidRDefault="0082204B" w:rsidP="00124F1D">
      <w:pPr>
        <w:rPr>
          <w:rFonts w:ascii="Arial" w:eastAsia="Arial" w:hAnsi="Arial" w:cs="Arial"/>
        </w:rPr>
      </w:pPr>
      <w:r>
        <w:rPr>
          <w:rStyle w:val="CommentReference"/>
        </w:rPr>
        <w:annotationRef/>
      </w:r>
      <w:r w:rsidRPr="00E60A58">
        <w:rPr>
          <w:rFonts w:ascii="Arial" w:eastAsia="Arial" w:hAnsi="Arial" w:cs="Arial"/>
        </w:rPr>
        <w:t xml:space="preserve">This is more of a comment - On average, it looks like adding multiple sigma is marginally worse than using a single sigma. I am very confused by why fitting the root or not changes the relative performance of the multiple sigma model (BMS) relative to the BM.  If they change from 28 delta </w:t>
      </w:r>
      <w:proofErr w:type="spellStart"/>
      <w:r w:rsidRPr="00E60A58">
        <w:rPr>
          <w:rFonts w:ascii="Arial" w:eastAsia="Arial" w:hAnsi="Arial" w:cs="Arial"/>
        </w:rPr>
        <w:t>AICc</w:t>
      </w:r>
      <w:proofErr w:type="spellEnd"/>
      <w:r w:rsidRPr="00E60A58">
        <w:rPr>
          <w:rFonts w:ascii="Arial" w:eastAsia="Arial" w:hAnsi="Arial" w:cs="Arial"/>
        </w:rPr>
        <w:t xml:space="preserve"> to about 12 for BMS, </w:t>
      </w:r>
      <w:proofErr w:type="spellStart"/>
      <w:r w:rsidRPr="00E60A58">
        <w:rPr>
          <w:rFonts w:ascii="Arial" w:eastAsia="Arial" w:hAnsi="Arial" w:cs="Arial"/>
        </w:rPr>
        <w:t>shouldnʻt</w:t>
      </w:r>
      <w:proofErr w:type="spellEnd"/>
      <w:r w:rsidRPr="00E60A58">
        <w:rPr>
          <w:rFonts w:ascii="Arial" w:eastAsia="Arial" w:hAnsi="Arial" w:cs="Arial"/>
        </w:rPr>
        <w:t xml:space="preserve"> it </w:t>
      </w:r>
      <w:proofErr w:type="gramStart"/>
      <w:r w:rsidRPr="00E60A58">
        <w:rPr>
          <w:rFonts w:ascii="Arial" w:eastAsia="Arial" w:hAnsi="Arial" w:cs="Arial"/>
        </w:rPr>
        <w:t>do</w:t>
      </w:r>
      <w:proofErr w:type="gramEnd"/>
      <w:r w:rsidRPr="00E60A58">
        <w:rPr>
          <w:rFonts w:ascii="Arial" w:eastAsia="Arial" w:hAnsi="Arial" w:cs="Arial"/>
        </w:rPr>
        <w:t xml:space="preserve"> the same for BM? Or am I missing something. In the previous version there was a much bigger jump in model fit between the BMS and the OU models. Just wondering from a model selection point of view, if the models have basically the same explanatory power, should we go with the one with fewer parameters and/or easier to interpret (here I am talking about the top 3)?</w:t>
      </w:r>
      <w:r>
        <w:rPr>
          <w:rFonts w:ascii="Arial" w:eastAsia="Arial" w:hAnsi="Arial" w:cs="Arial"/>
        </w:rPr>
        <w:t xml:space="preserve"> </w:t>
      </w:r>
      <w:r w:rsidRPr="00B3009F">
        <w:rPr>
          <w:rFonts w:ascii="Arial" w:eastAsia="Arial" w:hAnsi="Arial" w:cs="Arial"/>
          <w:highlight w:val="yellow"/>
        </w:rPr>
        <w:t>[DOES THIS REMAIN AN OPEN ISSUE? I CAN’T RESOLVE IT]</w:t>
      </w:r>
    </w:p>
    <w:p w14:paraId="6E81E3F4" w14:textId="4026907B" w:rsidR="0082204B" w:rsidRDefault="0082204B">
      <w:pPr>
        <w:pStyle w:val="CommentText"/>
      </w:pPr>
    </w:p>
  </w:comment>
  <w:comment w:id="24" w:author="Clay Cressler" w:date="2020-10-02T16:52:00Z" w:initials="CC">
    <w:p w14:paraId="526B9404" w14:textId="77777777" w:rsidR="00D651D8" w:rsidRDefault="00D651D8">
      <w:pPr>
        <w:pStyle w:val="CommentText"/>
      </w:pPr>
      <w:r>
        <w:rPr>
          <w:rStyle w:val="CommentReference"/>
        </w:rPr>
        <w:annotationRef/>
      </w:r>
      <w:r>
        <w:t xml:space="preserve">By “on average”, are you looking across the models? E.g., the multiple sigma model has a higher </w:t>
      </w:r>
      <w:proofErr w:type="spellStart"/>
      <w:r>
        <w:t>AICc</w:t>
      </w:r>
      <w:proofErr w:type="spellEnd"/>
      <w:r>
        <w:t xml:space="preserve"> for the meta-dd-</w:t>
      </w:r>
      <w:proofErr w:type="spellStart"/>
      <w:r>
        <w:t>paed</w:t>
      </w:r>
      <w:proofErr w:type="spellEnd"/>
      <w:r>
        <w:t xml:space="preserve"> model than the single sigma model. I wouldn’t make much of a big deal out of that, I guess. Comparing the fits of two models that don’t fit the data very well is likely not meaningful.</w:t>
      </w:r>
    </w:p>
    <w:p w14:paraId="7D496418" w14:textId="77777777" w:rsidR="00D651D8" w:rsidRDefault="00D651D8">
      <w:pPr>
        <w:pStyle w:val="CommentText"/>
      </w:pPr>
    </w:p>
    <w:p w14:paraId="7293FD61" w14:textId="521B4C4A" w:rsidR="00D651D8" w:rsidRDefault="00D651D8">
      <w:pPr>
        <w:pStyle w:val="CommentText"/>
      </w:pPr>
      <w:r>
        <w:t xml:space="preserve">I’m not sure what to say about the large change in </w:t>
      </w:r>
      <w:proofErr w:type="spellStart"/>
      <w:r>
        <w:t>AICc</w:t>
      </w:r>
      <w:proofErr w:type="spellEnd"/>
      <w:r>
        <w:t xml:space="preserve"> depending on how the root is handled. It does make me somewhat uneasy too, but I think the best we can do is point out </w:t>
      </w:r>
      <w:r w:rsidR="009F3E19">
        <w:t xml:space="preserve">the issue (as we have already done) by noting that the fits and parameter estimates are really different. I have dug into the code as much as I care to and I think deeply understanding this problem would require a much deeper dive, and a paper that’s actually focused on those issues. </w:t>
      </w:r>
    </w:p>
  </w:comment>
  <w:comment w:id="28" w:author="Mueller,Rachel" w:date="2020-09-23T15:03:00Z" w:initials="M">
    <w:p w14:paraId="0B438440" w14:textId="44DF46F8" w:rsidR="0082204B" w:rsidRDefault="0082204B">
      <w:pPr>
        <w:pStyle w:val="CommentText"/>
      </w:pPr>
      <w:r>
        <w:rPr>
          <w:rStyle w:val="CommentReference"/>
        </w:rPr>
        <w:annotationRef/>
      </w:r>
      <w:r>
        <w:t xml:space="preserve">Did we ever figure out why the MLE isn’t in the 95% CI? </w:t>
      </w:r>
    </w:p>
  </w:comment>
  <w:comment w:id="27" w:author="Clay Cressler" w:date="2020-10-02T17:07:00Z" w:initials="CC">
    <w:p w14:paraId="2D0780A2" w14:textId="4FAA1142" w:rsidR="009F3E19" w:rsidRDefault="009F3E19">
      <w:pPr>
        <w:pStyle w:val="CommentText"/>
      </w:pPr>
      <w:r>
        <w:rPr>
          <w:rStyle w:val="CommentReference"/>
        </w:rPr>
        <w:annotationRef/>
      </w:r>
      <w:r>
        <w:t>Good catch! This was just a typo. Corrected.</w:t>
      </w:r>
    </w:p>
  </w:comment>
  <w:comment w:id="33" w:author="Marguerite Butler" w:date="2020-07-19T08:17:00Z" w:initials="">
    <w:p w14:paraId="0DF2AAFF"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took the </w:t>
      </w:r>
      <w:proofErr w:type="gramStart"/>
      <w:r>
        <w:rPr>
          <w:rFonts w:ascii="Arial" w:eastAsia="Arial" w:hAnsi="Arial" w:cs="Arial"/>
          <w:color w:val="000000"/>
          <w:sz w:val="22"/>
          <w:szCs w:val="22"/>
        </w:rPr>
        <w:t>exp(</w:t>
      </w:r>
      <w:proofErr w:type="gramEnd"/>
      <w:r>
        <w:rPr>
          <w:rFonts w:ascii="Arial" w:eastAsia="Arial" w:hAnsi="Arial" w:cs="Arial"/>
          <w:color w:val="000000"/>
          <w:sz w:val="22"/>
          <w:szCs w:val="22"/>
        </w:rPr>
        <w:t xml:space="preserve">), which should be in units of </w:t>
      </w:r>
      <w:proofErr w:type="spellStart"/>
      <w:r>
        <w:rPr>
          <w:rFonts w:ascii="Arial" w:eastAsia="Arial" w:hAnsi="Arial" w:cs="Arial"/>
          <w:color w:val="000000"/>
          <w:sz w:val="22"/>
          <w:szCs w:val="22"/>
        </w:rPr>
        <w:t>pg</w:t>
      </w:r>
      <w:proofErr w:type="spellEnd"/>
      <w:r>
        <w:rPr>
          <w:rFonts w:ascii="Arial" w:eastAsia="Arial" w:hAnsi="Arial" w:cs="Arial"/>
          <w:color w:val="000000"/>
          <w:sz w:val="22"/>
          <w:szCs w:val="22"/>
        </w:rPr>
        <w:t>/ tree depth, like a slope of the trend, right?</w:t>
      </w:r>
    </w:p>
  </w:comment>
  <w:comment w:id="34" w:author="Marguerite Butler" w:date="2020-07-19T08:18:00Z" w:initials="">
    <w:p w14:paraId="3196A43F"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Although the model is in units of exp(X) so back transforming is not linear. </w:t>
      </w:r>
      <w:proofErr w:type="spellStart"/>
      <w:r>
        <w:rPr>
          <w:rFonts w:ascii="Arial" w:eastAsia="Arial" w:hAnsi="Arial" w:cs="Arial"/>
          <w:color w:val="000000"/>
          <w:sz w:val="22"/>
          <w:szCs w:val="22"/>
        </w:rPr>
        <w:t>Hmmm.So</w:t>
      </w:r>
      <w:proofErr w:type="spellEnd"/>
      <w:r>
        <w:rPr>
          <w:rFonts w:ascii="Arial" w:eastAsia="Arial" w:hAnsi="Arial" w:cs="Arial"/>
          <w:color w:val="000000"/>
          <w:sz w:val="22"/>
          <w:szCs w:val="22"/>
        </w:rPr>
        <w:t xml:space="preserve"> not a linear slope in the original variable scale</w:t>
      </w:r>
    </w:p>
  </w:comment>
  <w:comment w:id="35" w:author="Clay Cressler" w:date="2020-08-06T20:24:00Z" w:initials="">
    <w:p w14:paraId="7B27D3C8"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Yeah, unfortunately this back-transformation isn't quite so simple. The algorithm calculates \alpha and \theta for X on a log scale, but the value of \alpha if X is on the natural scale is not exp(\alpha) - I'm actually not quite sure how to calculate what that value is! For example, focusing only on the deterministic component</w:t>
      </w:r>
    </w:p>
    <w:p w14:paraId="41F4AA20"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X' = a*(Th-X), the solution is</w:t>
      </w:r>
    </w:p>
    <w:p w14:paraId="622F5AE0"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X(t) = (X(0)-</w:t>
      </w:r>
      <w:proofErr w:type="gramStart"/>
      <w:r>
        <w:rPr>
          <w:rFonts w:ascii="Arial" w:eastAsia="Arial" w:hAnsi="Arial" w:cs="Arial"/>
          <w:color w:val="000000"/>
          <w:sz w:val="22"/>
          <w:szCs w:val="22"/>
        </w:rPr>
        <w:t>Th)*</w:t>
      </w:r>
      <w:proofErr w:type="gramEnd"/>
      <w:r>
        <w:rPr>
          <w:rFonts w:ascii="Arial" w:eastAsia="Arial" w:hAnsi="Arial" w:cs="Arial"/>
          <w:color w:val="000000"/>
          <w:sz w:val="22"/>
          <w:szCs w:val="22"/>
        </w:rPr>
        <w:t>exp(-a*t)+Th</w:t>
      </w:r>
    </w:p>
    <w:p w14:paraId="4DBE27A1"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p>
    <w:p w14:paraId="130326AE"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If X(t) is on the log-scale and you want to know what it is on the natural scale, you cannot easily exponentiate the right-hand side of the equation (you end up with exp(exp(-a*t)), for example). </w:t>
      </w:r>
    </w:p>
    <w:p w14:paraId="7AEF96DB"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p>
    <w:p w14:paraId="547B51DC"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Anyway, I don't think it actually matters - our point about the deterministic trend is well-made, I think, even with X on the log-scale. If we wanted to work on the natural scale (and we don't), we would want to refit the model with genome size on the natural scale.</w:t>
      </w:r>
    </w:p>
  </w:comment>
  <w:comment w:id="36" w:author="Marguerite Butler" w:date="2020-08-06T22:00:00Z" w:initials="">
    <w:p w14:paraId="1A0039F8"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Thanks for the explanation. I am sure you're </w:t>
      </w:r>
      <w:proofErr w:type="gramStart"/>
      <w:r>
        <w:rPr>
          <w:rFonts w:ascii="Arial" w:eastAsia="Arial" w:hAnsi="Arial" w:cs="Arial"/>
          <w:color w:val="000000"/>
          <w:sz w:val="22"/>
          <w:szCs w:val="22"/>
        </w:rPr>
        <w:t>right</w:t>
      </w:r>
      <w:proofErr w:type="gramEnd"/>
      <w:r>
        <w:rPr>
          <w:rFonts w:ascii="Arial" w:eastAsia="Arial" w:hAnsi="Arial" w:cs="Arial"/>
          <w:color w:val="000000"/>
          <w:sz w:val="22"/>
          <w:szCs w:val="22"/>
        </w:rPr>
        <w:t xml:space="preserve"> but I will have to think about it more. I agree that we don't want to work on the natural scale. That will be a different model!</w:t>
      </w:r>
    </w:p>
  </w:comment>
  <w:comment w:id="37" w:author="Marguerite Butler" w:date="2020-08-06T22:01:00Z" w:initials="">
    <w:p w14:paraId="15BC98CB" w14:textId="77777777" w:rsidR="0082204B" w:rsidRDefault="0082204B" w:rsidP="0065382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Hmm I guess I was thinking alpha was in units of 1/T, and theta and X are in units of the original variable.</w:t>
      </w:r>
    </w:p>
  </w:comment>
  <w:comment w:id="43" w:author="Microsoft Office User" w:date="2020-09-25T13:58:00Z" w:initials="MOU">
    <w:p w14:paraId="0797B88F" w14:textId="0E750609" w:rsidR="0082204B" w:rsidRDefault="0082204B">
      <w:pPr>
        <w:pStyle w:val="CommentText"/>
      </w:pPr>
      <w:r>
        <w:rPr>
          <w:rStyle w:val="CommentReference"/>
        </w:rPr>
        <w:annotationRef/>
      </w:r>
      <w:r>
        <w:t>Add the range of genome sizes for each regime in these paragraphs?</w:t>
      </w:r>
    </w:p>
  </w:comment>
  <w:comment w:id="44" w:author="Microsoft Office User" w:date="2020-09-29T09:29:00Z" w:initials="MOU">
    <w:p w14:paraId="2DBEA19B" w14:textId="7602155D" w:rsidR="0082204B" w:rsidRDefault="0082204B">
      <w:pPr>
        <w:pStyle w:val="CommentText"/>
      </w:pPr>
      <w:r>
        <w:rPr>
          <w:rStyle w:val="CommentReference"/>
        </w:rPr>
        <w:annotationRef/>
      </w:r>
      <w:r>
        <w:t xml:space="preserve">I need to add: Rose 95 #2 and #3, details of </w:t>
      </w:r>
      <w:proofErr w:type="spellStart"/>
      <w:r>
        <w:t>ceratobranchial</w:t>
      </w:r>
      <w:proofErr w:type="spellEnd"/>
      <w:r>
        <w:t xml:space="preserve"> replacement (in </w:t>
      </w:r>
      <w:proofErr w:type="spellStart"/>
      <w:r>
        <w:t>pleths</w:t>
      </w:r>
      <w:proofErr w:type="spellEnd"/>
      <w:r>
        <w:t xml:space="preserve">, rather than just remodeling) as well as evolved changes in response to TH. Also re-read </w:t>
      </w:r>
      <w:proofErr w:type="spellStart"/>
      <w:r>
        <w:t>Kerney</w:t>
      </w:r>
      <w:proofErr w:type="spellEnd"/>
      <w:r>
        <w:t xml:space="preserve"> Evolution </w:t>
      </w:r>
    </w:p>
  </w:comment>
  <w:comment w:id="51" w:author="Microsoft Office User" w:date="2020-09-30T15:15:00Z" w:initials="MOU">
    <w:p w14:paraId="0CCB99C7" w14:textId="7835A824" w:rsidR="0082204B" w:rsidRDefault="0082204B">
      <w:pPr>
        <w:pStyle w:val="CommentText"/>
      </w:pPr>
      <w:r>
        <w:rPr>
          <w:rStyle w:val="CommentReference"/>
        </w:rPr>
        <w:annotationRef/>
      </w:r>
      <w:r>
        <w:t>These citations likely don't match this sentence</w:t>
      </w:r>
      <w:r w:rsidR="001261F8">
        <w:t xml:space="preserve"> following my edit – check and update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3E8F02" w15:done="0"/>
  <w15:commentEx w15:paraId="6149E824" w15:done="0"/>
  <w15:commentEx w15:paraId="66F00AB4" w15:done="0"/>
  <w15:commentEx w15:paraId="3249663F" w15:done="0"/>
  <w15:commentEx w15:paraId="6945AE11" w15:done="0"/>
  <w15:commentEx w15:paraId="3FDF7C80" w15:done="0"/>
  <w15:commentEx w15:paraId="5EF047F5" w15:done="0"/>
  <w15:commentEx w15:paraId="632D28A3" w15:done="0"/>
  <w15:commentEx w15:paraId="7C4AA213" w15:paraIdParent="632D28A3" w15:done="0"/>
  <w15:commentEx w15:paraId="6E81E3F4" w15:done="0"/>
  <w15:commentEx w15:paraId="7293FD61" w15:paraIdParent="6E81E3F4" w15:done="0"/>
  <w15:commentEx w15:paraId="0B438440" w15:done="0"/>
  <w15:commentEx w15:paraId="2D0780A2" w15:paraIdParent="0B438440" w15:done="0"/>
  <w15:commentEx w15:paraId="0DF2AAFF" w15:done="0"/>
  <w15:commentEx w15:paraId="3196A43F" w15:done="0"/>
  <w15:commentEx w15:paraId="547B51DC" w15:done="0"/>
  <w15:commentEx w15:paraId="1A0039F8" w15:done="0"/>
  <w15:commentEx w15:paraId="15BC98CB" w15:done="0"/>
  <w15:commentEx w15:paraId="0797B88F" w15:done="0"/>
  <w15:commentEx w15:paraId="2DBEA19B" w15:done="0"/>
  <w15:commentEx w15:paraId="0CCB99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1CA72" w16cex:dateUtc="2020-10-02T20:49:00Z"/>
  <w16cex:commentExtensible w16cex:durableId="2321CE36" w16cex:dateUtc="2020-10-02T21:05:00Z"/>
  <w16cex:commentExtensible w16cex:durableId="2321CE4E" w16cex:dateUtc="2020-10-02T21:05:00Z"/>
  <w16cex:commentExtensible w16cex:durableId="2321D086" w16cex:dateUtc="2020-10-02T21:15:00Z"/>
  <w16cex:commentExtensible w16cex:durableId="2321D2D9" w16cex:dateUtc="2020-10-02T21:24:00Z"/>
  <w16cex:commentExtensible w16cex:durableId="2321D52A" w16cex:dateUtc="2020-10-02T21:34:00Z"/>
  <w16cex:commentExtensible w16cex:durableId="2321DC68" w16cex:dateUtc="2020-10-02T22:05:00Z"/>
  <w16cex:commentExtensible w16cex:durableId="22F37706" w16cex:dateUtc="2020-08-28T18:28:00Z"/>
  <w16cex:commentExtensible w16cex:durableId="2321D956" w16cex:dateUtc="2020-10-02T21:52:00Z"/>
  <w16cex:commentExtensible w16cex:durableId="2315E22B" w16cex:dateUtc="2020-09-23T21:03:00Z"/>
  <w16cex:commentExtensible w16cex:durableId="2321DCC6" w16cex:dateUtc="2020-10-02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3E8F02" w16cid:durableId="2321CA72"/>
  <w16cid:commentId w16cid:paraId="6149E824" w16cid:durableId="2321CE36"/>
  <w16cid:commentId w16cid:paraId="66F00AB4" w16cid:durableId="2321CE4E"/>
  <w16cid:commentId w16cid:paraId="3249663F" w16cid:durableId="2321D086"/>
  <w16cid:commentId w16cid:paraId="6945AE11" w16cid:durableId="230C931A"/>
  <w16cid:commentId w16cid:paraId="3FDF7C80" w16cid:durableId="2321D2D9"/>
  <w16cid:commentId w16cid:paraId="5EF047F5" w16cid:durableId="2321D52A"/>
  <w16cid:commentId w16cid:paraId="632D28A3" w16cid:durableId="22EE7B0B"/>
  <w16cid:commentId w16cid:paraId="7C4AA213" w16cid:durableId="2321DC68"/>
  <w16cid:commentId w16cid:paraId="6E81E3F4" w16cid:durableId="22F37706"/>
  <w16cid:commentId w16cid:paraId="7293FD61" w16cid:durableId="2321D956"/>
  <w16cid:commentId w16cid:paraId="0B438440" w16cid:durableId="2315E22B"/>
  <w16cid:commentId w16cid:paraId="2D0780A2" w16cid:durableId="2321DCC6"/>
  <w16cid:commentId w16cid:paraId="0DF2AAFF" w16cid:durableId="22F112A0"/>
  <w16cid:commentId w16cid:paraId="3196A43F" w16cid:durableId="22F1129F"/>
  <w16cid:commentId w16cid:paraId="547B51DC" w16cid:durableId="22F1129E"/>
  <w16cid:commentId w16cid:paraId="1A0039F8" w16cid:durableId="22F1129D"/>
  <w16cid:commentId w16cid:paraId="15BC98CB" w16cid:durableId="22F1129C"/>
  <w16cid:commentId w16cid:paraId="0797B88F" w16cid:durableId="231875ED"/>
  <w16cid:commentId w16cid:paraId="2DBEA19B" w16cid:durableId="231D7CE0"/>
  <w16cid:commentId w16cid:paraId="0CCB99C7" w16cid:durableId="231F1F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924CD" w14:textId="77777777" w:rsidR="005300B4" w:rsidRDefault="005300B4">
      <w:r>
        <w:separator/>
      </w:r>
    </w:p>
  </w:endnote>
  <w:endnote w:type="continuationSeparator" w:id="0">
    <w:p w14:paraId="72846324" w14:textId="77777777" w:rsidR="005300B4" w:rsidRDefault="0053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E793" w14:textId="77777777" w:rsidR="0082204B" w:rsidRDefault="008220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AC4C1" w14:textId="77777777" w:rsidR="005300B4" w:rsidRDefault="005300B4">
      <w:r>
        <w:separator/>
      </w:r>
    </w:p>
  </w:footnote>
  <w:footnote w:type="continuationSeparator" w:id="0">
    <w:p w14:paraId="06759A2B" w14:textId="77777777" w:rsidR="005300B4" w:rsidRDefault="00530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9133A"/>
    <w:multiLevelType w:val="multilevel"/>
    <w:tmpl w:val="BD8E6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0E3066"/>
    <w:multiLevelType w:val="multilevel"/>
    <w:tmpl w:val="E3200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0377D5"/>
    <w:multiLevelType w:val="multilevel"/>
    <w:tmpl w:val="F8160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Cressler">
    <w15:presenceInfo w15:providerId="AD" w15:userId="S::ccressler2@unl.edu::22b9abb6-95bd-4fd0-985d-ccac894f0805"/>
  </w15:person>
  <w15:person w15:author="Microsoft Office User">
    <w15:presenceInfo w15:providerId="None" w15:userId="Microsoft Office User"/>
  </w15:person>
  <w15:person w15:author="Mueller,Rachel">
    <w15:presenceInfo w15:providerId="AD" w15:userId="S::rlm@colostate.edu::76de24ca-5ef5-49cc-b80e-40459f149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43"/>
    <w:rsid w:val="00000576"/>
    <w:rsid w:val="00006E5A"/>
    <w:rsid w:val="00011175"/>
    <w:rsid w:val="0002186E"/>
    <w:rsid w:val="00031905"/>
    <w:rsid w:val="0003406B"/>
    <w:rsid w:val="00035597"/>
    <w:rsid w:val="00040120"/>
    <w:rsid w:val="000428B1"/>
    <w:rsid w:val="000506E3"/>
    <w:rsid w:val="000550E8"/>
    <w:rsid w:val="000756BA"/>
    <w:rsid w:val="00086B22"/>
    <w:rsid w:val="00094292"/>
    <w:rsid w:val="00095CBB"/>
    <w:rsid w:val="00095EFD"/>
    <w:rsid w:val="000B1C94"/>
    <w:rsid w:val="000B4868"/>
    <w:rsid w:val="000B7FF3"/>
    <w:rsid w:val="000C7E01"/>
    <w:rsid w:val="000D5661"/>
    <w:rsid w:val="000E3663"/>
    <w:rsid w:val="000F0EFA"/>
    <w:rsid w:val="00111C29"/>
    <w:rsid w:val="0012202F"/>
    <w:rsid w:val="00124F1D"/>
    <w:rsid w:val="001261F8"/>
    <w:rsid w:val="00135B19"/>
    <w:rsid w:val="0013653D"/>
    <w:rsid w:val="001423A5"/>
    <w:rsid w:val="001571DC"/>
    <w:rsid w:val="001768CC"/>
    <w:rsid w:val="00182A07"/>
    <w:rsid w:val="00186489"/>
    <w:rsid w:val="00190183"/>
    <w:rsid w:val="00190711"/>
    <w:rsid w:val="00191E4E"/>
    <w:rsid w:val="00195B4D"/>
    <w:rsid w:val="001B2EC2"/>
    <w:rsid w:val="001B32CE"/>
    <w:rsid w:val="001B4C25"/>
    <w:rsid w:val="001C0966"/>
    <w:rsid w:val="001D72A6"/>
    <w:rsid w:val="001F3181"/>
    <w:rsid w:val="0020008A"/>
    <w:rsid w:val="00206DD6"/>
    <w:rsid w:val="00207973"/>
    <w:rsid w:val="002143C7"/>
    <w:rsid w:val="00220EB3"/>
    <w:rsid w:val="0022282E"/>
    <w:rsid w:val="00232D16"/>
    <w:rsid w:val="00237ECD"/>
    <w:rsid w:val="00240AE3"/>
    <w:rsid w:val="00250221"/>
    <w:rsid w:val="0025787E"/>
    <w:rsid w:val="00264F59"/>
    <w:rsid w:val="002745E6"/>
    <w:rsid w:val="002907EC"/>
    <w:rsid w:val="00297DAA"/>
    <w:rsid w:val="002A791E"/>
    <w:rsid w:val="002B1F33"/>
    <w:rsid w:val="002B22DF"/>
    <w:rsid w:val="002B4464"/>
    <w:rsid w:val="002B479D"/>
    <w:rsid w:val="002E1FDA"/>
    <w:rsid w:val="002E610D"/>
    <w:rsid w:val="002F5959"/>
    <w:rsid w:val="002F7B80"/>
    <w:rsid w:val="00301069"/>
    <w:rsid w:val="00303DC0"/>
    <w:rsid w:val="003073DA"/>
    <w:rsid w:val="0031185C"/>
    <w:rsid w:val="00316460"/>
    <w:rsid w:val="00320F4E"/>
    <w:rsid w:val="00324159"/>
    <w:rsid w:val="00327F5B"/>
    <w:rsid w:val="00342169"/>
    <w:rsid w:val="0034260D"/>
    <w:rsid w:val="003459CC"/>
    <w:rsid w:val="003469EC"/>
    <w:rsid w:val="003566DB"/>
    <w:rsid w:val="00361CCA"/>
    <w:rsid w:val="003738D2"/>
    <w:rsid w:val="00387F21"/>
    <w:rsid w:val="003923F2"/>
    <w:rsid w:val="00397E41"/>
    <w:rsid w:val="003A5604"/>
    <w:rsid w:val="003A5DBA"/>
    <w:rsid w:val="003B07B4"/>
    <w:rsid w:val="003B356E"/>
    <w:rsid w:val="003B642D"/>
    <w:rsid w:val="003B6851"/>
    <w:rsid w:val="003B7014"/>
    <w:rsid w:val="003C3C91"/>
    <w:rsid w:val="003C46AE"/>
    <w:rsid w:val="003D323A"/>
    <w:rsid w:val="003D76C4"/>
    <w:rsid w:val="003E1D6B"/>
    <w:rsid w:val="003E3F7D"/>
    <w:rsid w:val="003E7BAC"/>
    <w:rsid w:val="003F16CB"/>
    <w:rsid w:val="003F4188"/>
    <w:rsid w:val="00401691"/>
    <w:rsid w:val="00405FC3"/>
    <w:rsid w:val="0043226B"/>
    <w:rsid w:val="0043479B"/>
    <w:rsid w:val="00435D48"/>
    <w:rsid w:val="004369D0"/>
    <w:rsid w:val="00441F9A"/>
    <w:rsid w:val="00470AA6"/>
    <w:rsid w:val="00474B69"/>
    <w:rsid w:val="00481A4A"/>
    <w:rsid w:val="004A304E"/>
    <w:rsid w:val="004A3E10"/>
    <w:rsid w:val="004A57CD"/>
    <w:rsid w:val="004B3D2C"/>
    <w:rsid w:val="004C2AC7"/>
    <w:rsid w:val="004C6CB7"/>
    <w:rsid w:val="004D3D0E"/>
    <w:rsid w:val="004D6621"/>
    <w:rsid w:val="004D6641"/>
    <w:rsid w:val="004F020A"/>
    <w:rsid w:val="004F134D"/>
    <w:rsid w:val="004F323B"/>
    <w:rsid w:val="004F581B"/>
    <w:rsid w:val="004F65E9"/>
    <w:rsid w:val="00504D32"/>
    <w:rsid w:val="005120BB"/>
    <w:rsid w:val="00513CB3"/>
    <w:rsid w:val="0051662E"/>
    <w:rsid w:val="005226C7"/>
    <w:rsid w:val="005300B4"/>
    <w:rsid w:val="005455B9"/>
    <w:rsid w:val="00550493"/>
    <w:rsid w:val="0055360A"/>
    <w:rsid w:val="005551EA"/>
    <w:rsid w:val="0056034D"/>
    <w:rsid w:val="0056330B"/>
    <w:rsid w:val="00566D42"/>
    <w:rsid w:val="00570B3A"/>
    <w:rsid w:val="00571A64"/>
    <w:rsid w:val="005740B4"/>
    <w:rsid w:val="00581E70"/>
    <w:rsid w:val="005830F1"/>
    <w:rsid w:val="0058407C"/>
    <w:rsid w:val="0059050C"/>
    <w:rsid w:val="005B2919"/>
    <w:rsid w:val="005B5071"/>
    <w:rsid w:val="005B5658"/>
    <w:rsid w:val="005B7C61"/>
    <w:rsid w:val="005D4E27"/>
    <w:rsid w:val="005E22F5"/>
    <w:rsid w:val="005E3AFE"/>
    <w:rsid w:val="005E6CA4"/>
    <w:rsid w:val="00630CA2"/>
    <w:rsid w:val="00640CDE"/>
    <w:rsid w:val="00641BAF"/>
    <w:rsid w:val="00653824"/>
    <w:rsid w:val="00656B1F"/>
    <w:rsid w:val="00665F46"/>
    <w:rsid w:val="00670F9A"/>
    <w:rsid w:val="00673DFB"/>
    <w:rsid w:val="00690FBB"/>
    <w:rsid w:val="00691E4A"/>
    <w:rsid w:val="0069604C"/>
    <w:rsid w:val="006A4CDA"/>
    <w:rsid w:val="006B15E2"/>
    <w:rsid w:val="006C2A8A"/>
    <w:rsid w:val="006C4BDE"/>
    <w:rsid w:val="006C4D22"/>
    <w:rsid w:val="006C6583"/>
    <w:rsid w:val="006C7B84"/>
    <w:rsid w:val="006E4359"/>
    <w:rsid w:val="006E520B"/>
    <w:rsid w:val="006E7F65"/>
    <w:rsid w:val="006F29E0"/>
    <w:rsid w:val="006F5624"/>
    <w:rsid w:val="006F606C"/>
    <w:rsid w:val="00703E84"/>
    <w:rsid w:val="00720606"/>
    <w:rsid w:val="0072086A"/>
    <w:rsid w:val="007273BE"/>
    <w:rsid w:val="00730FEC"/>
    <w:rsid w:val="00731612"/>
    <w:rsid w:val="00733F67"/>
    <w:rsid w:val="00737F1F"/>
    <w:rsid w:val="00741199"/>
    <w:rsid w:val="00741AE5"/>
    <w:rsid w:val="007524A0"/>
    <w:rsid w:val="007538FA"/>
    <w:rsid w:val="00755E39"/>
    <w:rsid w:val="00757F51"/>
    <w:rsid w:val="00762243"/>
    <w:rsid w:val="0077138F"/>
    <w:rsid w:val="00771C8D"/>
    <w:rsid w:val="007762A1"/>
    <w:rsid w:val="007775A0"/>
    <w:rsid w:val="00784797"/>
    <w:rsid w:val="007849D6"/>
    <w:rsid w:val="0079692E"/>
    <w:rsid w:val="007A0014"/>
    <w:rsid w:val="007B0504"/>
    <w:rsid w:val="007C4256"/>
    <w:rsid w:val="007D1989"/>
    <w:rsid w:val="007D7F4B"/>
    <w:rsid w:val="007E11A9"/>
    <w:rsid w:val="007E2A4C"/>
    <w:rsid w:val="007E2DCF"/>
    <w:rsid w:val="007E6C18"/>
    <w:rsid w:val="007E78A8"/>
    <w:rsid w:val="007F2355"/>
    <w:rsid w:val="007F4F98"/>
    <w:rsid w:val="0080390E"/>
    <w:rsid w:val="00804189"/>
    <w:rsid w:val="008073FB"/>
    <w:rsid w:val="00810125"/>
    <w:rsid w:val="008128D5"/>
    <w:rsid w:val="0081701A"/>
    <w:rsid w:val="0082204B"/>
    <w:rsid w:val="0083007A"/>
    <w:rsid w:val="008343C7"/>
    <w:rsid w:val="00835BB7"/>
    <w:rsid w:val="00837A76"/>
    <w:rsid w:val="00845C4A"/>
    <w:rsid w:val="008746F8"/>
    <w:rsid w:val="0088114F"/>
    <w:rsid w:val="008A51A2"/>
    <w:rsid w:val="008A746A"/>
    <w:rsid w:val="008B2368"/>
    <w:rsid w:val="008B4E1B"/>
    <w:rsid w:val="008B7308"/>
    <w:rsid w:val="008C64EE"/>
    <w:rsid w:val="008D3ECD"/>
    <w:rsid w:val="008D440C"/>
    <w:rsid w:val="008E40CC"/>
    <w:rsid w:val="008F3951"/>
    <w:rsid w:val="009074BB"/>
    <w:rsid w:val="00911A2A"/>
    <w:rsid w:val="00912505"/>
    <w:rsid w:val="00917D2F"/>
    <w:rsid w:val="00917D54"/>
    <w:rsid w:val="00930B30"/>
    <w:rsid w:val="0094529A"/>
    <w:rsid w:val="00954675"/>
    <w:rsid w:val="0096064B"/>
    <w:rsid w:val="009739C4"/>
    <w:rsid w:val="00976E31"/>
    <w:rsid w:val="0098478E"/>
    <w:rsid w:val="00984C81"/>
    <w:rsid w:val="00987C6A"/>
    <w:rsid w:val="009905D0"/>
    <w:rsid w:val="009918BE"/>
    <w:rsid w:val="0099461F"/>
    <w:rsid w:val="00994FC1"/>
    <w:rsid w:val="009977C9"/>
    <w:rsid w:val="009A7E9F"/>
    <w:rsid w:val="009B60F6"/>
    <w:rsid w:val="009B72DB"/>
    <w:rsid w:val="009C0722"/>
    <w:rsid w:val="009C0BA0"/>
    <w:rsid w:val="009C5ADF"/>
    <w:rsid w:val="009C5DCD"/>
    <w:rsid w:val="009C7A77"/>
    <w:rsid w:val="009D1456"/>
    <w:rsid w:val="009D248A"/>
    <w:rsid w:val="009D43EF"/>
    <w:rsid w:val="009F122D"/>
    <w:rsid w:val="009F136F"/>
    <w:rsid w:val="009F3C37"/>
    <w:rsid w:val="009F3E19"/>
    <w:rsid w:val="009F66A6"/>
    <w:rsid w:val="00A025BE"/>
    <w:rsid w:val="00A15C25"/>
    <w:rsid w:val="00A24CB4"/>
    <w:rsid w:val="00A267E6"/>
    <w:rsid w:val="00A3618A"/>
    <w:rsid w:val="00A372C4"/>
    <w:rsid w:val="00A40158"/>
    <w:rsid w:val="00A4460F"/>
    <w:rsid w:val="00A52461"/>
    <w:rsid w:val="00A56BC9"/>
    <w:rsid w:val="00A579D0"/>
    <w:rsid w:val="00A61783"/>
    <w:rsid w:val="00A64936"/>
    <w:rsid w:val="00A72BBF"/>
    <w:rsid w:val="00A7393F"/>
    <w:rsid w:val="00A74959"/>
    <w:rsid w:val="00A90124"/>
    <w:rsid w:val="00A90DF4"/>
    <w:rsid w:val="00AA17ED"/>
    <w:rsid w:val="00AA3FCE"/>
    <w:rsid w:val="00AA5AED"/>
    <w:rsid w:val="00AB666A"/>
    <w:rsid w:val="00AB6903"/>
    <w:rsid w:val="00AB7558"/>
    <w:rsid w:val="00AC0EBE"/>
    <w:rsid w:val="00AC20EE"/>
    <w:rsid w:val="00AC430C"/>
    <w:rsid w:val="00AC7AE9"/>
    <w:rsid w:val="00AC7FE5"/>
    <w:rsid w:val="00AE36BE"/>
    <w:rsid w:val="00AE55DE"/>
    <w:rsid w:val="00B07222"/>
    <w:rsid w:val="00B138EE"/>
    <w:rsid w:val="00B1494E"/>
    <w:rsid w:val="00B3009F"/>
    <w:rsid w:val="00B32DDA"/>
    <w:rsid w:val="00B45231"/>
    <w:rsid w:val="00B45FC5"/>
    <w:rsid w:val="00B52717"/>
    <w:rsid w:val="00B53C3A"/>
    <w:rsid w:val="00B556AC"/>
    <w:rsid w:val="00B60906"/>
    <w:rsid w:val="00B64BDA"/>
    <w:rsid w:val="00B71743"/>
    <w:rsid w:val="00B71D5E"/>
    <w:rsid w:val="00B726D8"/>
    <w:rsid w:val="00B77C02"/>
    <w:rsid w:val="00B81347"/>
    <w:rsid w:val="00B81EBB"/>
    <w:rsid w:val="00B841DB"/>
    <w:rsid w:val="00B84EB0"/>
    <w:rsid w:val="00B857FE"/>
    <w:rsid w:val="00B867D6"/>
    <w:rsid w:val="00B939A8"/>
    <w:rsid w:val="00B953F0"/>
    <w:rsid w:val="00BA264A"/>
    <w:rsid w:val="00BA2743"/>
    <w:rsid w:val="00BA5D9B"/>
    <w:rsid w:val="00BC15FB"/>
    <w:rsid w:val="00BD0BD3"/>
    <w:rsid w:val="00BD2981"/>
    <w:rsid w:val="00BD79A4"/>
    <w:rsid w:val="00BF178B"/>
    <w:rsid w:val="00C120FE"/>
    <w:rsid w:val="00C14CA6"/>
    <w:rsid w:val="00C21641"/>
    <w:rsid w:val="00C228BC"/>
    <w:rsid w:val="00C30102"/>
    <w:rsid w:val="00C34F7F"/>
    <w:rsid w:val="00C37758"/>
    <w:rsid w:val="00C41D45"/>
    <w:rsid w:val="00C43D84"/>
    <w:rsid w:val="00C45FEA"/>
    <w:rsid w:val="00C51212"/>
    <w:rsid w:val="00C547A1"/>
    <w:rsid w:val="00C54FE8"/>
    <w:rsid w:val="00C653C8"/>
    <w:rsid w:val="00C71A93"/>
    <w:rsid w:val="00C73068"/>
    <w:rsid w:val="00C74D3C"/>
    <w:rsid w:val="00C82600"/>
    <w:rsid w:val="00C8664F"/>
    <w:rsid w:val="00C94846"/>
    <w:rsid w:val="00C97D8A"/>
    <w:rsid w:val="00CC6D74"/>
    <w:rsid w:val="00CD48B4"/>
    <w:rsid w:val="00CD6E45"/>
    <w:rsid w:val="00CE05D4"/>
    <w:rsid w:val="00CE4401"/>
    <w:rsid w:val="00CE5B9B"/>
    <w:rsid w:val="00D03959"/>
    <w:rsid w:val="00D04151"/>
    <w:rsid w:val="00D0424E"/>
    <w:rsid w:val="00D138E1"/>
    <w:rsid w:val="00D13C2F"/>
    <w:rsid w:val="00D3453A"/>
    <w:rsid w:val="00D4361F"/>
    <w:rsid w:val="00D475F7"/>
    <w:rsid w:val="00D54DB7"/>
    <w:rsid w:val="00D5520F"/>
    <w:rsid w:val="00D56F2F"/>
    <w:rsid w:val="00D56F40"/>
    <w:rsid w:val="00D651D8"/>
    <w:rsid w:val="00D73CBB"/>
    <w:rsid w:val="00D76B00"/>
    <w:rsid w:val="00D77033"/>
    <w:rsid w:val="00D80C17"/>
    <w:rsid w:val="00D85359"/>
    <w:rsid w:val="00D858AB"/>
    <w:rsid w:val="00D87557"/>
    <w:rsid w:val="00D91113"/>
    <w:rsid w:val="00D92F34"/>
    <w:rsid w:val="00D95A8A"/>
    <w:rsid w:val="00D97693"/>
    <w:rsid w:val="00DA14CA"/>
    <w:rsid w:val="00DA1ED7"/>
    <w:rsid w:val="00DB11E2"/>
    <w:rsid w:val="00DB3391"/>
    <w:rsid w:val="00DC1E7C"/>
    <w:rsid w:val="00DC2C19"/>
    <w:rsid w:val="00DC66D4"/>
    <w:rsid w:val="00DE04FC"/>
    <w:rsid w:val="00DE7F12"/>
    <w:rsid w:val="00DF03B4"/>
    <w:rsid w:val="00DF3346"/>
    <w:rsid w:val="00DF334F"/>
    <w:rsid w:val="00DF3783"/>
    <w:rsid w:val="00DF3A18"/>
    <w:rsid w:val="00DF6FB2"/>
    <w:rsid w:val="00E15846"/>
    <w:rsid w:val="00E171ED"/>
    <w:rsid w:val="00E21E97"/>
    <w:rsid w:val="00E25AEC"/>
    <w:rsid w:val="00E263A4"/>
    <w:rsid w:val="00E350EC"/>
    <w:rsid w:val="00E36443"/>
    <w:rsid w:val="00E3774B"/>
    <w:rsid w:val="00E37815"/>
    <w:rsid w:val="00E404FA"/>
    <w:rsid w:val="00E55B33"/>
    <w:rsid w:val="00E61A54"/>
    <w:rsid w:val="00E67D3C"/>
    <w:rsid w:val="00E959C4"/>
    <w:rsid w:val="00EB4D88"/>
    <w:rsid w:val="00EC25C9"/>
    <w:rsid w:val="00ED0D97"/>
    <w:rsid w:val="00ED2A0B"/>
    <w:rsid w:val="00ED46F2"/>
    <w:rsid w:val="00EE0BE4"/>
    <w:rsid w:val="00EE342A"/>
    <w:rsid w:val="00EF3141"/>
    <w:rsid w:val="00F15922"/>
    <w:rsid w:val="00F1643B"/>
    <w:rsid w:val="00F1643C"/>
    <w:rsid w:val="00F20ACC"/>
    <w:rsid w:val="00F21342"/>
    <w:rsid w:val="00F26E62"/>
    <w:rsid w:val="00F32A3C"/>
    <w:rsid w:val="00F46268"/>
    <w:rsid w:val="00F469B4"/>
    <w:rsid w:val="00F5441E"/>
    <w:rsid w:val="00F61C5B"/>
    <w:rsid w:val="00F62F2F"/>
    <w:rsid w:val="00F638BE"/>
    <w:rsid w:val="00F65FDE"/>
    <w:rsid w:val="00F7060A"/>
    <w:rsid w:val="00F82081"/>
    <w:rsid w:val="00F96E37"/>
    <w:rsid w:val="00F97A9C"/>
    <w:rsid w:val="00FA334B"/>
    <w:rsid w:val="00FA3449"/>
    <w:rsid w:val="00FA44A8"/>
    <w:rsid w:val="00FB0897"/>
    <w:rsid w:val="00FB6317"/>
    <w:rsid w:val="00FB7CB2"/>
    <w:rsid w:val="00FC6A4E"/>
    <w:rsid w:val="00FE4B0F"/>
    <w:rsid w:val="00FF0C9F"/>
    <w:rsid w:val="00FF4913"/>
    <w:rsid w:val="00FF79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7124"/>
  <w15:docId w15:val="{C269FCA3-84D1-4D48-8FE4-7C8D0024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4B69"/>
    <w:rPr>
      <w:sz w:val="18"/>
      <w:szCs w:val="18"/>
    </w:rPr>
  </w:style>
  <w:style w:type="character" w:customStyle="1" w:styleId="BalloonTextChar">
    <w:name w:val="Balloon Text Char"/>
    <w:basedOn w:val="DefaultParagraphFont"/>
    <w:link w:val="BalloonText"/>
    <w:uiPriority w:val="99"/>
    <w:semiHidden/>
    <w:rsid w:val="00474B69"/>
    <w:rPr>
      <w:sz w:val="18"/>
      <w:szCs w:val="18"/>
    </w:rPr>
  </w:style>
  <w:style w:type="character" w:styleId="PlaceholderText">
    <w:name w:val="Placeholder Text"/>
    <w:basedOn w:val="DefaultParagraphFont"/>
    <w:uiPriority w:val="99"/>
    <w:semiHidden/>
    <w:rsid w:val="00D95A8A"/>
    <w:rPr>
      <w:color w:val="808080"/>
    </w:rPr>
  </w:style>
  <w:style w:type="paragraph" w:styleId="Revision">
    <w:name w:val="Revision"/>
    <w:hidden/>
    <w:uiPriority w:val="99"/>
    <w:semiHidden/>
    <w:rsid w:val="000B1C94"/>
  </w:style>
  <w:style w:type="paragraph" w:styleId="CommentSubject">
    <w:name w:val="annotation subject"/>
    <w:basedOn w:val="CommentText"/>
    <w:next w:val="CommentText"/>
    <w:link w:val="CommentSubjectChar"/>
    <w:uiPriority w:val="99"/>
    <w:semiHidden/>
    <w:unhideWhenUsed/>
    <w:rsid w:val="00B45FC5"/>
    <w:rPr>
      <w:b/>
      <w:bCs/>
    </w:rPr>
  </w:style>
  <w:style w:type="character" w:customStyle="1" w:styleId="CommentSubjectChar">
    <w:name w:val="Comment Subject Char"/>
    <w:basedOn w:val="CommentTextChar"/>
    <w:link w:val="CommentSubject"/>
    <w:uiPriority w:val="99"/>
    <w:semiHidden/>
    <w:rsid w:val="00B45F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03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ouch.r-forge.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genomesize.com"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amphibiaw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8898</Words>
  <Characters>50720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 Cressler</cp:lastModifiedBy>
  <cp:revision>2</cp:revision>
  <cp:lastPrinted>2020-09-15T21:26:00Z</cp:lastPrinted>
  <dcterms:created xsi:type="dcterms:W3CDTF">2020-10-02T22:10:00Z</dcterms:created>
  <dcterms:modified xsi:type="dcterms:W3CDTF">2020-10-02T22:10:00Z</dcterms:modified>
</cp:coreProperties>
</file>
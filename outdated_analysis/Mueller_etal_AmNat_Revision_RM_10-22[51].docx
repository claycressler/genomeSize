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21FBD" w14:textId="4572B5DE" w:rsidR="00366C2A" w:rsidRPr="007321F6" w:rsidRDefault="00ED3508">
      <w:pPr>
        <w:pStyle w:val="BodyA"/>
        <w:spacing w:line="480" w:lineRule="auto"/>
        <w:rPr>
          <w:rFonts w:ascii="Arial" w:hAnsi="Arial"/>
          <w:b/>
          <w:bCs/>
          <w:sz w:val="28"/>
          <w:szCs w:val="28"/>
        </w:rPr>
      </w:pPr>
      <w:r w:rsidRPr="007321F6">
        <w:rPr>
          <w:rFonts w:ascii="Arial" w:hAnsi="Arial"/>
          <w:b/>
          <w:bCs/>
          <w:sz w:val="28"/>
          <w:szCs w:val="28"/>
        </w:rPr>
        <w:t xml:space="preserve">Metamorphosis imposes variable constraints on genome expansion </w:t>
      </w:r>
    </w:p>
    <w:p w14:paraId="5CB7E555" w14:textId="15E5C5FF" w:rsidR="00F25936" w:rsidRDefault="00F25936">
      <w:pPr>
        <w:pStyle w:val="BodyA"/>
        <w:spacing w:line="480" w:lineRule="auto"/>
        <w:rPr>
          <w:rFonts w:ascii="Arial" w:hAnsi="Arial"/>
          <w:b/>
          <w:bCs/>
        </w:rPr>
      </w:pPr>
    </w:p>
    <w:p w14:paraId="743E5756" w14:textId="5609219E" w:rsidR="007321F6" w:rsidRPr="007321F6" w:rsidRDefault="00F25936">
      <w:pPr>
        <w:pStyle w:val="BodyA"/>
        <w:spacing w:line="480" w:lineRule="auto"/>
        <w:rPr>
          <w:rFonts w:ascii="Arial" w:hAnsi="Arial" w:cs="Arial"/>
        </w:rPr>
      </w:pPr>
      <w:r w:rsidRPr="007321F6">
        <w:rPr>
          <w:rFonts w:ascii="Arial" w:hAnsi="Arial" w:cs="Arial"/>
          <w:b/>
          <w:bCs/>
        </w:rPr>
        <w:t xml:space="preserve">Article type: </w:t>
      </w:r>
      <w:r w:rsidRPr="007321F6">
        <w:rPr>
          <w:rFonts w:ascii="Arial" w:hAnsi="Arial" w:cs="Arial"/>
        </w:rPr>
        <w:t>Major Article</w:t>
      </w:r>
    </w:p>
    <w:p w14:paraId="39542235" w14:textId="13B4FDA9" w:rsidR="007321F6" w:rsidRPr="007321F6" w:rsidRDefault="00AA530F">
      <w:pPr>
        <w:pStyle w:val="BodyA"/>
        <w:spacing w:line="480" w:lineRule="auto"/>
        <w:rPr>
          <w:rFonts w:ascii="Arial" w:hAnsi="Arial" w:cs="Arial"/>
        </w:rPr>
      </w:pPr>
      <w:r w:rsidRPr="007321F6">
        <w:rPr>
          <w:rFonts w:ascii="Arial" w:hAnsi="Arial" w:cs="Arial"/>
          <w:b/>
          <w:bCs/>
        </w:rPr>
        <w:t>Keywords</w:t>
      </w:r>
      <w:r w:rsidRPr="007321F6">
        <w:rPr>
          <w:rFonts w:ascii="Arial" w:hAnsi="Arial" w:cs="Arial"/>
        </w:rPr>
        <w:t>: genome size, constraint, development, comparative methods, life history</w:t>
      </w:r>
    </w:p>
    <w:p w14:paraId="143ADCD3" w14:textId="089A196F" w:rsidR="007321F6" w:rsidRDefault="007321F6">
      <w:pPr>
        <w:pStyle w:val="BodyA"/>
        <w:spacing w:line="480" w:lineRule="auto"/>
        <w:rPr>
          <w:rFonts w:ascii="Arial" w:hAnsi="Arial" w:cs="Arial"/>
        </w:rPr>
      </w:pPr>
      <w:r w:rsidRPr="007321F6">
        <w:rPr>
          <w:rFonts w:ascii="Arial" w:hAnsi="Arial" w:cs="Arial"/>
          <w:b/>
          <w:bCs/>
        </w:rPr>
        <w:t>Word Count</w:t>
      </w:r>
      <w:r w:rsidRPr="007321F6">
        <w:rPr>
          <w:rFonts w:ascii="Arial" w:hAnsi="Arial" w:cs="Arial"/>
        </w:rPr>
        <w:t>: 7,</w:t>
      </w:r>
      <w:r w:rsidR="004E3792">
        <w:rPr>
          <w:rFonts w:ascii="Arial" w:hAnsi="Arial" w:cs="Arial"/>
        </w:rPr>
        <w:t>729</w:t>
      </w:r>
    </w:p>
    <w:p w14:paraId="7F0B9117" w14:textId="60A8380A" w:rsidR="007321F6" w:rsidRDefault="007321F6">
      <w:pPr>
        <w:pStyle w:val="BodyA"/>
        <w:spacing w:line="480" w:lineRule="auto"/>
        <w:rPr>
          <w:rFonts w:ascii="Arial" w:hAnsi="Arial" w:cs="Arial"/>
        </w:rPr>
      </w:pPr>
      <w:r w:rsidRPr="007321F6">
        <w:rPr>
          <w:rFonts w:ascii="Arial" w:hAnsi="Arial" w:cs="Arial"/>
          <w:b/>
          <w:bCs/>
        </w:rPr>
        <w:t>Figures</w:t>
      </w:r>
      <w:r>
        <w:rPr>
          <w:rFonts w:ascii="Arial" w:hAnsi="Arial" w:cs="Arial"/>
        </w:rPr>
        <w:t xml:space="preserve">: 2 </w:t>
      </w:r>
    </w:p>
    <w:p w14:paraId="307ABBF7" w14:textId="79EEB7AB" w:rsidR="007321F6" w:rsidRPr="007321F6" w:rsidRDefault="007321F6">
      <w:pPr>
        <w:pStyle w:val="BodyA"/>
        <w:spacing w:line="480" w:lineRule="auto"/>
        <w:rPr>
          <w:rFonts w:ascii="Arial" w:hAnsi="Arial" w:cs="Arial"/>
        </w:rPr>
      </w:pPr>
      <w:r w:rsidRPr="007321F6">
        <w:rPr>
          <w:rFonts w:ascii="Arial" w:hAnsi="Arial" w:cs="Arial"/>
          <w:b/>
          <w:bCs/>
        </w:rPr>
        <w:t>Tables</w:t>
      </w:r>
      <w:r>
        <w:rPr>
          <w:rFonts w:ascii="Arial" w:hAnsi="Arial" w:cs="Arial"/>
        </w:rPr>
        <w:t>: 4</w:t>
      </w:r>
    </w:p>
    <w:p w14:paraId="0113B1A7" w14:textId="53721247" w:rsidR="00920340" w:rsidRPr="00366C2A" w:rsidRDefault="00ED3508">
      <w:pPr>
        <w:pStyle w:val="BodyA"/>
        <w:spacing w:line="480" w:lineRule="auto"/>
      </w:pPr>
      <w:r w:rsidRPr="00366C2A">
        <w:rPr>
          <w:rFonts w:ascii="Arial Unicode MS" w:hAnsi="Arial Unicode MS"/>
        </w:rPr>
        <w:br w:type="page"/>
      </w:r>
    </w:p>
    <w:p w14:paraId="0113B1A8" w14:textId="77777777" w:rsidR="00920340" w:rsidRDefault="00ED3508">
      <w:pPr>
        <w:pStyle w:val="BodyA"/>
        <w:spacing w:line="480" w:lineRule="auto"/>
        <w:rPr>
          <w:rFonts w:ascii="Arial" w:eastAsia="Arial" w:hAnsi="Arial" w:cs="Arial"/>
          <w:b/>
          <w:bCs/>
        </w:rPr>
      </w:pPr>
      <w:r>
        <w:rPr>
          <w:rFonts w:ascii="Arial" w:hAnsi="Arial"/>
          <w:b/>
          <w:bCs/>
        </w:rPr>
        <w:lastRenderedPageBreak/>
        <w:t xml:space="preserve">Abstract </w:t>
      </w:r>
    </w:p>
    <w:p w14:paraId="0113B1A9" w14:textId="77777777" w:rsidR="00920340" w:rsidRDefault="00920340">
      <w:pPr>
        <w:pStyle w:val="BodyA"/>
        <w:spacing w:line="480" w:lineRule="auto"/>
        <w:rPr>
          <w:rFonts w:ascii="Arial" w:eastAsia="Arial" w:hAnsi="Arial" w:cs="Arial"/>
        </w:rPr>
      </w:pPr>
    </w:p>
    <w:p w14:paraId="0113B1AA" w14:textId="1534E695" w:rsidR="00920340" w:rsidRDefault="00ED3508">
      <w:pPr>
        <w:pStyle w:val="BodyA"/>
        <w:spacing w:line="480" w:lineRule="auto"/>
        <w:rPr>
          <w:rFonts w:ascii="Arial" w:eastAsia="Arial" w:hAnsi="Arial" w:cs="Arial"/>
        </w:rPr>
      </w:pPr>
      <w:r>
        <w:rPr>
          <w:rFonts w:ascii="Arial" w:hAnsi="Arial"/>
        </w:rPr>
        <w:t xml:space="preserve">Genome size varies ~ 100,000-fold across eukaryotes. Genome size is heavily shaped by transposable element accumulation, the dynamics of which are increasingly well understood. However, given that traits like cell size and rate of development co-vary strongly with genome size, organism-level trait evolution likely shapes genome size diversity as well. Metamorphosis </w:t>
      </w:r>
      <w:r>
        <w:rPr>
          <w:rFonts w:ascii="Symbol" w:hAnsi="Symbol"/>
        </w:rPr>
        <w:t>¾</w:t>
      </w:r>
      <w:r>
        <w:rPr>
          <w:rFonts w:ascii="Arial" w:hAnsi="Arial"/>
        </w:rPr>
        <w:t xml:space="preserve"> a radical transformation of morphology </w:t>
      </w:r>
      <w:r>
        <w:rPr>
          <w:rFonts w:ascii="Symbol" w:hAnsi="Symbol"/>
        </w:rPr>
        <w:t>¾</w:t>
      </w:r>
      <w:r>
        <w:rPr>
          <w:rFonts w:ascii="Arial" w:hAnsi="Arial"/>
        </w:rPr>
        <w:t xml:space="preserve"> has been hypothesized to impact genome size because it can be a vulnerable part of the life cycle. Thus, selection may act to limit metamorphic duration, indirectly constraining the rate of development as well as genome and cell sizes. Salamanders have large and variable genomes </w:t>
      </w:r>
      <w:r>
        <w:rPr>
          <w:rFonts w:ascii="Symbol" w:hAnsi="Symbol"/>
        </w:rPr>
        <w:t>¾</w:t>
      </w:r>
      <w:r>
        <w:rPr>
          <w:rFonts w:ascii="Arial" w:hAnsi="Arial"/>
        </w:rPr>
        <w:t xml:space="preserve"> </w:t>
      </w:r>
      <w:r w:rsidR="00886D09">
        <w:rPr>
          <w:rFonts w:ascii="Arial" w:hAnsi="Arial"/>
        </w:rPr>
        <w:t xml:space="preserve">3 </w:t>
      </w:r>
      <w:r>
        <w:rPr>
          <w:rFonts w:ascii="Arial" w:hAnsi="Arial"/>
        </w:rPr>
        <w:t xml:space="preserve">to 40 times that of humans </w:t>
      </w:r>
      <w:r>
        <w:rPr>
          <w:rFonts w:ascii="Symbol" w:hAnsi="Symbol"/>
        </w:rPr>
        <w:t>¾</w:t>
      </w:r>
      <w:r>
        <w:rPr>
          <w:rFonts w:ascii="Arial" w:hAnsi="Arial"/>
        </w:rPr>
        <w:t xml:space="preserve"> and species exhibit a range of metamorphic and non-metamorphic life histories. Using salamanders, we test the hypothesis that different types of metamorphic repatterning during the life cycle impose different constraints on genome expansion. We show that metamorphosis during which animals </w:t>
      </w:r>
      <w:del w:id="0" w:author="Mueller,Rachel" w:date="2021-10-22T10:41:00Z">
        <w:r w:rsidDel="00852DF1">
          <w:rPr>
            <w:rFonts w:ascii="Arial" w:hAnsi="Arial"/>
          </w:rPr>
          <w:delText>are unable to feed</w:delText>
        </w:r>
      </w:del>
      <w:ins w:id="1" w:author="Mueller,Rachel" w:date="2021-10-22T10:41:00Z">
        <w:r w:rsidR="00852DF1">
          <w:rPr>
            <w:rFonts w:ascii="Arial" w:hAnsi="Arial"/>
          </w:rPr>
          <w:t>undergo the most extensive and syn</w:t>
        </w:r>
      </w:ins>
      <w:ins w:id="2" w:author="Mueller,Rachel" w:date="2021-10-22T10:42:00Z">
        <w:r w:rsidR="00852DF1">
          <w:rPr>
            <w:rFonts w:ascii="Arial" w:hAnsi="Arial"/>
          </w:rPr>
          <w:t>chronous repatterning</w:t>
        </w:r>
      </w:ins>
      <w:r>
        <w:rPr>
          <w:rFonts w:ascii="Arial" w:hAnsi="Arial"/>
        </w:rPr>
        <w:t xml:space="preserve"> imposes the most severe constraint against genome expansion. Other types of metamorphosis</w:t>
      </w:r>
      <w:r w:rsidR="00EE14DA">
        <w:rPr>
          <w:rFonts w:ascii="Arial" w:hAnsi="Arial"/>
        </w:rPr>
        <w:t xml:space="preserve"> that differ in </w:t>
      </w:r>
      <w:del w:id="3" w:author="Mueller,Rachel" w:date="2021-10-22T10:42:00Z">
        <w:r w:rsidR="00EE14DA" w:rsidDel="00852DF1">
          <w:rPr>
            <w:rFonts w:ascii="Arial" w:hAnsi="Arial"/>
          </w:rPr>
          <w:delText xml:space="preserve">energetic </w:delText>
        </w:r>
        <w:r w:rsidR="00A54147" w:rsidDel="00852DF1">
          <w:rPr>
            <w:rFonts w:ascii="Arial" w:hAnsi="Arial"/>
          </w:rPr>
          <w:delText>provisioning</w:delText>
        </w:r>
      </w:del>
      <w:ins w:id="4" w:author="Mueller,Rachel" w:date="2021-10-22T10:42:00Z">
        <w:r w:rsidR="00852DF1">
          <w:rPr>
            <w:rFonts w:ascii="Arial" w:hAnsi="Arial"/>
          </w:rPr>
          <w:t>extent and synchrony</w:t>
        </w:r>
      </w:ins>
      <w:r>
        <w:rPr>
          <w:rFonts w:ascii="Arial" w:hAnsi="Arial"/>
        </w:rPr>
        <w:t xml:space="preserve"> impose le</w:t>
      </w:r>
      <w:r w:rsidR="00EE14DA">
        <w:rPr>
          <w:rFonts w:ascii="Arial" w:hAnsi="Arial"/>
        </w:rPr>
        <w:t>ss</w:t>
      </w:r>
      <w:r>
        <w:rPr>
          <w:rFonts w:ascii="Arial" w:hAnsi="Arial"/>
        </w:rPr>
        <w:t xml:space="preserve"> sever</w:t>
      </w:r>
      <w:r w:rsidR="00EE14DA">
        <w:rPr>
          <w:rFonts w:ascii="Arial" w:hAnsi="Arial"/>
        </w:rPr>
        <w:t>e</w:t>
      </w:r>
      <w:r>
        <w:rPr>
          <w:rFonts w:ascii="Arial" w:hAnsi="Arial"/>
        </w:rPr>
        <w:t xml:space="preserve"> constraints. More generally, our work demonstrates the utility of phylogenetic comparative methods in testing the role of constraint in shaping phenotypic evolution. </w:t>
      </w:r>
    </w:p>
    <w:p w14:paraId="0113B1AB" w14:textId="77777777" w:rsidR="00920340" w:rsidRDefault="00920340">
      <w:pPr>
        <w:pStyle w:val="BodyA"/>
        <w:spacing w:line="480" w:lineRule="auto"/>
        <w:rPr>
          <w:rFonts w:ascii="Arial" w:eastAsia="Arial" w:hAnsi="Arial" w:cs="Arial"/>
          <w:b/>
          <w:bCs/>
        </w:rPr>
      </w:pPr>
    </w:p>
    <w:p w14:paraId="0113B1AC" w14:textId="0E4F9E1E" w:rsidR="00920340" w:rsidRDefault="00ED3508">
      <w:pPr>
        <w:pStyle w:val="BodyA"/>
        <w:spacing w:line="480" w:lineRule="auto"/>
      </w:pPr>
      <w:r>
        <w:rPr>
          <w:rFonts w:ascii="Arial Unicode MS" w:hAnsi="Arial Unicode MS"/>
        </w:rPr>
        <w:br w:type="page"/>
      </w:r>
    </w:p>
    <w:p w14:paraId="0113B1AD" w14:textId="77777777" w:rsidR="00920340" w:rsidRDefault="00ED3508">
      <w:pPr>
        <w:pStyle w:val="BodyA"/>
        <w:spacing w:line="480" w:lineRule="auto"/>
        <w:rPr>
          <w:rFonts w:ascii="Arial" w:eastAsia="Arial" w:hAnsi="Arial" w:cs="Arial"/>
          <w:b/>
          <w:bCs/>
        </w:rPr>
      </w:pPr>
      <w:r>
        <w:rPr>
          <w:rFonts w:ascii="Arial" w:hAnsi="Arial"/>
          <w:b/>
          <w:bCs/>
        </w:rPr>
        <w:lastRenderedPageBreak/>
        <w:t>Introduction</w:t>
      </w:r>
    </w:p>
    <w:p w14:paraId="0113B1AE" w14:textId="77777777" w:rsidR="00920340" w:rsidRDefault="00920340">
      <w:pPr>
        <w:pStyle w:val="BodyA"/>
        <w:spacing w:line="480" w:lineRule="auto"/>
        <w:rPr>
          <w:rFonts w:ascii="Arial" w:eastAsia="Arial" w:hAnsi="Arial" w:cs="Arial"/>
        </w:rPr>
      </w:pPr>
    </w:p>
    <w:p w14:paraId="0113B1AF" w14:textId="698D7E51" w:rsidR="00920340" w:rsidRDefault="00ED3508">
      <w:pPr>
        <w:pStyle w:val="BodyA"/>
        <w:spacing w:line="480" w:lineRule="auto"/>
        <w:rPr>
          <w:rFonts w:ascii="Arial" w:eastAsia="Arial" w:hAnsi="Arial" w:cs="Arial"/>
        </w:rPr>
      </w:pPr>
      <w:r>
        <w:rPr>
          <w:rFonts w:ascii="Arial" w:hAnsi="Arial"/>
        </w:rPr>
        <w:t xml:space="preserve">Across the tree of life, few characters exhibit the tremendous scale of variation of genome size, encompassing a ~100,000-fold range across eukaryotes </w:t>
      </w:r>
      <w:r>
        <w:rPr>
          <w:rFonts w:ascii="Arial" w:eastAsia="Arial" w:hAnsi="Arial" w:cs="Arial"/>
        </w:rPr>
        <w:fldChar w:fldCharType="begin"/>
      </w:r>
      <w:r w:rsidR="004E08D7">
        <w:rPr>
          <w:rFonts w:ascii="Arial" w:eastAsia="Arial" w:hAnsi="Arial" w:cs="Arial"/>
        </w:rPr>
        <w:instrText xml:space="preserve"> ADDIN EN.CITE &lt;EndNote&gt;&lt;Cite&gt;&lt;Author&gt;Gregory&lt;/Author&gt;&lt;Year&gt;2021&lt;/Year&gt;&lt;RecNum&gt;2&lt;/RecNum&gt;&lt;DisplayText&gt;(Gregory 2021)&lt;/DisplayText&gt;&lt;record&gt;&lt;rec-number&gt;2&lt;/rec-number&gt;&lt;foreign-keys&gt;&lt;key app="EN" db-id="95s0te0p99tv5oeffsnveep9rserdvvrxvx2" timestamp="1585079073"&gt;2&lt;/key&gt;&lt;/foreign-keys&gt;&lt;ref-type name="Online Database"&gt;45&lt;/ref-type&gt;&lt;contributors&gt;&lt;authors&gt;&lt;author&gt;Gregory, T. R.&lt;/author&gt;&lt;/authors&gt;&lt;/contributors&gt;&lt;titles&gt;&lt;title&gt;Gregory, T. R. Animal Genome Size Database (http://www.genomesize.com)&lt;/title&gt;&lt;/titles&gt;&lt;dates&gt;&lt;year&gt;2021&lt;/year&gt;&lt;/dates&gt;&lt;urls&gt;&lt;/urls&gt;&lt;/record&gt;&lt;/Cite&gt;&lt;/EndNote&gt;</w:instrText>
      </w:r>
      <w:r>
        <w:rPr>
          <w:rFonts w:ascii="Arial" w:eastAsia="Arial" w:hAnsi="Arial" w:cs="Arial"/>
        </w:rPr>
        <w:fldChar w:fldCharType="separate"/>
      </w:r>
      <w:r w:rsidR="004E08D7">
        <w:rPr>
          <w:rFonts w:ascii="Arial" w:eastAsia="Arial" w:hAnsi="Arial" w:cs="Arial"/>
          <w:noProof/>
        </w:rPr>
        <w:t>(Gregory 2021)</w:t>
      </w:r>
      <w:r>
        <w:rPr>
          <w:rFonts w:ascii="Arial" w:eastAsia="Arial" w:hAnsi="Arial" w:cs="Arial"/>
        </w:rPr>
        <w:fldChar w:fldCharType="end"/>
      </w:r>
      <w:r>
        <w:rPr>
          <w:rFonts w:ascii="Arial" w:hAnsi="Arial"/>
        </w:rPr>
        <w:t xml:space="preserve">. Decades of research have revealed the consistent covariation of two organismal features with genome size: a negative correlation with cell division rate, and a positive correlation with cell size </w:t>
      </w:r>
      <w:r w:rsidR="004E08D7">
        <w:rPr>
          <w:rFonts w:ascii="Arial" w:hAnsi="Arial"/>
        </w:rPr>
        <w:fldChar w:fldCharType="begin"/>
      </w:r>
      <w:r w:rsidR="00372E33">
        <w:rPr>
          <w:rFonts w:ascii="Arial" w:hAnsi="Arial"/>
        </w:rPr>
        <w:instrText xml:space="preserve"> ADDIN EN.CITE &lt;EndNote&gt;&lt;Cite&gt;&lt;Author&gt;Gregory&lt;/Author&gt;&lt;Year&gt;2001&lt;/Year&gt;&lt;RecNum&gt;251&lt;/RecNum&gt;&lt;DisplayText&gt;(Gregory 2001, 2005)&lt;/DisplayText&gt;&lt;record&gt;&lt;rec-number&gt;251&lt;/rec-number&gt;&lt;foreign-keys&gt;&lt;key app="EN" db-id="95s0te0p99tv5oeffsnveep9rserdvvrxvx2" timestamp="1396391601"&gt;251&lt;/key&gt;&lt;/foreign-keys&gt;&lt;ref-type name="Journal Article"&gt;17&lt;/ref-type&gt;&lt;contributors&gt;&lt;authors&gt;&lt;author&gt;Gregory, T. R.&lt;/author&gt;&lt;/authors&gt;&lt;/contributors&gt;&lt;titles&gt;&lt;title&gt;Coincidence, coevolution, or causation? DNA content, cell size, and the C-value enigma&lt;/title&gt;&lt;secondary-title&gt;Biol Rev Camb Philos Soc&lt;/secondary-title&gt;&lt;/titles&gt;&lt;pages&gt;65-101&lt;/pages&gt;&lt;volume&gt;76&lt;/volume&gt;&lt;dates&gt;&lt;year&gt;2001&lt;/year&gt;&lt;/dates&gt;&lt;urls&gt;&lt;/urls&gt;&lt;/record&gt;&lt;/Cite&gt;&lt;Cite&gt;&lt;Author&gt;Gregory&lt;/Author&gt;&lt;Year&gt;2005&lt;/Year&gt;&lt;RecNum&gt;141&lt;/RecNum&gt;&lt;record&gt;&lt;rec-number&gt;141&lt;/rec-number&gt;&lt;foreign-keys&gt;&lt;key app="EN" db-id="95s0te0p99tv5oeffsnveep9rserdvvrxvx2" timestamp="1585079074"&gt;141&lt;/key&gt;&lt;/foreign-keys&gt;&lt;ref-type name="Book"&gt;6&lt;/ref-type&gt;&lt;contributors&gt;&lt;authors&gt;&lt;author&gt;Gregory, T. R.&lt;/author&gt;&lt;/authors&gt;&lt;/contributors&gt;&lt;titles&gt;&lt;title&gt;The Evolution of the Genome&lt;/title&gt;&lt;/titles&gt;&lt;dates&gt;&lt;year&gt;2005&lt;/year&gt;&lt;/dates&gt;&lt;pub-location&gt;San Diego, CA&lt;/pub-location&gt;&lt;publisher&gt;Academic Press&lt;/publisher&gt;&lt;isbn&gt;0123014638&lt;/isbn&gt;&lt;urls&gt;&lt;/urls&gt;&lt;/record&gt;&lt;/Cite&gt;&lt;/EndNote&gt;</w:instrText>
      </w:r>
      <w:r w:rsidR="004E08D7">
        <w:rPr>
          <w:rFonts w:ascii="Arial" w:hAnsi="Arial"/>
        </w:rPr>
        <w:fldChar w:fldCharType="separate"/>
      </w:r>
      <w:r w:rsidR="004E08D7">
        <w:rPr>
          <w:rFonts w:ascii="Arial" w:hAnsi="Arial"/>
          <w:noProof/>
        </w:rPr>
        <w:t>(Gregory 2001, 2005)</w:t>
      </w:r>
      <w:r w:rsidR="004E08D7">
        <w:rPr>
          <w:rFonts w:ascii="Arial" w:hAnsi="Arial"/>
        </w:rPr>
        <w:fldChar w:fldCharType="end"/>
      </w:r>
      <w:r>
        <w:rPr>
          <w:rFonts w:ascii="Arial" w:hAnsi="Arial"/>
        </w:rPr>
        <w:t>. Genome size has also been associated with a variety of organismal or ecological factors including: developmental rate or complexity</w:t>
      </w:r>
      <w:r w:rsidR="008E6F71">
        <w:rPr>
          <w:rFonts w:ascii="Arial" w:hAnsi="Arial"/>
        </w:rPr>
        <w:t xml:space="preserve"> </w:t>
      </w:r>
      <w:r w:rsidR="004E08D7">
        <w:rPr>
          <w:rFonts w:ascii="Arial" w:hAnsi="Arial"/>
        </w:rPr>
        <w:fldChar w:fldCharType="begin"/>
      </w:r>
      <w:r w:rsidR="00910BB1">
        <w:rPr>
          <w:rFonts w:ascii="Arial" w:hAnsi="Arial"/>
        </w:rPr>
        <w:instrText xml:space="preserve"> ADDIN EN.CITE &lt;EndNote&gt;&lt;Cite&gt;&lt;Author&gt;Gregory&lt;/Author&gt;&lt;Year&gt;2002&lt;/Year&gt;&lt;RecNum&gt;258&lt;/RecNum&gt;&lt;DisplayText&gt;(Gregory 2002b)&lt;/DisplayText&gt;&lt;record&gt;&lt;rec-number&gt;258&lt;/rec-number&gt;&lt;foreign-keys&gt;&lt;key app="EN" db-id="95s0te0p99tv5oeffsnveep9rserdvvrxvx2" timestamp="1396457482"&gt;258&lt;/key&gt;&lt;/foreign-keys&gt;&lt;ref-type name="Journal Article"&gt;17&lt;/ref-type&gt;&lt;contributors&gt;&lt;authors&gt;&lt;author&gt;Gregory, T Ryan&lt;/author&gt;&lt;/authors&gt;&lt;/contributors&gt;&lt;titles&gt;&lt;title&gt;Genome size and developmental complexity&lt;/title&gt;&lt;secondary-title&gt;Genetica&lt;/secondary-title&gt;&lt;/titles&gt;&lt;periodical&gt;&lt;full-title&gt;Genetica&lt;/full-title&gt;&lt;/periodical&gt;&lt;pages&gt;131-146&lt;/pages&gt;&lt;volume&gt;115&lt;/volume&gt;&lt;number&gt;1&lt;/number&gt;&lt;dates&gt;&lt;year&gt;2002&lt;/year&gt;&lt;/dates&gt;&lt;isbn&gt;0016-6707&lt;/isbn&gt;&lt;urls&gt;&lt;/urls&gt;&lt;/record&gt;&lt;/Cite&gt;&lt;/EndNote&gt;</w:instrText>
      </w:r>
      <w:r w:rsidR="004E08D7">
        <w:rPr>
          <w:rFonts w:ascii="Arial" w:hAnsi="Arial"/>
        </w:rPr>
        <w:fldChar w:fldCharType="separate"/>
      </w:r>
      <w:r w:rsidR="004E08D7">
        <w:rPr>
          <w:rFonts w:ascii="Arial" w:hAnsi="Arial"/>
          <w:noProof/>
        </w:rPr>
        <w:t>(Gregory 2002b)</w:t>
      </w:r>
      <w:r w:rsidR="004E08D7">
        <w:rPr>
          <w:rFonts w:ascii="Arial" w:hAnsi="Arial"/>
        </w:rPr>
        <w:fldChar w:fldCharType="end"/>
      </w:r>
      <w:r>
        <w:rPr>
          <w:rFonts w:ascii="Arial" w:hAnsi="Arial"/>
        </w:rPr>
        <w:t xml:space="preserve">, temperature </w:t>
      </w:r>
      <w:r w:rsidR="004E08D7">
        <w:rPr>
          <w:rFonts w:ascii="Arial" w:hAnsi="Arial"/>
        </w:rPr>
        <w:fldChar w:fldCharType="begin"/>
      </w:r>
      <w:r w:rsidR="00372E33">
        <w:rPr>
          <w:rFonts w:ascii="Arial" w:hAnsi="Arial"/>
        </w:rPr>
        <w:instrText xml:space="preserve"> ADDIN EN.CITE &lt;EndNote&gt;&lt;Cite&gt;&lt;Author&gt;Hessen&lt;/Author&gt;&lt;Year&gt;2013&lt;/Year&gt;&lt;RecNum&gt;697&lt;/RecNum&gt;&lt;DisplayText&gt;(Hessen, et al. 2013)&lt;/DisplayText&gt;&lt;record&gt;&lt;rec-number&gt;697&lt;/rec-number&gt;&lt;foreign-keys&gt;&lt;key app="EN" db-id="95s0te0p99tv5oeffsnveep9rserdvvrxvx2" timestamp="1618339483"&gt;697&lt;/key&gt;&lt;/foreign-keys&gt;&lt;ref-type name="Journal Article"&gt;17&lt;/ref-type&gt;&lt;contributors&gt;&lt;authors&gt;&lt;author&gt;Hessen, Dag O.&lt;/author&gt;&lt;author&gt;Daufresne, Martin&lt;/author&gt;&lt;author&gt;Leinaas, Hans P.&lt;/author&gt;&lt;/authors&gt;&lt;/contributors&gt;&lt;titles&gt;&lt;title&gt;Temperature-size relations from the cellular-genomic perspective&lt;/title&gt;&lt;secondary-title&gt;Biol Rev&lt;/secondary-title&gt;&lt;/titles&gt;&lt;pages&gt;476-489&lt;/pages&gt;&lt;volume&gt;88&lt;/volume&gt;&lt;number&gt;2&lt;/number&gt;&lt;keywords&gt;&lt;keyword&gt;temperature-size rules&lt;/keyword&gt;&lt;keyword&gt;genome size&lt;/keyword&gt;&lt;keyword&gt;body size&lt;/keyword&gt;&lt;keyword&gt;gigantism&lt;/keyword&gt;&lt;keyword&gt;polyploidy&lt;/keyword&gt;&lt;keyword&gt;global warming&lt;/keyword&gt;&lt;/keywords&gt;&lt;dates&gt;&lt;year&gt;2013&lt;/year&gt;&lt;pub-dates&gt;&lt;date&gt;2013/05/01&lt;/date&gt;&lt;/pub-dates&gt;&lt;/dates&gt;&lt;publisher&gt;John Wiley &amp;amp; Sons, Ltd&lt;/publisher&gt;&lt;isbn&gt;1464-7931&lt;/isbn&gt;&lt;work-type&gt;https://doi.org/10.1111/brv.12006&lt;/work-type&gt;&lt;urls&gt;&lt;related-urls&gt;&lt;url&gt;https://doi.org/10.1111/brv.12006&lt;/url&gt;&lt;/related-urls&gt;&lt;/urls&gt;&lt;electronic-resource-num&gt;https://doi.org/10.1111/brv.12006&lt;/electronic-resource-num&gt;&lt;access-date&gt;2021/04/13&lt;/access-date&gt;&lt;/record&gt;&lt;/Cite&gt;&lt;/EndNote&gt;</w:instrText>
      </w:r>
      <w:r w:rsidR="004E08D7">
        <w:rPr>
          <w:rFonts w:ascii="Arial" w:hAnsi="Arial"/>
        </w:rPr>
        <w:fldChar w:fldCharType="separate"/>
      </w:r>
      <w:r w:rsidR="004E08D7">
        <w:rPr>
          <w:rFonts w:ascii="Arial" w:hAnsi="Arial"/>
          <w:noProof/>
        </w:rPr>
        <w:t>(Hessen, et al. 2013)</w:t>
      </w:r>
      <w:r w:rsidR="004E08D7">
        <w:rPr>
          <w:rFonts w:ascii="Arial" w:hAnsi="Arial"/>
        </w:rPr>
        <w:fldChar w:fldCharType="end"/>
      </w:r>
      <w:r>
        <w:rPr>
          <w:rFonts w:ascii="Arial" w:hAnsi="Arial"/>
        </w:rPr>
        <w:t xml:space="preserve">, metabolic rate </w:t>
      </w:r>
      <w:r w:rsidR="004E08D7">
        <w:rPr>
          <w:rFonts w:ascii="Arial" w:hAnsi="Arial"/>
        </w:rPr>
        <w:fldChar w:fldCharType="begin">
          <w:fldData xml:space="preserve">PEVuZE5vdGU+PENpdGU+PEF1dGhvcj5XYWx0YXJpPC9BdXRob3I+PFllYXI+MjAwMjwvWWVhcj48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</w:fldData>
        </w:fldChar>
      </w:r>
      <w:r w:rsidR="00372E33">
        <w:rPr>
          <w:rFonts w:ascii="Arial" w:hAnsi="Arial"/>
        </w:rPr>
        <w:instrText xml:space="preserve"> ADDIN EN.CITE </w:instrText>
      </w:r>
      <w:r w:rsidR="00372E33">
        <w:rPr>
          <w:rFonts w:ascii="Arial" w:hAnsi="Arial"/>
        </w:rPr>
        <w:fldChar w:fldCharType="begin">
          <w:fldData xml:space="preserve">PEVuZE5vdGU+PENpdGU+PEF1dGhvcj5XYWx0YXJpPC9BdXRob3I+PFllYXI+MjAwMjwvWWVhcj48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</w:fldData>
        </w:fldChar>
      </w:r>
      <w:r w:rsidR="00372E33">
        <w:rPr>
          <w:rFonts w:ascii="Arial" w:hAnsi="Arial"/>
        </w:rPr>
        <w:instrText xml:space="preserve"> ADDIN EN.CITE.DATA </w:instrText>
      </w:r>
      <w:r w:rsidR="00372E33">
        <w:rPr>
          <w:rFonts w:ascii="Arial" w:hAnsi="Arial"/>
        </w:rPr>
      </w:r>
      <w:r w:rsidR="00372E33">
        <w:rPr>
          <w:rFonts w:ascii="Arial" w:hAnsi="Arial"/>
        </w:rPr>
        <w:fldChar w:fldCharType="end"/>
      </w:r>
      <w:r w:rsidR="004E08D7">
        <w:rPr>
          <w:rFonts w:ascii="Arial" w:hAnsi="Arial"/>
        </w:rPr>
      </w:r>
      <w:r w:rsidR="004E08D7">
        <w:rPr>
          <w:rFonts w:ascii="Arial" w:hAnsi="Arial"/>
        </w:rPr>
        <w:fldChar w:fldCharType="separate"/>
      </w:r>
      <w:r w:rsidR="004E08D7">
        <w:rPr>
          <w:rFonts w:ascii="Arial" w:hAnsi="Arial"/>
          <w:noProof/>
        </w:rPr>
        <w:t>(Waltari and Edwards 2002; Roddy, et al. 2019)</w:t>
      </w:r>
      <w:r w:rsidR="004E08D7">
        <w:rPr>
          <w:rFonts w:ascii="Arial" w:hAnsi="Arial"/>
        </w:rPr>
        <w:fldChar w:fldCharType="end"/>
      </w:r>
      <w:r>
        <w:rPr>
          <w:rFonts w:ascii="Arial" w:hAnsi="Arial"/>
        </w:rPr>
        <w:t xml:space="preserve">, invasiveness </w:t>
      </w:r>
      <w:r w:rsidR="004E08D7">
        <w:rPr>
          <w:rFonts w:ascii="Arial" w:hAnsi="Arial"/>
        </w:rPr>
        <w:fldChar w:fldCharType="begin"/>
      </w:r>
      <w:r w:rsidR="00372E33">
        <w:rPr>
          <w:rFonts w:ascii="Arial" w:hAnsi="Arial"/>
        </w:rPr>
        <w:instrText xml:space="preserve"> ADDIN EN.CITE &lt;EndNote&gt;&lt;Cite&gt;&lt;Author&gt;Pandit&lt;/Author&gt;&lt;Year&gt;2014&lt;/Year&gt;&lt;RecNum&gt;699&lt;/RecNum&gt;&lt;DisplayText&gt;(Pandit, et al. 2014)&lt;/DisplayText&gt;&lt;record&gt;&lt;rec-number&gt;699&lt;/rec-number&gt;&lt;foreign-keys&gt;&lt;key app="EN" db-id="95s0te0p99tv5oeffsnveep9rserdvvrxvx2" timestamp="1618340483"&gt;699&lt;/key&gt;&lt;/foreign-keys&gt;&lt;ref-type name="Journal Article"&gt;17&lt;/ref-type&gt;&lt;contributors&gt;&lt;authors&gt;&lt;author&gt;Pandit, Maharaj K.&lt;/author&gt;&lt;author&gt;White, Steven M.&lt;/author&gt;&lt;author&gt;Pocock, Michael J. O.&lt;/author&gt;&lt;/authors&gt;&lt;/contributors&gt;&lt;titles&gt;&lt;title&gt;The contrasting effects of genome size, chromosome number and ploidy level on plant invasiveness: a global analysis&lt;/title&gt;&lt;secondary-title&gt;New Phytol&lt;/secondary-title&gt;&lt;/titles&gt;&lt;pages&gt;697-703&lt;/pages&gt;&lt;volume&gt;203&lt;/volume&gt;&lt;number&gt;2&lt;/number&gt;&lt;keywords&gt;&lt;keyword&gt;angiosperm&lt;/keyword&gt;&lt;keyword&gt;DNA 1C-value&lt;/keyword&gt;&lt;keyword&gt;genomic traits&lt;/keyword&gt;&lt;keyword&gt;holoploid genome size&lt;/keyword&gt;&lt;keyword&gt;invasive&lt;/keyword&gt;&lt;keyword&gt;phylogenetic signal&lt;/keyword&gt;&lt;/keywords&gt;&lt;dates&gt;&lt;year&gt;2014&lt;/year&gt;&lt;pub-dates&gt;&lt;date&gt;2014/07/01&lt;/date&gt;&lt;/pub-dates&gt;&lt;/dates&gt;&lt;publisher&gt;John Wiley &amp;amp; Sons, Ltd&lt;/publisher&gt;&lt;isbn&gt;0028-646X&lt;/isbn&gt;&lt;work-type&gt;https://doi.org/10.1111/nph.12799&lt;/work-type&gt;&lt;urls&gt;&lt;related-urls&gt;&lt;url&gt;https://doi.org/10.1111/nph.12799&lt;/url&gt;&lt;/related-urls&gt;&lt;/urls&gt;&lt;electronic-resource-num&gt;https://doi.org/10.1111/nph.12799&lt;/electronic-resource-num&gt;&lt;access-date&gt;2021/04/13&lt;/access-date&gt;&lt;/record&gt;&lt;/Cite&gt;&lt;/EndNote&gt;</w:instrText>
      </w:r>
      <w:r w:rsidR="004E08D7">
        <w:rPr>
          <w:rFonts w:ascii="Arial" w:hAnsi="Arial"/>
        </w:rPr>
        <w:fldChar w:fldCharType="separate"/>
      </w:r>
      <w:r w:rsidR="004E08D7">
        <w:rPr>
          <w:rFonts w:ascii="Arial" w:hAnsi="Arial"/>
          <w:noProof/>
        </w:rPr>
        <w:t>(Pandit, et al. 2014)</w:t>
      </w:r>
      <w:r w:rsidR="004E08D7">
        <w:rPr>
          <w:rFonts w:ascii="Arial" w:hAnsi="Arial"/>
        </w:rPr>
        <w:fldChar w:fldCharType="end"/>
      </w:r>
      <w:r>
        <w:rPr>
          <w:rFonts w:ascii="Arial" w:hAnsi="Arial"/>
        </w:rPr>
        <w:t xml:space="preserve">, or speciation and extinction rates </w:t>
      </w:r>
      <w:r w:rsidR="004E08D7">
        <w:rPr>
          <w:rFonts w:ascii="Arial" w:hAnsi="Arial"/>
        </w:rPr>
        <w:fldChar w:fldCharType="begin"/>
      </w:r>
      <w:r w:rsidR="00372E33">
        <w:rPr>
          <w:rFonts w:ascii="Arial" w:hAnsi="Arial"/>
        </w:rPr>
        <w:instrText xml:space="preserve"> ADDIN EN.CITE &lt;EndNote&gt;&lt;Cite&gt;&lt;Author&gt;Vinogradov&lt;/Author&gt;&lt;Year&gt;2004&lt;/Year&gt;&lt;RecNum&gt;700&lt;/RecNum&gt;&lt;DisplayText&gt;(Vinogradov 2004; Jeffery, et al. 2016)&lt;/DisplayText&gt;&lt;record&gt;&lt;rec-number&gt;700&lt;/rec-number&gt;&lt;foreign-keys&gt;&lt;key app="EN" db-id="95s0te0p99tv5oeffsnveep9rserdvvrxvx2" timestamp="1618340807"&gt;700&lt;/key&gt;&lt;/foreign-keys&gt;&lt;ref-type name="Journal Article"&gt;17&lt;/ref-type&gt;&lt;contributors&gt;&lt;authors&gt;&lt;author&gt;Vinogradov, A. E.&lt;/author&gt;&lt;/authors&gt;&lt;/contributors&gt;&lt;titles&gt;&lt;title&gt;Genome size and extinction risk in vertebrates&lt;/title&gt;&lt;secondary-title&gt;Proc Roy Soc B&lt;/secondary-title&gt;&lt;/titles&gt;&lt;pages&gt;1701-1705&lt;/pages&gt;&lt;volume&gt;271&lt;/volume&gt;&lt;dates&gt;&lt;year&gt;2004&lt;/year&gt;&lt;/dates&gt;&lt;urls&gt;&lt;/urls&gt;&lt;/record&gt;&lt;/Cite&gt;&lt;Cite&gt;&lt;Author&gt;Jeffery&lt;/Author&gt;&lt;Year&gt;2016&lt;/Year&gt;&lt;RecNum&gt;701&lt;/RecNum&gt;&lt;record&gt;&lt;rec-number&gt;701&lt;/rec-number&gt;&lt;foreign-keys&gt;&lt;key app="EN" db-id="95s0te0p99tv5oeffsnveep9rserdvvrxvx2" timestamp="1618341191"&gt;701&lt;/key&gt;&lt;/foreign-keys&gt;&lt;ref-type name="Journal Article"&gt;17&lt;/ref-type&gt;&lt;contributors&gt;&lt;authors&gt;&lt;author&gt;Jeffery, Nicholas W.&lt;/author&gt;&lt;author&gt;Yampolsky, Lev&lt;/author&gt;&lt;author&gt;Gregory, T. Ryan&lt;/author&gt;&lt;/authors&gt;&lt;/contributors&gt;&lt;titles&gt;&lt;title&gt;Nuclear DNA content correlates with depth, body size, and diversification rate in amphipod crustaceans from ancient Lake Baikal, Russia&lt;/title&gt;&lt;secondary-title&gt;Genome&lt;/secondary-title&gt;&lt;/titles&gt;&lt;pages&gt;303-309&lt;/pages&gt;&lt;volume&gt;60&lt;/volume&gt;&lt;number&gt;4&lt;/number&gt;&lt;dates&gt;&lt;year&gt;2016&lt;/year&gt;&lt;pub-dates&gt;&lt;date&gt;2017/04/01&lt;/date&gt;&lt;/pub-dates&gt;&lt;/dates&gt;&lt;publisher&gt;NRC Research Press&lt;/publisher&gt;&lt;isbn&gt;0831-2796&lt;/isbn&gt;&lt;urls&gt;&lt;related-urls&gt;&lt;url&gt;https://doi.org/10.1139/gen-2016-0128&lt;/url&gt;&lt;/related-urls&gt;&lt;/urls&gt;&lt;electronic-resource-num&gt;10.1139/gen-2016-0128&lt;/electronic-resource-num&gt;&lt;access-date&gt;2021/04/13&lt;/access-date&gt;&lt;/record&gt;&lt;/Cite&gt;&lt;/EndNote&gt;</w:instrText>
      </w:r>
      <w:r w:rsidR="004E08D7">
        <w:rPr>
          <w:rFonts w:ascii="Arial" w:hAnsi="Arial"/>
        </w:rPr>
        <w:fldChar w:fldCharType="separate"/>
      </w:r>
      <w:r w:rsidR="004E08D7">
        <w:rPr>
          <w:rFonts w:ascii="Arial" w:hAnsi="Arial"/>
          <w:noProof/>
        </w:rPr>
        <w:t>(Vinogradov 2004; Jeffery, et al. 2016)</w:t>
      </w:r>
      <w:r w:rsidR="004E08D7">
        <w:rPr>
          <w:rFonts w:ascii="Arial" w:hAnsi="Arial"/>
        </w:rPr>
        <w:fldChar w:fldCharType="end"/>
      </w:r>
      <w:r>
        <w:rPr>
          <w:rFonts w:ascii="Arial" w:hAnsi="Arial"/>
        </w:rPr>
        <w:t xml:space="preserve">, but these associations vary across studies. </w:t>
      </w:r>
    </w:p>
    <w:p w14:paraId="0113B1B0" w14:textId="71CD7AED" w:rsidR="00920340" w:rsidRDefault="00ED3508">
      <w:pPr>
        <w:pStyle w:val="BodyA"/>
        <w:spacing w:line="480" w:lineRule="auto"/>
        <w:rPr>
          <w:rFonts w:ascii="Arial" w:eastAsia="Arial" w:hAnsi="Arial" w:cs="Arial"/>
        </w:rPr>
      </w:pPr>
      <w:r>
        <w:rPr>
          <w:rFonts w:ascii="Arial" w:eastAsia="Arial" w:hAnsi="Arial" w:cs="Arial"/>
        </w:rPr>
        <w:tab/>
        <w:t>Comparative biologists often think of adaptive explanations for character associations, which would suggest that genomes evolve toward an "optimum" size with respect to one or more of these correlated traits</w:t>
      </w:r>
      <w:r>
        <w:rPr>
          <w:rFonts w:ascii="Arial" w:hAnsi="Arial"/>
        </w:rPr>
        <w:t xml:space="preserve">. However, the context-sensitive nature of associations with these factors belies a strongly adaptive explanation for genome size. For example, metabolic rate and genome size </w:t>
      </w:r>
      <w:r w:rsidR="004F1539">
        <w:rPr>
          <w:rFonts w:ascii="Arial" w:hAnsi="Arial"/>
        </w:rPr>
        <w:t>are</w:t>
      </w:r>
      <w:r>
        <w:rPr>
          <w:rFonts w:ascii="Arial" w:hAnsi="Arial"/>
        </w:rPr>
        <w:t xml:space="preserve"> correlated in some vertebrate clades, but not in others, and genome size provides no overall explanatory power for basal metabolic rate across vertebrates </w:t>
      </w:r>
      <w:r w:rsidR="004E08D7">
        <w:rPr>
          <w:rFonts w:ascii="Arial" w:hAnsi="Arial"/>
        </w:rPr>
        <w:fldChar w:fldCharType="begin">
          <w:fldData xml:space="preserve">PEVuZE5vdGU+PENpdGU+PEF1dGhvcj5HYXJkbmVyPC9BdXRob3I+PFllYXI+MjAyMDwvWWVhcj48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==
</w:fldData>
        </w:fldChar>
      </w:r>
      <w:r w:rsidR="00A32B64">
        <w:rPr>
          <w:rFonts w:ascii="Arial" w:hAnsi="Arial"/>
        </w:rPr>
        <w:instrText xml:space="preserve"> ADDIN EN.CITE </w:instrText>
      </w:r>
      <w:r w:rsidR="00A32B64">
        <w:rPr>
          <w:rFonts w:ascii="Arial" w:hAnsi="Arial"/>
        </w:rPr>
        <w:fldChar w:fldCharType="begin">
          <w:fldData xml:space="preserve">PEVuZE5vdGU+PENpdGU+PEF1dGhvcj5HYXJkbmVyPC9BdXRob3I+PFllYXI+MjAyMDwvWWVhcj48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==
</w:fldData>
        </w:fldChar>
      </w:r>
      <w:r w:rsidR="00A32B64">
        <w:rPr>
          <w:rFonts w:ascii="Arial" w:hAnsi="Arial"/>
        </w:rPr>
        <w:instrText xml:space="preserve"> ADDIN EN.CITE.DATA </w:instrText>
      </w:r>
      <w:r w:rsidR="00A32B64">
        <w:rPr>
          <w:rFonts w:ascii="Arial" w:hAnsi="Arial"/>
        </w:rPr>
      </w:r>
      <w:r w:rsidR="00A32B64">
        <w:rPr>
          <w:rFonts w:ascii="Arial" w:hAnsi="Arial"/>
        </w:rPr>
        <w:fldChar w:fldCharType="end"/>
      </w:r>
      <w:r w:rsidR="004E08D7">
        <w:rPr>
          <w:rFonts w:ascii="Arial" w:hAnsi="Arial"/>
        </w:rPr>
      </w:r>
      <w:r w:rsidR="004E08D7">
        <w:rPr>
          <w:rFonts w:ascii="Arial" w:hAnsi="Arial"/>
        </w:rPr>
        <w:fldChar w:fldCharType="separate"/>
      </w:r>
      <w:r w:rsidR="004E08D7">
        <w:rPr>
          <w:rFonts w:ascii="Arial" w:hAnsi="Arial"/>
          <w:noProof/>
        </w:rPr>
        <w:t>(Licht and Lowcock 1991; Gregory 2002a; Smith, et al. 2013; Uyeda, et al. 2017; Gardner, et al. 2020)</w:t>
      </w:r>
      <w:r w:rsidR="004E08D7">
        <w:rPr>
          <w:rFonts w:ascii="Arial" w:hAnsi="Arial"/>
        </w:rPr>
        <w:fldChar w:fldCharType="end"/>
      </w:r>
      <w:r>
        <w:rPr>
          <w:rFonts w:ascii="Arial" w:hAnsi="Arial"/>
        </w:rPr>
        <w:t xml:space="preserve">. Genome size evolution may instead evolve nearly neutrally until some threshold value is reached, beyond which fitness is </w:t>
      </w:r>
      <w:r>
        <w:rPr>
          <w:rFonts w:ascii="Arial" w:hAnsi="Arial"/>
        </w:rPr>
        <w:lastRenderedPageBreak/>
        <w:t xml:space="preserve">impacted </w:t>
      </w:r>
      <w:r w:rsidR="004E08D7">
        <w:rPr>
          <w:rFonts w:ascii="Arial" w:hAnsi="Arial"/>
        </w:rPr>
        <w:fldChar w:fldCharType="begin"/>
      </w:r>
      <w:r w:rsidR="00910BB1">
        <w:rPr>
          <w:rFonts w:ascii="Arial" w:hAnsi="Arial"/>
        </w:rPr>
        <w:instrText xml:space="preserve"> ADDIN EN.CITE &lt;EndNote&gt;&lt;Cite&gt;&lt;Author&gt;Gregory&lt;/Author&gt;&lt;Year&gt;2002&lt;/Year&gt;&lt;RecNum&gt;258&lt;/RecNum&gt;&lt;DisplayText&gt;(Gregory 2002b)&lt;/DisplayText&gt;&lt;record&gt;&lt;rec-number&gt;258&lt;/rec-number&gt;&lt;foreign-keys&gt;&lt;key app="EN" db-id="95s0te0p99tv5oeffsnveep9rserdvvrxvx2" timestamp="1396457482"&gt;258&lt;/key&gt;&lt;/foreign-keys&gt;&lt;ref-type name="Journal Article"&gt;17&lt;/ref-type&gt;&lt;contributors&gt;&lt;authors&gt;&lt;author&gt;Gregory, T Ryan&lt;/author&gt;&lt;/authors&gt;&lt;/contributors&gt;&lt;titles&gt;&lt;title&gt;Genome size and developmental complexity&lt;/title&gt;&lt;secondary-title&gt;Genetica&lt;/secondary-title&gt;&lt;/titles&gt;&lt;periodical&gt;&lt;full-title&gt;Genetica&lt;/full-title&gt;&lt;/periodical&gt;&lt;pages&gt;131-146&lt;/pages&gt;&lt;volume&gt;115&lt;/volume&gt;&lt;number&gt;1&lt;/number&gt;&lt;dates&gt;&lt;year&gt;2002&lt;/year&gt;&lt;/dates&gt;&lt;isbn&gt;0016-6707&lt;/isbn&gt;&lt;urls&gt;&lt;/urls&gt;&lt;/record&gt;&lt;/Cite&gt;&lt;/EndNote&gt;</w:instrText>
      </w:r>
      <w:r w:rsidR="004E08D7">
        <w:rPr>
          <w:rFonts w:ascii="Arial" w:hAnsi="Arial"/>
        </w:rPr>
        <w:fldChar w:fldCharType="separate"/>
      </w:r>
      <w:r w:rsidR="004E08D7">
        <w:rPr>
          <w:rFonts w:ascii="Arial" w:hAnsi="Arial"/>
          <w:noProof/>
        </w:rPr>
        <w:t>(Gregory 2002b)</w:t>
      </w:r>
      <w:r w:rsidR="004E08D7">
        <w:rPr>
          <w:rFonts w:ascii="Arial" w:hAnsi="Arial"/>
        </w:rPr>
        <w:fldChar w:fldCharType="end"/>
      </w:r>
      <w:r>
        <w:rPr>
          <w:rFonts w:ascii="Arial" w:hAnsi="Arial"/>
        </w:rPr>
        <w:t xml:space="preserve">. This process is more aptly described as governed by constraints. As far as we are aware, the constraint model has never been formally tested within a phylogenetic comparative framework for a univariate trait. </w:t>
      </w:r>
    </w:p>
    <w:p w14:paraId="0113B1B1" w14:textId="03825672" w:rsidR="00920340" w:rsidRDefault="00ED3508">
      <w:pPr>
        <w:pStyle w:val="BodyA"/>
        <w:spacing w:line="480" w:lineRule="auto"/>
        <w:rPr>
          <w:rFonts w:ascii="Arial" w:eastAsia="Arial" w:hAnsi="Arial" w:cs="Arial"/>
        </w:rPr>
      </w:pPr>
      <w:r>
        <w:rPr>
          <w:rFonts w:ascii="Arial" w:eastAsia="Arial" w:hAnsi="Arial" w:cs="Arial"/>
        </w:rPr>
        <w:tab/>
        <w:t xml:space="preserve">Recent years have seen tremendous improvement in our understanding of the mechanistic processes by which genome size evolves. Variation in genome size can reflect the accumulation of many types of sequences, from simple repeats to increases in ploidy </w:t>
      </w:r>
      <w:r>
        <w:rPr>
          <w:rFonts w:ascii="Arial" w:eastAsia="Arial" w:hAnsi="Arial" w:cs="Arial"/>
        </w:rPr>
        <w:fldChar w:fldCharType="begin">
          <w:fldData xml:space="preserve">PEVuZE5vdGU+PENpdGU+PEF1dGhvcj5FbGxpb3R0PC9BdXRob3I+PFllYXI+MjAxNTwvWWVhcj48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</w:fldData>
        </w:fldChar>
      </w:r>
      <w:r w:rsidR="00372E33">
        <w:rPr>
          <w:rFonts w:ascii="Arial" w:eastAsia="Arial" w:hAnsi="Arial" w:cs="Arial"/>
        </w:rPr>
        <w:instrText xml:space="preserve"> ADDIN EN.CITE </w:instrText>
      </w:r>
      <w:r w:rsidR="00372E33">
        <w:rPr>
          <w:rFonts w:ascii="Arial" w:eastAsia="Arial" w:hAnsi="Arial" w:cs="Arial"/>
        </w:rPr>
        <w:fldChar w:fldCharType="begin">
          <w:fldData xml:space="preserve">PEVuZE5vdGU+PENpdGU+PEF1dGhvcj5FbGxpb3R0PC9BdXRob3I+PFllYXI+MjAxNTwvWWVhcj48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</w:fldData>
        </w:fldChar>
      </w:r>
      <w:r w:rsidR="00372E33">
        <w:rPr>
          <w:rFonts w:ascii="Arial" w:eastAsia="Arial" w:hAnsi="Arial" w:cs="Arial"/>
        </w:rPr>
        <w:instrText xml:space="preserve"> ADDIN EN.CITE.DATA </w:instrText>
      </w:r>
      <w:r w:rsidR="00372E33">
        <w:rPr>
          <w:rFonts w:ascii="Arial" w:eastAsia="Arial" w:hAnsi="Arial" w:cs="Arial"/>
        </w:rPr>
      </w:r>
      <w:r w:rsidR="00372E33">
        <w:rPr>
          <w:rFonts w:ascii="Arial" w:eastAsia="Arial" w:hAnsi="Arial" w:cs="Arial"/>
        </w:rPr>
        <w:fldChar w:fldCharType="end"/>
      </w:r>
      <w:r>
        <w:rPr>
          <w:rFonts w:ascii="Arial" w:eastAsia="Arial" w:hAnsi="Arial" w:cs="Arial"/>
        </w:rPr>
      </w:r>
      <w:r>
        <w:rPr>
          <w:rFonts w:ascii="Arial" w:eastAsia="Arial" w:hAnsi="Arial" w:cs="Arial"/>
        </w:rPr>
        <w:fldChar w:fldCharType="separate"/>
      </w:r>
      <w:r>
        <w:rPr>
          <w:rFonts w:ascii="Arial" w:hAnsi="Arial"/>
          <w:noProof/>
        </w:rPr>
        <w:t>(Elliott and Gregory 2015; Pasquesi, et al. 2018; Carta, et al. 2020)</w:t>
      </w:r>
      <w:r>
        <w:rPr>
          <w:rFonts w:ascii="Arial" w:eastAsia="Arial" w:hAnsi="Arial" w:cs="Arial"/>
        </w:rPr>
        <w:fldChar w:fldCharType="end"/>
      </w:r>
      <w:r>
        <w:rPr>
          <w:rFonts w:ascii="Arial" w:hAnsi="Arial"/>
        </w:rPr>
        <w:t xml:space="preserve">, such that the majority of the genome is non-coding or “junk” DNA. In vertebrate animals, genome size is strongly determined by the accumulation of transposable elements (TEs), sequences that replicate and spread throughout host genomes </w:t>
      </w:r>
      <w:r>
        <w:rPr>
          <w:rFonts w:ascii="Arial" w:eastAsia="Arial" w:hAnsi="Arial" w:cs="Arial"/>
        </w:rPr>
        <w:fldChar w:fldCharType="begin"/>
      </w:r>
      <w:r w:rsidR="00910BB1">
        <w:rPr>
          <w:rFonts w:ascii="Arial" w:eastAsia="Arial" w:hAnsi="Arial" w:cs="Arial"/>
        </w:rPr>
        <w:instrText xml:space="preserve"> ADDIN EN.CITE &lt;EndNote&gt;&lt;Cite&gt;&lt;Author&gt;Sotero-Caio&lt;/Author&gt;&lt;Year&gt;2017&lt;/Year&gt;&lt;RecNum&gt;655&lt;/RecNum&gt;&lt;DisplayText&gt;(Sotero-Caio, et al. 2017; Shao, et al. 2019)&lt;/DisplayText&gt;&lt;record&gt;&lt;rec-number&gt;655&lt;/rec-number&gt;&lt;foreign-keys&gt;&lt;key app="EN" db-id="95s0te0p99tv5oeffsnveep9rserdvvrxvx2" timestamp="1603385166"&gt;655&lt;/key&gt;&lt;/foreign-keys&gt;&lt;ref-type name="Journal Article"&gt;17&lt;/ref-type&gt;&lt;contributors&gt;&lt;authors&gt;&lt;author&gt;Sotero-Caio, Cibele G.&lt;/author&gt;&lt;author&gt;Platt, Roy N., II&lt;/author&gt;&lt;author&gt;Suh, Alexander&lt;/author&gt;&lt;author&gt;Ray, David A.&lt;/author&gt;&lt;/authors&gt;&lt;/contributors&gt;&lt;titles&gt;&lt;title&gt;Evolution and diversity of transposable elements in vertebrate genomes&lt;/title&gt;&lt;secondary-title&gt;Genome Biol Evol&lt;/secondary-title&gt;&lt;/titles&gt;&lt;periodical&gt;&lt;full-title&gt;Genome Biol Evol&lt;/full-title&gt;&lt;/periodical&gt;&lt;pages&gt;161-177&lt;/pages&gt;&lt;volume&gt;9&lt;/volume&gt;&lt;number&gt;1&lt;/number&gt;&lt;dates&gt;&lt;year&gt;2017&lt;/year&gt;&lt;/dates&gt;&lt;isbn&gt;1759-6653&lt;/isbn&gt;&lt;urls&gt;&lt;related-urls&gt;&lt;url&gt;https://doi.org/10.1093/gbe/evw264&lt;/url&gt;&lt;/related-urls&gt;&lt;/urls&gt;&lt;electronic-resource-num&gt;10.1093/gbe/evw264&lt;/electronic-resource-num&gt;&lt;access-date&gt;10/22/2020&lt;/access-date&gt;&lt;/record&gt;&lt;/Cite&gt;&lt;Cite&gt;&lt;Author&gt;Shao&lt;/Author&gt;&lt;Year&gt;2019&lt;/Year&gt;&lt;RecNum&gt;661&lt;/RecNum&gt;&lt;record&gt;&lt;rec-number&gt;661&lt;/rec-number&gt;&lt;foreign-keys&gt;&lt;key app="EN" db-id="95s0te0p99tv5oeffsnveep9rserdvvrxvx2" timestamp="1603554200"&gt;661&lt;/key&gt;&lt;/foreign-keys&gt;&lt;ref-type name="Journal Article"&gt;17&lt;/ref-type&gt;&lt;contributors&gt;&lt;authors&gt;&lt;author&gt;Shao, Feng&lt;/author&gt;&lt;author&gt;Han, Minjin&lt;/author&gt;&lt;author&gt;Peng, Zuogang&lt;/author&gt;&lt;/authors&gt;&lt;/contributors&gt;&lt;titles&gt;&lt;title&gt;Evolution and diversity of transposable elements in fish genomes&lt;/title&gt;&lt;secondary-title&gt;Sci Rep&lt;/secondary-title&gt;&lt;/titles&gt;&lt;pages&gt;15399&lt;/pages&gt;&lt;volume&gt;9&lt;/volume&gt;&lt;number&gt;1&lt;/number&gt;&lt;dates&gt;&lt;year&gt;2019&lt;/year&gt;&lt;pub-dates&gt;&lt;date&gt;2019/10/28&lt;/date&gt;&lt;/pub-dates&gt;&lt;/dates&gt;&lt;isbn&gt;2045-2322&lt;/isbn&gt;&lt;urls&gt;&lt;related-urls&gt;&lt;url&gt;https://doi.org/10.1038/s41598-019-51888-1&lt;/url&gt;&lt;/related-urls&gt;&lt;/urls&gt;&lt;electronic-resource-num&gt;10.1038/s41598-019-51888-1&lt;/electronic-resource-num&gt;&lt;/record&gt;&lt;/Cite&gt;&lt;/EndNote&gt;</w:instrText>
      </w:r>
      <w:r>
        <w:rPr>
          <w:rFonts w:ascii="Arial" w:eastAsia="Arial" w:hAnsi="Arial" w:cs="Arial"/>
        </w:rPr>
        <w:fldChar w:fldCharType="separate"/>
      </w:r>
      <w:r>
        <w:rPr>
          <w:rFonts w:ascii="Arial" w:hAnsi="Arial"/>
          <w:noProof/>
        </w:rPr>
        <w:t>(Sotero-Caio, et al. 2017; Shao, et al. 2019)</w:t>
      </w:r>
      <w:r>
        <w:rPr>
          <w:rFonts w:ascii="Arial" w:eastAsia="Arial" w:hAnsi="Arial" w:cs="Arial"/>
        </w:rPr>
        <w:fldChar w:fldCharType="end"/>
      </w:r>
      <w:r>
        <w:rPr>
          <w:rFonts w:ascii="Arial" w:hAnsi="Arial"/>
        </w:rPr>
        <w:t xml:space="preserve">. TEs are also deleted by mutations introduced during replication, recombination, and DNA repair </w:t>
      </w:r>
      <w:r w:rsidR="004E08D7">
        <w:rPr>
          <w:rFonts w:ascii="Arial" w:hAnsi="Arial"/>
        </w:rPr>
        <w:fldChar w:fldCharType="begin">
          <w:fldData xml:space="preserve">PEVuZE5vdGU+PENpdGU+PEF1dGhvcj5NaWNoYWVsPC9BdXRob3I+PFllYXI+MjAxNDwvWWVhcj48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</w:fldData>
        </w:fldChar>
      </w:r>
      <w:r w:rsidR="00372E33">
        <w:rPr>
          <w:rFonts w:ascii="Arial" w:hAnsi="Arial"/>
        </w:rPr>
        <w:instrText xml:space="preserve"> ADDIN EN.CITE </w:instrText>
      </w:r>
      <w:r w:rsidR="00372E33">
        <w:rPr>
          <w:rFonts w:ascii="Arial" w:hAnsi="Arial"/>
        </w:rPr>
        <w:fldChar w:fldCharType="begin">
          <w:fldData xml:space="preserve">PEVuZE5vdGU+PENpdGU+PEF1dGhvcj5NaWNoYWVsPC9BdXRob3I+PFllYXI+MjAxNDwvWWVhcj48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</w:fldData>
        </w:fldChar>
      </w:r>
      <w:r w:rsidR="00372E33">
        <w:rPr>
          <w:rFonts w:ascii="Arial" w:hAnsi="Arial"/>
        </w:rPr>
        <w:instrText xml:space="preserve"> ADDIN EN.CITE.DATA </w:instrText>
      </w:r>
      <w:r w:rsidR="00372E33">
        <w:rPr>
          <w:rFonts w:ascii="Arial" w:hAnsi="Arial"/>
        </w:rPr>
      </w:r>
      <w:r w:rsidR="00372E33">
        <w:rPr>
          <w:rFonts w:ascii="Arial" w:hAnsi="Arial"/>
        </w:rPr>
        <w:fldChar w:fldCharType="end"/>
      </w:r>
      <w:r w:rsidR="004E08D7">
        <w:rPr>
          <w:rFonts w:ascii="Arial" w:hAnsi="Arial"/>
        </w:rPr>
      </w:r>
      <w:r w:rsidR="004E08D7">
        <w:rPr>
          <w:rFonts w:ascii="Arial" w:hAnsi="Arial"/>
        </w:rPr>
        <w:fldChar w:fldCharType="separate"/>
      </w:r>
      <w:r w:rsidR="004E08D7">
        <w:rPr>
          <w:rFonts w:ascii="Arial" w:hAnsi="Arial"/>
          <w:noProof/>
        </w:rPr>
        <w:t>(Michael 2014; Vu, et al. 2017)</w:t>
      </w:r>
      <w:r w:rsidR="004E08D7">
        <w:rPr>
          <w:rFonts w:ascii="Arial" w:hAnsi="Arial"/>
        </w:rPr>
        <w:fldChar w:fldCharType="end"/>
      </w:r>
      <w:r>
        <w:rPr>
          <w:rFonts w:ascii="Arial" w:hAnsi="Arial"/>
        </w:rPr>
        <w:t xml:space="preserve">. In the absence of selection or constraint on genome size, the background process for genome evolution is stochastic, with genome size increasing if TE insertions outpace deletions. TE activity is often neutral at the cellular and organismal levels, with most individual insertions and deletions missing functional regions of the genome and resulting in negligible fitness consequences </w:t>
      </w:r>
      <w:r w:rsidR="00C71E50">
        <w:rPr>
          <w:rFonts w:ascii="Arial" w:hAnsi="Arial"/>
        </w:rPr>
        <w:fldChar w:fldCharType="begin"/>
      </w:r>
      <w:r w:rsidR="00910BB1">
        <w:rPr>
          <w:rFonts w:ascii="Arial" w:hAnsi="Arial"/>
        </w:rPr>
        <w:instrText xml:space="preserve"> ADDIN EN.CITE &lt;EndNote&gt;&lt;Cite&gt;&lt;Author&gt;Arkhipova&lt;/Author&gt;&lt;Year&gt;2018&lt;/Year&gt;&lt;RecNum&gt;656&lt;/RecNum&gt;&lt;DisplayText&gt;(Arkhipova 2018)&lt;/DisplayText&gt;&lt;record&gt;&lt;rec-number&gt;656&lt;/rec-number&gt;&lt;foreign-keys&gt;&lt;key app="EN" db-id="95s0te0p99tv5oeffsnveep9rserdvvrxvx2" timestamp="1603501445"&gt;656&lt;/key&gt;&lt;/foreign-keys&gt;&lt;ref-type name="Journal Article"&gt;17&lt;/ref-type&gt;&lt;contributors&gt;&lt;authors&gt;&lt;author&gt;Arkhipova, Irina R.&lt;/author&gt;&lt;/authors&gt;&lt;/contributors&gt;&lt;titles&gt;&lt;title&gt;Neutral theory, transposable elements, and eukaryotic genome evolution&lt;/title&gt;&lt;secondary-title&gt;Mol Biol Evol&lt;/secondary-title&gt;&lt;/titles&gt;&lt;periodical&gt;&lt;full-title&gt;Mol Biol Evol&lt;/full-title&gt;&lt;/periodical&gt;&lt;pages&gt;1332-1337&lt;/pages&gt;&lt;volume&gt;35&lt;/volume&gt;&lt;number&gt;6&lt;/number&gt;&lt;dates&gt;&lt;year&gt;2018&lt;/year&gt;&lt;/dates&gt;&lt;isbn&gt;0737-4038&lt;/isbn&gt;&lt;urls&gt;&lt;related-urls&gt;&lt;url&gt;https://doi.org/10.1093/molbev/msy083&lt;/url&gt;&lt;/related-urls&gt;&lt;/urls&gt;&lt;electronic-resource-num&gt;10.1093/molbev/msy083&lt;/electronic-resource-num&gt;&lt;access-date&gt;10/24/2020&lt;/access-date&gt;&lt;/record&gt;&lt;/Cite&gt;&lt;/EndNote&gt;</w:instrText>
      </w:r>
      <w:r w:rsidR="00C71E50">
        <w:rPr>
          <w:rFonts w:ascii="Arial" w:hAnsi="Arial"/>
        </w:rPr>
        <w:fldChar w:fldCharType="separate"/>
      </w:r>
      <w:r w:rsidR="00C71E50">
        <w:rPr>
          <w:rFonts w:ascii="Arial" w:hAnsi="Arial"/>
          <w:noProof/>
        </w:rPr>
        <w:t>(Arkhipova 2018)</w:t>
      </w:r>
      <w:r w:rsidR="00C71E50">
        <w:rPr>
          <w:rFonts w:ascii="Arial" w:hAnsi="Arial"/>
        </w:rPr>
        <w:fldChar w:fldCharType="end"/>
      </w:r>
      <w:r>
        <w:rPr>
          <w:rFonts w:ascii="Arial" w:hAnsi="Arial"/>
        </w:rPr>
        <w:t>. Non-coding DNA can therefore accumulate until genome size crosses a threshold where it begins to impact fitness through a correlated trait (</w:t>
      </w:r>
      <w:proofErr w:type="gramStart"/>
      <w:r>
        <w:rPr>
          <w:rFonts w:ascii="Arial" w:hAnsi="Arial"/>
        </w:rPr>
        <w:t>e.g.</w:t>
      </w:r>
      <w:proofErr w:type="gramEnd"/>
      <w:r>
        <w:rPr>
          <w:rFonts w:ascii="Arial" w:hAnsi="Arial"/>
        </w:rPr>
        <w:t xml:space="preserve"> cell size or developmental rate</w:t>
      </w:r>
      <w:r w:rsidR="009B2991">
        <w:rPr>
          <w:rFonts w:ascii="Arial" w:hAnsi="Arial"/>
        </w:rPr>
        <w:t>).</w:t>
      </w:r>
      <w:r>
        <w:rPr>
          <w:rFonts w:ascii="Arial" w:hAnsi="Arial"/>
        </w:rPr>
        <w:t xml:space="preserve"> </w:t>
      </w:r>
    </w:p>
    <w:p w14:paraId="0113B1B2" w14:textId="751A0142" w:rsidR="00920340" w:rsidRDefault="00ED3508">
      <w:pPr>
        <w:pStyle w:val="BodyA"/>
        <w:spacing w:line="480" w:lineRule="auto"/>
        <w:rPr>
          <w:rFonts w:ascii="Arial" w:eastAsia="Arial" w:hAnsi="Arial" w:cs="Arial"/>
        </w:rPr>
      </w:pPr>
      <w:r>
        <w:rPr>
          <w:rFonts w:ascii="Arial" w:eastAsia="Arial" w:hAnsi="Arial" w:cs="Arial"/>
        </w:rPr>
        <w:tab/>
        <w:t xml:space="preserve">While the notion of constraint on genome size is conceptually appealing, there are few comparative methods that can </w:t>
      </w:r>
      <w:r>
        <w:rPr>
          <w:rFonts w:ascii="Arial" w:hAnsi="Arial"/>
        </w:rPr>
        <w:t xml:space="preserve">detect constraint and possibly distinguish it from adaptation. </w:t>
      </w:r>
      <w:r w:rsidR="00632931">
        <w:rPr>
          <w:rFonts w:ascii="Arial" w:hAnsi="Arial"/>
        </w:rPr>
        <w:t xml:space="preserve">Whether by correlation of phylogenetically independent contrasts </w:t>
      </w:r>
      <w:r w:rsidR="00A32B64">
        <w:rPr>
          <w:rFonts w:ascii="Arial" w:hAnsi="Arial"/>
        </w:rPr>
        <w:lastRenderedPageBreak/>
        <w:fldChar w:fldCharType="begin"/>
      </w:r>
      <w:r w:rsidR="00A32B64">
        <w:rPr>
          <w:rFonts w:ascii="Arial" w:hAnsi="Arial"/>
        </w:rPr>
        <w:instrText xml:space="preserve"> ADDIN EN.CITE &lt;EndNote&gt;&lt;Cite&gt;&lt;Author&gt;Felsenstein&lt;/Author&gt;&lt;Year&gt;1985&lt;/Year&gt;&lt;RecNum&gt;686&lt;/RecNum&gt;&lt;DisplayText&gt;(Felsenstein 1985)&lt;/DisplayText&gt;&lt;record&gt;&lt;rec-number&gt;686&lt;/rec-number&gt;&lt;foreign-keys&gt;&lt;key app="EN" db-id="95s0te0p99tv5oeffsnveep9rserdvvrxvx2" timestamp="1605131204"&gt;686&lt;/key&gt;&lt;/foreign-keys&gt;&lt;ref-type name="Journal Article"&gt;17&lt;/ref-type&gt;&lt;contributors&gt;&lt;authors&gt;&lt;author&gt;Felsenstein, Joseph&lt;/author&gt;&lt;/authors&gt;&lt;/contributors&gt;&lt;titles&gt;&lt;title&gt;Phylogenies and the comparative method&lt;/title&gt;&lt;secondary-title&gt;Am Nat&lt;/secondary-title&gt;&lt;/titles&gt;&lt;periodical&gt;&lt;full-title&gt;Am Nat&lt;/full-title&gt;&lt;/periodical&gt;&lt;pages&gt;1-15&lt;/pages&gt;&lt;volume&gt;125&lt;/volume&gt;&lt;number&gt;1&lt;/number&gt;&lt;dates&gt;&lt;year&gt;1985&lt;/year&gt;&lt;pub-dates&gt;&lt;date&gt;1985/01/01&lt;/date&gt;&lt;/pub-dates&gt;&lt;/dates&gt;&lt;publisher&gt;The University of Chicago Press&lt;/publisher&gt;&lt;isbn&gt;0003-0147&lt;/isbn&gt;&lt;urls&gt;&lt;related-urls&gt;&lt;url&gt;https://doi.org/10.1086/284325&lt;/url&gt;&lt;/related-urls&gt;&lt;/urls&gt;&lt;electronic-resource-num&gt;10.1086/284325&lt;/electronic-resource-num&gt;&lt;access-date&gt;2020/11/11&lt;/access-date&gt;&lt;/record&gt;&lt;/Cite&gt;&lt;/EndNote&gt;</w:instrText>
      </w:r>
      <w:r w:rsidR="00A32B64">
        <w:rPr>
          <w:rFonts w:ascii="Arial" w:hAnsi="Arial"/>
        </w:rPr>
        <w:fldChar w:fldCharType="separate"/>
      </w:r>
      <w:r w:rsidR="00A32B64">
        <w:rPr>
          <w:rFonts w:ascii="Arial" w:hAnsi="Arial"/>
          <w:noProof/>
        </w:rPr>
        <w:t>(Felsenstein 1985)</w:t>
      </w:r>
      <w:r w:rsidR="00A32B64">
        <w:rPr>
          <w:rFonts w:ascii="Arial" w:hAnsi="Arial"/>
        </w:rPr>
        <w:fldChar w:fldCharType="end"/>
      </w:r>
      <w:r w:rsidR="00632931">
        <w:rPr>
          <w:rFonts w:ascii="Arial" w:hAnsi="Arial"/>
        </w:rPr>
        <w:t xml:space="preserve"> or by phylogenetic autocorrelation </w:t>
      </w:r>
      <w:r w:rsidR="00A32B64">
        <w:rPr>
          <w:rFonts w:ascii="Arial" w:hAnsi="Arial"/>
        </w:rPr>
        <w:fldChar w:fldCharType="begin"/>
      </w:r>
      <w:r w:rsidR="00A32B64">
        <w:rPr>
          <w:rFonts w:ascii="Arial" w:hAnsi="Arial"/>
        </w:rPr>
        <w:instrText xml:space="preserve"> ADDIN EN.CITE &lt;EndNote&gt;&lt;Cite&gt;&lt;Author&gt;Cheverud&lt;/Author&gt;&lt;Year&gt;1985&lt;/Year&gt;&lt;RecNum&gt;717&lt;/RecNum&gt;&lt;DisplayText&gt;(Cheverud, et al. 1985)&lt;/DisplayText&gt;&lt;record&gt;&lt;rec-number&gt;717&lt;/rec-number&gt;&lt;foreign-keys&gt;&lt;key app="EN" db-id="95s0te0p99tv5oeffsnveep9rserdvvrxvx2" timestamp="1618882985"&gt;717&lt;/key&gt;&lt;/foreign-keys&gt;&lt;ref-type name="Journal Article"&gt;17&lt;/ref-type&gt;&lt;contributors&gt;&lt;authors&gt;&lt;author&gt;Cheverud, James M.&lt;/author&gt;&lt;author&gt;Dow, Malcolm M.&lt;/author&gt;&lt;author&gt;Leutenegger, Walter&lt;/author&gt;&lt;/authors&gt;&lt;/contributors&gt;&lt;titles&gt;&lt;title&gt;The quantitative assessment of phylogenetic constraints in comparative analyses: Sexual dimorphism in body weight among primates&lt;/title&gt;&lt;secondary-title&gt;Evolution&lt;/secondary-title&gt;&lt;/titles&gt;&lt;periodical&gt;&lt;full-title&gt;Evolution&lt;/full-title&gt;&lt;/periodical&gt;&lt;pages&gt;1335-1351&lt;/pages&gt;&lt;volume&gt;39&lt;/volume&gt;&lt;number&gt;6&lt;/number&gt;&lt;dates&gt;&lt;year&gt;1985&lt;/year&gt;&lt;pub-dates&gt;&lt;date&gt;1985/11/01&lt;/date&gt;&lt;/pub-dates&gt;&lt;/dates&gt;&lt;publisher&gt;John Wiley &amp;amp; Sons, Ltd&lt;/publisher&gt;&lt;isbn&gt;0014-3820&lt;/isbn&gt;&lt;work-type&gt;https://doi.org/10.1111/j.1558-5646.1985.tb05699.x&lt;/work-type&gt;&lt;urls&gt;&lt;related-urls&gt;&lt;url&gt;https://doi.org/10.1111/j.1558-5646.1985.tb05699.x&lt;/url&gt;&lt;/related-urls&gt;&lt;/urls&gt;&lt;electronic-resource-num&gt;https://doi.org/10.1111/j.1558-5646.1985.tb05699.x&lt;/electronic-resource-num&gt;&lt;access-date&gt;2021/04/19&lt;/access-date&gt;&lt;/record&gt;&lt;/Cite&gt;&lt;/EndNote&gt;</w:instrText>
      </w:r>
      <w:r w:rsidR="00A32B64">
        <w:rPr>
          <w:rFonts w:ascii="Arial" w:hAnsi="Arial"/>
        </w:rPr>
        <w:fldChar w:fldCharType="separate"/>
      </w:r>
      <w:r w:rsidR="00A32B64">
        <w:rPr>
          <w:rFonts w:ascii="Arial" w:hAnsi="Arial"/>
          <w:noProof/>
        </w:rPr>
        <w:t>(Cheverud, et al. 1985)</w:t>
      </w:r>
      <w:r w:rsidR="00A32B64">
        <w:rPr>
          <w:rFonts w:ascii="Arial" w:hAnsi="Arial"/>
        </w:rPr>
        <w:fldChar w:fldCharType="end"/>
      </w:r>
      <w:r w:rsidR="00632931">
        <w:rPr>
          <w:rFonts w:ascii="Arial" w:hAnsi="Arial"/>
        </w:rPr>
        <w:t>, p</w:t>
      </w:r>
      <w:r>
        <w:rPr>
          <w:rFonts w:ascii="Arial" w:hAnsi="Arial"/>
        </w:rPr>
        <w:t>hylogenetic comparative methods that focus primarily on the mean or "location" of the phenotype are primed to detect adaptive evolution, as selection is expected to move the phenotype toward an optimum</w:t>
      </w:r>
      <w:r w:rsidR="00CF56D9">
        <w:rPr>
          <w:rFonts w:ascii="Arial" w:hAnsi="Arial"/>
        </w:rPr>
        <w:t xml:space="preserve"> </w:t>
      </w:r>
      <w:r w:rsidR="00A32B64">
        <w:rPr>
          <w:rFonts w:ascii="Arial" w:hAnsi="Arial"/>
        </w:rPr>
        <w:fldChar w:fldCharType="begin"/>
      </w:r>
      <w:r w:rsidR="00A32B64">
        <w:rPr>
          <w:rFonts w:ascii="Arial" w:hAnsi="Arial"/>
        </w:rPr>
        <w:instrText xml:space="preserve"> ADDIN EN.CITE &lt;EndNote&gt;&lt;Cite&gt;&lt;Author&gt;Simpson&lt;/Author&gt;&lt;Year&gt;1953&lt;/Year&gt;&lt;RecNum&gt;718&lt;/RecNum&gt;&lt;DisplayText&gt;(Simpson 1953; Lande 1980)&lt;/DisplayText&gt;&lt;record&gt;&lt;rec-number&gt;718&lt;/rec-number&gt;&lt;foreign-keys&gt;&lt;key app="EN" db-id="95s0te0p99tv5oeffsnveep9rserdvvrxvx2" timestamp="1618883161"&gt;718&lt;/key&gt;&lt;/foreign-keys&gt;&lt;ref-type name="Book"&gt;6&lt;/ref-type&gt;&lt;contributors&gt;&lt;authors&gt;&lt;author&gt;Simpson, George Gaylord&lt;/author&gt;&lt;/authors&gt;&lt;/contributors&gt;&lt;titles&gt;&lt;title&gt;The Major Features of Evolution&lt;/title&gt;&lt;/titles&gt;&lt;volume&gt;17&lt;/volume&gt;&lt;dates&gt;&lt;year&gt;1953&lt;/year&gt;&lt;/dates&gt;&lt;pub-location&gt;New York&lt;/pub-location&gt;&lt;publisher&gt;Columbia University Press&lt;/publisher&gt;&lt;urls&gt;&lt;related-urls&gt;&lt;url&gt;https://doi.org/10.7312/simp93764&lt;/url&gt;&lt;/related-urls&gt;&lt;/urls&gt;&lt;electronic-resource-num&gt;doi:10.7312/simp93764&lt;/electronic-resource-num&gt;&lt;/record&gt;&lt;/Cite&gt;&lt;Cite&gt;&lt;Author&gt;Lande&lt;/Author&gt;&lt;Year&gt;1980&lt;/Year&gt;&lt;RecNum&gt;719&lt;/RecNum&gt;&lt;record&gt;&lt;rec-number&gt;719&lt;/rec-number&gt;&lt;foreign-keys&gt;&lt;key app="EN" db-id="95s0te0p99tv5oeffsnveep9rserdvvrxvx2" timestamp="1618883269"&gt;719&lt;/key&gt;&lt;/foreign-keys&gt;&lt;ref-type name="Journal Article"&gt;17&lt;/ref-type&gt;&lt;contributors&gt;&lt;authors&gt;&lt;author&gt;Lande, Russell&lt;/author&gt;&lt;/authors&gt;&lt;/contributors&gt;&lt;titles&gt;&lt;title&gt;Genetic variation and phenotypic evolution during allopatric speciation&lt;/title&gt;&lt;secondary-title&gt;Am Nat&lt;/secondary-title&gt;&lt;/titles&gt;&lt;periodical&gt;&lt;full-title&gt;Am Nat&lt;/full-title&gt;&lt;/periodical&gt;&lt;pages&gt;463-479&lt;/pages&gt;&lt;volume&gt;116&lt;/volume&gt;&lt;number&gt;4&lt;/number&gt;&lt;dates&gt;&lt;year&gt;1980&lt;/year&gt;&lt;/dates&gt;&lt;isbn&gt;0003-0147&lt;/isbn&gt;&lt;urls&gt;&lt;/urls&gt;&lt;/record&gt;&lt;/Cite&gt;&lt;/EndNote&gt;</w:instrText>
      </w:r>
      <w:r w:rsidR="00A32B64">
        <w:rPr>
          <w:rFonts w:ascii="Arial" w:hAnsi="Arial"/>
        </w:rPr>
        <w:fldChar w:fldCharType="separate"/>
      </w:r>
      <w:r w:rsidR="00A32B64">
        <w:rPr>
          <w:rFonts w:ascii="Arial" w:hAnsi="Arial"/>
          <w:noProof/>
        </w:rPr>
        <w:t>(Simpson 1953; Lande 1980)</w:t>
      </w:r>
      <w:r w:rsidR="00A32B64">
        <w:rPr>
          <w:rFonts w:ascii="Arial" w:hAnsi="Arial"/>
        </w:rPr>
        <w:fldChar w:fldCharType="end"/>
      </w:r>
      <w:r>
        <w:rPr>
          <w:rFonts w:ascii="Arial" w:hAnsi="Arial"/>
        </w:rPr>
        <w:t xml:space="preserve">. For example, testing for a correlation between traits after independent contrasts </w:t>
      </w:r>
      <w:r w:rsidR="00A32B64">
        <w:rPr>
          <w:rFonts w:ascii="Arial" w:hAnsi="Arial"/>
        </w:rPr>
        <w:fldChar w:fldCharType="begin"/>
      </w:r>
      <w:r w:rsidR="00A32B64">
        <w:rPr>
          <w:rFonts w:ascii="Arial" w:hAnsi="Arial"/>
        </w:rPr>
        <w:instrText xml:space="preserve"> ADDIN EN.CITE &lt;EndNote&gt;&lt;Cite&gt;&lt;Author&gt;Felsenstein&lt;/Author&gt;&lt;Year&gt;1985&lt;/Year&gt;&lt;RecNum&gt;686&lt;/RecNum&gt;&lt;DisplayText&gt;(Felsenstein 1985)&lt;/DisplayText&gt;&lt;record&gt;&lt;rec-number&gt;686&lt;/rec-number&gt;&lt;foreign-keys&gt;&lt;key app="EN" db-id="95s0te0p99tv5oeffsnveep9rserdvvrxvx2" timestamp="1605131204"&gt;686&lt;/key&gt;&lt;/foreign-keys&gt;&lt;ref-type name="Journal Article"&gt;17&lt;/ref-type&gt;&lt;contributors&gt;&lt;authors&gt;&lt;author&gt;Felsenstein, Joseph&lt;/author&gt;&lt;/authors&gt;&lt;/contributors&gt;&lt;titles&gt;&lt;title&gt;Phylogenies and the comparative method&lt;/title&gt;&lt;secondary-title&gt;Am Nat&lt;/secondary-title&gt;&lt;/titles&gt;&lt;periodical&gt;&lt;full-title&gt;Am Nat&lt;/full-title&gt;&lt;/periodical&gt;&lt;pages&gt;1-15&lt;/pages&gt;&lt;volume&gt;125&lt;/volume&gt;&lt;number&gt;1&lt;/number&gt;&lt;dates&gt;&lt;year&gt;1985&lt;/year&gt;&lt;pub-dates&gt;&lt;date&gt;1985/01/01&lt;/date&gt;&lt;/pub-dates&gt;&lt;/dates&gt;&lt;publisher&gt;The University of Chicago Press&lt;/publisher&gt;&lt;isbn&gt;0003-0147&lt;/isbn&gt;&lt;urls&gt;&lt;related-urls&gt;&lt;url&gt;https://doi.org/10.1086/284325&lt;/url&gt;&lt;/related-urls&gt;&lt;/urls&gt;&lt;electronic-resource-num&gt;10.1086/284325&lt;/electronic-resource-num&gt;&lt;access-date&gt;2020/11/11&lt;/access-date&gt;&lt;/record&gt;&lt;/Cite&gt;&lt;/EndNote&gt;</w:instrText>
      </w:r>
      <w:r w:rsidR="00A32B64">
        <w:rPr>
          <w:rFonts w:ascii="Arial" w:hAnsi="Arial"/>
        </w:rPr>
        <w:fldChar w:fldCharType="separate"/>
      </w:r>
      <w:r w:rsidR="00A32B64">
        <w:rPr>
          <w:rFonts w:ascii="Arial" w:hAnsi="Arial"/>
          <w:noProof/>
        </w:rPr>
        <w:t>(Felsenstein 1985)</w:t>
      </w:r>
      <w:r w:rsidR="00A32B64">
        <w:rPr>
          <w:rFonts w:ascii="Arial" w:hAnsi="Arial"/>
        </w:rPr>
        <w:fldChar w:fldCharType="end"/>
      </w:r>
      <w:r w:rsidR="00940A81">
        <w:rPr>
          <w:rFonts w:ascii="Arial" w:hAnsi="Arial"/>
        </w:rPr>
        <w:t xml:space="preserve"> </w:t>
      </w:r>
      <w:r>
        <w:rPr>
          <w:rFonts w:ascii="Arial" w:hAnsi="Arial"/>
        </w:rPr>
        <w:t xml:space="preserve">may reveal whether, on average, a phenotype covaries across species with some other trait, with the relationship maintained presumably as a result of adaptive evolution. </w:t>
      </w:r>
      <w:r w:rsidR="00A728CF">
        <w:rPr>
          <w:rFonts w:ascii="Arial" w:hAnsi="Arial"/>
        </w:rPr>
        <w:t xml:space="preserve">Phylogenetic autocorrelation </w:t>
      </w:r>
      <w:r w:rsidR="00A32B64">
        <w:rPr>
          <w:rFonts w:ascii="Arial" w:hAnsi="Arial"/>
        </w:rPr>
        <w:fldChar w:fldCharType="begin"/>
      </w:r>
      <w:r w:rsidR="00A32B64">
        <w:rPr>
          <w:rFonts w:ascii="Arial" w:hAnsi="Arial"/>
        </w:rPr>
        <w:instrText xml:space="preserve"> ADDIN EN.CITE &lt;EndNote&gt;&lt;Cite&gt;&lt;Author&gt;Cheverud&lt;/Author&gt;&lt;Year&gt;1985&lt;/Year&gt;&lt;RecNum&gt;717&lt;/RecNum&gt;&lt;DisplayText&gt;(Cheverud, et al. 1985)&lt;/DisplayText&gt;&lt;record&gt;&lt;rec-number&gt;717&lt;/rec-number&gt;&lt;foreign-keys&gt;&lt;key app="EN" db-id="95s0te0p99tv5oeffsnveep9rserdvvrxvx2" timestamp="1618882985"&gt;717&lt;/key&gt;&lt;/foreign-keys&gt;&lt;ref-type name="Journal Article"&gt;17&lt;/ref-type&gt;&lt;contributors&gt;&lt;authors&gt;&lt;author&gt;Cheverud, James M.&lt;/author&gt;&lt;author&gt;Dow, Malcolm M.&lt;/author&gt;&lt;author&gt;Leutenegger, Walter&lt;/author&gt;&lt;/authors&gt;&lt;/contributors&gt;&lt;titles&gt;&lt;title&gt;The quantitative assessment of phylogenetic constraints in comparative analyses: Sexual dimorphism in body weight among primates&lt;/title&gt;&lt;secondary-title&gt;Evolution&lt;/secondary-title&gt;&lt;/titles&gt;&lt;periodical&gt;&lt;full-title&gt;Evolution&lt;/full-title&gt;&lt;/periodical&gt;&lt;pages&gt;1335-1351&lt;/pages&gt;&lt;volume&gt;39&lt;/volume&gt;&lt;number&gt;6&lt;/number&gt;&lt;dates&gt;&lt;year&gt;1985&lt;/year&gt;&lt;pub-dates&gt;&lt;date&gt;1985/11/01&lt;/date&gt;&lt;/pub-dates&gt;&lt;/dates&gt;&lt;publisher&gt;John Wiley &amp;amp; Sons, Ltd&lt;/publisher&gt;&lt;isbn&gt;0014-3820&lt;/isbn&gt;&lt;work-type&gt;https://doi.org/10.1111/j.1558-5646.1985.tb05699.x&lt;/work-type&gt;&lt;urls&gt;&lt;related-urls&gt;&lt;url&gt;https://doi.org/10.1111/j.1558-5646.1985.tb05699.x&lt;/url&gt;&lt;/related-urls&gt;&lt;/urls&gt;&lt;electronic-resource-num&gt;https://doi.org/10.1111/j.1558-5646.1985.tb05699.x&lt;/electronic-resource-num&gt;&lt;access-date&gt;2021/04/19&lt;/access-date&gt;&lt;/record&gt;&lt;/Cite&gt;&lt;/EndNote&gt;</w:instrText>
      </w:r>
      <w:r w:rsidR="00A32B64">
        <w:rPr>
          <w:rFonts w:ascii="Arial" w:hAnsi="Arial"/>
        </w:rPr>
        <w:fldChar w:fldCharType="separate"/>
      </w:r>
      <w:r w:rsidR="00A32B64">
        <w:rPr>
          <w:rFonts w:ascii="Arial" w:hAnsi="Arial"/>
          <w:noProof/>
        </w:rPr>
        <w:t>(Cheverud, et al. 1985)</w:t>
      </w:r>
      <w:r w:rsidR="00A32B64">
        <w:rPr>
          <w:rFonts w:ascii="Arial" w:hAnsi="Arial"/>
        </w:rPr>
        <w:fldChar w:fldCharType="end"/>
      </w:r>
      <w:r w:rsidR="00A728CF">
        <w:rPr>
          <w:rFonts w:ascii="Arial" w:hAnsi="Arial"/>
        </w:rPr>
        <w:t xml:space="preserve"> and phylogenetic regression </w:t>
      </w:r>
      <w:r w:rsidR="00A32B64">
        <w:rPr>
          <w:rFonts w:ascii="Arial" w:hAnsi="Arial"/>
        </w:rPr>
        <w:fldChar w:fldCharType="begin"/>
      </w:r>
      <w:r w:rsidR="00A32B64">
        <w:rPr>
          <w:rFonts w:ascii="Arial" w:hAnsi="Arial"/>
        </w:rPr>
        <w:instrText xml:space="preserve"> ADDIN EN.CITE &lt;EndNote&gt;&lt;Cite&gt;&lt;Author&gt;Grafen&lt;/Author&gt;&lt;Year&gt;1989&lt;/Year&gt;&lt;RecNum&gt;720&lt;/RecNum&gt;&lt;DisplayText&gt;(Grafen and Hamilton 1989)&lt;/DisplayText&gt;&lt;record&gt;&lt;rec-number&gt;720&lt;/rec-number&gt;&lt;foreign-keys&gt;&lt;key app="EN" db-id="95s0te0p99tv5oeffsnveep9rserdvvrxvx2" timestamp="1618883698"&gt;720&lt;/key&gt;&lt;/foreign-keys&gt;&lt;ref-type name="Journal Article"&gt;17&lt;/ref-type&gt;&lt;contributors&gt;&lt;authors&gt;&lt;author&gt;Grafen, Alan&lt;/author&gt;&lt;author&gt;Hamilton, William Donald&lt;/author&gt;&lt;/authors&gt;&lt;/contributors&gt;&lt;titles&gt;&lt;title&gt;The phylogenetic regression&lt;/title&gt;&lt;secondary-title&gt;Philosophical Transactions of the Royal Society of London. B, Biological Sciences&lt;/secondary-title&gt;&lt;/titles&gt;&lt;periodical&gt;&lt;full-title&gt;Philosophical Transactions of the Royal Society of London. B, Biological Sciences&lt;/full-title&gt;&lt;/periodical&gt;&lt;pages&gt;119-157&lt;/pages&gt;&lt;volume&gt;326&lt;/volume&gt;&lt;number&gt;1233&lt;/number&gt;&lt;dates&gt;&lt;year&gt;1989&lt;/year&gt;&lt;pub-dates&gt;&lt;date&gt;1989/12/21&lt;/date&gt;&lt;/pub-dates&gt;&lt;/dates&gt;&lt;publisher&gt;Royal Society&lt;/publisher&gt;&lt;urls&gt;&lt;related-urls&gt;&lt;url&gt;https://doi.org/10.1098/rstb.1989.0106&lt;/url&gt;&lt;/related-urls&gt;&lt;/urls&gt;&lt;electronic-resource-num&gt;10.1098/rstb.1989.0106&lt;/electronic-resource-num&gt;&lt;access-date&gt;2021/04/19&lt;/access-date&gt;&lt;/record&gt;&lt;/Cite&gt;&lt;/EndNote&gt;</w:instrText>
      </w:r>
      <w:r w:rsidR="00A32B64">
        <w:rPr>
          <w:rFonts w:ascii="Arial" w:hAnsi="Arial"/>
        </w:rPr>
        <w:fldChar w:fldCharType="separate"/>
      </w:r>
      <w:r w:rsidR="00A32B64">
        <w:rPr>
          <w:rFonts w:ascii="Arial" w:hAnsi="Arial"/>
          <w:noProof/>
        </w:rPr>
        <w:t>(Grafen and Hamilton 1989)</w:t>
      </w:r>
      <w:r w:rsidR="00A32B64">
        <w:rPr>
          <w:rFonts w:ascii="Arial" w:hAnsi="Arial"/>
        </w:rPr>
        <w:fldChar w:fldCharType="end"/>
      </w:r>
      <w:r w:rsidR="00A728CF">
        <w:rPr>
          <w:rFonts w:ascii="Arial" w:hAnsi="Arial"/>
        </w:rPr>
        <w:t xml:space="preserve"> use regression approaches to separate phylogenetic and environmental (adaptive) effects on variation of the mean phenotype. Ancestral character state reconstruction methods can infer the mean phenotype of interest along nodes of the tree and</w:t>
      </w:r>
      <w:r w:rsidR="008165FA">
        <w:rPr>
          <w:rFonts w:ascii="Arial" w:hAnsi="Arial"/>
        </w:rPr>
        <w:t xml:space="preserve"> are</w:t>
      </w:r>
      <w:r w:rsidR="00A728CF">
        <w:rPr>
          <w:rFonts w:ascii="Arial" w:hAnsi="Arial"/>
        </w:rPr>
        <w:t xml:space="preserve"> used to explore evolution in relation to some other factor, but vary in the underlying models employed </w:t>
      </w:r>
      <w:r w:rsidR="00A32B64">
        <w:rPr>
          <w:rFonts w:ascii="Arial" w:hAnsi="Arial"/>
        </w:rPr>
        <w:fldChar w:fldCharType="begin">
          <w:fldData xml:space="preserve">PEVuZE5vdGU+PENpdGU+PEF1dGhvcj5IdWV5PC9BdXRob3I+PFllYXI+MTk4NzwvWWVhcj48UmVj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</w:fldData>
        </w:fldChar>
      </w:r>
      <w:r w:rsidR="00A32B64">
        <w:rPr>
          <w:rFonts w:ascii="Arial" w:hAnsi="Arial"/>
        </w:rPr>
        <w:instrText xml:space="preserve"> ADDIN EN.CITE </w:instrText>
      </w:r>
      <w:r w:rsidR="00A32B64">
        <w:rPr>
          <w:rFonts w:ascii="Arial" w:hAnsi="Arial"/>
        </w:rPr>
        <w:fldChar w:fldCharType="begin">
          <w:fldData xml:space="preserve">PEVuZE5vdGU+PENpdGU+PEF1dGhvcj5IdWV5PC9BdXRob3I+PFllYXI+MTk4NzwvWWVhcj48UmVj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</w:fldData>
        </w:fldChar>
      </w:r>
      <w:r w:rsidR="00A32B64">
        <w:rPr>
          <w:rFonts w:ascii="Arial" w:hAnsi="Arial"/>
        </w:rPr>
        <w:instrText xml:space="preserve"> ADDIN EN.CITE.DATA </w:instrText>
      </w:r>
      <w:r w:rsidR="00A32B64">
        <w:rPr>
          <w:rFonts w:ascii="Arial" w:hAnsi="Arial"/>
        </w:rPr>
      </w:r>
      <w:r w:rsidR="00A32B64">
        <w:rPr>
          <w:rFonts w:ascii="Arial" w:hAnsi="Arial"/>
        </w:rPr>
        <w:fldChar w:fldCharType="end"/>
      </w:r>
      <w:r w:rsidR="00A32B64">
        <w:rPr>
          <w:rFonts w:ascii="Arial" w:hAnsi="Arial"/>
        </w:rPr>
      </w:r>
      <w:r w:rsidR="00A32B64">
        <w:rPr>
          <w:rFonts w:ascii="Arial" w:hAnsi="Arial"/>
        </w:rPr>
        <w:fldChar w:fldCharType="separate"/>
      </w:r>
      <w:r w:rsidR="00A32B64">
        <w:rPr>
          <w:rFonts w:ascii="Arial" w:hAnsi="Arial"/>
          <w:noProof/>
        </w:rPr>
        <w:t>(Huey and Bennett 1987; Maddison 1991; Schluter, et al. 1997)</w:t>
      </w:r>
      <w:r w:rsidR="00A32B64">
        <w:rPr>
          <w:rFonts w:ascii="Arial" w:hAnsi="Arial"/>
        </w:rPr>
        <w:fldChar w:fldCharType="end"/>
      </w:r>
      <w:r w:rsidR="00A728CF">
        <w:rPr>
          <w:rFonts w:ascii="Arial" w:hAnsi="Arial"/>
        </w:rPr>
        <w:t xml:space="preserve">. </w:t>
      </w:r>
      <w:r>
        <w:rPr>
          <w:rFonts w:ascii="Arial" w:hAnsi="Arial"/>
        </w:rPr>
        <w:t>How mean-focused methods enable the detection of constraint, however, is unclear.  Methods that model both the mean and variance of a stochastically evolving phenotype, such as Ornstein-</w:t>
      </w:r>
      <w:proofErr w:type="spellStart"/>
      <w:r>
        <w:rPr>
          <w:rFonts w:ascii="Arial" w:hAnsi="Arial"/>
        </w:rPr>
        <w:t>Uhlenbeck</w:t>
      </w:r>
      <w:proofErr w:type="spellEnd"/>
      <w:r>
        <w:rPr>
          <w:rFonts w:ascii="Arial" w:hAnsi="Arial"/>
        </w:rPr>
        <w:t>-based methods</w:t>
      </w:r>
      <w:r w:rsidR="0011230D">
        <w:rPr>
          <w:rFonts w:ascii="Arial" w:hAnsi="Arial"/>
        </w:rPr>
        <w:t xml:space="preserve"> </w:t>
      </w:r>
      <w:r w:rsidR="00A32B64">
        <w:rPr>
          <w:rFonts w:ascii="Arial" w:hAnsi="Arial"/>
        </w:rPr>
        <w:fldChar w:fldCharType="begin">
          <w:fldData xml:space="preserve">PEVuZE5vdGU+PENpdGU+PEF1dGhvcj5CZWF1bGlldTwvQXV0aG9yPjxZZWFyPjIwMTI8L1llYXI+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</w:fldData>
        </w:fldChar>
      </w:r>
      <w:r w:rsidR="00A32B64">
        <w:rPr>
          <w:rFonts w:ascii="Arial" w:hAnsi="Arial"/>
        </w:rPr>
        <w:instrText xml:space="preserve"> ADDIN EN.CITE </w:instrText>
      </w:r>
      <w:r w:rsidR="00A32B64">
        <w:rPr>
          <w:rFonts w:ascii="Arial" w:hAnsi="Arial"/>
        </w:rPr>
        <w:fldChar w:fldCharType="begin">
          <w:fldData xml:space="preserve">PEVuZE5vdGU+PENpdGU+PEF1dGhvcj5CZWF1bGlldTwvQXV0aG9yPjxZZWFyPjIwMTI8L1llYXI+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</w:fldData>
        </w:fldChar>
      </w:r>
      <w:r w:rsidR="00A32B64">
        <w:rPr>
          <w:rFonts w:ascii="Arial" w:hAnsi="Arial"/>
        </w:rPr>
        <w:instrText xml:space="preserve"> ADDIN EN.CITE.DATA </w:instrText>
      </w:r>
      <w:r w:rsidR="00A32B64">
        <w:rPr>
          <w:rFonts w:ascii="Arial" w:hAnsi="Arial"/>
        </w:rPr>
      </w:r>
      <w:r w:rsidR="00A32B64">
        <w:rPr>
          <w:rFonts w:ascii="Arial" w:hAnsi="Arial"/>
        </w:rPr>
        <w:fldChar w:fldCharType="end"/>
      </w:r>
      <w:r w:rsidR="00A32B64">
        <w:rPr>
          <w:rFonts w:ascii="Arial" w:hAnsi="Arial"/>
        </w:rPr>
      </w:r>
      <w:r w:rsidR="00A32B64">
        <w:rPr>
          <w:rFonts w:ascii="Arial" w:hAnsi="Arial"/>
        </w:rPr>
        <w:fldChar w:fldCharType="separate"/>
      </w:r>
      <w:r w:rsidR="00A32B64">
        <w:rPr>
          <w:rFonts w:ascii="Arial" w:hAnsi="Arial"/>
          <w:noProof/>
        </w:rPr>
        <w:t>(Hansen 1997; Butler and King 2004; O'Meara, et al. 2006; Beaulieu, et al. 2012)</w:t>
      </w:r>
      <w:r w:rsidR="00A32B64">
        <w:rPr>
          <w:rFonts w:ascii="Arial" w:hAnsi="Arial"/>
        </w:rPr>
        <w:fldChar w:fldCharType="end"/>
      </w:r>
      <w:r>
        <w:rPr>
          <w:rFonts w:ascii="Arial" w:hAnsi="Arial"/>
        </w:rPr>
        <w:t xml:space="preserve">, may open the door to exploring constraint by revealing whether a stochastically spreading phenotype evolves by selection, or by weak selection bounding the phenotype consistent with the presence of constraint, or by no selection at all. </w:t>
      </w:r>
    </w:p>
    <w:p w14:paraId="3CB0ABC0" w14:textId="69214045" w:rsidR="00C821EC" w:rsidRDefault="00ED3508">
      <w:pPr>
        <w:pStyle w:val="BodyB"/>
        <w:spacing w:line="480" w:lineRule="auto"/>
        <w:rPr>
          <w:ins w:id="5" w:author="Mueller,Rachel" w:date="2021-10-22T12:39:00Z"/>
          <w:rFonts w:ascii="Arial" w:hAnsi="Arial"/>
        </w:rPr>
      </w:pPr>
      <w:r>
        <w:rPr>
          <w:rFonts w:ascii="Arial" w:eastAsia="Arial" w:hAnsi="Arial" w:cs="Arial"/>
        </w:rPr>
        <w:tab/>
        <w:t>Salamanders are an ideal group to test hypotheses of selection and constraint on genome size. They have both the largest genomes and the largest range of variation in genome size among vertebrates. Genome sizes range from</w:t>
      </w:r>
      <w:r w:rsidR="00C02A2C">
        <w:rPr>
          <w:rFonts w:ascii="Arial" w:hAnsi="Arial"/>
        </w:rPr>
        <w:t xml:space="preserve"> 9 </w:t>
      </w:r>
      <w:r w:rsidRPr="00C02A2C">
        <w:rPr>
          <w:rFonts w:ascii="Arial" w:hAnsi="Arial"/>
        </w:rPr>
        <w:t>G</w:t>
      </w:r>
      <w:r>
        <w:rPr>
          <w:rFonts w:ascii="Arial" w:hAnsi="Arial"/>
        </w:rPr>
        <w:t xml:space="preserve">b – 120 Gb across the </w:t>
      </w:r>
      <w:r>
        <w:rPr>
          <w:rFonts w:ascii="Arial" w:hAnsi="Arial"/>
        </w:rPr>
        <w:lastRenderedPageBreak/>
        <w:t>7</w:t>
      </w:r>
      <w:r w:rsidR="00C02A2C">
        <w:rPr>
          <w:rFonts w:ascii="Arial" w:hAnsi="Arial"/>
        </w:rPr>
        <w:t>6</w:t>
      </w:r>
      <w:ins w:id="6" w:author="Mueller,Rachel" w:date="2021-10-22T10:44:00Z">
        <w:r w:rsidR="00AE1C25">
          <w:rPr>
            <w:rFonts w:ascii="Arial" w:hAnsi="Arial"/>
          </w:rPr>
          <w:t>6</w:t>
        </w:r>
      </w:ins>
      <w:del w:id="7" w:author="Mueller,Rachel" w:date="2021-10-22T10:44:00Z">
        <w:r w:rsidDel="00AE1C25">
          <w:rPr>
            <w:rFonts w:ascii="Arial" w:hAnsi="Arial"/>
          </w:rPr>
          <w:delText>3</w:delText>
        </w:r>
      </w:del>
      <w:r>
        <w:rPr>
          <w:rFonts w:ascii="Arial" w:hAnsi="Arial"/>
        </w:rPr>
        <w:t xml:space="preserve"> extant species </w:t>
      </w:r>
      <w:r w:rsidR="003E347C">
        <w:rPr>
          <w:rFonts w:ascii="Arial" w:hAnsi="Arial"/>
        </w:rPr>
        <w:fldChar w:fldCharType="begin">
          <w:fldData xml:space="preserve">PEVuZE5vdGU+PENpdGU+PEF1dGhvcj5HcmVnb3J5PC9BdXRob3I+PFllYXI+MjAyMTwvWWVhcj48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</w:fldData>
        </w:fldChar>
      </w:r>
      <w:r w:rsidR="00843ECC">
        <w:rPr>
          <w:rFonts w:ascii="Arial" w:hAnsi="Arial"/>
        </w:rPr>
        <w:instrText xml:space="preserve"> ADDIN EN.CITE </w:instrText>
      </w:r>
      <w:r w:rsidR="00843ECC">
        <w:rPr>
          <w:rFonts w:ascii="Arial" w:hAnsi="Arial"/>
        </w:rPr>
        <w:fldChar w:fldCharType="begin">
          <w:fldData xml:space="preserve">PEVuZE5vdGU+PENpdGU+PEF1dGhvcj5HcmVnb3J5PC9BdXRob3I+PFllYXI+MjAyMTwvWWVhcj48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</w:fldData>
        </w:fldChar>
      </w:r>
      <w:r w:rsidR="00843ECC">
        <w:rPr>
          <w:rFonts w:ascii="Arial" w:hAnsi="Arial"/>
        </w:rPr>
        <w:instrText xml:space="preserve"> ADDIN EN.CITE.DATA </w:instrText>
      </w:r>
      <w:r w:rsidR="00843ECC">
        <w:rPr>
          <w:rFonts w:ascii="Arial" w:hAnsi="Arial"/>
        </w:rPr>
      </w:r>
      <w:r w:rsidR="00843ECC">
        <w:rPr>
          <w:rFonts w:ascii="Arial" w:hAnsi="Arial"/>
        </w:rPr>
        <w:fldChar w:fldCharType="end"/>
      </w:r>
      <w:r w:rsidR="003E347C">
        <w:rPr>
          <w:rFonts w:ascii="Arial" w:hAnsi="Arial"/>
        </w:rPr>
      </w:r>
      <w:r w:rsidR="003E347C">
        <w:rPr>
          <w:rFonts w:ascii="Arial" w:hAnsi="Arial"/>
        </w:rPr>
        <w:fldChar w:fldCharType="separate"/>
      </w:r>
      <w:r w:rsidR="008866D2">
        <w:rPr>
          <w:rFonts w:ascii="Arial" w:hAnsi="Arial"/>
          <w:noProof/>
        </w:rPr>
        <w:t>(Decena-Segarra, et al. 2020; AmphibiaWeb 2021; Gregory 2021)</w:t>
      </w:r>
      <w:r w:rsidR="003E347C">
        <w:rPr>
          <w:rFonts w:ascii="Arial" w:hAnsi="Arial"/>
        </w:rPr>
        <w:fldChar w:fldCharType="end"/>
      </w:r>
      <w:r>
        <w:rPr>
          <w:rFonts w:ascii="Arial" w:hAnsi="Arial"/>
        </w:rPr>
        <w:t>, reflecting varying levels of TE accumulation. Salamanders also have exceptional life-history diversity, in particular, with metamorphosis lost, modified, and regained throughout their evolutionary history</w:t>
      </w:r>
      <w:ins w:id="8" w:author="Mueller,Rachel" w:date="2021-10-22T12:30:00Z">
        <w:r w:rsidR="00E26BE7">
          <w:rPr>
            <w:rFonts w:ascii="Arial" w:hAnsi="Arial"/>
          </w:rPr>
          <w:t xml:space="preserve"> by different mechanisms</w:t>
        </w:r>
      </w:ins>
      <w:r>
        <w:rPr>
          <w:rFonts w:ascii="Arial" w:hAnsi="Arial"/>
        </w:rPr>
        <w:t xml:space="preserve"> </w:t>
      </w:r>
      <w:r>
        <w:rPr>
          <w:rFonts w:ascii="Arial" w:eastAsia="Arial" w:hAnsi="Arial" w:cs="Arial"/>
        </w:rPr>
        <w:fldChar w:fldCharType="begin">
          <w:fldData xml:space="preserve">PEVuZE5vdGU+PENpdGU+PEF1dGhvcj5XaWVuczwvQXV0aG9yPjxZZWFyPjIwMDU8L1llYXI+PFJl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==
</w:fldData>
        </w:fldChar>
      </w:r>
      <w:r w:rsidR="00910BB1">
        <w:rPr>
          <w:rFonts w:ascii="Arial" w:eastAsia="Arial" w:hAnsi="Arial" w:cs="Arial"/>
        </w:rPr>
        <w:instrText xml:space="preserve"> ADDIN EN.CITE </w:instrText>
      </w:r>
      <w:r w:rsidR="00910BB1">
        <w:rPr>
          <w:rFonts w:ascii="Arial" w:eastAsia="Arial" w:hAnsi="Arial" w:cs="Arial"/>
        </w:rPr>
        <w:fldChar w:fldCharType="begin">
          <w:fldData xml:space="preserve">PEVuZE5vdGU+PENpdGU+PEF1dGhvcj5XaWVuczwvQXV0aG9yPjxZZWFyPjIwMDU8L1llYXI+PFJl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==
</w:fldData>
        </w:fldChar>
      </w:r>
      <w:r w:rsidR="00910BB1">
        <w:rPr>
          <w:rFonts w:ascii="Arial" w:eastAsia="Arial" w:hAnsi="Arial" w:cs="Arial"/>
        </w:rPr>
        <w:instrText xml:space="preserve"> ADDIN EN.CITE.DATA </w:instrText>
      </w:r>
      <w:r w:rsidR="00910BB1">
        <w:rPr>
          <w:rFonts w:ascii="Arial" w:eastAsia="Arial" w:hAnsi="Arial" w:cs="Arial"/>
        </w:rPr>
      </w:r>
      <w:r w:rsidR="00910BB1">
        <w:rPr>
          <w:rFonts w:ascii="Arial" w:eastAsia="Arial" w:hAnsi="Arial" w:cs="Arial"/>
        </w:rPr>
        <w:fldChar w:fldCharType="end"/>
      </w:r>
      <w:r>
        <w:rPr>
          <w:rFonts w:ascii="Arial" w:eastAsia="Arial" w:hAnsi="Arial" w:cs="Arial"/>
        </w:rPr>
      </w:r>
      <w:r>
        <w:rPr>
          <w:rFonts w:ascii="Arial" w:eastAsia="Arial" w:hAnsi="Arial" w:cs="Arial"/>
        </w:rPr>
        <w:fldChar w:fldCharType="separate"/>
      </w:r>
      <w:r w:rsidR="00910BB1">
        <w:rPr>
          <w:rFonts w:ascii="Arial" w:eastAsia="Arial" w:hAnsi="Arial" w:cs="Arial"/>
          <w:noProof/>
        </w:rPr>
        <w:t>(Chippindale, et al. 2004; Mueller, et al. 2004; Wiens, et al. 2005; Bonett, et al. 2014)</w:t>
      </w:r>
      <w:r>
        <w:rPr>
          <w:rFonts w:ascii="Arial" w:eastAsia="Arial" w:hAnsi="Arial" w:cs="Arial"/>
        </w:rPr>
        <w:fldChar w:fldCharType="end"/>
      </w:r>
      <w:r>
        <w:rPr>
          <w:rFonts w:ascii="Arial" w:hAnsi="Arial"/>
        </w:rPr>
        <w:t>.</w:t>
      </w:r>
      <w:ins w:id="9" w:author="Mueller,Rachel" w:date="2021-10-22T12:32:00Z">
        <w:r w:rsidR="00E26BE7">
          <w:rPr>
            <w:rFonts w:ascii="Arial" w:hAnsi="Arial"/>
          </w:rPr>
          <w:t xml:space="preserve"> </w:t>
        </w:r>
      </w:ins>
    </w:p>
    <w:p w14:paraId="0113B1B3" w14:textId="3918CD8F" w:rsidR="00920340" w:rsidRPr="00C821EC" w:rsidRDefault="00E26BE7">
      <w:pPr>
        <w:pStyle w:val="BodyB"/>
        <w:spacing w:line="480" w:lineRule="auto"/>
        <w:ind w:firstLine="720"/>
        <w:rPr>
          <w:rFonts w:ascii="Arial" w:hAnsi="Arial"/>
          <w:rPrChange w:id="10" w:author="Mueller,Rachel" w:date="2021-10-22T12:38:00Z">
            <w:rPr>
              <w:rFonts w:ascii="Arial" w:eastAsia="Arial" w:hAnsi="Arial" w:cs="Arial"/>
            </w:rPr>
          </w:rPrChange>
        </w:rPr>
        <w:pPrChange w:id="11" w:author="Mueller,Rachel" w:date="2021-10-22T12:39:00Z">
          <w:pPr>
            <w:pStyle w:val="BodyB"/>
            <w:spacing w:line="480" w:lineRule="auto"/>
          </w:pPr>
        </w:pPrChange>
      </w:pPr>
      <w:ins w:id="12" w:author="Mueller,Rachel" w:date="2021-10-22T12:32:00Z">
        <w:r>
          <w:rPr>
            <w:rFonts w:ascii="Arial" w:eastAsia="Arial" w:hAnsi="Arial" w:cs="Arial"/>
          </w:rPr>
          <w:t xml:space="preserve">Metamorphosis is a radical transformation of morphology during the life cycle that produces strikingly different, largely decoupled larval and adult forms </w:t>
        </w:r>
        <w:r>
          <w:rPr>
            <w:rFonts w:ascii="Arial" w:eastAsia="Arial" w:hAnsi="Arial" w:cs="Arial"/>
          </w:rPr>
          <w:fldChar w:fldCharType="begin"/>
        </w:r>
        <w:r>
          <w:rPr>
            <w:rFonts w:ascii="Arial" w:eastAsia="Arial" w:hAnsi="Arial" w:cs="Arial"/>
          </w:rPr>
          <w:instrText xml:space="preserve"> ADDIN EN.CITE &lt;EndNote&gt;&lt;Cite&gt;&lt;Author&gt;Moran&lt;/Author&gt;&lt;Year&gt;1994&lt;/Year&gt;&lt;RecNum&gt;635&lt;/RecNum&gt;&lt;DisplayText&gt;(Moran 1994)&lt;/DisplayText&gt;&lt;record&gt;&lt;rec-number&gt;635&lt;/rec-number&gt;&lt;foreign-keys&gt;&lt;key app="EN" db-id="95s0te0p99tv5oeffsnveep9rserdvvrxvx2" timestamp="1590541382"&gt;635&lt;/key&gt;&lt;/foreign-keys&gt;&lt;ref-type name="Journal Article"&gt;17&lt;/ref-type&gt;&lt;contributors&gt;&lt;authors&gt;&lt;author&gt;Moran, Nancy A.&lt;/author&gt;&lt;/authors&gt;&lt;/contributors&gt;&lt;titles&gt;&lt;title&gt;Adaptation and constraint in the complex life cycles of animals&lt;/title&gt;&lt;secondary-title&gt;Ann Rev Ecol Syst&lt;/secondary-title&gt;&lt;/titles&gt;&lt;pages&gt;573-600&lt;/pages&gt;&lt;volume&gt;25&lt;/volume&gt;&lt;number&gt;1&lt;/number&gt;&lt;dates&gt;&lt;year&gt;1994&lt;/year&gt;&lt;pub-dates&gt;&lt;date&gt;1994/11/01&lt;/date&gt;&lt;/pub-dates&gt;&lt;/dates&gt;&lt;publisher&gt;Annual Reviews&lt;/publisher&gt;&lt;isbn&gt;0066-4162&lt;/isbn&gt;&lt;urls&gt;&lt;related-urls&gt;&lt;url&gt;https://doi.org/10.1146/annurev.es.25.110194.003041&lt;/url&gt;&lt;/related-urls&gt;&lt;/urls&gt;&lt;electronic-resource-num&gt;10.1146/annurev.es.25.110194.003041&lt;/electronic-resource-num&gt;&lt;access-date&gt;2020/05/26&lt;/access-date&gt;&lt;/record&gt;&lt;/Cite&gt;&lt;/EndNote&gt;</w:instrText>
        </w:r>
        <w:r>
          <w:rPr>
            <w:rFonts w:ascii="Arial" w:eastAsia="Arial" w:hAnsi="Arial" w:cs="Arial"/>
          </w:rPr>
          <w:fldChar w:fldCharType="separate"/>
        </w:r>
        <w:r>
          <w:rPr>
            <w:rFonts w:ascii="Arial" w:eastAsia="Arial" w:hAnsi="Arial" w:cs="Arial"/>
            <w:noProof/>
          </w:rPr>
          <w:t>(Moran 1994)</w:t>
        </w:r>
        <w:r>
          <w:rPr>
            <w:rFonts w:ascii="Arial" w:eastAsia="Arial" w:hAnsi="Arial" w:cs="Arial"/>
          </w:rPr>
          <w:fldChar w:fldCharType="end"/>
        </w:r>
        <w:r>
          <w:rPr>
            <w:rFonts w:ascii="Arial" w:eastAsia="Arial" w:hAnsi="Arial" w:cs="Arial"/>
          </w:rPr>
          <w:t>.</w:t>
        </w:r>
      </w:ins>
      <w:r w:rsidR="00ED3508">
        <w:rPr>
          <w:rFonts w:ascii="Arial" w:hAnsi="Arial"/>
        </w:rPr>
        <w:t xml:space="preserve"> </w:t>
      </w:r>
      <w:ins w:id="13" w:author="Mueller,Rachel" w:date="2021-10-22T10:44:00Z">
        <w:r w:rsidR="00AE1C25">
          <w:rPr>
            <w:rFonts w:ascii="Arial" w:hAnsi="Arial"/>
          </w:rPr>
          <w:t>During metamorphosis, depending on</w:t>
        </w:r>
      </w:ins>
      <w:ins w:id="14" w:author="Mueller,Rachel" w:date="2021-10-22T10:45:00Z">
        <w:r w:rsidR="00AE1C25">
          <w:rPr>
            <w:rFonts w:ascii="Arial" w:hAnsi="Arial"/>
          </w:rPr>
          <w:t xml:space="preserve"> the taxon, organisms can be susceptible to: 1) potential performance handicaps (e.g. in accessing food and shelter</w:t>
        </w:r>
      </w:ins>
      <w:ins w:id="15" w:author="Mueller,Rachel" w:date="2021-10-22T10:46:00Z">
        <w:r w:rsidR="00AE1C25">
          <w:rPr>
            <w:rFonts w:ascii="Arial" w:hAnsi="Arial"/>
          </w:rPr>
          <w:t xml:space="preserve"> or</w:t>
        </w:r>
      </w:ins>
      <w:ins w:id="16" w:author="Mueller,Rachel" w:date="2021-10-22T10:45:00Z">
        <w:r w:rsidR="00AE1C25">
          <w:rPr>
            <w:rFonts w:ascii="Arial" w:hAnsi="Arial"/>
          </w:rPr>
          <w:t xml:space="preserve"> escaping predation</w:t>
        </w:r>
      </w:ins>
      <w:ins w:id="17" w:author="Mueller,Rachel" w:date="2021-10-22T10:46:00Z">
        <w:r w:rsidR="00AE1C25">
          <w:rPr>
            <w:rFonts w:ascii="Arial" w:hAnsi="Arial"/>
          </w:rPr>
          <w:t xml:space="preserve">), </w:t>
        </w:r>
      </w:ins>
      <w:ins w:id="18" w:author="Mueller,Rachel" w:date="2021-10-22T10:47:00Z">
        <w:r w:rsidR="00AE1C25">
          <w:rPr>
            <w:rFonts w:ascii="Arial" w:hAnsi="Arial"/>
          </w:rPr>
          <w:t xml:space="preserve">2) increased energetic demands to power the destruction of larval and formation of adult structures, and 3) </w:t>
        </w:r>
      </w:ins>
      <w:ins w:id="19" w:author="Mueller,Rachel" w:date="2021-10-22T10:48:00Z">
        <w:r w:rsidR="00AE1C25">
          <w:rPr>
            <w:rFonts w:ascii="Arial" w:hAnsi="Arial"/>
          </w:rPr>
          <w:t xml:space="preserve">potential </w:t>
        </w:r>
      </w:ins>
      <w:ins w:id="20" w:author="Mueller,Rachel" w:date="2021-10-22T10:47:00Z">
        <w:r w:rsidR="00AE1C25">
          <w:rPr>
            <w:rFonts w:ascii="Arial" w:hAnsi="Arial"/>
          </w:rPr>
          <w:t>deformities resulti</w:t>
        </w:r>
      </w:ins>
      <w:ins w:id="21" w:author="Mueller,Rachel" w:date="2021-10-22T10:48:00Z">
        <w:r w:rsidR="00AE1C25">
          <w:rPr>
            <w:rFonts w:ascii="Arial" w:hAnsi="Arial"/>
          </w:rPr>
          <w:t xml:space="preserve">ng from genetic or environmental perturbations to the developmental systems underlying metamorphic repatterning. </w:t>
        </w:r>
      </w:ins>
      <w:del w:id="22" w:author="Mueller,Rachel" w:date="2021-10-22T10:52:00Z">
        <w:r w:rsidR="00ED3508" w:rsidDel="00E43223">
          <w:rPr>
            <w:rFonts w:ascii="Arial" w:hAnsi="Arial"/>
          </w:rPr>
          <w:delText xml:space="preserve">Metamorphosis has been hypothesized to shape genome size evolution because of the effects that genome (and therefore cell) size has on the rate of development </w:delText>
        </w:r>
        <w:r w:rsidR="00ED3508" w:rsidDel="00E43223">
          <w:rPr>
            <w:rFonts w:ascii="Arial" w:eastAsia="Arial" w:hAnsi="Arial" w:cs="Arial"/>
          </w:rPr>
          <w:fldChar w:fldCharType="begin"/>
        </w:r>
        <w:r w:rsidR="00372E33" w:rsidDel="00E43223">
          <w:rPr>
            <w:rFonts w:ascii="Arial" w:eastAsia="Arial" w:hAnsi="Arial" w:cs="Arial"/>
          </w:rPr>
          <w:delInstrText xml:space="preserve"> ADDIN EN.CITE &lt;EndNote&gt;&lt;Cite&gt;&lt;Author&gt;Wake&lt;/Author&gt;&lt;Year&gt;1993&lt;/Year&gt;&lt;RecNum&gt;150&lt;/RecNum&gt;&lt;DisplayText&gt;(Wake and Marks 1993; Gregory 2002b)&lt;/DisplayText&gt;&lt;record&gt;&lt;rec-number&gt;150&lt;/rec-number&gt;&lt;foreign-keys&gt;&lt;key app="EN" db-id="95s0te0p99tv5oeffsnveep9rserdvvrxvx2" timestamp="1585079074"&gt;150&lt;/key&gt;&lt;/foreign-keys&gt;&lt;ref-type name="Journal Article"&gt;17&lt;/ref-type&gt;&lt;contributors&gt;&lt;authors&gt;&lt;author&gt;Wake, David B.&lt;/author&gt;&lt;author&gt;Marks, Sharyn B.&lt;/author&gt;&lt;/authors&gt;&lt;/contributors&gt;&lt;titles&gt;&lt;title&gt;Development and evolution of plethodontid salamanders: a review of prior studies and a prospectus for future research&lt;/title&gt;&lt;secondary-title&gt;Herpetologica&lt;/secondary-title&gt;&lt;/titles&gt;&lt;pages&gt;194-203&lt;/pages&gt;&lt;volume&gt;49&lt;/volume&gt;&lt;number&gt;2&lt;/number&gt;&lt;dates&gt;&lt;year&gt;1993&lt;/year&gt;&lt;/dates&gt;&lt;publisher&gt;Herpetologists&amp;apos; League&lt;/publisher&gt;&lt;isbn&gt;00180831&lt;/isbn&gt;&lt;urls&gt;&lt;related-urls&gt;&lt;url&gt;&lt;style face="underline" font="default" size="100%"&gt;http://www.jstor.org/stable/3892796&lt;/style&gt;&lt;/url&gt;&lt;/related-urls&gt;&lt;/urls&gt;&lt;/record&gt;&lt;/Cite&gt;&lt;Cite&gt;&lt;Author&gt;Gregory&lt;/Author&gt;&lt;Year&gt;2002&lt;/Year&gt;&lt;RecNum&gt;258&lt;/RecNum&gt;&lt;record&gt;&lt;rec-number&gt;258&lt;/rec-number&gt;&lt;foreign-keys&gt;&lt;key app="EN" db-id="95s0te0p99tv5oeffsnveep9rserdvvrxvx2" timestamp="1396457482"&gt;258&lt;/key&gt;&lt;/foreign-keys&gt;&lt;ref-type name="Journal Article"&gt;17&lt;/ref-type&gt;&lt;contributors&gt;&lt;authors&gt;&lt;author&gt;Gregory, T Ryan&lt;/author&gt;&lt;/authors&gt;&lt;/contributors&gt;&lt;titles&gt;&lt;title&gt;Genome size and developmental complexity&lt;/title&gt;&lt;secondary-title&gt;Genetica&lt;/secondary-title&gt;&lt;/titles&gt;&lt;pages&gt;131-146&lt;/pages&gt;&lt;volume&gt;115&lt;/volume&gt;&lt;number&gt;1&lt;/number&gt;&lt;dates&gt;&lt;year&gt;2002&lt;/year&gt;&lt;/dates&gt;&lt;isbn&gt;0016-6707&lt;/isbn&gt;&lt;urls&gt;&lt;/urls&gt;&lt;/record&gt;&lt;/Cite&gt;&lt;/EndNote&gt;</w:delInstrText>
        </w:r>
        <w:r w:rsidR="00ED3508" w:rsidDel="00E43223">
          <w:rPr>
            <w:rFonts w:ascii="Arial" w:eastAsia="Arial" w:hAnsi="Arial" w:cs="Arial"/>
          </w:rPr>
          <w:fldChar w:fldCharType="separate"/>
        </w:r>
        <w:r w:rsidR="004E08D7" w:rsidDel="00E43223">
          <w:rPr>
            <w:rFonts w:ascii="Arial" w:eastAsia="Arial" w:hAnsi="Arial" w:cs="Arial"/>
            <w:noProof/>
          </w:rPr>
          <w:delText>(Wake and Marks 1993; Gregory 2002b)</w:delText>
        </w:r>
        <w:r w:rsidR="00ED3508" w:rsidDel="00E43223">
          <w:rPr>
            <w:rFonts w:ascii="Arial" w:eastAsia="Arial" w:hAnsi="Arial" w:cs="Arial"/>
          </w:rPr>
          <w:fldChar w:fldCharType="end"/>
        </w:r>
        <w:r w:rsidR="00ED3508" w:rsidDel="00E43223">
          <w:rPr>
            <w:rFonts w:ascii="Arial" w:hAnsi="Arial"/>
          </w:rPr>
          <w:delText xml:space="preserve">. </w:delText>
        </w:r>
      </w:del>
      <w:del w:id="23" w:author="Mueller,Rachel" w:date="2021-10-22T10:49:00Z">
        <w:r w:rsidR="00ED3508" w:rsidDel="00E43223">
          <w:rPr>
            <w:rFonts w:ascii="Arial" w:hAnsi="Arial"/>
          </w:rPr>
          <w:delText xml:space="preserve">Because </w:delText>
        </w:r>
      </w:del>
      <w:ins w:id="24" w:author="Mueller,Rachel" w:date="2021-10-22T10:49:00Z">
        <w:r w:rsidR="00E43223">
          <w:rPr>
            <w:rFonts w:ascii="Arial" w:hAnsi="Arial"/>
          </w:rPr>
          <w:t xml:space="preserve">Thus, </w:t>
        </w:r>
      </w:ins>
      <w:r w:rsidR="00ED3508">
        <w:rPr>
          <w:rFonts w:ascii="Arial" w:hAnsi="Arial"/>
        </w:rPr>
        <w:t xml:space="preserve">metamorphosis can be a vulnerable part of the life cycle, </w:t>
      </w:r>
      <w:ins w:id="25" w:author="Mueller,Rachel" w:date="2021-10-22T10:49:00Z">
        <w:r w:rsidR="00E43223">
          <w:rPr>
            <w:rFonts w:ascii="Arial" w:hAnsi="Arial"/>
          </w:rPr>
          <w:t xml:space="preserve">and </w:t>
        </w:r>
      </w:ins>
      <w:r w:rsidR="00ED3508">
        <w:rPr>
          <w:rFonts w:ascii="Arial" w:hAnsi="Arial"/>
        </w:rPr>
        <w:t>its duration has been proposed as a target of natural selection.</w:t>
      </w:r>
      <w:ins w:id="26" w:author="Mueller,Rachel" w:date="2021-10-22T12:25:00Z">
        <w:r w:rsidR="00FA52E0">
          <w:rPr>
            <w:rFonts w:ascii="Arial" w:hAnsi="Arial"/>
          </w:rPr>
          <w:t xml:space="preserve"> </w:t>
        </w:r>
        <w:r w:rsidR="00FA52E0">
          <w:rPr>
            <w:rFonts w:ascii="Arial" w:eastAsia="Arial" w:hAnsi="Arial" w:cs="Arial"/>
          </w:rPr>
          <w:t>During metamorphosis, as during embryogenesis</w:t>
        </w:r>
        <w:r w:rsidR="00FA52E0">
          <w:rPr>
            <w:rFonts w:ascii="Arial" w:hAnsi="Arial"/>
          </w:rPr>
          <w:t xml:space="preserve">, salamanders undergo rapid cell division, differentiation, migration, and apoptosis </w:t>
        </w:r>
        <w:r w:rsidR="00FA52E0">
          <w:rPr>
            <w:rFonts w:ascii="Arial" w:hAnsi="Arial"/>
          </w:rPr>
          <w:fldChar w:fldCharType="begin"/>
        </w:r>
        <w:r w:rsidR="00FA52E0">
          <w:rPr>
            <w:rFonts w:ascii="Arial" w:hAnsi="Arial"/>
          </w:rPr>
          <w:instrText xml:space="preserve"> ADDIN EN.CITE &lt;EndNote&gt;&lt;Cite&gt;&lt;Author&gt;Alberch&lt;/Author&gt;&lt;Year&gt;1989&lt;/Year&gt;&lt;RecNum&gt;639&lt;/RecNum&gt;&lt;DisplayText&gt;(Alberch 1989)&lt;/DisplayText&gt;&lt;record&gt;&lt;rec-number&gt;639&lt;/rec-number&gt;&lt;foreign-keys&gt;&lt;key app="EN" db-id="95s0te0p99tv5oeffsnveep9rserdvvrxvx2" timestamp="1591224134"&gt;639&lt;/key&gt;&lt;/foreign-keys&gt;&lt;ref-type name="Book Section"&gt;5&lt;/ref-type&gt;&lt;contributors&gt;&lt;authors&gt;&lt;author&gt;Alberch, P&lt;/author&gt;&lt;/authors&gt;&lt;secondary-authors&gt;&lt;author&gt;Splechtna/Hilgers&lt;/author&gt;&lt;/secondary-authors&gt;&lt;/contributors&gt;&lt;titles&gt;&lt;title&gt;Development and the evolution of amphibian metamorphosis&lt;/title&gt;&lt;secondary-title&gt;Trends in Vertebrate Morphology&lt;/secondary-title&gt;&lt;tertiary-title&gt;Fortschritte der Zoologie/Progress in Zoology&lt;/tertiary-title&gt;&lt;/titles&gt;&lt;pages&gt;163-173&lt;/pages&gt;&lt;volume&gt;35&lt;/volume&gt;&lt;dates&gt;&lt;year&gt;1989&lt;/year&gt;&lt;/dates&gt;&lt;pub-location&gt;Stuttgart&lt;/pub-location&gt;&lt;publisher&gt;Gustav Fischer Verlag&lt;/publisher&gt;&lt;urls&gt;&lt;/urls&gt;&lt;/record&gt;&lt;/Cite&gt;&lt;/EndNote&gt;</w:instrText>
        </w:r>
        <w:r w:rsidR="00FA52E0">
          <w:rPr>
            <w:rFonts w:ascii="Arial" w:hAnsi="Arial"/>
          </w:rPr>
          <w:fldChar w:fldCharType="separate"/>
        </w:r>
        <w:r w:rsidR="00FA52E0">
          <w:rPr>
            <w:rFonts w:ascii="Arial" w:hAnsi="Arial"/>
            <w:noProof/>
          </w:rPr>
          <w:t>(Alberch 1989)</w:t>
        </w:r>
        <w:r w:rsidR="00FA52E0">
          <w:rPr>
            <w:rFonts w:ascii="Arial" w:hAnsi="Arial"/>
          </w:rPr>
          <w:fldChar w:fldCharType="end"/>
        </w:r>
        <w:r w:rsidR="00FA52E0">
          <w:rPr>
            <w:rFonts w:ascii="Arial" w:hAnsi="Arial"/>
          </w:rPr>
          <w:t xml:space="preserve">. The dynamics of these cellular processes are </w:t>
        </w:r>
      </w:ins>
      <w:ins w:id="27" w:author="Mueller,Rachel" w:date="2021-10-22T12:28:00Z">
        <w:r>
          <w:rPr>
            <w:rFonts w:ascii="Arial" w:hAnsi="Arial"/>
          </w:rPr>
          <w:t>slowed</w:t>
        </w:r>
      </w:ins>
      <w:ins w:id="28" w:author="Mueller,Rachel" w:date="2021-10-22T12:25:00Z">
        <w:r w:rsidR="00FA52E0">
          <w:rPr>
            <w:rFonts w:ascii="Arial" w:hAnsi="Arial"/>
          </w:rPr>
          <w:t xml:space="preserve"> as genome/cell sizes increase </w:t>
        </w:r>
        <w:r w:rsidR="00FA52E0">
          <w:rPr>
            <w:rFonts w:ascii="Arial" w:hAnsi="Arial"/>
          </w:rPr>
          <w:fldChar w:fldCharType="begin"/>
        </w:r>
        <w:r w:rsidR="00FA52E0">
          <w:rPr>
            <w:rFonts w:ascii="Arial" w:hAnsi="Arial"/>
          </w:rPr>
          <w:instrText xml:space="preserve"> ADDIN EN.CITE &lt;EndNote&gt;&lt;Cite&gt;&lt;Author&gt;Horner&lt;/Author&gt;&lt;Year&gt;1983&lt;/Year&gt;&lt;RecNum&gt;657&lt;/RecNum&gt;&lt;DisplayText&gt;(Horner and Macgregor 1983; Jockusch 1997)&lt;/DisplayText&gt;&lt;record&gt;&lt;rec-number&gt;657&lt;/rec-number&gt;&lt;foreign-keys&gt;&lt;key app="EN" db-id="95s0te0p99tv5oeffsnveep9rserdvvrxvx2" timestamp="1603502221"&gt;657&lt;/key&gt;&lt;/foreign-keys&gt;&lt;ref-type name="Journal Article"&gt;17&lt;/ref-type&gt;&lt;contributors&gt;&lt;authors&gt;&lt;author&gt;Horner, H. A.&lt;/author&gt;&lt;author&gt;Macgregor, H. C.&lt;/author&gt;&lt;/authors&gt;&lt;/contributors&gt;&lt;titles&gt;&lt;title&gt;C value and cell volume: their significance in the evolution and development of amphibians&lt;/title&gt;&lt;secondary-title&gt;J Cell Sci&lt;/secondary-title&gt;&lt;/titles&gt;&lt;pages&gt;135&lt;/pages&gt;&lt;volume&gt;63&lt;/volume&gt;&lt;number&gt;1&lt;/number&gt;&lt;dates&gt;&lt;year&gt;1983&lt;/year&gt;&lt;/dates&gt;&lt;urls&gt;&lt;related-urls&gt;&lt;url&gt;http://jcs.biologists.org/content/63/1/135.abstract&lt;/url&gt;&lt;/related-urls&gt;&lt;/urls&gt;&lt;/record&gt;&lt;/Cite&gt;&lt;Cite&gt;&lt;Author&gt;Jockusch&lt;/Author&gt;&lt;Year&gt;1997&lt;/Year&gt;&lt;RecNum&gt;143&lt;/RecNum&gt;&lt;record&gt;&lt;rec-number&gt;143&lt;/rec-number&gt;&lt;foreign-keys&gt;&lt;key app="EN" db-id="95s0te0p99tv5oeffsnveep9rserdvvrxvx2" timestamp="1585079074"&gt;143&lt;/key&gt;&lt;/foreign-keys&gt;&lt;ref-type name="Journal Article"&gt;17&lt;/ref-type&gt;&lt;contributors&gt;&lt;authors&gt;&lt;author&gt;Jockusch, E. L.&lt;/author&gt;&lt;/authors&gt;&lt;/contributors&gt;&lt;titles&gt;&lt;title&gt;An evolutionary correlate of genome size change in plethodontid salamanders&lt;/title&gt;&lt;secondary-title&gt;Proc Royal Soc B: Biol Sci&lt;/secondary-title&gt;&lt;/titles&gt;&lt;pages&gt;597&lt;/pages&gt;&lt;volume&gt;264&lt;/volume&gt;&lt;number&gt;1381&lt;/number&gt;&lt;dates&gt;&lt;year&gt;1997&lt;/year&gt;&lt;/dates&gt;&lt;isbn&gt;0962-8452&lt;/isbn&gt;&lt;urls&gt;&lt;/urls&gt;&lt;/record&gt;&lt;/Cite&gt;&lt;/EndNote&gt;</w:instrText>
        </w:r>
        <w:r w:rsidR="00FA52E0">
          <w:rPr>
            <w:rFonts w:ascii="Arial" w:hAnsi="Arial"/>
          </w:rPr>
          <w:fldChar w:fldCharType="separate"/>
        </w:r>
        <w:r w:rsidR="00FA52E0">
          <w:rPr>
            <w:rFonts w:ascii="Arial" w:hAnsi="Arial"/>
            <w:noProof/>
          </w:rPr>
          <w:t>(Horner and Macgregor 1983; Jockusch 1997)</w:t>
        </w:r>
        <w:r w:rsidR="00FA52E0">
          <w:rPr>
            <w:rFonts w:ascii="Arial" w:hAnsi="Arial"/>
          </w:rPr>
          <w:fldChar w:fldCharType="end"/>
        </w:r>
        <w:r w:rsidR="00FA52E0">
          <w:rPr>
            <w:rFonts w:ascii="Arial" w:hAnsi="Arial"/>
          </w:rPr>
          <w:t>.</w:t>
        </w:r>
      </w:ins>
      <w:r w:rsidR="00ED3508">
        <w:rPr>
          <w:rFonts w:ascii="Arial" w:hAnsi="Arial"/>
        </w:rPr>
        <w:t xml:space="preserve"> Selection to limit the time in metamorphosis would indirectly select for faster development, constraining genomes (and cells) to smaller sizes </w:t>
      </w:r>
      <w:r w:rsidR="00ED3508">
        <w:rPr>
          <w:rFonts w:ascii="Arial" w:eastAsia="Arial" w:hAnsi="Arial" w:cs="Arial"/>
        </w:rPr>
        <w:fldChar w:fldCharType="begin">
          <w:fldData xml:space="preserve">PEVuZE5vdGU+PENpdGU+PEF1dGhvcj5HcmVnb3J5PC9BdXRob3I+PFllYXI+MjAwMjwvWWVhcj48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</w:fldData>
        </w:fldChar>
      </w:r>
      <w:r w:rsidR="00910BB1">
        <w:rPr>
          <w:rFonts w:ascii="Arial" w:eastAsia="Arial" w:hAnsi="Arial" w:cs="Arial"/>
        </w:rPr>
        <w:instrText xml:space="preserve"> ADDIN EN.CITE </w:instrText>
      </w:r>
      <w:r w:rsidR="00910BB1">
        <w:rPr>
          <w:rFonts w:ascii="Arial" w:eastAsia="Arial" w:hAnsi="Arial" w:cs="Arial"/>
        </w:rPr>
        <w:fldChar w:fldCharType="begin">
          <w:fldData xml:space="preserve">PEVuZE5vdGU+PENpdGU+PEF1dGhvcj5HcmVnb3J5PC9BdXRob3I+PFllYXI+MjAwMjwvWWVhcj48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</w:fldData>
        </w:fldChar>
      </w:r>
      <w:r w:rsidR="00910BB1">
        <w:rPr>
          <w:rFonts w:ascii="Arial" w:eastAsia="Arial" w:hAnsi="Arial" w:cs="Arial"/>
        </w:rPr>
        <w:instrText xml:space="preserve"> ADDIN EN.CITE.DATA </w:instrText>
      </w:r>
      <w:r w:rsidR="00910BB1">
        <w:rPr>
          <w:rFonts w:ascii="Arial" w:eastAsia="Arial" w:hAnsi="Arial" w:cs="Arial"/>
        </w:rPr>
      </w:r>
      <w:r w:rsidR="00910BB1">
        <w:rPr>
          <w:rFonts w:ascii="Arial" w:eastAsia="Arial" w:hAnsi="Arial" w:cs="Arial"/>
        </w:rPr>
        <w:fldChar w:fldCharType="end"/>
      </w:r>
      <w:r w:rsidR="00ED3508">
        <w:rPr>
          <w:rFonts w:ascii="Arial" w:eastAsia="Arial" w:hAnsi="Arial" w:cs="Arial"/>
        </w:rPr>
      </w:r>
      <w:r w:rsidR="00ED3508">
        <w:rPr>
          <w:rFonts w:ascii="Arial" w:eastAsia="Arial" w:hAnsi="Arial" w:cs="Arial"/>
        </w:rPr>
        <w:fldChar w:fldCharType="separate"/>
      </w:r>
      <w:r w:rsidR="00910BB1">
        <w:rPr>
          <w:rFonts w:ascii="Arial" w:eastAsia="Arial" w:hAnsi="Arial" w:cs="Arial"/>
          <w:noProof/>
        </w:rPr>
        <w:t>(Wake and Marks 1993; Gregory 2002b; Bonett, et al. 2020)</w:t>
      </w:r>
      <w:r w:rsidR="00ED3508">
        <w:rPr>
          <w:rFonts w:ascii="Arial" w:eastAsia="Arial" w:hAnsi="Arial" w:cs="Arial"/>
        </w:rPr>
        <w:fldChar w:fldCharType="end"/>
      </w:r>
      <w:r w:rsidR="00ED3508">
        <w:rPr>
          <w:rFonts w:ascii="Arial" w:hAnsi="Arial"/>
        </w:rPr>
        <w:t xml:space="preserve">. </w:t>
      </w:r>
    </w:p>
    <w:p w14:paraId="0113B1B4" w14:textId="7BB49528" w:rsidR="00920340" w:rsidRDefault="00ED3508">
      <w:pPr>
        <w:pStyle w:val="BodyA"/>
        <w:spacing w:line="480" w:lineRule="auto"/>
        <w:ind w:firstLine="720"/>
        <w:rPr>
          <w:rFonts w:ascii="Arial" w:eastAsia="Arial" w:hAnsi="Arial" w:cs="Arial"/>
        </w:rPr>
      </w:pPr>
      <w:r>
        <w:rPr>
          <w:rFonts w:ascii="Arial" w:hAnsi="Arial"/>
        </w:rPr>
        <w:t xml:space="preserve">Several studies have linked life history to genome size in salamanders, with smaller (albeit still enormous relative to other taxa) genome sizes associated with metamorphosis </w:t>
      </w:r>
      <w:r>
        <w:rPr>
          <w:rFonts w:ascii="Arial" w:eastAsia="Arial" w:hAnsi="Arial" w:cs="Arial"/>
        </w:rPr>
        <w:fldChar w:fldCharType="begin">
          <w:fldData xml:space="preserve">PEVuZE5vdGU+PENpdGU+PEF1dGhvcj5XYWtlPC9BdXRob3I+PFllYXI+MTk5MzwvWWVhcj48UmVj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</w:fldData>
        </w:fldChar>
      </w:r>
      <w:r w:rsidR="00910BB1">
        <w:rPr>
          <w:rFonts w:ascii="Arial" w:eastAsia="Arial" w:hAnsi="Arial" w:cs="Arial"/>
        </w:rPr>
        <w:instrText xml:space="preserve"> ADDIN EN.CITE </w:instrText>
      </w:r>
      <w:r w:rsidR="00910BB1">
        <w:rPr>
          <w:rFonts w:ascii="Arial" w:eastAsia="Arial" w:hAnsi="Arial" w:cs="Arial"/>
        </w:rPr>
        <w:fldChar w:fldCharType="begin">
          <w:fldData xml:space="preserve">PEVuZE5vdGU+PENpdGU+PEF1dGhvcj5XYWtlPC9BdXRob3I+PFllYXI+MTk5MzwvWWVhcj48UmVj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</w:fldData>
        </w:fldChar>
      </w:r>
      <w:r w:rsidR="00910BB1">
        <w:rPr>
          <w:rFonts w:ascii="Arial" w:eastAsia="Arial" w:hAnsi="Arial" w:cs="Arial"/>
        </w:rPr>
        <w:instrText xml:space="preserve"> ADDIN EN.CITE.DATA </w:instrText>
      </w:r>
      <w:r w:rsidR="00910BB1">
        <w:rPr>
          <w:rFonts w:ascii="Arial" w:eastAsia="Arial" w:hAnsi="Arial" w:cs="Arial"/>
        </w:rPr>
      </w:r>
      <w:r w:rsidR="00910BB1">
        <w:rPr>
          <w:rFonts w:ascii="Arial" w:eastAsia="Arial" w:hAnsi="Arial" w:cs="Arial"/>
        </w:rPr>
        <w:fldChar w:fldCharType="end"/>
      </w:r>
      <w:r>
        <w:rPr>
          <w:rFonts w:ascii="Arial" w:eastAsia="Arial" w:hAnsi="Arial" w:cs="Arial"/>
        </w:rPr>
      </w:r>
      <w:r>
        <w:rPr>
          <w:rFonts w:ascii="Arial" w:eastAsia="Arial" w:hAnsi="Arial" w:cs="Arial"/>
        </w:rPr>
        <w:fldChar w:fldCharType="separate"/>
      </w:r>
      <w:r w:rsidR="004E08D7">
        <w:rPr>
          <w:rFonts w:ascii="Arial" w:eastAsia="Arial" w:hAnsi="Arial" w:cs="Arial"/>
          <w:noProof/>
        </w:rPr>
        <w:t>(Wake and Marks 1993; Gregory 2002b; Sessions 2008; Bonett, et al. 2020)</w:t>
      </w:r>
      <w:r>
        <w:rPr>
          <w:rFonts w:ascii="Arial" w:eastAsia="Arial" w:hAnsi="Arial" w:cs="Arial"/>
        </w:rPr>
        <w:fldChar w:fldCharType="end"/>
      </w:r>
      <w:r>
        <w:rPr>
          <w:rFonts w:ascii="Arial" w:hAnsi="Arial"/>
        </w:rPr>
        <w:t xml:space="preserve">. </w:t>
      </w:r>
      <w:proofErr w:type="spellStart"/>
      <w:r>
        <w:rPr>
          <w:rFonts w:ascii="Arial" w:hAnsi="Arial"/>
        </w:rPr>
        <w:lastRenderedPageBreak/>
        <w:t>Bonnett</w:t>
      </w:r>
      <w:proofErr w:type="spellEnd"/>
      <w:r>
        <w:rPr>
          <w:rFonts w:ascii="Arial" w:hAnsi="Arial"/>
        </w:rPr>
        <w:t xml:space="preserve"> (2020) used phylogenetic comparative methods to demonstrate that salamander genome size is better explained by models that account for differences in life history </w:t>
      </w:r>
      <w:r>
        <w:rPr>
          <w:rFonts w:ascii="Symbol" w:hAnsi="Symbol"/>
        </w:rPr>
        <w:t>¾</w:t>
      </w:r>
      <w:r>
        <w:rPr>
          <w:rFonts w:ascii="Arial" w:hAnsi="Arial"/>
        </w:rPr>
        <w:t xml:space="preserve"> including the presence or absence of metamorphosis </w:t>
      </w:r>
      <w:r>
        <w:rPr>
          <w:rFonts w:ascii="Symbol" w:hAnsi="Symbol"/>
        </w:rPr>
        <w:t>¾</w:t>
      </w:r>
      <w:r>
        <w:rPr>
          <w:rFonts w:ascii="Arial" w:hAnsi="Arial"/>
        </w:rPr>
        <w:t xml:space="preserve"> as opposed to variation in ecology or habitat stability. However, this study was largely focused on the effects of facultative loss of metamorphosis on genome size evolution; thus, it did not explore the concept of evolutionary constraint versus adaptation. In addition, it did not </w:t>
      </w:r>
      <w:del w:id="29" w:author="Mueller,Rachel" w:date="2021-10-22T10:53:00Z">
        <w:r w:rsidDel="000616CE">
          <w:rPr>
            <w:rFonts w:ascii="Arial" w:hAnsi="Arial"/>
          </w:rPr>
          <w:delText xml:space="preserve">examine </w:delText>
        </w:r>
      </w:del>
      <w:ins w:id="30" w:author="Mueller,Rachel" w:date="2021-10-22T10:53:00Z">
        <w:r w:rsidR="000616CE">
          <w:rPr>
            <w:rFonts w:ascii="Arial" w:hAnsi="Arial"/>
          </w:rPr>
          <w:t xml:space="preserve">explore </w:t>
        </w:r>
      </w:ins>
      <w:del w:id="31" w:author="Mueller,Rachel" w:date="2021-10-22T10:53:00Z">
        <w:r w:rsidDel="000616CE">
          <w:rPr>
            <w:rFonts w:ascii="Arial" w:hAnsi="Arial"/>
          </w:rPr>
          <w:delText>the connection between</w:delText>
        </w:r>
      </w:del>
      <w:ins w:id="32" w:author="Mueller,Rachel" w:date="2021-10-22T10:53:00Z">
        <w:r w:rsidR="000616CE">
          <w:rPr>
            <w:rFonts w:ascii="Arial" w:hAnsi="Arial"/>
          </w:rPr>
          <w:t>which specific</w:t>
        </w:r>
      </w:ins>
      <w:del w:id="33" w:author="Mueller,Rachel" w:date="2021-10-22T10:53:00Z">
        <w:r w:rsidDel="000616CE">
          <w:rPr>
            <w:rFonts w:ascii="Arial" w:hAnsi="Arial"/>
          </w:rPr>
          <w:delText xml:space="preserve"> energetic</w:delText>
        </w:r>
      </w:del>
      <w:ins w:id="34" w:author="Mueller,Rachel" w:date="2021-10-22T10:54:00Z">
        <w:r w:rsidR="000616CE">
          <w:rPr>
            <w:rFonts w:ascii="Arial" w:hAnsi="Arial"/>
          </w:rPr>
          <w:t xml:space="preserve"> metamorphic</w:t>
        </w:r>
      </w:ins>
      <w:r>
        <w:rPr>
          <w:rFonts w:ascii="Arial" w:hAnsi="Arial"/>
        </w:rPr>
        <w:t xml:space="preserve"> vulnerability</w:t>
      </w:r>
      <w:ins w:id="35" w:author="Mueller,Rachel" w:date="2021-10-22T10:54:00Z">
        <w:r w:rsidR="000616CE">
          <w:rPr>
            <w:rFonts w:ascii="Arial" w:hAnsi="Arial"/>
          </w:rPr>
          <w:t xml:space="preserve"> </w:t>
        </w:r>
        <w:r w:rsidR="000616CE">
          <w:rPr>
            <w:rFonts w:ascii="Arial" w:hAnsi="Arial"/>
          </w:rPr>
          <w:sym w:font="Symbol" w:char="F0BE"/>
        </w:r>
        <w:r w:rsidR="000616CE">
          <w:rPr>
            <w:rFonts w:ascii="Arial" w:hAnsi="Arial"/>
          </w:rPr>
          <w:t xml:space="preserve"> performance handicap, energetic demand, or risk of developmental deformity </w:t>
        </w:r>
        <w:r w:rsidR="000616CE">
          <w:rPr>
            <w:rFonts w:ascii="Arial" w:hAnsi="Arial"/>
          </w:rPr>
          <w:sym w:font="Symbol" w:char="F0BE"/>
        </w:r>
        <w:r w:rsidR="000616CE">
          <w:rPr>
            <w:rFonts w:ascii="Arial" w:hAnsi="Arial"/>
          </w:rPr>
          <w:t xml:space="preserve"> could underlie </w:t>
        </w:r>
      </w:ins>
      <w:ins w:id="36" w:author="Mueller,Rachel" w:date="2021-10-22T10:55:00Z">
        <w:r w:rsidR="000616CE">
          <w:rPr>
            <w:rFonts w:ascii="Arial" w:hAnsi="Arial"/>
          </w:rPr>
          <w:t>selection to limit</w:t>
        </w:r>
      </w:ins>
      <w:del w:id="37" w:author="Mueller,Rachel" w:date="2021-10-22T10:55:00Z">
        <w:r w:rsidDel="000616CE">
          <w:rPr>
            <w:rFonts w:ascii="Arial" w:hAnsi="Arial"/>
          </w:rPr>
          <w:delText xml:space="preserve"> and </w:delText>
        </w:r>
      </w:del>
      <w:ins w:id="38" w:author="Mueller,Rachel" w:date="2021-10-22T10:55:00Z">
        <w:r w:rsidR="000616CE">
          <w:rPr>
            <w:rFonts w:ascii="Arial" w:hAnsi="Arial"/>
          </w:rPr>
          <w:t xml:space="preserve"> </w:t>
        </w:r>
      </w:ins>
      <w:r>
        <w:rPr>
          <w:rFonts w:ascii="Arial" w:hAnsi="Arial"/>
        </w:rPr>
        <w:t>metamorphic duration</w:t>
      </w:r>
      <w:ins w:id="39" w:author="Mueller,Rachel" w:date="2021-10-22T10:55:00Z">
        <w:r w:rsidR="000616CE">
          <w:rPr>
            <w:rFonts w:ascii="Arial" w:hAnsi="Arial"/>
          </w:rPr>
          <w:t xml:space="preserve"> in salamanders</w:t>
        </w:r>
      </w:ins>
      <w:r>
        <w:rPr>
          <w:rFonts w:ascii="Arial" w:hAnsi="Arial"/>
        </w:rPr>
        <w:t xml:space="preserve">, which we </w:t>
      </w:r>
      <w:del w:id="40" w:author="Mueller,Rachel" w:date="2021-10-22T11:12:00Z">
        <w:r w:rsidDel="0027691C">
          <w:rPr>
            <w:rFonts w:ascii="Arial" w:hAnsi="Arial"/>
          </w:rPr>
          <w:delText>propose as</w:delText>
        </w:r>
      </w:del>
      <w:ins w:id="41" w:author="Mueller,Rachel" w:date="2021-10-22T11:13:00Z">
        <w:r w:rsidR="00C05547">
          <w:rPr>
            <w:rFonts w:ascii="Arial" w:hAnsi="Arial"/>
          </w:rPr>
          <w:t>contend</w:t>
        </w:r>
      </w:ins>
      <w:ins w:id="42" w:author="Mueller,Rachel" w:date="2021-10-22T11:12:00Z">
        <w:r w:rsidR="0027691C">
          <w:rPr>
            <w:rFonts w:ascii="Arial" w:hAnsi="Arial"/>
          </w:rPr>
          <w:t xml:space="preserve"> is</w:t>
        </w:r>
      </w:ins>
      <w:r>
        <w:rPr>
          <w:rFonts w:ascii="Arial" w:hAnsi="Arial"/>
        </w:rPr>
        <w:t xml:space="preserve"> a key conceptual link between metamorphosis and genome size.  </w:t>
      </w:r>
    </w:p>
    <w:p w14:paraId="0113B1B5" w14:textId="730C734E" w:rsidR="00920340" w:rsidRDefault="00ED3508">
      <w:pPr>
        <w:pStyle w:val="BodyA"/>
        <w:spacing w:line="480" w:lineRule="auto"/>
        <w:ind w:firstLine="540"/>
        <w:rPr>
          <w:rFonts w:ascii="Arial" w:eastAsia="Arial" w:hAnsi="Arial" w:cs="Arial"/>
        </w:rPr>
      </w:pPr>
      <w:r>
        <w:rPr>
          <w:rFonts w:ascii="Arial" w:eastAsia="Arial" w:hAnsi="Arial" w:cs="Arial"/>
        </w:rPr>
        <w:tab/>
        <w:t>In this study, we build on this previous body of work,</w:t>
      </w:r>
      <w:r>
        <w:rPr>
          <w:rFonts w:ascii="Arial" w:hAnsi="Arial"/>
        </w:rPr>
        <w:t xml:space="preserve"> revisiting the hypothesis that the radical morphological repatterning associated with metamorphosis imposes evolutionary constraints on genome size in salamanders. </w:t>
      </w:r>
      <w:del w:id="43" w:author="Mueller,Rachel" w:date="2021-10-22T11:13:00Z">
        <w:r w:rsidDel="00C05547">
          <w:rPr>
            <w:rFonts w:ascii="Arial" w:hAnsi="Arial"/>
          </w:rPr>
          <w:delText>In particular, w</w:delText>
        </w:r>
      </w:del>
      <w:ins w:id="44" w:author="Mueller,Rachel" w:date="2021-10-22T11:13:00Z">
        <w:r w:rsidR="00C05547">
          <w:rPr>
            <w:rFonts w:ascii="Arial" w:hAnsi="Arial"/>
          </w:rPr>
          <w:t>W</w:t>
        </w:r>
      </w:ins>
      <w:r>
        <w:rPr>
          <w:rFonts w:ascii="Arial" w:hAnsi="Arial"/>
        </w:rPr>
        <w:t xml:space="preserve">e model characteristics that are likely to </w:t>
      </w:r>
      <w:del w:id="45" w:author="Mueller,Rachel" w:date="2021-10-22T11:13:00Z">
        <w:r w:rsidDel="00C05547">
          <w:rPr>
            <w:rFonts w:ascii="Arial" w:hAnsi="Arial"/>
          </w:rPr>
          <w:delText xml:space="preserve">place energetic limits </w:delText>
        </w:r>
      </w:del>
      <w:ins w:id="46" w:author="Mueller,Rachel" w:date="2021-10-22T11:13:00Z">
        <w:r w:rsidR="00C05547">
          <w:rPr>
            <w:rFonts w:ascii="Arial" w:hAnsi="Arial"/>
          </w:rPr>
          <w:t>capture both energetic and developmental vulnerabilities that could place</w:t>
        </w:r>
      </w:ins>
      <w:ins w:id="47" w:author="Mueller,Rachel" w:date="2021-10-22T11:14:00Z">
        <w:r w:rsidR="00C05547">
          <w:rPr>
            <w:rFonts w:ascii="Arial" w:hAnsi="Arial"/>
          </w:rPr>
          <w:t xml:space="preserve"> limits </w:t>
        </w:r>
      </w:ins>
      <w:r>
        <w:rPr>
          <w:rFonts w:ascii="Arial" w:hAnsi="Arial"/>
        </w:rPr>
        <w:t>on the duration of metamorphosis: Does repatterning happen inside the egg, fueled solely by yolk stores? Does repatterning happen</w:t>
      </w:r>
      <w:ins w:id="48" w:author="Mueller,Rachel" w:date="2021-10-22T11:14:00Z">
        <w:r w:rsidR="00C05547">
          <w:rPr>
            <w:rFonts w:ascii="Arial" w:hAnsi="Arial"/>
          </w:rPr>
          <w:t xml:space="preserve"> synchronously</w:t>
        </w:r>
      </w:ins>
      <w:r>
        <w:rPr>
          <w:rFonts w:ascii="Arial" w:hAnsi="Arial"/>
        </w:rPr>
        <w:t xml:space="preserve"> in a</w:t>
      </w:r>
      <w:ins w:id="49" w:author="Mueller,Rachel" w:date="2021-10-22T11:14:00Z">
        <w:r w:rsidR="00C05547">
          <w:rPr>
            <w:rFonts w:ascii="Arial" w:hAnsi="Arial"/>
          </w:rPr>
          <w:t xml:space="preserve"> free-living</w:t>
        </w:r>
      </w:ins>
      <w:del w:id="50" w:author="Mueller,Rachel" w:date="2021-10-22T11:14:00Z">
        <w:r w:rsidDel="00C05547">
          <w:rPr>
            <w:rFonts w:ascii="Arial" w:hAnsi="Arial"/>
          </w:rPr>
          <w:delText>n</w:delText>
        </w:r>
      </w:del>
      <w:r>
        <w:rPr>
          <w:rFonts w:ascii="Arial" w:hAnsi="Arial"/>
        </w:rPr>
        <w:t xml:space="preserve"> organism</w:t>
      </w:r>
      <w:ins w:id="51" w:author="Mueller,Rachel" w:date="2021-10-22T11:14:00Z">
        <w:r w:rsidR="00C05547">
          <w:rPr>
            <w:rFonts w:ascii="Arial" w:hAnsi="Arial"/>
          </w:rPr>
          <w:t>,</w:t>
        </w:r>
      </w:ins>
      <w:r>
        <w:rPr>
          <w:rFonts w:ascii="Arial" w:hAnsi="Arial"/>
        </w:rPr>
        <w:t xml:space="preserve"> </w:t>
      </w:r>
      <w:del w:id="52" w:author="Mueller,Rachel" w:date="2021-10-22T11:14:00Z">
        <w:r w:rsidDel="00C05547">
          <w:rPr>
            <w:rFonts w:ascii="Arial" w:hAnsi="Arial"/>
          </w:rPr>
          <w:delText>that is free-living, but unable to feed</w:delText>
        </w:r>
      </w:del>
      <w:ins w:id="53" w:author="Mueller,Rachel" w:date="2021-10-22T11:14:00Z">
        <w:r w:rsidR="00C05547">
          <w:rPr>
            <w:rFonts w:ascii="Arial" w:hAnsi="Arial"/>
          </w:rPr>
          <w:t>entailing more extensive structural destruction and rebuilding</w:t>
        </w:r>
      </w:ins>
      <w:r>
        <w:rPr>
          <w:rFonts w:ascii="Arial" w:hAnsi="Arial"/>
        </w:rPr>
        <w:t>? We use life history and genome size data to inform stochastic models of trait evolution that explore how different metamorphic regimes interact with genome expansion.</w:t>
      </w:r>
      <w:ins w:id="54" w:author="Mueller,Rachel" w:date="2021-10-22T11:15:00Z">
        <w:r w:rsidR="00C05547">
          <w:rPr>
            <w:rFonts w:ascii="Arial" w:hAnsi="Arial"/>
          </w:rPr>
          <w:t xml:space="preserve"> We combine these results with natural history data relevant to organismal performance during metamorphosis.</w:t>
        </w:r>
      </w:ins>
      <w:r>
        <w:rPr>
          <w:rFonts w:ascii="Arial" w:hAnsi="Arial"/>
        </w:rPr>
        <w:t xml:space="preserve"> More generally, we demonstrate the ability of OU-based stochastic models to identify trait evolution governed by constraint, expanding their use beyond classic scenarios of adaptive evolution. </w:t>
      </w:r>
    </w:p>
    <w:p w14:paraId="0113B1B6" w14:textId="77777777" w:rsidR="00920340" w:rsidRDefault="00920340">
      <w:pPr>
        <w:pStyle w:val="BodyA"/>
        <w:spacing w:line="480" w:lineRule="auto"/>
      </w:pPr>
    </w:p>
    <w:p w14:paraId="0113B1B7" w14:textId="77777777" w:rsidR="00920340" w:rsidRDefault="00ED3508">
      <w:pPr>
        <w:pStyle w:val="BodyA"/>
        <w:spacing w:line="480" w:lineRule="auto"/>
        <w:rPr>
          <w:rFonts w:ascii="Arial" w:eastAsia="Arial" w:hAnsi="Arial" w:cs="Arial"/>
          <w:i/>
          <w:iCs/>
        </w:rPr>
      </w:pPr>
      <w:r>
        <w:rPr>
          <w:rFonts w:ascii="Arial" w:hAnsi="Arial"/>
          <w:i/>
          <w:iCs/>
        </w:rPr>
        <w:t>Life History Regimes Constraining Genome Size Evolution</w:t>
      </w:r>
    </w:p>
    <w:p w14:paraId="0113B1B8" w14:textId="77777777" w:rsidR="00920340" w:rsidRDefault="00920340">
      <w:pPr>
        <w:pStyle w:val="BodyA"/>
        <w:spacing w:line="480" w:lineRule="auto"/>
        <w:rPr>
          <w:rFonts w:ascii="Arial" w:eastAsia="Arial" w:hAnsi="Arial" w:cs="Arial"/>
          <w:i/>
          <w:iCs/>
        </w:rPr>
      </w:pPr>
    </w:p>
    <w:p w14:paraId="0113B1B9" w14:textId="06AAEE4A" w:rsidR="00920340" w:rsidRDefault="00ED3508">
      <w:pPr>
        <w:pStyle w:val="BodyA"/>
        <w:spacing w:line="480" w:lineRule="auto"/>
        <w:rPr>
          <w:rFonts w:ascii="Arial" w:eastAsia="Arial" w:hAnsi="Arial" w:cs="Arial"/>
        </w:rPr>
      </w:pPr>
      <w:r>
        <w:rPr>
          <w:rFonts w:ascii="Arial" w:hAnsi="Arial"/>
        </w:rPr>
        <w:t>In the absence of any selection or constraint, genome size in salamanders is expected to expand by biased stochastic evolution. Overall mutation pressure</w:t>
      </w:r>
      <w:r w:rsidR="002455D2">
        <w:rPr>
          <w:rFonts w:ascii="Arial" w:hAnsi="Arial"/>
        </w:rPr>
        <w:t xml:space="preserve"> in the clade</w:t>
      </w:r>
      <w:r>
        <w:rPr>
          <w:rFonts w:ascii="Arial" w:hAnsi="Arial"/>
        </w:rPr>
        <w:t xml:space="preserve"> </w:t>
      </w:r>
      <w:r w:rsidR="002455D2">
        <w:rPr>
          <w:rFonts w:ascii="Arial" w:hAnsi="Arial"/>
        </w:rPr>
        <w:t>leads to</w:t>
      </w:r>
      <w:r>
        <w:rPr>
          <w:rFonts w:ascii="Arial" w:hAnsi="Arial"/>
        </w:rPr>
        <w:t xml:space="preserve"> TE accumulation</w:t>
      </w:r>
      <w:r w:rsidR="002455D2">
        <w:rPr>
          <w:rFonts w:ascii="Arial" w:hAnsi="Arial"/>
        </w:rPr>
        <w:t>,</w:t>
      </w:r>
      <w:r>
        <w:rPr>
          <w:rFonts w:ascii="Arial" w:hAnsi="Arial"/>
        </w:rPr>
        <w:t xml:space="preserve"> as TE deletion rates are low and TE silencing is incomplete </w:t>
      </w:r>
      <w:r w:rsidR="003E347C">
        <w:rPr>
          <w:rFonts w:ascii="Arial" w:hAnsi="Arial"/>
        </w:rPr>
        <w:fldChar w:fldCharType="begin">
          <w:fldData xml:space="preserve">PEVuZE5vdGU+PENpdGU+PEF1dGhvcj5GcmFocnk8L0F1dGhvcj48WWVhcj4yMDE1PC9ZZWFyPjxS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</w:fldData>
        </w:fldChar>
      </w:r>
      <w:r w:rsidR="00910BB1">
        <w:rPr>
          <w:rFonts w:ascii="Arial" w:hAnsi="Arial"/>
        </w:rPr>
        <w:instrText xml:space="preserve"> ADDIN EN.CITE </w:instrText>
      </w:r>
      <w:r w:rsidR="00910BB1">
        <w:rPr>
          <w:rFonts w:ascii="Arial" w:hAnsi="Arial"/>
        </w:rPr>
        <w:fldChar w:fldCharType="begin">
          <w:fldData xml:space="preserve">PEVuZE5vdGU+PENpdGU+PEF1dGhvcj5GcmFocnk8L0F1dGhvcj48WWVhcj4yMDE1PC9ZZWFyPjxS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</w:fldData>
        </w:fldChar>
      </w:r>
      <w:r w:rsidR="00910BB1">
        <w:rPr>
          <w:rFonts w:ascii="Arial" w:hAnsi="Arial"/>
        </w:rPr>
        <w:instrText xml:space="preserve"> ADDIN EN.CITE.DATA </w:instrText>
      </w:r>
      <w:r w:rsidR="00910BB1">
        <w:rPr>
          <w:rFonts w:ascii="Arial" w:hAnsi="Arial"/>
        </w:rPr>
      </w:r>
      <w:r w:rsidR="00910BB1">
        <w:rPr>
          <w:rFonts w:ascii="Arial" w:hAnsi="Arial"/>
        </w:rPr>
        <w:fldChar w:fldCharType="end"/>
      </w:r>
      <w:r w:rsidR="003E347C">
        <w:rPr>
          <w:rFonts w:ascii="Arial" w:hAnsi="Arial"/>
        </w:rPr>
      </w:r>
      <w:r w:rsidR="003E347C">
        <w:rPr>
          <w:rFonts w:ascii="Arial" w:hAnsi="Arial"/>
        </w:rPr>
        <w:fldChar w:fldCharType="separate"/>
      </w:r>
      <w:r w:rsidR="003E347C">
        <w:rPr>
          <w:rFonts w:ascii="Arial" w:hAnsi="Arial"/>
          <w:noProof/>
        </w:rPr>
        <w:t>(Sun, Arriaza, et al. 2012; Frahry, et al. 2015; Madison-Villar, et al. 2016; Mohlhenrich and Mueller 2016)</w:t>
      </w:r>
      <w:r w:rsidR="003E347C">
        <w:rPr>
          <w:rFonts w:ascii="Arial" w:hAnsi="Arial"/>
        </w:rPr>
        <w:fldChar w:fldCharType="end"/>
      </w:r>
      <w:r>
        <w:rPr>
          <w:rFonts w:ascii="Arial" w:hAnsi="Arial"/>
        </w:rPr>
        <w:t xml:space="preserve">. Salamanders’ enormous genomes </w:t>
      </w:r>
      <w:r w:rsidR="002455D2">
        <w:rPr>
          <w:rFonts w:ascii="Arial" w:hAnsi="Arial"/>
        </w:rPr>
        <w:t xml:space="preserve">are </w:t>
      </w:r>
      <w:r>
        <w:rPr>
          <w:rFonts w:ascii="Arial" w:hAnsi="Arial"/>
        </w:rPr>
        <w:t xml:space="preserve">the cumulative result </w:t>
      </w:r>
      <w:r w:rsidR="002455D2">
        <w:rPr>
          <w:rFonts w:ascii="Arial" w:hAnsi="Arial"/>
        </w:rPr>
        <w:t xml:space="preserve">of </w:t>
      </w:r>
      <w:r>
        <w:rPr>
          <w:rFonts w:ascii="Arial" w:hAnsi="Arial"/>
        </w:rPr>
        <w:t>unusually high levels of TE</w:t>
      </w:r>
      <w:r w:rsidR="008D066F">
        <w:rPr>
          <w:rFonts w:ascii="Arial" w:hAnsi="Arial"/>
        </w:rPr>
        <w:t xml:space="preserve"> activity and retention</w:t>
      </w:r>
      <w:r>
        <w:rPr>
          <w:rFonts w:ascii="Arial" w:hAnsi="Arial"/>
        </w:rPr>
        <w:t xml:space="preserve"> </w:t>
      </w:r>
      <w:r w:rsidR="003E347C">
        <w:rPr>
          <w:rFonts w:ascii="Arial" w:hAnsi="Arial"/>
        </w:rPr>
        <w:fldChar w:fldCharType="begin">
          <w:fldData xml:space="preserve">PEVuZE5vdGU+PENpdGU+PEF1dGhvcj5LZWluYXRoPC9BdXRob3I+PFllYXI+MjAxNTwvWWVhcj48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==
</w:fldData>
        </w:fldChar>
      </w:r>
      <w:r w:rsidR="00910BB1">
        <w:rPr>
          <w:rFonts w:ascii="Arial" w:hAnsi="Arial"/>
        </w:rPr>
        <w:instrText xml:space="preserve"> ADDIN EN.CITE </w:instrText>
      </w:r>
      <w:r w:rsidR="00910BB1">
        <w:rPr>
          <w:rFonts w:ascii="Arial" w:hAnsi="Arial"/>
        </w:rPr>
        <w:fldChar w:fldCharType="begin">
          <w:fldData xml:space="preserve">PEVuZE5vdGU+PENpdGU+PEF1dGhvcj5LZWluYXRoPC9BdXRob3I+PFllYXI+MjAxNTwvWWVhcj48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==
</w:fldData>
        </w:fldChar>
      </w:r>
      <w:r w:rsidR="00910BB1">
        <w:rPr>
          <w:rFonts w:ascii="Arial" w:hAnsi="Arial"/>
        </w:rPr>
        <w:instrText xml:space="preserve"> ADDIN EN.CITE.DATA </w:instrText>
      </w:r>
      <w:r w:rsidR="00910BB1">
        <w:rPr>
          <w:rFonts w:ascii="Arial" w:hAnsi="Arial"/>
        </w:rPr>
      </w:r>
      <w:r w:rsidR="00910BB1">
        <w:rPr>
          <w:rFonts w:ascii="Arial" w:hAnsi="Arial"/>
        </w:rPr>
        <w:fldChar w:fldCharType="end"/>
      </w:r>
      <w:r w:rsidR="003E347C">
        <w:rPr>
          <w:rFonts w:ascii="Arial" w:hAnsi="Arial"/>
        </w:rPr>
      </w:r>
      <w:r w:rsidR="003E347C">
        <w:rPr>
          <w:rFonts w:ascii="Arial" w:hAnsi="Arial"/>
        </w:rPr>
        <w:fldChar w:fldCharType="separate"/>
      </w:r>
      <w:r w:rsidR="0057489C">
        <w:rPr>
          <w:rFonts w:ascii="Arial" w:hAnsi="Arial"/>
          <w:noProof/>
        </w:rPr>
        <w:t>(Sun, Shepard, et al. 2012; Sun and Mueller 2014; Keinath, et al. 2015; Liedtke, et al. 2018; Nowoshilow, et al. 2018)</w:t>
      </w:r>
      <w:r w:rsidR="003E347C">
        <w:rPr>
          <w:rFonts w:ascii="Arial" w:hAnsi="Arial"/>
        </w:rPr>
        <w:fldChar w:fldCharType="end"/>
      </w:r>
      <w:r>
        <w:rPr>
          <w:rFonts w:ascii="Arial" w:hAnsi="Arial"/>
        </w:rPr>
        <w:t>.</w:t>
      </w:r>
    </w:p>
    <w:p w14:paraId="0113B1BB" w14:textId="04B931B0" w:rsidR="00920340" w:rsidRDefault="00ED3508">
      <w:pPr>
        <w:pStyle w:val="BodyA"/>
        <w:spacing w:line="480" w:lineRule="auto"/>
        <w:rPr>
          <w:rFonts w:ascii="Arial" w:eastAsia="Arial" w:hAnsi="Arial" w:cs="Arial"/>
        </w:rPr>
      </w:pPr>
      <w:r>
        <w:rPr>
          <w:rFonts w:ascii="Arial" w:eastAsia="Arial" w:hAnsi="Arial" w:cs="Arial"/>
        </w:rPr>
        <w:tab/>
        <w:t xml:space="preserve">The ancestral salamander life history included a larval growth stage followed by metamorphosis. </w:t>
      </w:r>
      <w:del w:id="55" w:author="Mueller,Rachel" w:date="2021-10-22T12:37:00Z">
        <w:r w:rsidDel="000E7E4D">
          <w:rPr>
            <w:rFonts w:ascii="Arial" w:eastAsia="Arial" w:hAnsi="Arial" w:cs="Arial"/>
          </w:rPr>
          <w:delText xml:space="preserve"> </w:delText>
        </w:r>
      </w:del>
      <w:del w:id="56" w:author="Mueller,Rachel" w:date="2021-10-22T12:36:00Z">
        <w:r w:rsidRPr="00E26BE7" w:rsidDel="000E7E4D">
          <w:rPr>
            <w:rFonts w:ascii="Arial" w:eastAsia="Arial" w:hAnsi="Arial" w:cs="Arial"/>
            <w:strike/>
            <w:rPrChange w:id="57" w:author="Mueller,Rachel" w:date="2021-10-22T12:34:00Z">
              <w:rPr>
                <w:rFonts w:ascii="Arial" w:eastAsia="Arial" w:hAnsi="Arial" w:cs="Arial"/>
              </w:rPr>
            </w:rPrChange>
          </w:rPr>
          <w:delText xml:space="preserve">Metamorphosis is a radical transformation of morphology during the life cycle that produces strikingly different, largely decoupled larval and adult forms </w:delText>
        </w:r>
        <w:r w:rsidR="003E347C" w:rsidRPr="00E26BE7" w:rsidDel="000E7E4D">
          <w:rPr>
            <w:rFonts w:ascii="Arial" w:eastAsia="Arial" w:hAnsi="Arial" w:cs="Arial"/>
            <w:strike/>
            <w:rPrChange w:id="58" w:author="Mueller,Rachel" w:date="2021-10-22T12:34:00Z">
              <w:rPr>
                <w:rFonts w:ascii="Arial" w:eastAsia="Arial" w:hAnsi="Arial" w:cs="Arial"/>
              </w:rPr>
            </w:rPrChange>
          </w:rPr>
          <w:fldChar w:fldCharType="begin"/>
        </w:r>
        <w:r w:rsidR="00372E33" w:rsidRPr="00E26BE7" w:rsidDel="000E7E4D">
          <w:rPr>
            <w:rFonts w:ascii="Arial" w:eastAsia="Arial" w:hAnsi="Arial" w:cs="Arial"/>
            <w:strike/>
            <w:rPrChange w:id="59" w:author="Mueller,Rachel" w:date="2021-10-22T12:34:00Z">
              <w:rPr>
                <w:rFonts w:ascii="Arial" w:eastAsia="Arial" w:hAnsi="Arial" w:cs="Arial"/>
              </w:rPr>
            </w:rPrChange>
          </w:rPr>
          <w:delInstrText xml:space="preserve"> ADDIN EN.CITE &lt;EndNote&gt;&lt;Cite&gt;&lt;Author&gt;Moran&lt;/Author&gt;&lt;Year&gt;1994&lt;/Year&gt;&lt;RecNum&gt;635&lt;/RecNum&gt;&lt;DisplayText&gt;(Moran 1994)&lt;/DisplayText&gt;&lt;record&gt;&lt;rec-number&gt;635&lt;/rec-number&gt;&lt;foreign-keys&gt;&lt;key app="EN" db-id="95s0te0p99tv5oeffsnveep9rserdvvrxvx2" timestamp="1590541382"&gt;635&lt;/key&gt;&lt;/foreign-keys&gt;&lt;ref-type name="Journal Article"&gt;17&lt;/ref-type&gt;&lt;contributors&gt;&lt;authors&gt;&lt;author&gt;Moran, Nancy A.&lt;/author&gt;&lt;/authors&gt;&lt;/contributors&gt;&lt;titles&gt;&lt;title&gt;Adaptation and constraint in the complex life cycles of animals&lt;/title&gt;&lt;secondary-title&gt;Ann Rev Ecol Syst&lt;/secondary-title&gt;&lt;/titles&gt;&lt;pages&gt;573-600&lt;/pages&gt;&lt;volume&gt;25&lt;/volume&gt;&lt;number&gt;1&lt;/number&gt;&lt;dates&gt;&lt;year&gt;1994&lt;/year&gt;&lt;pub-dates&gt;&lt;date&gt;1994/11/01&lt;/date&gt;&lt;/pub-dates&gt;&lt;/dates&gt;&lt;publisher&gt;Annual Reviews&lt;/publisher&gt;&lt;isbn&gt;0066-4162&lt;/isbn&gt;&lt;urls&gt;&lt;related-urls&gt;&lt;url&gt;https://doi.org/10.1146/annurev.es.25.110194.003041&lt;/url&gt;&lt;/related-urls&gt;&lt;/urls&gt;&lt;electronic-resource-num&gt;10.1146/annurev.es.25.110194.003041&lt;/electronic-resource-num&gt;&lt;access-date&gt;2020/05/26&lt;/access-date&gt;&lt;/record&gt;&lt;/Cite&gt;&lt;/EndNote&gt;</w:delInstrText>
        </w:r>
        <w:r w:rsidR="003E347C" w:rsidRPr="00E26BE7" w:rsidDel="000E7E4D">
          <w:rPr>
            <w:rFonts w:ascii="Arial" w:eastAsia="Arial" w:hAnsi="Arial" w:cs="Arial"/>
            <w:strike/>
            <w:rPrChange w:id="60" w:author="Mueller,Rachel" w:date="2021-10-22T12:34:00Z">
              <w:rPr>
                <w:rFonts w:ascii="Arial" w:eastAsia="Arial" w:hAnsi="Arial" w:cs="Arial"/>
              </w:rPr>
            </w:rPrChange>
          </w:rPr>
          <w:fldChar w:fldCharType="separate"/>
        </w:r>
        <w:r w:rsidR="003E347C" w:rsidRPr="00E26BE7" w:rsidDel="000E7E4D">
          <w:rPr>
            <w:rFonts w:ascii="Arial" w:eastAsia="Arial" w:hAnsi="Arial" w:cs="Arial"/>
            <w:strike/>
            <w:noProof/>
            <w:rPrChange w:id="61" w:author="Mueller,Rachel" w:date="2021-10-22T12:34:00Z">
              <w:rPr>
                <w:rFonts w:ascii="Arial" w:eastAsia="Arial" w:hAnsi="Arial" w:cs="Arial"/>
                <w:noProof/>
              </w:rPr>
            </w:rPrChange>
          </w:rPr>
          <w:delText>(Moran 1994)</w:delText>
        </w:r>
        <w:r w:rsidR="003E347C" w:rsidRPr="00E26BE7" w:rsidDel="000E7E4D">
          <w:rPr>
            <w:rFonts w:ascii="Arial" w:eastAsia="Arial" w:hAnsi="Arial" w:cs="Arial"/>
            <w:strike/>
            <w:rPrChange w:id="62" w:author="Mueller,Rachel" w:date="2021-10-22T12:34:00Z">
              <w:rPr>
                <w:rFonts w:ascii="Arial" w:eastAsia="Arial" w:hAnsi="Arial" w:cs="Arial"/>
              </w:rPr>
            </w:rPrChange>
          </w:rPr>
          <w:fldChar w:fldCharType="end"/>
        </w:r>
        <w:r w:rsidRPr="00E26BE7" w:rsidDel="000E7E4D">
          <w:rPr>
            <w:rFonts w:ascii="Arial" w:eastAsia="Arial" w:hAnsi="Arial" w:cs="Arial"/>
            <w:strike/>
            <w:rPrChange w:id="63" w:author="Mueller,Rachel" w:date="2021-10-22T12:34:00Z">
              <w:rPr>
                <w:rFonts w:ascii="Arial" w:eastAsia="Arial" w:hAnsi="Arial" w:cs="Arial"/>
              </w:rPr>
            </w:rPrChange>
          </w:rPr>
          <w:delText>.</w:delText>
        </w:r>
        <w:r w:rsidDel="000E7E4D">
          <w:rPr>
            <w:rFonts w:ascii="Arial" w:eastAsia="Arial" w:hAnsi="Arial" w:cs="Arial"/>
          </w:rPr>
          <w:delText xml:space="preserve"> </w:delText>
        </w:r>
        <w:r w:rsidRPr="00E26BE7" w:rsidDel="000E7E4D">
          <w:rPr>
            <w:rFonts w:ascii="Arial" w:eastAsia="Arial" w:hAnsi="Arial" w:cs="Arial"/>
            <w:strike/>
            <w:rPrChange w:id="64" w:author="Mueller,Rachel" w:date="2021-10-22T12:29:00Z">
              <w:rPr>
                <w:rFonts w:ascii="Arial" w:eastAsia="Arial" w:hAnsi="Arial" w:cs="Arial"/>
              </w:rPr>
            </w:rPrChange>
          </w:rPr>
          <w:delText>During metamorphosis, as during embryogenesis</w:delText>
        </w:r>
        <w:r w:rsidRPr="00E26BE7" w:rsidDel="000E7E4D">
          <w:rPr>
            <w:rFonts w:ascii="Arial" w:hAnsi="Arial"/>
            <w:strike/>
            <w:rPrChange w:id="65" w:author="Mueller,Rachel" w:date="2021-10-22T12:29:00Z">
              <w:rPr>
                <w:rFonts w:ascii="Arial" w:hAnsi="Arial"/>
              </w:rPr>
            </w:rPrChange>
          </w:rPr>
          <w:delText xml:space="preserve">, salamanders undergo rapid cell division, differentiation, migration, and apoptosis </w:delText>
        </w:r>
        <w:r w:rsidR="003E347C" w:rsidRPr="00E26BE7" w:rsidDel="000E7E4D">
          <w:rPr>
            <w:rFonts w:ascii="Arial" w:hAnsi="Arial"/>
            <w:strike/>
            <w:rPrChange w:id="66" w:author="Mueller,Rachel" w:date="2021-10-22T12:29:00Z">
              <w:rPr>
                <w:rFonts w:ascii="Arial" w:hAnsi="Arial"/>
              </w:rPr>
            </w:rPrChange>
          </w:rPr>
          <w:fldChar w:fldCharType="begin"/>
        </w:r>
        <w:r w:rsidR="003E347C" w:rsidRPr="00E26BE7" w:rsidDel="000E7E4D">
          <w:rPr>
            <w:rFonts w:ascii="Arial" w:hAnsi="Arial"/>
            <w:strike/>
            <w:rPrChange w:id="67" w:author="Mueller,Rachel" w:date="2021-10-22T12:29:00Z">
              <w:rPr>
                <w:rFonts w:ascii="Arial" w:hAnsi="Arial"/>
              </w:rPr>
            </w:rPrChange>
          </w:rPr>
          <w:delInstrText xml:space="preserve"> ADDIN EN.CITE &lt;EndNote&gt;&lt;Cite&gt;&lt;Author&gt;Alberch&lt;/Author&gt;&lt;Year&gt;1989&lt;/Year&gt;&lt;RecNum&gt;639&lt;/RecNum&gt;&lt;DisplayText&gt;(Alberch 1989)&lt;/DisplayText&gt;&lt;record&gt;&lt;rec-number&gt;639&lt;/rec-number&gt;&lt;foreign-keys&gt;&lt;key app="EN" db-id="95s0te0p99tv5oeffsnveep9rserdvvrxvx2" timestamp="1591224134"&gt;639&lt;/key&gt;&lt;/foreign-keys&gt;&lt;ref-type name="Book Section"&gt;5&lt;/ref-type&gt;&lt;contributors&gt;&lt;authors&gt;&lt;author&gt;Alberch, P&lt;/author&gt;&lt;/authors&gt;&lt;secondary-authors&gt;&lt;author&gt;Splechtna/Hilgers&lt;/author&gt;&lt;/secondary-authors&gt;&lt;/contributors&gt;&lt;titles&gt;&lt;title&gt;Development and the evolution of amphibian metamorphosis&lt;/title&gt;&lt;secondary-title&gt;Trends in Vertebrate Morphology&lt;/secondary-title&gt;&lt;tertiary-title&gt;Fortschritte der Zoologie/Progress in Zoology&lt;/tertiary-title&gt;&lt;/titles&gt;&lt;pages&gt;163-173&lt;/pages&gt;&lt;volume&gt;35&lt;/volume&gt;&lt;dates&gt;&lt;year&gt;1989&lt;/year&gt;&lt;/dates&gt;&lt;pub-location&gt;Stuttgart&lt;/pub-location&gt;&lt;publisher&gt;Gustav Fischer Verlag&lt;/publisher&gt;&lt;urls&gt;&lt;/urls&gt;&lt;/record&gt;&lt;/Cite&gt;&lt;/EndNote&gt;</w:delInstrText>
        </w:r>
        <w:r w:rsidR="003E347C" w:rsidRPr="00E26BE7" w:rsidDel="000E7E4D">
          <w:rPr>
            <w:rFonts w:ascii="Arial" w:hAnsi="Arial"/>
            <w:strike/>
            <w:rPrChange w:id="68" w:author="Mueller,Rachel" w:date="2021-10-22T12:29:00Z">
              <w:rPr>
                <w:rFonts w:ascii="Arial" w:hAnsi="Arial"/>
              </w:rPr>
            </w:rPrChange>
          </w:rPr>
          <w:fldChar w:fldCharType="separate"/>
        </w:r>
        <w:r w:rsidR="003E347C" w:rsidRPr="00E26BE7" w:rsidDel="000E7E4D">
          <w:rPr>
            <w:rFonts w:ascii="Arial" w:hAnsi="Arial"/>
            <w:strike/>
            <w:noProof/>
            <w:rPrChange w:id="69" w:author="Mueller,Rachel" w:date="2021-10-22T12:29:00Z">
              <w:rPr>
                <w:rFonts w:ascii="Arial" w:hAnsi="Arial"/>
                <w:noProof/>
              </w:rPr>
            </w:rPrChange>
          </w:rPr>
          <w:delText>(Alberch 1989)</w:delText>
        </w:r>
        <w:r w:rsidR="003E347C" w:rsidRPr="00E26BE7" w:rsidDel="000E7E4D">
          <w:rPr>
            <w:rFonts w:ascii="Arial" w:hAnsi="Arial"/>
            <w:strike/>
            <w:rPrChange w:id="70" w:author="Mueller,Rachel" w:date="2021-10-22T12:29:00Z">
              <w:rPr>
                <w:rFonts w:ascii="Arial" w:hAnsi="Arial"/>
              </w:rPr>
            </w:rPrChange>
          </w:rPr>
          <w:fldChar w:fldCharType="end"/>
        </w:r>
        <w:r w:rsidRPr="00E26BE7" w:rsidDel="000E7E4D">
          <w:rPr>
            <w:rFonts w:ascii="Arial" w:hAnsi="Arial"/>
            <w:strike/>
            <w:rPrChange w:id="71" w:author="Mueller,Rachel" w:date="2021-10-22T12:29:00Z">
              <w:rPr>
                <w:rFonts w:ascii="Arial" w:hAnsi="Arial"/>
              </w:rPr>
            </w:rPrChange>
          </w:rPr>
          <w:delText xml:space="preserve">. The dynamics of these cellular processes are affected by genome size and cell size; as genome/cell sizes increase, developmental rates throughout ontogeny </w:delText>
        </w:r>
        <w:r w:rsidRPr="00E26BE7" w:rsidDel="000E7E4D">
          <w:rPr>
            <w:rFonts w:ascii="Symbol" w:hAnsi="Symbol" w:hint="eastAsia"/>
            <w:strike/>
            <w:rPrChange w:id="72" w:author="Mueller,Rachel" w:date="2021-10-22T12:29:00Z">
              <w:rPr>
                <w:rFonts w:ascii="Symbol" w:hAnsi="Symbol" w:hint="eastAsia"/>
              </w:rPr>
            </w:rPrChange>
          </w:rPr>
          <w:delText>¾</w:delText>
        </w:r>
        <w:r w:rsidRPr="00E26BE7" w:rsidDel="000E7E4D">
          <w:rPr>
            <w:rFonts w:ascii="Arial" w:hAnsi="Arial"/>
            <w:strike/>
            <w:rPrChange w:id="73" w:author="Mueller,Rachel" w:date="2021-10-22T12:29:00Z">
              <w:rPr>
                <w:rFonts w:ascii="Arial" w:hAnsi="Arial"/>
              </w:rPr>
            </w:rPrChange>
          </w:rPr>
          <w:delText xml:space="preserve"> from embryogenesis through metamorphosis </w:delText>
        </w:r>
        <w:r w:rsidRPr="00E26BE7" w:rsidDel="000E7E4D">
          <w:rPr>
            <w:rFonts w:ascii="Symbol" w:hAnsi="Symbol" w:hint="eastAsia"/>
            <w:strike/>
            <w:rPrChange w:id="74" w:author="Mueller,Rachel" w:date="2021-10-22T12:29:00Z">
              <w:rPr>
                <w:rFonts w:ascii="Symbol" w:hAnsi="Symbol" w:hint="eastAsia"/>
              </w:rPr>
            </w:rPrChange>
          </w:rPr>
          <w:delText>¾</w:delText>
        </w:r>
        <w:r w:rsidRPr="00E26BE7" w:rsidDel="000E7E4D">
          <w:rPr>
            <w:rFonts w:ascii="Arial" w:hAnsi="Arial"/>
            <w:strike/>
            <w:rPrChange w:id="75" w:author="Mueller,Rachel" w:date="2021-10-22T12:29:00Z">
              <w:rPr>
                <w:rFonts w:ascii="Arial" w:hAnsi="Arial"/>
              </w:rPr>
            </w:rPrChange>
          </w:rPr>
          <w:delText xml:space="preserve"> slow down </w:delText>
        </w:r>
        <w:r w:rsidR="003E347C" w:rsidRPr="00E26BE7" w:rsidDel="000E7E4D">
          <w:rPr>
            <w:rFonts w:ascii="Arial" w:hAnsi="Arial"/>
            <w:strike/>
            <w:rPrChange w:id="76" w:author="Mueller,Rachel" w:date="2021-10-22T12:29:00Z">
              <w:rPr>
                <w:rFonts w:ascii="Arial" w:hAnsi="Arial"/>
              </w:rPr>
            </w:rPrChange>
          </w:rPr>
          <w:fldChar w:fldCharType="begin"/>
        </w:r>
        <w:r w:rsidR="00372E33" w:rsidRPr="00E26BE7" w:rsidDel="000E7E4D">
          <w:rPr>
            <w:rFonts w:ascii="Arial" w:hAnsi="Arial"/>
            <w:strike/>
            <w:rPrChange w:id="77" w:author="Mueller,Rachel" w:date="2021-10-22T12:29:00Z">
              <w:rPr>
                <w:rFonts w:ascii="Arial" w:hAnsi="Arial"/>
              </w:rPr>
            </w:rPrChange>
          </w:rPr>
          <w:delInstrText xml:space="preserve"> ADDIN EN.CITE &lt;EndNote&gt;&lt;Cite&gt;&lt;Author&gt;Horner&lt;/Author&gt;&lt;Year&gt;1983&lt;/Year&gt;&lt;RecNum&gt;657&lt;/RecNum&gt;&lt;DisplayText&gt;(Horner and Macgregor 1983; Jockusch 1997)&lt;/DisplayText&gt;&lt;record&gt;&lt;rec-number&gt;657&lt;/rec-number&gt;&lt;foreign-keys&gt;&lt;key app="EN" db-id="95s0te0p99tv5oeffsnveep9rserdvvrxvx2" timestamp="1603502221"&gt;657&lt;/key&gt;&lt;/foreign-keys&gt;&lt;ref-type name="Journal Article"&gt;17&lt;/ref-type&gt;&lt;contributors&gt;&lt;authors&gt;&lt;author&gt;Horner, H. A.&lt;/author&gt;&lt;author&gt;Macgregor, H. C.&lt;/author&gt;&lt;/authors&gt;&lt;/contributors&gt;&lt;titles&gt;&lt;title&gt;C value and cell volume: their significance in the evolution and development of amphibians&lt;/title&gt;&lt;secondary-title&gt;J Cell Sci&lt;/secondary-title&gt;&lt;/titles&gt;&lt;pages&gt;135&lt;/pages&gt;&lt;volume&gt;63&lt;/volume&gt;&lt;number&gt;1&lt;/number&gt;&lt;dates&gt;&lt;year&gt;1983&lt;/year&gt;&lt;/dates&gt;&lt;urls&gt;&lt;related-urls&gt;&lt;url&gt;http://jcs.biologists.org/content/63/1/135.abstract&lt;/url&gt;&lt;/related-urls&gt;&lt;/urls&gt;&lt;/record&gt;&lt;/Cite&gt;&lt;Cite&gt;&lt;Author&gt;Jockusch&lt;/Author&gt;&lt;Year&gt;1997&lt;/Year&gt;&lt;RecNum&gt;143&lt;/RecNum&gt;&lt;record&gt;&lt;rec-number&gt;143&lt;/rec-number&gt;&lt;foreign-keys&gt;&lt;key app="EN" db-id="95s0te0p99tv5oeffsnveep9rserdvvrxvx2" timestamp="1585079074"&gt;143&lt;/key&gt;&lt;/foreign-keys&gt;&lt;ref-type name="Journal Article"&gt;17&lt;/ref-type&gt;&lt;contributors&gt;&lt;authors&gt;&lt;author&gt;Jockusch, E. L.&lt;/author&gt;&lt;/authors&gt;&lt;/contributors&gt;&lt;titles&gt;&lt;title&gt;An evolutionary correlate of genome size change in plethodontid salamanders&lt;/title&gt;&lt;secondary-title&gt;Proc Royal Soc B: Biol Sci&lt;/secondary-title&gt;&lt;/titles&gt;&lt;pages&gt;597&lt;/pages&gt;&lt;volume&gt;264&lt;/volume&gt;&lt;number&gt;1381&lt;/number&gt;&lt;dates&gt;&lt;year&gt;1997&lt;/year&gt;&lt;/dates&gt;&lt;isbn&gt;0962-8452&lt;/isbn&gt;&lt;urls&gt;&lt;/urls&gt;&lt;/record&gt;&lt;/Cite&gt;&lt;/EndNote&gt;</w:delInstrText>
        </w:r>
        <w:r w:rsidR="003E347C" w:rsidRPr="00E26BE7" w:rsidDel="000E7E4D">
          <w:rPr>
            <w:rFonts w:ascii="Arial" w:hAnsi="Arial"/>
            <w:strike/>
            <w:rPrChange w:id="78" w:author="Mueller,Rachel" w:date="2021-10-22T12:29:00Z">
              <w:rPr>
                <w:rFonts w:ascii="Arial" w:hAnsi="Arial"/>
              </w:rPr>
            </w:rPrChange>
          </w:rPr>
          <w:fldChar w:fldCharType="separate"/>
        </w:r>
        <w:r w:rsidR="003E347C" w:rsidRPr="00E26BE7" w:rsidDel="000E7E4D">
          <w:rPr>
            <w:rFonts w:ascii="Arial" w:hAnsi="Arial"/>
            <w:strike/>
            <w:noProof/>
            <w:rPrChange w:id="79" w:author="Mueller,Rachel" w:date="2021-10-22T12:29:00Z">
              <w:rPr>
                <w:rFonts w:ascii="Arial" w:hAnsi="Arial"/>
                <w:noProof/>
              </w:rPr>
            </w:rPrChange>
          </w:rPr>
          <w:delText>(Horner and Macgregor 1983; Jockusch 1997)</w:delText>
        </w:r>
        <w:r w:rsidR="003E347C" w:rsidRPr="00E26BE7" w:rsidDel="000E7E4D">
          <w:rPr>
            <w:rFonts w:ascii="Arial" w:hAnsi="Arial"/>
            <w:strike/>
            <w:rPrChange w:id="80" w:author="Mueller,Rachel" w:date="2021-10-22T12:29:00Z">
              <w:rPr>
                <w:rFonts w:ascii="Arial" w:hAnsi="Arial"/>
              </w:rPr>
            </w:rPrChange>
          </w:rPr>
          <w:fldChar w:fldCharType="end"/>
        </w:r>
        <w:r w:rsidRPr="00E26BE7" w:rsidDel="000E7E4D">
          <w:rPr>
            <w:rFonts w:ascii="Arial" w:hAnsi="Arial"/>
            <w:strike/>
            <w:rPrChange w:id="81" w:author="Mueller,Rachel" w:date="2021-10-22T12:29:00Z">
              <w:rPr>
                <w:rFonts w:ascii="Arial" w:hAnsi="Arial"/>
              </w:rPr>
            </w:rPrChange>
          </w:rPr>
          <w:delText>.</w:delText>
        </w:r>
        <w:r w:rsidDel="000E7E4D">
          <w:rPr>
            <w:rFonts w:ascii="Arial" w:hAnsi="Arial"/>
          </w:rPr>
          <w:delText xml:space="preserve"> </w:delText>
        </w:r>
        <w:r w:rsidRPr="00E26BE7" w:rsidDel="000E7E4D">
          <w:rPr>
            <w:rFonts w:ascii="Arial" w:hAnsi="Arial"/>
            <w:strike/>
            <w:rPrChange w:id="82" w:author="Mueller,Rachel" w:date="2021-10-22T12:30:00Z">
              <w:rPr>
                <w:rFonts w:ascii="Arial" w:hAnsi="Arial"/>
              </w:rPr>
            </w:rPrChange>
          </w:rPr>
          <w:delText xml:space="preserve">Metamorphosis has been lost and regained from the life cycle numerous times by different mechanisms </w:delText>
        </w:r>
        <w:r w:rsidRPr="00E26BE7" w:rsidDel="000E7E4D">
          <w:rPr>
            <w:rFonts w:ascii="Arial" w:eastAsia="Arial" w:hAnsi="Arial" w:cs="Arial"/>
            <w:strike/>
            <w:rPrChange w:id="83" w:author="Mueller,Rachel" w:date="2021-10-22T12:30:00Z">
              <w:rPr>
                <w:rFonts w:ascii="Arial" w:eastAsia="Arial" w:hAnsi="Arial" w:cs="Arial"/>
              </w:rPr>
            </w:rPrChange>
          </w:rPr>
          <w:fldChar w:fldCharType="begin">
            <w:fldData xml:space="preserve">PEVuZE5vdGU+PENpdGU+PEF1dGhvcj5XaWVuczwvQXV0aG9yPjxZZWFyPjIwMDU8L1llYXI+PFJl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==
</w:fldData>
          </w:fldChar>
        </w:r>
        <w:r w:rsidR="00A32B64" w:rsidRPr="00E26BE7" w:rsidDel="000E7E4D">
          <w:rPr>
            <w:rFonts w:ascii="Arial" w:eastAsia="Arial" w:hAnsi="Arial" w:cs="Arial"/>
            <w:strike/>
            <w:rPrChange w:id="84" w:author="Mueller,Rachel" w:date="2021-10-22T12:30:00Z">
              <w:rPr>
                <w:rFonts w:ascii="Arial" w:eastAsia="Arial" w:hAnsi="Arial" w:cs="Arial"/>
              </w:rPr>
            </w:rPrChange>
          </w:rPr>
          <w:delInstrText xml:space="preserve"> ADDIN EN.CITE </w:delInstrText>
        </w:r>
        <w:r w:rsidR="00A32B64" w:rsidRPr="00E26BE7" w:rsidDel="000E7E4D">
          <w:rPr>
            <w:rFonts w:ascii="Arial" w:eastAsia="Arial" w:hAnsi="Arial" w:cs="Arial"/>
            <w:strike/>
            <w:rPrChange w:id="85" w:author="Mueller,Rachel" w:date="2021-10-22T12:30:00Z">
              <w:rPr>
                <w:rFonts w:ascii="Arial" w:eastAsia="Arial" w:hAnsi="Arial" w:cs="Arial"/>
              </w:rPr>
            </w:rPrChange>
          </w:rPr>
          <w:fldChar w:fldCharType="begin">
            <w:fldData xml:space="preserve">PEVuZE5vdGU+PENpdGU+PEF1dGhvcj5XaWVuczwvQXV0aG9yPjxZZWFyPjIwMDU8L1llYXI+PFJl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==
</w:fldData>
          </w:fldChar>
        </w:r>
        <w:r w:rsidR="00A32B64" w:rsidRPr="00E26BE7" w:rsidDel="000E7E4D">
          <w:rPr>
            <w:rFonts w:ascii="Arial" w:eastAsia="Arial" w:hAnsi="Arial" w:cs="Arial"/>
            <w:strike/>
            <w:rPrChange w:id="86" w:author="Mueller,Rachel" w:date="2021-10-22T12:30:00Z">
              <w:rPr>
                <w:rFonts w:ascii="Arial" w:eastAsia="Arial" w:hAnsi="Arial" w:cs="Arial"/>
              </w:rPr>
            </w:rPrChange>
          </w:rPr>
          <w:delInstrText xml:space="preserve"> ADDIN EN.CITE.DATA </w:delInstrText>
        </w:r>
        <w:r w:rsidR="00A32B64" w:rsidRPr="00E26BE7" w:rsidDel="000E7E4D">
          <w:rPr>
            <w:rFonts w:ascii="Arial" w:eastAsia="Arial" w:hAnsi="Arial" w:cs="Arial"/>
            <w:strike/>
            <w:rPrChange w:id="87" w:author="Mueller,Rachel" w:date="2021-10-22T12:30:00Z">
              <w:rPr>
                <w:rFonts w:ascii="Arial" w:eastAsia="Arial" w:hAnsi="Arial" w:cs="Arial"/>
                <w:strike/>
              </w:rPr>
            </w:rPrChange>
          </w:rPr>
        </w:r>
        <w:r w:rsidR="00A32B64" w:rsidRPr="00E26BE7" w:rsidDel="000E7E4D">
          <w:rPr>
            <w:rFonts w:ascii="Arial" w:eastAsia="Arial" w:hAnsi="Arial" w:cs="Arial"/>
            <w:strike/>
            <w:rPrChange w:id="88" w:author="Mueller,Rachel" w:date="2021-10-22T12:30:00Z">
              <w:rPr>
                <w:rFonts w:ascii="Arial" w:eastAsia="Arial" w:hAnsi="Arial" w:cs="Arial"/>
              </w:rPr>
            </w:rPrChange>
          </w:rPr>
          <w:fldChar w:fldCharType="end"/>
        </w:r>
        <w:r w:rsidRPr="00E26BE7" w:rsidDel="000E7E4D">
          <w:rPr>
            <w:rFonts w:ascii="Arial" w:eastAsia="Arial" w:hAnsi="Arial" w:cs="Arial"/>
            <w:strike/>
            <w:rPrChange w:id="89" w:author="Mueller,Rachel" w:date="2021-10-22T12:30:00Z">
              <w:rPr>
                <w:rFonts w:ascii="Arial" w:eastAsia="Arial" w:hAnsi="Arial" w:cs="Arial"/>
                <w:strike/>
              </w:rPr>
            </w:rPrChange>
          </w:rPr>
        </w:r>
        <w:r w:rsidRPr="00E26BE7" w:rsidDel="000E7E4D">
          <w:rPr>
            <w:rFonts w:ascii="Arial" w:eastAsia="Arial" w:hAnsi="Arial" w:cs="Arial"/>
            <w:strike/>
            <w:rPrChange w:id="90" w:author="Mueller,Rachel" w:date="2021-10-22T12:30:00Z">
              <w:rPr>
                <w:rFonts w:ascii="Arial" w:eastAsia="Arial" w:hAnsi="Arial" w:cs="Arial"/>
              </w:rPr>
            </w:rPrChange>
          </w:rPr>
          <w:fldChar w:fldCharType="separate"/>
        </w:r>
        <w:r w:rsidR="008866D2" w:rsidRPr="00E26BE7" w:rsidDel="000E7E4D">
          <w:rPr>
            <w:rFonts w:ascii="Arial" w:eastAsia="Arial" w:hAnsi="Arial" w:cs="Arial"/>
            <w:strike/>
            <w:noProof/>
            <w:rPrChange w:id="91" w:author="Mueller,Rachel" w:date="2021-10-22T12:30:00Z">
              <w:rPr>
                <w:rFonts w:ascii="Arial" w:eastAsia="Arial" w:hAnsi="Arial" w:cs="Arial"/>
                <w:noProof/>
              </w:rPr>
            </w:rPrChange>
          </w:rPr>
          <w:delText>(Chippindale, et al. 2004; Mueller, et al. 2004; Wiens, et al. 2005; Bonett, et al. 2014)</w:delText>
        </w:r>
        <w:r w:rsidRPr="00E26BE7" w:rsidDel="000E7E4D">
          <w:rPr>
            <w:rFonts w:ascii="Arial" w:eastAsia="Arial" w:hAnsi="Arial" w:cs="Arial"/>
            <w:strike/>
            <w:rPrChange w:id="92" w:author="Mueller,Rachel" w:date="2021-10-22T12:30:00Z">
              <w:rPr>
                <w:rFonts w:ascii="Arial" w:eastAsia="Arial" w:hAnsi="Arial" w:cs="Arial"/>
              </w:rPr>
            </w:rPrChange>
          </w:rPr>
          <w:fldChar w:fldCharType="end"/>
        </w:r>
        <w:r w:rsidRPr="00E26BE7" w:rsidDel="000E7E4D">
          <w:rPr>
            <w:rFonts w:ascii="Arial" w:hAnsi="Arial"/>
            <w:strike/>
            <w:rPrChange w:id="93" w:author="Mueller,Rachel" w:date="2021-10-22T12:30:00Z">
              <w:rPr>
                <w:rFonts w:ascii="Arial" w:hAnsi="Arial"/>
              </w:rPr>
            </w:rPrChange>
          </w:rPr>
          <w:delText>, producing multiple life history regimes that could shape genome size evolution.</w:delText>
        </w:r>
        <w:r w:rsidDel="000E7E4D">
          <w:rPr>
            <w:rFonts w:ascii="Arial" w:hAnsi="Arial"/>
          </w:rPr>
          <w:delText xml:space="preserve"> </w:delText>
        </w:r>
      </w:del>
      <w:ins w:id="94" w:author="Mueller,Rachel" w:date="2021-10-22T12:34:00Z">
        <w:r w:rsidR="00EB735E">
          <w:rPr>
            <w:rFonts w:ascii="Arial" w:hAnsi="Arial"/>
          </w:rPr>
          <w:t xml:space="preserve">Subsequent losses and regains of </w:t>
        </w:r>
      </w:ins>
      <w:ins w:id="95" w:author="Mueller,Rachel" w:date="2021-10-22T12:35:00Z">
        <w:r w:rsidR="00EB735E">
          <w:rPr>
            <w:rFonts w:ascii="Arial" w:hAnsi="Arial"/>
          </w:rPr>
          <w:t>metamorphosis produced diverse life-history regimes</w:t>
        </w:r>
      </w:ins>
      <w:ins w:id="96" w:author="Mueller,Rachel" w:date="2021-10-22T12:34:00Z">
        <w:r w:rsidR="00EB735E">
          <w:rPr>
            <w:rFonts w:ascii="Arial" w:hAnsi="Arial"/>
          </w:rPr>
          <w:t xml:space="preserve"> </w:t>
        </w:r>
      </w:ins>
      <w:ins w:id="97" w:author="Mueller,Rachel" w:date="2021-10-22T12:35:00Z">
        <w:r w:rsidR="00EB735E">
          <w:rPr>
            <w:rFonts w:ascii="Arial" w:hAnsi="Arial"/>
          </w:rPr>
          <w:t>that differ in</w:t>
        </w:r>
      </w:ins>
      <w:ins w:id="98" w:author="Mueller,Rachel" w:date="2021-10-22T12:36:00Z">
        <w:r w:rsidR="00EB735E">
          <w:rPr>
            <w:rFonts w:ascii="Arial" w:hAnsi="Arial"/>
          </w:rPr>
          <w:t xml:space="preserve"> their predicted effects on genome size evolution. </w:t>
        </w:r>
      </w:ins>
      <w:r>
        <w:rPr>
          <w:rFonts w:ascii="Arial" w:hAnsi="Arial"/>
        </w:rPr>
        <w:t>We outline these</w:t>
      </w:r>
      <w:ins w:id="99" w:author="Mueller,Rachel" w:date="2021-10-22T12:36:00Z">
        <w:r w:rsidR="00EB735E">
          <w:rPr>
            <w:rFonts w:ascii="Arial" w:hAnsi="Arial"/>
          </w:rPr>
          <w:t xml:space="preserve"> predictions</w:t>
        </w:r>
      </w:ins>
      <w:del w:id="100" w:author="Mueller,Rachel" w:date="2021-10-22T12:35:00Z">
        <w:r w:rsidDel="00EB735E">
          <w:rPr>
            <w:rFonts w:ascii="Arial" w:hAnsi="Arial"/>
          </w:rPr>
          <w:delText xml:space="preserve"> regimes</w:delText>
        </w:r>
      </w:del>
      <w:del w:id="101" w:author="Mueller,Rachel" w:date="2021-10-22T12:36:00Z">
        <w:r w:rsidDel="00EB735E">
          <w:rPr>
            <w:rFonts w:ascii="Arial" w:hAnsi="Arial"/>
          </w:rPr>
          <w:delText>, and their predicted effects on genome size evolution,</w:delText>
        </w:r>
      </w:del>
      <w:r>
        <w:rPr>
          <w:rFonts w:ascii="Arial" w:hAnsi="Arial"/>
        </w:rPr>
        <w:t xml:space="preserve"> below and in Figure 1: </w:t>
      </w:r>
    </w:p>
    <w:p w14:paraId="0113B1BC" w14:textId="6CF332B3" w:rsidR="00920340" w:rsidRDefault="00ED3508">
      <w:pPr>
        <w:pStyle w:val="BodyA"/>
        <w:spacing w:line="480" w:lineRule="auto"/>
        <w:rPr>
          <w:rFonts w:ascii="Arial" w:eastAsia="Arial" w:hAnsi="Arial" w:cs="Arial"/>
        </w:rPr>
      </w:pPr>
      <w:proofErr w:type="spellStart"/>
      <w:r>
        <w:rPr>
          <w:rFonts w:ascii="Arial" w:hAnsi="Arial"/>
          <w:i/>
          <w:iCs/>
        </w:rPr>
        <w:t>Paedomorphosis</w:t>
      </w:r>
      <w:proofErr w:type="spellEnd"/>
      <w:r>
        <w:rPr>
          <w:rFonts w:ascii="Arial" w:hAnsi="Arial"/>
          <w:i/>
          <w:iCs/>
        </w:rPr>
        <w:t xml:space="preserve">: </w:t>
      </w:r>
      <w:r>
        <w:rPr>
          <w:rFonts w:ascii="Arial" w:hAnsi="Arial"/>
        </w:rPr>
        <w:t xml:space="preserve">In paedomorphic species, some or all stages of metamorphic repatterning are lost, and organisms reach sexual maturity retaining largely larval traits </w:t>
      </w:r>
      <w:r w:rsidR="003E347C">
        <w:rPr>
          <w:rFonts w:ascii="Arial" w:hAnsi="Arial"/>
        </w:rPr>
        <w:fldChar w:fldCharType="begin"/>
      </w:r>
      <w:r w:rsidR="003E347C">
        <w:rPr>
          <w:rFonts w:ascii="Arial" w:hAnsi="Arial"/>
        </w:rPr>
        <w:instrText xml:space="preserve"> ADDIN EN.CITE &lt;EndNote&gt;&lt;Cite&gt;&lt;Author&gt;Gould&lt;/Author&gt;&lt;Year&gt;1977&lt;/Year&gt;&lt;RecNum&gt;667&lt;/RecNum&gt;&lt;DisplayText&gt;(Gould 1977)&lt;/DisplayText&gt;&lt;record&gt;&lt;rec-number&gt;667&lt;/rec-number&gt;&lt;foreign-keys&gt;&lt;key app="EN" db-id="95s0te0p99tv5oeffsnveep9rserdvvrxvx2" timestamp="1603560417"&gt;667&lt;/key&gt;&lt;/foreign-keys&gt;&lt;ref-type name="Book"&gt;6&lt;/ref-type&gt;&lt;contributors&gt;&lt;authors&gt;&lt;author&gt;Gould, Stephen Jay&lt;/author&gt;&lt;/authors&gt;&lt;/contributors&gt;&lt;titles&gt;&lt;title&gt;Ontogeny and Phylogeny&lt;/title&gt;&lt;/titles&gt;&lt;dates&gt;&lt;year&gt;1977&lt;/year&gt;&lt;/dates&gt;&lt;pub-location&gt;Cambridge, MA&lt;/pub-location&gt;&lt;publisher&gt;Harvard University Press&lt;/publisher&gt;&lt;urls&gt;&lt;/urls&gt;&lt;/record&gt;&lt;/Cite&gt;&lt;/EndNote&gt;</w:instrText>
      </w:r>
      <w:r w:rsidR="003E347C">
        <w:rPr>
          <w:rFonts w:ascii="Arial" w:hAnsi="Arial"/>
        </w:rPr>
        <w:fldChar w:fldCharType="separate"/>
      </w:r>
      <w:r w:rsidR="003E347C">
        <w:rPr>
          <w:rFonts w:ascii="Arial" w:hAnsi="Arial"/>
          <w:noProof/>
        </w:rPr>
        <w:t>(Gould 1977)</w:t>
      </w:r>
      <w:r w:rsidR="003E347C">
        <w:rPr>
          <w:rFonts w:ascii="Arial" w:hAnsi="Arial"/>
        </w:rPr>
        <w:fldChar w:fldCharType="end"/>
      </w:r>
      <w:r>
        <w:rPr>
          <w:rFonts w:ascii="Arial" w:hAnsi="Arial"/>
        </w:rPr>
        <w:t xml:space="preserve">. Because there is no selection to limit time in metamorphosis, there is no associated constraint on genome size. Thus, </w:t>
      </w:r>
      <w:proofErr w:type="spellStart"/>
      <w:r>
        <w:rPr>
          <w:rFonts w:ascii="Arial" w:hAnsi="Arial"/>
        </w:rPr>
        <w:t>paedomorphs</w:t>
      </w:r>
      <w:proofErr w:type="spellEnd"/>
      <w:r>
        <w:rPr>
          <w:rFonts w:ascii="Arial" w:hAnsi="Arial"/>
        </w:rPr>
        <w:t xml:space="preserve"> are expected to most closely reflect the background condition of stochastic genome expansion. </w:t>
      </w:r>
    </w:p>
    <w:p w14:paraId="0113B1BD" w14:textId="3E85BDD4" w:rsidR="00920340" w:rsidRDefault="00ED3508">
      <w:pPr>
        <w:pStyle w:val="BodyA"/>
        <w:spacing w:line="480" w:lineRule="auto"/>
        <w:rPr>
          <w:rFonts w:ascii="Arial" w:eastAsia="Arial" w:hAnsi="Arial" w:cs="Arial"/>
        </w:rPr>
      </w:pPr>
      <w:r>
        <w:rPr>
          <w:rFonts w:ascii="Arial" w:hAnsi="Arial"/>
          <w:i/>
          <w:iCs/>
        </w:rPr>
        <w:t>Direct development:</w:t>
      </w:r>
      <w:r>
        <w:rPr>
          <w:rFonts w:ascii="Arial" w:hAnsi="Arial"/>
        </w:rPr>
        <w:t xml:space="preserve"> In direct-developing species, the larval growth stage is eliminated, and embryogenesis and metamorphosis are integrated into a single sequence of developmental events that takes place inside the egg </w:t>
      </w:r>
      <w:r w:rsidR="003E347C">
        <w:rPr>
          <w:rFonts w:ascii="Arial" w:hAnsi="Arial"/>
        </w:rPr>
        <w:fldChar w:fldCharType="begin"/>
      </w:r>
      <w:r w:rsidR="00372E33">
        <w:rPr>
          <w:rFonts w:ascii="Arial" w:hAnsi="Arial"/>
        </w:rPr>
        <w:instrText xml:space="preserve"> ADDIN EN.CITE &lt;EndNote&gt;&lt;Cite&gt;&lt;Author&gt;Alberch&lt;/Author&gt;&lt;Year&gt;1989&lt;/Year&gt;&lt;RecNum&gt;639&lt;/RecNum&gt;&lt;DisplayText&gt;(Alberch 1989; Rose 2014)&lt;/DisplayText&gt;&lt;record&gt;&lt;rec-number&gt;639&lt;/rec-number&gt;&lt;foreign-keys&gt;&lt;key app="EN" db-id="95s0te0p99tv5oeffsnveep9rserdvvrxvx2" timestamp="1591224134"&gt;639&lt;/key&gt;&lt;/foreign-keys&gt;&lt;ref-type name="Book Section"&gt;5&lt;/ref-type&gt;&lt;contributors&gt;&lt;authors&gt;&lt;author&gt;Alberch, P&lt;/author&gt;&lt;/authors&gt;&lt;secondary-authors&gt;&lt;author&gt;Splechtna/Hilgers&lt;/author&gt;&lt;/secondary-authors&gt;&lt;/contributors&gt;&lt;titles&gt;&lt;title&gt;Development and the evolution of amphibian metamorphosis&lt;/title&gt;&lt;secondary-title&gt;Trends in Vertebrate Morphology&lt;/secondary-title&gt;&lt;tertiary-title&gt;Fortschritte der Zoologie/Progress in Zoology&lt;/tertiary-title&gt;&lt;/titles&gt;&lt;pages&gt;163-173&lt;/pages&gt;&lt;volume&gt;35&lt;/volume&gt;&lt;dates&gt;&lt;year&gt;1989&lt;/year&gt;&lt;/dates&gt;&lt;pub-location&gt;Stuttgart&lt;/pub-location&gt;&lt;publisher&gt;Gustav Fischer Verlag&lt;/publisher&gt;&lt;urls&gt;&lt;/urls&gt;&lt;/record&gt;&lt;/Cite&gt;&lt;Cite&gt;&lt;Author&gt;Rose&lt;/Author&gt;&lt;Year&gt;2014&lt;/Year&gt;&lt;RecNum&gt;640&lt;/RecNum&gt;&lt;record&gt;&lt;rec-number&gt;640&lt;/rec-number&gt;&lt;foreign-keys&gt;&lt;key app="EN" db-id="95s0te0p99tv5oeffsnveep9rserdvvrxvx2" timestamp="1591224455"&gt;640&lt;/key&gt;&lt;/foreign-keys&gt;&lt;ref-type name="Journal Article"&gt;17&lt;/ref-type&gt;&lt;contributors&gt;&lt;authors&gt;&lt;author&gt;Rose, Christopher S.&lt;/author&gt;&lt;/authors&gt;&lt;/contributors&gt;&lt;titles&gt;&lt;title&gt;The importance of cartilage to amphibian development and evolution&lt;/title&gt;&lt;secondary-title&gt;Int J Dev Biol&lt;/secondary-title&gt;&lt;/titles&gt;&lt;pages&gt;917-927&lt;/pages&gt;&lt;volume&gt;58&lt;/volume&gt;&lt;dates&gt;&lt;year&gt;2014&lt;/year&gt;&lt;/dates&gt;&lt;urls&gt;&lt;/urls&gt;&lt;/record&gt;&lt;/Cite&gt;&lt;/EndNote&gt;</w:instrText>
      </w:r>
      <w:r w:rsidR="003E347C">
        <w:rPr>
          <w:rFonts w:ascii="Arial" w:hAnsi="Arial"/>
        </w:rPr>
        <w:fldChar w:fldCharType="separate"/>
      </w:r>
      <w:r w:rsidR="003E347C">
        <w:rPr>
          <w:rFonts w:ascii="Arial" w:hAnsi="Arial"/>
          <w:noProof/>
        </w:rPr>
        <w:t>(Alberch 1989; Rose 2014)</w:t>
      </w:r>
      <w:r w:rsidR="003E347C">
        <w:rPr>
          <w:rFonts w:ascii="Arial" w:hAnsi="Arial"/>
        </w:rPr>
        <w:fldChar w:fldCharType="end"/>
      </w:r>
      <w:r>
        <w:rPr>
          <w:rFonts w:ascii="Arial" w:hAnsi="Arial"/>
        </w:rPr>
        <w:t xml:space="preserve">. This entire </w:t>
      </w:r>
      <w:r w:rsidR="009638B1">
        <w:rPr>
          <w:rFonts w:ascii="Arial" w:hAnsi="Arial"/>
        </w:rPr>
        <w:lastRenderedPageBreak/>
        <w:t>sequence</w:t>
      </w:r>
      <w:r>
        <w:rPr>
          <w:rFonts w:ascii="Arial" w:hAnsi="Arial"/>
        </w:rPr>
        <w:t xml:space="preserve"> must be fueled by yolk provisioned by the mother. Thus, we might expect selection to limit time in metamorphosis, imposing a constraint on genome size. </w:t>
      </w:r>
    </w:p>
    <w:p w14:paraId="0113B1BE" w14:textId="4D0530DC" w:rsidR="00920340" w:rsidRPr="00ED2425" w:rsidRDefault="00ED3508" w:rsidP="008841AA">
      <w:pPr>
        <w:pStyle w:val="BodyA"/>
        <w:spacing w:line="480" w:lineRule="auto"/>
        <w:rPr>
          <w:rFonts w:ascii="Arial" w:eastAsia="Arial" w:hAnsi="Arial" w:cs="Arial"/>
          <w:color w:val="FF0000"/>
          <w:rPrChange w:id="102" w:author="Mueller,Rachel" w:date="2021-10-22T12:43:00Z">
            <w:rPr>
              <w:rFonts w:ascii="Arial" w:eastAsia="Arial" w:hAnsi="Arial" w:cs="Arial"/>
            </w:rPr>
          </w:rPrChange>
        </w:rPr>
      </w:pPr>
      <w:del w:id="103" w:author="Clay Cressler" w:date="2021-11-01T11:07:00Z">
        <w:r w:rsidRPr="00ED2425" w:rsidDel="0095332B">
          <w:rPr>
            <w:rFonts w:ascii="Arial" w:hAnsi="Arial"/>
            <w:i/>
            <w:iCs/>
            <w:color w:val="FF0000"/>
            <w:rPrChange w:id="104" w:author="Mueller,Rachel" w:date="2021-10-22T12:43:00Z">
              <w:rPr>
                <w:rFonts w:ascii="Arial" w:hAnsi="Arial"/>
                <w:i/>
                <w:iCs/>
              </w:rPr>
            </w:rPrChange>
          </w:rPr>
          <w:delText>Non-feeding</w:delText>
        </w:r>
      </w:del>
      <w:ins w:id="105" w:author="Clay Cressler" w:date="2021-11-01T11:07:00Z">
        <w:r w:rsidR="0095332B">
          <w:rPr>
            <w:rFonts w:ascii="Arial" w:hAnsi="Arial"/>
            <w:i/>
            <w:iCs/>
            <w:color w:val="FF0000"/>
          </w:rPr>
          <w:t>Plethodontid</w:t>
        </w:r>
      </w:ins>
      <w:r w:rsidRPr="00ED2425">
        <w:rPr>
          <w:rFonts w:ascii="Arial" w:hAnsi="Arial"/>
          <w:i/>
          <w:iCs/>
          <w:color w:val="FF0000"/>
          <w:rPrChange w:id="106" w:author="Mueller,Rachel" w:date="2021-10-22T12:43:00Z">
            <w:rPr>
              <w:rFonts w:ascii="Arial" w:hAnsi="Arial"/>
              <w:i/>
              <w:iCs/>
            </w:rPr>
          </w:rPrChange>
        </w:rPr>
        <w:t xml:space="preserve"> metamorphosis: </w:t>
      </w:r>
      <w:r w:rsidRPr="00ED2425">
        <w:rPr>
          <w:rFonts w:ascii="Arial" w:hAnsi="Arial"/>
          <w:color w:val="FF0000"/>
          <w:rPrChange w:id="107" w:author="Mueller,Rachel" w:date="2021-10-22T12:43:00Z">
            <w:rPr>
              <w:rFonts w:ascii="Arial" w:hAnsi="Arial"/>
            </w:rPr>
          </w:rPrChange>
        </w:rPr>
        <w:t xml:space="preserve">Within the salamander family </w:t>
      </w:r>
      <w:proofErr w:type="spellStart"/>
      <w:r w:rsidRPr="00ED2425">
        <w:rPr>
          <w:rFonts w:ascii="Arial" w:hAnsi="Arial"/>
          <w:color w:val="FF0000"/>
          <w:rPrChange w:id="108" w:author="Mueller,Rachel" w:date="2021-10-22T12:43:00Z">
            <w:rPr>
              <w:rFonts w:ascii="Arial" w:hAnsi="Arial"/>
            </w:rPr>
          </w:rPrChange>
        </w:rPr>
        <w:t>Plethodontidae</w:t>
      </w:r>
      <w:proofErr w:type="spellEnd"/>
      <w:r w:rsidRPr="00ED2425">
        <w:rPr>
          <w:rFonts w:ascii="Arial" w:hAnsi="Arial"/>
          <w:color w:val="FF0000"/>
          <w:rPrChange w:id="109" w:author="Mueller,Rachel" w:date="2021-10-22T12:43:00Z">
            <w:rPr>
              <w:rFonts w:ascii="Arial" w:hAnsi="Arial"/>
            </w:rPr>
          </w:rPrChange>
        </w:rPr>
        <w:t xml:space="preserve">, metamorphic repatterning events happen relatively synchronously in a free-living organism. During this metamorphosis, the organisms are unable to feed because of the replacement of cartilaginous elements associated with the change from suction to projectile feeding </w:t>
      </w:r>
      <w:r w:rsidRPr="00ED2425">
        <w:rPr>
          <w:rFonts w:ascii="Arial" w:eastAsia="Arial" w:hAnsi="Arial" w:cs="Arial"/>
          <w:color w:val="FF0000"/>
          <w:rPrChange w:id="110" w:author="Mueller,Rachel" w:date="2021-10-22T12:43:00Z">
            <w:rPr>
              <w:rFonts w:ascii="Arial" w:eastAsia="Arial" w:hAnsi="Arial" w:cs="Arial"/>
            </w:rPr>
          </w:rPrChange>
        </w:rPr>
        <w:fldChar w:fldCharType="begin"/>
      </w:r>
      <w:r w:rsidR="00116C6A" w:rsidRPr="00ED2425">
        <w:rPr>
          <w:rFonts w:ascii="Arial" w:eastAsia="Arial" w:hAnsi="Arial" w:cs="Arial"/>
          <w:color w:val="FF0000"/>
          <w:rPrChange w:id="111" w:author="Mueller,Rachel" w:date="2021-10-22T12:43:00Z">
            <w:rPr>
              <w:rFonts w:ascii="Arial" w:eastAsia="Arial" w:hAnsi="Arial" w:cs="Arial"/>
            </w:rPr>
          </w:rPrChange>
        </w:rPr>
        <w:instrText xml:space="preserve"> ADDIN EN.CITE &lt;EndNote&gt;&lt;Cite&gt;&lt;Author&gt;Rose&lt;/Author&gt;&lt;Year&gt;1995&lt;/Year&gt;&lt;RecNum&gt;645&lt;/RecNum&gt;&lt;DisplayText&gt;(Rose 1995a; Deban and Marks 2002)&lt;/DisplayText&gt;&lt;record&gt;&lt;rec-number&gt;645&lt;/rec-number&gt;&lt;foreign-keys&gt;&lt;key app="EN" db-id="95s0te0p99tv5oeffsnveep9rserdvvrxvx2" timestamp="1591227829"&gt;645&lt;/key&gt;&lt;/foreign-keys&gt;&lt;ref-type name="Journal Article"&gt;17&lt;/ref-type&gt;&lt;contributors&gt;&lt;authors&gt;&lt;author&gt;Rose, Christopher S.&lt;/author&gt;&lt;/authors&gt;&lt;/contributors&gt;&lt;titles&gt;&lt;title&gt; Skeletal morphogenesis in the urodele skull: II. Effect of developmental stage in thyroid hormone-induced remodeling&lt;/title&gt;&lt;secondary-title&gt;J Morph&lt;/secondary-title&gt;&lt;/titles&gt;&lt;pages&gt;149-166&lt;/pages&gt;&lt;volume&gt;223&lt;/volume&gt;&lt;dates&gt;&lt;year&gt;1995&lt;/year&gt;&lt;/dates&gt;&lt;urls&gt;&lt;/urls&gt;&lt;/record&gt;&lt;/Cite&gt;&lt;Cite&gt;&lt;Author&gt;Deban&lt;/Author&gt;&lt;Year&gt;2002&lt;/Year&gt;&lt;RecNum&gt;624&lt;/RecNum&gt;&lt;record&gt;&lt;rec-number&gt;624&lt;/rec-number&gt;&lt;foreign-keys&gt;&lt;key app="EN" db-id="95s0te0p99tv5oeffsnveep9rserdvvrxvx2" timestamp="1590536208"&gt;624&lt;/key&gt;&lt;/foreign-keys&gt;&lt;ref-type name="Journal Article"&gt;17&lt;/ref-type&gt;&lt;contributors&gt;&lt;authors&gt;&lt;author&gt;Deban, Stephen M.&lt;/author&gt;&lt;author&gt;Marks, Sharyn B.&lt;/author&gt;&lt;/authors&gt;&lt;/contributors&gt;&lt;titles&gt;&lt;title&gt;Metamorphosis and evolution of feeding behaviour in salamanders of the family Plethodontidae&lt;/title&gt;&lt;secondary-title&gt;Zool J Linn Soc&lt;/secondary-title&gt;&lt;/titles&gt;&lt;pages&gt;375-400&lt;/pages&gt;&lt;volume&gt;134&lt;/volume&gt;&lt;number&gt;4&lt;/number&gt;&lt;dates&gt;&lt;year&gt;2002&lt;/year&gt;&lt;/dates&gt;&lt;isbn&gt;0024-4082&lt;/isbn&gt;&lt;urls&gt;&lt;related-urls&gt;&lt;url&gt;https://doi.org/10.1046/j.1096-3642.2002.00004.x&lt;/url&gt;&lt;/related-urls&gt;&lt;/urls&gt;&lt;electronic-resource-num&gt;10.1046/j.1096-3642.2002.00004.x&lt;/electronic-resource-num&gt;&lt;access-date&gt;5/26/2020&lt;/access-date&gt;&lt;/record&gt;&lt;/Cite&gt;&lt;/EndNote&gt;</w:instrText>
      </w:r>
      <w:r w:rsidRPr="00ED2425">
        <w:rPr>
          <w:rFonts w:ascii="Arial" w:eastAsia="Arial" w:hAnsi="Arial" w:cs="Arial"/>
          <w:color w:val="FF0000"/>
          <w:rPrChange w:id="112" w:author="Mueller,Rachel" w:date="2021-10-22T12:43:00Z">
            <w:rPr>
              <w:rFonts w:ascii="Arial" w:eastAsia="Arial" w:hAnsi="Arial" w:cs="Arial"/>
            </w:rPr>
          </w:rPrChange>
        </w:rPr>
        <w:fldChar w:fldCharType="separate"/>
      </w:r>
      <w:r w:rsidR="00A83AF9" w:rsidRPr="00ED2425">
        <w:rPr>
          <w:rFonts w:ascii="Arial" w:eastAsia="Arial" w:hAnsi="Arial" w:cs="Arial"/>
          <w:noProof/>
          <w:color w:val="FF0000"/>
          <w:rPrChange w:id="113" w:author="Mueller,Rachel" w:date="2021-10-22T12:43:00Z">
            <w:rPr>
              <w:rFonts w:ascii="Arial" w:eastAsia="Arial" w:hAnsi="Arial" w:cs="Arial"/>
              <w:noProof/>
            </w:rPr>
          </w:rPrChange>
        </w:rPr>
        <w:t>(Rose 1995a; Deban and Marks 2002)</w:t>
      </w:r>
      <w:r w:rsidRPr="00ED2425">
        <w:rPr>
          <w:rFonts w:ascii="Arial" w:eastAsia="Arial" w:hAnsi="Arial" w:cs="Arial"/>
          <w:color w:val="FF0000"/>
          <w:rPrChange w:id="114" w:author="Mueller,Rachel" w:date="2021-10-22T12:43:00Z">
            <w:rPr>
              <w:rFonts w:ascii="Arial" w:eastAsia="Arial" w:hAnsi="Arial" w:cs="Arial"/>
            </w:rPr>
          </w:rPrChange>
        </w:rPr>
        <w:fldChar w:fldCharType="end"/>
      </w:r>
      <w:r w:rsidRPr="00ED2425">
        <w:rPr>
          <w:rFonts w:ascii="Arial" w:hAnsi="Arial"/>
          <w:color w:val="FF0000"/>
          <w:rPrChange w:id="115" w:author="Mueller,Rachel" w:date="2021-10-22T12:43:00Z">
            <w:rPr>
              <w:rFonts w:ascii="Arial" w:hAnsi="Arial"/>
            </w:rPr>
          </w:rPrChange>
        </w:rPr>
        <w:t>. The entire process must be fueled by energy reserves built up during the larval stage. Thus, we might expect selection to limit time in metamorphosis, imposing a constraint on genome size.</w:t>
      </w:r>
    </w:p>
    <w:p w14:paraId="1980C14E" w14:textId="182B0FB3" w:rsidR="008841AA" w:rsidRPr="00ED2425" w:rsidRDefault="00ED3508" w:rsidP="008841AA">
      <w:pPr>
        <w:pStyle w:val="BodyA"/>
        <w:spacing w:line="480" w:lineRule="auto"/>
        <w:rPr>
          <w:rFonts w:ascii="Arial" w:hAnsi="Arial"/>
          <w:color w:val="FF0000"/>
          <w:rPrChange w:id="116" w:author="Mueller,Rachel" w:date="2021-10-22T12:43:00Z">
            <w:rPr>
              <w:rFonts w:ascii="Arial" w:hAnsi="Arial"/>
            </w:rPr>
          </w:rPrChange>
        </w:rPr>
      </w:pPr>
      <w:del w:id="117" w:author="Clay Cressler" w:date="2021-11-01T11:07:00Z">
        <w:r w:rsidRPr="00ED2425" w:rsidDel="0095332B">
          <w:rPr>
            <w:rFonts w:ascii="Arial" w:hAnsi="Arial"/>
            <w:i/>
            <w:iCs/>
            <w:color w:val="FF0000"/>
            <w:rPrChange w:id="118" w:author="Mueller,Rachel" w:date="2021-10-22T12:43:00Z">
              <w:rPr>
                <w:rFonts w:ascii="Arial" w:hAnsi="Arial"/>
                <w:i/>
                <w:iCs/>
              </w:rPr>
            </w:rPrChange>
          </w:rPr>
          <w:delText xml:space="preserve">Feeding </w:delText>
        </w:r>
      </w:del>
      <w:ins w:id="119" w:author="Clay Cressler" w:date="2021-11-01T11:07:00Z">
        <w:r w:rsidR="0095332B">
          <w:rPr>
            <w:rFonts w:ascii="Arial" w:hAnsi="Arial"/>
            <w:i/>
            <w:iCs/>
            <w:color w:val="FF0000"/>
          </w:rPr>
          <w:t>Non-plethodontid</w:t>
        </w:r>
        <w:r w:rsidR="0095332B" w:rsidRPr="00ED2425">
          <w:rPr>
            <w:rFonts w:ascii="Arial" w:hAnsi="Arial"/>
            <w:i/>
            <w:iCs/>
            <w:color w:val="FF0000"/>
            <w:rPrChange w:id="120" w:author="Mueller,Rachel" w:date="2021-10-22T12:43:00Z">
              <w:rPr>
                <w:rFonts w:ascii="Arial" w:hAnsi="Arial"/>
                <w:i/>
                <w:iCs/>
              </w:rPr>
            </w:rPrChange>
          </w:rPr>
          <w:t xml:space="preserve"> </w:t>
        </w:r>
      </w:ins>
      <w:r w:rsidRPr="00ED2425">
        <w:rPr>
          <w:rFonts w:ascii="Arial" w:hAnsi="Arial"/>
          <w:i/>
          <w:iCs/>
          <w:color w:val="FF0000"/>
          <w:rPrChange w:id="121" w:author="Mueller,Rachel" w:date="2021-10-22T12:43:00Z">
            <w:rPr>
              <w:rFonts w:ascii="Arial" w:hAnsi="Arial"/>
              <w:i/>
              <w:iCs/>
            </w:rPr>
          </w:rPrChange>
        </w:rPr>
        <w:t xml:space="preserve">metamorphosis: </w:t>
      </w:r>
      <w:r w:rsidRPr="00ED2425">
        <w:rPr>
          <w:rFonts w:ascii="Arial" w:hAnsi="Arial"/>
          <w:color w:val="FF0000"/>
          <w:rPrChange w:id="122" w:author="Mueller,Rachel" w:date="2021-10-22T12:43:00Z">
            <w:rPr>
              <w:rFonts w:ascii="Arial" w:hAnsi="Arial"/>
            </w:rPr>
          </w:rPrChange>
        </w:rPr>
        <w:t xml:space="preserve">In non-plethodontid salamanders, metamorphic repatterning events happen in a free-living organism that </w:t>
      </w:r>
      <w:proofErr w:type="gramStart"/>
      <w:r w:rsidRPr="00ED2425">
        <w:rPr>
          <w:rFonts w:ascii="Arial" w:hAnsi="Arial"/>
          <w:color w:val="FF0000"/>
          <w:rPrChange w:id="123" w:author="Mueller,Rachel" w:date="2021-10-22T12:43:00Z">
            <w:rPr>
              <w:rFonts w:ascii="Arial" w:hAnsi="Arial"/>
            </w:rPr>
          </w:rPrChange>
        </w:rPr>
        <w:t>is able to</w:t>
      </w:r>
      <w:proofErr w:type="gramEnd"/>
      <w:r w:rsidRPr="00ED2425">
        <w:rPr>
          <w:rFonts w:ascii="Arial" w:hAnsi="Arial"/>
          <w:color w:val="FF0000"/>
          <w:rPrChange w:id="124" w:author="Mueller,Rachel" w:date="2021-10-22T12:43:00Z">
            <w:rPr>
              <w:rFonts w:ascii="Arial" w:hAnsi="Arial"/>
            </w:rPr>
          </w:rPrChange>
        </w:rPr>
        <w:t xml:space="preserve"> feed throughout the transformation. Thus, we would not expect selection based on energy demands to limit time spent in metamorphosis. There are, however, other ways in which metamorphosis can</w:t>
      </w:r>
      <w:r w:rsidR="008841AA" w:rsidRPr="00ED2425">
        <w:rPr>
          <w:rFonts w:ascii="Arial" w:hAnsi="Arial"/>
          <w:color w:val="FF0000"/>
          <w:rPrChange w:id="125" w:author="Mueller,Rachel" w:date="2021-10-22T12:43:00Z">
            <w:rPr>
              <w:rFonts w:ascii="Arial" w:hAnsi="Arial"/>
            </w:rPr>
          </w:rPrChange>
        </w:rPr>
        <w:t xml:space="preserve"> </w:t>
      </w:r>
      <w:r w:rsidRPr="00ED2425">
        <w:rPr>
          <w:rFonts w:ascii="Arial" w:hAnsi="Arial"/>
          <w:color w:val="FF0000"/>
          <w:rPrChange w:id="126" w:author="Mueller,Rachel" w:date="2021-10-22T12:43:00Z">
            <w:rPr>
              <w:rFonts w:ascii="Arial" w:hAnsi="Arial"/>
            </w:rPr>
          </w:rPrChange>
        </w:rPr>
        <w:t>increase vulnerability that might translate into selection on metamorphic duration</w:t>
      </w:r>
      <w:r w:rsidR="008841AA" w:rsidRPr="00ED2425">
        <w:rPr>
          <w:rFonts w:ascii="Arial" w:hAnsi="Arial"/>
          <w:color w:val="FF0000"/>
          <w:rPrChange w:id="127" w:author="Mueller,Rachel" w:date="2021-10-22T12:43:00Z">
            <w:rPr>
              <w:rFonts w:ascii="Arial" w:hAnsi="Arial"/>
            </w:rPr>
          </w:rPrChange>
        </w:rPr>
        <w:t>, constraining genome size.</w:t>
      </w:r>
    </w:p>
    <w:p w14:paraId="0113B1BF" w14:textId="0FDEC730" w:rsidR="008841AA" w:rsidRPr="008841AA" w:rsidRDefault="00ED3508" w:rsidP="008841AA">
      <w:pPr>
        <w:rPr>
          <w:rFonts w:ascii="Arial" w:hAnsi="Arial" w:cs="Arial Unicode MS"/>
          <w:color w:val="000000"/>
          <w:u w:color="000000"/>
          <w14:textOutline w14:w="12700" w14:cap="flat" w14:cmpd="sng" w14:algn="ctr">
            <w14:noFill/>
            <w14:prstDash w14:val="solid"/>
            <w14:miter w14:lim="400000"/>
          </w14:textOutline>
        </w:rPr>
      </w:pPr>
      <w:r>
        <w:rPr>
          <w:rFonts w:ascii="Arial" w:eastAsia="Arial" w:hAnsi="Arial" w:cs="Arial"/>
          <w:noProof/>
        </w:rPr>
        <w:lastRenderedPageBreak/>
        <w:drawing>
          <wp:anchor distT="0" distB="0" distL="0" distR="0" simplePos="0" relativeHeight="251659264" behindDoc="0" locked="0" layoutInCell="1" allowOverlap="1" wp14:anchorId="0113B359" wp14:editId="0113B35A">
            <wp:simplePos x="0" y="0"/>
            <wp:positionH relativeFrom="page">
              <wp:posOffset>686476</wp:posOffset>
            </wp:positionH>
            <wp:positionV relativeFrom="line">
              <wp:posOffset>339389</wp:posOffset>
            </wp:positionV>
            <wp:extent cx="5943600" cy="5943600"/>
            <wp:effectExtent l="0" t="0" r="0" b="0"/>
            <wp:wrapTopAndBottom distT="0" distB="0"/>
            <wp:docPr id="1073741825" name="officeArt object" descr="OuchPlot.png"/>
            <wp:cNvGraphicFramePr/>
            <a:graphic xmlns:a="http://schemas.openxmlformats.org/drawingml/2006/main">
              <a:graphicData uri="http://schemas.openxmlformats.org/drawingml/2006/picture">
                <pic:pic xmlns:pic="http://schemas.openxmlformats.org/drawingml/2006/picture">
                  <pic:nvPicPr>
                    <pic:cNvPr id="1073741825" name="OuchPlot.png" descr="OuchPlot.png"/>
                    <pic:cNvPicPr>
                      <a:picLocks noChangeAspect="1"/>
                    </pic:cNvPicPr>
                  </pic:nvPicPr>
                  <pic:blipFill>
                    <a:blip r:embed="rId6"/>
                    <a:stretch>
                      <a:fillRect/>
                    </a:stretch>
                  </pic:blipFill>
                  <pic:spPr>
                    <a:xfrm>
                      <a:off x="0" y="0"/>
                      <a:ext cx="5943600" cy="5943600"/>
                    </a:xfrm>
                    <a:prstGeom prst="rect">
                      <a:avLst/>
                    </a:prstGeom>
                    <a:ln w="12700" cap="flat">
                      <a:noFill/>
                      <a:miter lim="400000"/>
                    </a:ln>
                    <a:effectLst/>
                  </pic:spPr>
                </pic:pic>
              </a:graphicData>
            </a:graphic>
          </wp:anchor>
        </w:drawing>
      </w:r>
    </w:p>
    <w:p w14:paraId="400E2B14" w14:textId="77777777" w:rsidR="008841AA" w:rsidRPr="008841AA" w:rsidRDefault="008841AA" w:rsidP="008841AA">
      <w:pPr>
        <w:rPr>
          <w:rFonts w:ascii="Arial" w:eastAsia="Arial" w:hAnsi="Arial" w:cs="Arial"/>
          <w:color w:val="000000"/>
          <w:u w:color="000000"/>
          <w14:textOutline w14:w="12700" w14:cap="flat" w14:cmpd="sng" w14:algn="ctr">
            <w14:noFill/>
            <w14:prstDash w14:val="solid"/>
            <w14:miter w14:lim="400000"/>
          </w14:textOutline>
        </w:rPr>
      </w:pPr>
    </w:p>
    <w:p w14:paraId="0113B1C0" w14:textId="14D86507" w:rsidR="00920340" w:rsidRDefault="00ED3508" w:rsidP="008841AA">
      <w:pPr>
        <w:rPr>
          <w:rFonts w:ascii="Arial" w:eastAsia="Arial" w:hAnsi="Arial" w:cs="Arial"/>
        </w:rPr>
      </w:pPr>
      <w:r>
        <w:rPr>
          <w:rFonts w:ascii="Arial" w:hAnsi="Arial"/>
        </w:rPr>
        <w:t>Figure 1. Alternative hypotheses for constraints imposed by development on genome size evolution in salamanders. On each phylogeny, alternative life history regimes are painted in different colors</w:t>
      </w:r>
      <w:r>
        <w:rPr>
          <w:rFonts w:ascii="Arial" w:hAnsi="Arial"/>
          <w:color w:val="333333"/>
          <w:u w:color="333333"/>
        </w:rPr>
        <w:t xml:space="preserve"> as indicated in each legend (see text). Genome sizes are shown on the right in </w:t>
      </w:r>
      <w:proofErr w:type="spellStart"/>
      <w:r w:rsidR="004D18F8">
        <w:rPr>
          <w:rFonts w:ascii="Arial" w:hAnsi="Arial"/>
          <w:color w:val="333333"/>
          <w:u w:color="333333"/>
        </w:rPr>
        <w:t>pg</w:t>
      </w:r>
      <w:proofErr w:type="spellEnd"/>
      <w:r w:rsidR="004D18F8">
        <w:rPr>
          <w:rFonts w:ascii="Arial" w:hAnsi="Arial"/>
          <w:color w:val="333333"/>
          <w:u w:color="333333"/>
        </w:rPr>
        <w:t xml:space="preserve"> (1 </w:t>
      </w:r>
      <w:proofErr w:type="spellStart"/>
      <w:r w:rsidR="004D18F8">
        <w:rPr>
          <w:rFonts w:ascii="Arial" w:hAnsi="Arial"/>
          <w:color w:val="333333"/>
          <w:u w:color="333333"/>
        </w:rPr>
        <w:t>pg</w:t>
      </w:r>
      <w:proofErr w:type="spellEnd"/>
      <w:r w:rsidR="004D18F8">
        <w:rPr>
          <w:rFonts w:ascii="Arial" w:hAnsi="Arial"/>
          <w:color w:val="333333"/>
          <w:u w:color="333333"/>
        </w:rPr>
        <w:t xml:space="preserve"> = 978 Mb)</w:t>
      </w:r>
      <w:r>
        <w:rPr>
          <w:rFonts w:ascii="Arial" w:hAnsi="Arial"/>
          <w:color w:val="333333"/>
          <w:u w:color="333333"/>
        </w:rPr>
        <w:t>.</w:t>
      </w:r>
    </w:p>
    <w:p w14:paraId="0113B1C1" w14:textId="77777777" w:rsidR="00920340" w:rsidRDefault="00920340">
      <w:pPr>
        <w:pStyle w:val="BodyA"/>
        <w:spacing w:line="480" w:lineRule="auto"/>
        <w:rPr>
          <w:rFonts w:ascii="Arial" w:eastAsia="Arial" w:hAnsi="Arial" w:cs="Arial"/>
        </w:rPr>
      </w:pPr>
    </w:p>
    <w:p w14:paraId="04AA65AD" w14:textId="77777777" w:rsidR="001353DF" w:rsidRDefault="001353DF">
      <w:pPr>
        <w:rPr>
          <w:rFonts w:ascii="Arial" w:hAnsi="Arial" w:cs="Arial Unicode MS"/>
          <w:b/>
          <w:bCs/>
          <w:color w:val="000000"/>
          <w:u w:color="000000"/>
          <w14:textOutline w14:w="12700" w14:cap="flat" w14:cmpd="sng" w14:algn="ctr">
            <w14:noFill/>
            <w14:prstDash w14:val="solid"/>
            <w14:miter w14:lim="400000"/>
          </w14:textOutline>
        </w:rPr>
      </w:pPr>
      <w:r>
        <w:rPr>
          <w:rFonts w:ascii="Arial" w:hAnsi="Arial"/>
          <w:b/>
          <w:bCs/>
        </w:rPr>
        <w:br w:type="page"/>
      </w:r>
    </w:p>
    <w:p w14:paraId="0113B1C2" w14:textId="5DAE5972" w:rsidR="00920340" w:rsidRDefault="00ED3508">
      <w:pPr>
        <w:pStyle w:val="BodyA"/>
        <w:spacing w:line="480" w:lineRule="auto"/>
        <w:rPr>
          <w:rFonts w:ascii="Arial" w:eastAsia="Arial" w:hAnsi="Arial" w:cs="Arial"/>
          <w:b/>
          <w:bCs/>
        </w:rPr>
      </w:pPr>
      <w:r>
        <w:rPr>
          <w:rFonts w:ascii="Arial" w:hAnsi="Arial"/>
          <w:b/>
          <w:bCs/>
        </w:rPr>
        <w:lastRenderedPageBreak/>
        <w:t>Methods</w:t>
      </w:r>
    </w:p>
    <w:p w14:paraId="0113B1C3" w14:textId="77777777" w:rsidR="00920340" w:rsidRDefault="00920340">
      <w:pPr>
        <w:pStyle w:val="BodyA"/>
        <w:spacing w:line="480" w:lineRule="auto"/>
        <w:rPr>
          <w:rFonts w:ascii="Arial" w:eastAsia="Arial" w:hAnsi="Arial" w:cs="Arial"/>
        </w:rPr>
      </w:pPr>
    </w:p>
    <w:p w14:paraId="0113B1C4" w14:textId="77777777" w:rsidR="00920340" w:rsidRDefault="00ED3508">
      <w:pPr>
        <w:pStyle w:val="BodyA"/>
        <w:spacing w:line="480" w:lineRule="auto"/>
        <w:rPr>
          <w:rFonts w:ascii="Arial" w:eastAsia="Arial" w:hAnsi="Arial" w:cs="Arial"/>
          <w:i/>
          <w:iCs/>
        </w:rPr>
      </w:pPr>
      <w:r>
        <w:rPr>
          <w:rFonts w:ascii="Arial" w:hAnsi="Arial"/>
          <w:i/>
          <w:iCs/>
        </w:rPr>
        <w:t>Taxon Sampling, Genome Size, and Phylogeny</w:t>
      </w:r>
    </w:p>
    <w:p w14:paraId="0113B1C5" w14:textId="77777777" w:rsidR="00920340" w:rsidRDefault="00920340">
      <w:pPr>
        <w:pStyle w:val="BodyA"/>
        <w:spacing w:line="480" w:lineRule="auto"/>
        <w:rPr>
          <w:rFonts w:ascii="Arial" w:eastAsia="Arial" w:hAnsi="Arial" w:cs="Arial"/>
        </w:rPr>
      </w:pPr>
    </w:p>
    <w:p w14:paraId="0113B1C6" w14:textId="7DE8CA70" w:rsidR="00920340" w:rsidDel="000B3778" w:rsidRDefault="00910BB1">
      <w:pPr>
        <w:pStyle w:val="BodyA"/>
        <w:spacing w:line="480" w:lineRule="auto"/>
        <w:rPr>
          <w:del w:id="128" w:author="Mueller,Rachel" w:date="2021-10-22T15:37:00Z"/>
          <w:rFonts w:ascii="Arial" w:eastAsia="Arial" w:hAnsi="Arial" w:cs="Arial"/>
        </w:rPr>
      </w:pPr>
      <w:ins w:id="129" w:author="Mueller,Rachel" w:date="2021-10-22T15:03:00Z">
        <w:r>
          <w:rPr>
            <w:rFonts w:ascii="Arial" w:eastAsia="Arial" w:hAnsi="Arial" w:cs="Arial"/>
          </w:rPr>
          <w:t>We analyzed g</w:t>
        </w:r>
      </w:ins>
      <w:del w:id="130" w:author="Mueller,Rachel" w:date="2021-10-22T15:03:00Z">
        <w:r w:rsidR="00ED3508" w:rsidDel="00910BB1">
          <w:rPr>
            <w:rFonts w:ascii="Arial" w:eastAsia="Arial" w:hAnsi="Arial" w:cs="Arial"/>
          </w:rPr>
          <w:delText>G</w:delText>
        </w:r>
      </w:del>
      <w:r w:rsidR="00ED3508">
        <w:rPr>
          <w:rFonts w:ascii="Arial" w:eastAsia="Arial" w:hAnsi="Arial" w:cs="Arial"/>
        </w:rPr>
        <w:t xml:space="preserve">enome size data </w:t>
      </w:r>
      <w:del w:id="131" w:author="Mueller,Rachel" w:date="2021-10-22T15:03:00Z">
        <w:r w:rsidR="00ED3508" w:rsidDel="00910BB1">
          <w:rPr>
            <w:rFonts w:ascii="Arial" w:eastAsia="Arial" w:hAnsi="Arial" w:cs="Arial"/>
          </w:rPr>
          <w:delText xml:space="preserve">were available </w:delText>
        </w:r>
      </w:del>
      <w:r w:rsidR="00ED3508">
        <w:rPr>
          <w:rFonts w:ascii="Arial" w:eastAsia="Arial" w:hAnsi="Arial" w:cs="Arial"/>
        </w:rPr>
        <w:t>for 1</w:t>
      </w:r>
      <w:ins w:id="132" w:author="Mueller,Rachel" w:date="2021-10-22T15:03:00Z">
        <w:r>
          <w:rPr>
            <w:rFonts w:ascii="Arial" w:eastAsia="Arial" w:hAnsi="Arial" w:cs="Arial"/>
          </w:rPr>
          <w:t>18</w:t>
        </w:r>
      </w:ins>
      <w:del w:id="133" w:author="Mueller,Rachel" w:date="2021-10-22T15:03:00Z">
        <w:r w:rsidR="00ED3508" w:rsidDel="00910BB1">
          <w:rPr>
            <w:rFonts w:ascii="Arial" w:eastAsia="Arial" w:hAnsi="Arial" w:cs="Arial"/>
          </w:rPr>
          <w:delText>06</w:delText>
        </w:r>
      </w:del>
      <w:r w:rsidR="00ED3508">
        <w:rPr>
          <w:rFonts w:ascii="Arial" w:eastAsia="Arial" w:hAnsi="Arial" w:cs="Arial"/>
        </w:rPr>
        <w:t xml:space="preserve"> species of salamanders (out of a total of 7</w:t>
      </w:r>
      <w:r w:rsidR="003E347C">
        <w:rPr>
          <w:rFonts w:ascii="Arial" w:eastAsia="Arial" w:hAnsi="Arial" w:cs="Arial"/>
        </w:rPr>
        <w:t>6</w:t>
      </w:r>
      <w:ins w:id="134" w:author="Mueller,Rachel" w:date="2021-10-22T15:04:00Z">
        <w:r>
          <w:rPr>
            <w:rFonts w:ascii="Arial" w:eastAsia="Arial" w:hAnsi="Arial" w:cs="Arial"/>
          </w:rPr>
          <w:t>6</w:t>
        </w:r>
      </w:ins>
      <w:del w:id="135" w:author="Mueller,Rachel" w:date="2021-10-22T15:04:00Z">
        <w:r w:rsidR="003E347C" w:rsidDel="00910BB1">
          <w:rPr>
            <w:rFonts w:ascii="Arial" w:eastAsia="Arial" w:hAnsi="Arial" w:cs="Arial"/>
          </w:rPr>
          <w:delText>3</w:delText>
        </w:r>
      </w:del>
      <w:r w:rsidR="00ED3508">
        <w:rPr>
          <w:rFonts w:ascii="Arial" w:eastAsia="Arial" w:hAnsi="Arial" w:cs="Arial"/>
        </w:rPr>
        <w:t xml:space="preserve"> currently named extant species), encompassing all ten salamander families and 3</w:t>
      </w:r>
      <w:ins w:id="136" w:author="Mueller,Rachel" w:date="2021-10-22T15:05:00Z">
        <w:r>
          <w:rPr>
            <w:rFonts w:ascii="Arial" w:eastAsia="Arial" w:hAnsi="Arial" w:cs="Arial"/>
          </w:rPr>
          <w:t>3</w:t>
        </w:r>
      </w:ins>
      <w:del w:id="137" w:author="Mueller,Rachel" w:date="2021-10-22T15:05:00Z">
        <w:r w:rsidR="00ED3508" w:rsidDel="00910BB1">
          <w:rPr>
            <w:rFonts w:ascii="Arial" w:eastAsia="Arial" w:hAnsi="Arial" w:cs="Arial"/>
          </w:rPr>
          <w:delText>5</w:delText>
        </w:r>
      </w:del>
      <w:r w:rsidR="00ED3508">
        <w:rPr>
          <w:rFonts w:ascii="Arial" w:eastAsia="Arial" w:hAnsi="Arial" w:cs="Arial"/>
        </w:rPr>
        <w:t xml:space="preserve"> of 68 genera (Supplemental Table 1</w:t>
      </w:r>
      <w:r w:rsidR="0077497E">
        <w:rPr>
          <w:rFonts w:ascii="Arial" w:eastAsia="Arial" w:hAnsi="Arial" w:cs="Arial"/>
        </w:rPr>
        <w:t>)</w:t>
      </w:r>
      <w:r w:rsidR="00ED3508">
        <w:rPr>
          <w:rFonts w:ascii="Arial" w:eastAsia="Arial" w:hAnsi="Arial" w:cs="Arial"/>
        </w:rPr>
        <w:t xml:space="preserve"> </w:t>
      </w:r>
      <w:r w:rsidR="00ED3508">
        <w:rPr>
          <w:rFonts w:ascii="Arial" w:eastAsia="Arial" w:hAnsi="Arial" w:cs="Arial"/>
        </w:rPr>
        <w:fldChar w:fldCharType="begin"/>
      </w:r>
      <w:r>
        <w:rPr>
          <w:rFonts w:ascii="Arial" w:eastAsia="Arial" w:hAnsi="Arial" w:cs="Arial"/>
        </w:rPr>
        <w:instrText xml:space="preserve"> ADDIN EN.CITE &lt;EndNote&gt;&lt;Cite&gt;&lt;Author&gt;AmphibiaWeb&lt;/Author&gt;&lt;Year&gt;2021&lt;/Year&gt;&lt;RecNum&gt;29&lt;/RecNum&gt;&lt;DisplayText&gt;(AmphibiaWeb 2021)&lt;/DisplayText&gt;&lt;record&gt;&lt;rec-number&gt;29&lt;/rec-number&gt;&lt;foreign-keys&gt;&lt;key app="EN" db-id="95s0te0p99tv5oeffsnveep9rserdvvrxvx2" timestamp="1585079073"&gt;29&lt;/key&gt;&lt;/foreign-keys&gt;&lt;ref-type name="Online Database"&gt;45&lt;/ref-type&gt;&lt;contributors&gt;&lt;authors&gt;&lt;author&gt;AmphibiaWeb&lt;/author&gt;&lt;/authors&gt;&lt;/contributors&gt;&lt;titles&gt;&lt;title&gt;AmphibiaWeb: Information on amphibian biology and conservation&lt;/title&gt;&lt;/titles&gt;&lt;dates&gt;&lt;year&gt;2021&lt;/year&gt;&lt;/dates&gt;&lt;publisher&gt;Berkeley, California&lt;/publisher&gt;&lt;urls&gt;&lt;related-urls&gt;&lt;url&gt;&lt;style face="underline" font="default" size="100%"&gt;http://amphibiaweb.org/&lt;/style&gt;&lt;/url&gt;&lt;/related-urls&gt;&lt;/urls&gt;&lt;/record&gt;&lt;/Cite&gt;&lt;/EndNote&gt;</w:instrText>
      </w:r>
      <w:r w:rsidR="00ED3508">
        <w:rPr>
          <w:rFonts w:ascii="Arial" w:eastAsia="Arial" w:hAnsi="Arial" w:cs="Arial"/>
        </w:rPr>
        <w:fldChar w:fldCharType="separate"/>
      </w:r>
      <w:r>
        <w:rPr>
          <w:rFonts w:ascii="Arial" w:eastAsia="Arial" w:hAnsi="Arial" w:cs="Arial"/>
          <w:noProof/>
        </w:rPr>
        <w:t>(AmphibiaWeb 2021)</w:t>
      </w:r>
      <w:r w:rsidR="00ED3508">
        <w:rPr>
          <w:rFonts w:ascii="Arial" w:eastAsia="Arial" w:hAnsi="Arial" w:cs="Arial"/>
        </w:rPr>
        <w:fldChar w:fldCharType="end"/>
      </w:r>
      <w:r w:rsidR="00ED3508">
        <w:rPr>
          <w:rFonts w:ascii="Arial" w:hAnsi="Arial"/>
        </w:rPr>
        <w:t xml:space="preserve">. </w:t>
      </w:r>
      <w:ins w:id="138" w:author="Mueller,Rachel" w:date="2021-10-22T15:05:00Z">
        <w:r>
          <w:rPr>
            <w:rFonts w:ascii="Arial" w:hAnsi="Arial"/>
          </w:rPr>
          <w:t>The dataset includes all species that 1) have publicly available genome size data, and 2) are repr</w:t>
        </w:r>
      </w:ins>
      <w:ins w:id="139" w:author="Mueller,Rachel" w:date="2021-10-22T15:06:00Z">
        <w:r>
          <w:rPr>
            <w:rFonts w:ascii="Arial" w:hAnsi="Arial"/>
          </w:rPr>
          <w:t xml:space="preserve">esented in the </w:t>
        </w:r>
        <w:proofErr w:type="spellStart"/>
        <w:r>
          <w:rPr>
            <w:rFonts w:ascii="Arial" w:hAnsi="Arial"/>
          </w:rPr>
          <w:t>VertLife</w:t>
        </w:r>
        <w:proofErr w:type="spellEnd"/>
        <w:r>
          <w:rPr>
            <w:rFonts w:ascii="Arial" w:hAnsi="Arial"/>
          </w:rPr>
          <w:t xml:space="preserve"> database for phylogeny subsampling </w:t>
        </w:r>
      </w:ins>
      <w:ins w:id="140" w:author="Mueller,Rachel" w:date="2021-10-22T15:08:00Z">
        <w:r>
          <w:rPr>
            <w:rFonts w:ascii="Arial" w:hAnsi="Arial"/>
          </w:rPr>
          <w:t>(www.vertlife.org)</w:t>
        </w:r>
      </w:ins>
      <w:ins w:id="141" w:author="Mueller,Rachel" w:date="2021-10-22T15:10:00Z">
        <w:r>
          <w:rPr>
            <w:rFonts w:ascii="Arial" w:hAnsi="Arial"/>
          </w:rPr>
          <w:t xml:space="preserve"> </w:t>
        </w:r>
      </w:ins>
      <w:r>
        <w:rPr>
          <w:rFonts w:ascii="Arial" w:hAnsi="Arial"/>
        </w:rPr>
        <w:fldChar w:fldCharType="begin"/>
      </w:r>
      <w:r>
        <w:rPr>
          <w:rFonts w:ascii="Arial" w:hAnsi="Arial"/>
        </w:rPr>
        <w:instrText xml:space="preserve"> ADDIN EN.CITE &lt;EndNote&gt;&lt;Cite&gt;&lt;Author&gt;Jetz&lt;/Author&gt;&lt;Year&gt;2018&lt;/Year&gt;&lt;RecNum&gt;746&lt;/RecNum&gt;&lt;DisplayText&gt;(Jetz and Pyron 2018)&lt;/DisplayText&gt;&lt;record&gt;&lt;rec-number&gt;746&lt;/rec-number&gt;&lt;foreign-keys&gt;&lt;key app="EN" db-id="95s0te0p99tv5oeffsnveep9rserdvvrxvx2" timestamp="1634937016"&gt;746&lt;/key&gt;&lt;/foreign-keys&gt;&lt;ref-type name="Journal Article"&gt;17&lt;/ref-type&gt;&lt;contributors&gt;&lt;authors&gt;&lt;author&gt;Jetz, Walter&lt;/author&gt;&lt;author&gt;Pyron, R Alexander&lt;/author&gt;&lt;/authors&gt;&lt;/contributors&gt;&lt;titles&gt;&lt;title&gt;The interplay of past diversification and evolutionary isolation with present imperilment across the amphibian tree of life&lt;/title&gt;&lt;secondary-title&gt;Nature Ecol Evol&lt;/secondary-title&gt;&lt;/titles&gt;&lt;periodical&gt;&lt;full-title&gt;Nature Ecol Evol&lt;/full-title&gt;&lt;/periodical&gt;&lt;pages&gt;850-858&lt;/pages&gt;&lt;volume&gt;2&lt;/volume&gt;&lt;number&gt;5&lt;/number&gt;&lt;dates&gt;&lt;year&gt;2018&lt;/year&gt;&lt;/dates&gt;&lt;isbn&gt;2397-334X&lt;/isbn&gt;&lt;urls&gt;&lt;/urls&gt;&lt;/record&gt;&lt;/Cite&gt;&lt;/EndNote&gt;</w:instrText>
      </w:r>
      <w:r>
        <w:rPr>
          <w:rFonts w:ascii="Arial" w:hAnsi="Arial"/>
        </w:rPr>
        <w:fldChar w:fldCharType="separate"/>
      </w:r>
      <w:r>
        <w:rPr>
          <w:rFonts w:ascii="Arial" w:hAnsi="Arial"/>
          <w:noProof/>
        </w:rPr>
        <w:t>(Jetz and Pyron 2018)</w:t>
      </w:r>
      <w:r>
        <w:rPr>
          <w:rFonts w:ascii="Arial" w:hAnsi="Arial"/>
        </w:rPr>
        <w:fldChar w:fldCharType="end"/>
      </w:r>
      <w:r>
        <w:rPr>
          <w:rFonts w:ascii="Arial" w:hAnsi="Arial"/>
        </w:rPr>
        <w:t>{Gregory, 2021 #2}</w:t>
      </w:r>
      <w:ins w:id="142" w:author="Mueller,Rachel" w:date="2021-10-22T15:08:00Z">
        <w:r>
          <w:rPr>
            <w:rFonts w:ascii="Arial" w:hAnsi="Arial"/>
          </w:rPr>
          <w:t>.</w:t>
        </w:r>
      </w:ins>
      <w:ins w:id="143" w:author="Mueller,Rachel" w:date="2021-10-22T15:12:00Z">
        <w:r>
          <w:rPr>
            <w:rFonts w:ascii="Arial" w:hAnsi="Arial"/>
          </w:rPr>
          <w:t xml:space="preserve"> </w:t>
        </w:r>
      </w:ins>
      <w:r w:rsidR="00ED3508">
        <w:rPr>
          <w:rFonts w:ascii="Arial" w:hAnsi="Arial"/>
        </w:rPr>
        <w:t xml:space="preserve">We transformed the data with natural logarithms prior to analysis. Our sampling includes representatives with diverse life histories: direct development, </w:t>
      </w:r>
      <w:proofErr w:type="spellStart"/>
      <w:r w:rsidR="00ED3508">
        <w:rPr>
          <w:rFonts w:ascii="Arial" w:hAnsi="Arial"/>
        </w:rPr>
        <w:t>paedomorphosis</w:t>
      </w:r>
      <w:proofErr w:type="spellEnd"/>
      <w:r w:rsidR="00ED3508">
        <w:rPr>
          <w:rFonts w:ascii="Arial" w:hAnsi="Arial"/>
        </w:rPr>
        <w:t xml:space="preserve">, </w:t>
      </w:r>
      <w:del w:id="144" w:author="Mueller,Rachel" w:date="2021-10-22T15:12:00Z">
        <w:r w:rsidR="00ED3508" w:rsidDel="00910BB1">
          <w:rPr>
            <w:rFonts w:ascii="Arial" w:hAnsi="Arial"/>
          </w:rPr>
          <w:delText xml:space="preserve">feeding </w:delText>
        </w:r>
      </w:del>
      <w:ins w:id="145" w:author="Mueller,Rachel" w:date="2021-10-22T15:12:00Z">
        <w:r>
          <w:rPr>
            <w:rFonts w:ascii="Arial" w:hAnsi="Arial"/>
          </w:rPr>
          <w:t xml:space="preserve">plethodontid </w:t>
        </w:r>
      </w:ins>
      <w:r w:rsidR="00ED3508">
        <w:rPr>
          <w:rFonts w:ascii="Arial" w:hAnsi="Arial"/>
        </w:rPr>
        <w:t>metamorphosis</w:t>
      </w:r>
      <w:ins w:id="146" w:author="Mueller,Rachel" w:date="2021-10-22T15:12:00Z">
        <w:r>
          <w:rPr>
            <w:rFonts w:ascii="Arial" w:hAnsi="Arial"/>
          </w:rPr>
          <w:t xml:space="preserve"> (</w:t>
        </w:r>
        <w:proofErr w:type="gramStart"/>
        <w:r>
          <w:rPr>
            <w:rFonts w:ascii="Arial" w:hAnsi="Arial"/>
          </w:rPr>
          <w:t>i.e.</w:t>
        </w:r>
        <w:proofErr w:type="gramEnd"/>
        <w:r>
          <w:rPr>
            <w:rFonts w:ascii="Arial" w:hAnsi="Arial"/>
          </w:rPr>
          <w:t xml:space="preserve"> synchronous </w:t>
        </w:r>
      </w:ins>
      <w:ins w:id="147" w:author="Mueller,Rachel" w:date="2021-10-22T15:13:00Z">
        <w:r>
          <w:rPr>
            <w:rFonts w:ascii="Arial" w:hAnsi="Arial"/>
          </w:rPr>
          <w:t>with</w:t>
        </w:r>
      </w:ins>
      <w:ins w:id="148" w:author="Mueller,Rachel" w:date="2021-10-22T15:12:00Z">
        <w:r>
          <w:rPr>
            <w:rFonts w:ascii="Arial" w:hAnsi="Arial"/>
          </w:rPr>
          <w:t xml:space="preserve"> more extensiv</w:t>
        </w:r>
      </w:ins>
      <w:ins w:id="149" w:author="Mueller,Rachel" w:date="2021-10-22T15:13:00Z">
        <w:r>
          <w:rPr>
            <w:rFonts w:ascii="Arial" w:hAnsi="Arial"/>
          </w:rPr>
          <w:t>e remodeling)</w:t>
        </w:r>
      </w:ins>
      <w:r w:rsidR="00ED3508">
        <w:rPr>
          <w:rFonts w:ascii="Arial" w:hAnsi="Arial"/>
        </w:rPr>
        <w:t>, and non-</w:t>
      </w:r>
      <w:del w:id="150" w:author="Mueller,Rachel" w:date="2021-10-22T15:12:00Z">
        <w:r w:rsidR="00ED3508" w:rsidDel="00910BB1">
          <w:rPr>
            <w:rFonts w:ascii="Arial" w:hAnsi="Arial"/>
          </w:rPr>
          <w:delText xml:space="preserve">feeding </w:delText>
        </w:r>
      </w:del>
      <w:ins w:id="151" w:author="Mueller,Rachel" w:date="2021-10-22T15:12:00Z">
        <w:r>
          <w:rPr>
            <w:rFonts w:ascii="Arial" w:hAnsi="Arial"/>
          </w:rPr>
          <w:t xml:space="preserve">plethodontid </w:t>
        </w:r>
      </w:ins>
      <w:r w:rsidR="00ED3508">
        <w:rPr>
          <w:rFonts w:ascii="Arial" w:hAnsi="Arial"/>
        </w:rPr>
        <w:t>metamorphosis</w:t>
      </w:r>
      <w:ins w:id="152" w:author="Mueller,Rachel" w:date="2021-10-22T15:13:00Z">
        <w:r>
          <w:rPr>
            <w:rFonts w:ascii="Arial" w:hAnsi="Arial"/>
          </w:rPr>
          <w:t xml:space="preserve"> (i.e. asynchronous with less extensive remodeling)</w:t>
        </w:r>
      </w:ins>
      <w:r w:rsidR="003E347C">
        <w:rPr>
          <w:rFonts w:ascii="Arial" w:hAnsi="Arial"/>
        </w:rPr>
        <w:t>.</w:t>
      </w:r>
      <w:r w:rsidR="00ED3508">
        <w:rPr>
          <w:rFonts w:ascii="Arial" w:hAnsi="Arial"/>
        </w:rPr>
        <w:t xml:space="preserve"> Hereafter, we distinguish between "</w:t>
      </w:r>
      <w:del w:id="153" w:author="Mueller,Rachel" w:date="2021-10-22T15:23:00Z">
        <w:r w:rsidR="00ED3508" w:rsidDel="009561E0">
          <w:rPr>
            <w:rFonts w:ascii="Arial" w:hAnsi="Arial"/>
          </w:rPr>
          <w:delText>feeding</w:delText>
        </w:r>
      </w:del>
      <w:ins w:id="154" w:author="Mueller,Rachel" w:date="2021-10-22T15:23:00Z">
        <w:r w:rsidR="009561E0">
          <w:rPr>
            <w:rFonts w:ascii="Arial" w:hAnsi="Arial"/>
          </w:rPr>
          <w:t>plethodontid</w:t>
        </w:r>
      </w:ins>
      <w:ins w:id="155" w:author="Mueller,Rachel" w:date="2021-10-22T15:24:00Z">
        <w:r w:rsidR="009561E0">
          <w:rPr>
            <w:rFonts w:ascii="Arial" w:hAnsi="Arial"/>
          </w:rPr>
          <w:t xml:space="preserve"> metamorphosis</w:t>
        </w:r>
      </w:ins>
      <w:r w:rsidR="00ED3508">
        <w:rPr>
          <w:rFonts w:ascii="Arial" w:hAnsi="Arial"/>
        </w:rPr>
        <w:t>" and "non-</w:t>
      </w:r>
      <w:del w:id="156" w:author="Mueller,Rachel" w:date="2021-10-22T15:23:00Z">
        <w:r w:rsidR="00ED3508" w:rsidDel="009561E0">
          <w:rPr>
            <w:rFonts w:ascii="Arial" w:hAnsi="Arial"/>
          </w:rPr>
          <w:delText xml:space="preserve">feeding </w:delText>
        </w:r>
      </w:del>
      <w:ins w:id="157" w:author="Mueller,Rachel" w:date="2021-10-22T15:23:00Z">
        <w:r w:rsidR="009561E0">
          <w:rPr>
            <w:rFonts w:ascii="Arial" w:hAnsi="Arial"/>
          </w:rPr>
          <w:t xml:space="preserve">plethodontid </w:t>
        </w:r>
      </w:ins>
      <w:r w:rsidR="00ED3508">
        <w:rPr>
          <w:rFonts w:ascii="Arial" w:hAnsi="Arial"/>
        </w:rPr>
        <w:t>metamorphosis</w:t>
      </w:r>
      <w:del w:id="158" w:author="Mueller,Rachel" w:date="2021-10-22T15:23:00Z">
        <w:r w:rsidR="00ED3508" w:rsidDel="009561E0">
          <w:rPr>
            <w:rFonts w:ascii="Arial" w:hAnsi="Arial"/>
          </w:rPr>
          <w:delText>"</w:delText>
        </w:r>
      </w:del>
      <w:r w:rsidR="00ED3508">
        <w:rPr>
          <w:rFonts w:ascii="Arial" w:hAnsi="Arial"/>
        </w:rPr>
        <w:t>,</w:t>
      </w:r>
      <w:ins w:id="159" w:author="Mueller,Rachel" w:date="2021-10-22T15:39:00Z">
        <w:r w:rsidR="00662B87">
          <w:rPr>
            <w:rFonts w:ascii="Arial" w:hAnsi="Arial"/>
          </w:rPr>
          <w:t>”</w:t>
        </w:r>
      </w:ins>
      <w:r w:rsidR="00ED3508">
        <w:rPr>
          <w:rFonts w:ascii="Arial" w:hAnsi="Arial"/>
        </w:rPr>
        <w:t xml:space="preserve"> and use "metamorphosis" to indicate all species </w:t>
      </w:r>
      <w:del w:id="160" w:author="Mueller,Rachel" w:date="2021-10-22T15:24:00Z">
        <w:r w:rsidR="00ED3508" w:rsidDel="009561E0">
          <w:rPr>
            <w:rFonts w:ascii="Arial" w:hAnsi="Arial"/>
          </w:rPr>
          <w:delText xml:space="preserve">which </w:delText>
        </w:r>
      </w:del>
      <w:ins w:id="161" w:author="Mueller,Rachel" w:date="2021-10-22T15:24:00Z">
        <w:r w:rsidR="009561E0">
          <w:rPr>
            <w:rFonts w:ascii="Arial" w:hAnsi="Arial"/>
          </w:rPr>
          <w:t xml:space="preserve">that </w:t>
        </w:r>
      </w:ins>
      <w:r w:rsidR="00ED3508">
        <w:rPr>
          <w:rFonts w:ascii="Arial" w:hAnsi="Arial"/>
        </w:rPr>
        <w:t>undergo metamorphosis</w:t>
      </w:r>
      <w:del w:id="162" w:author="Mueller,Rachel" w:date="2021-10-22T15:39:00Z">
        <w:r w:rsidR="00ED3508" w:rsidDel="00662B87">
          <w:rPr>
            <w:rFonts w:ascii="Arial" w:hAnsi="Arial"/>
          </w:rPr>
          <w:delText>,</w:delText>
        </w:r>
      </w:del>
      <w:r w:rsidR="00ED3508">
        <w:rPr>
          <w:rFonts w:ascii="Arial" w:hAnsi="Arial"/>
        </w:rPr>
        <w:t xml:space="preserve"> </w:t>
      </w:r>
      <w:ins w:id="163" w:author="Mueller,Rachel" w:date="2021-10-22T15:39:00Z">
        <w:r w:rsidR="00662B87">
          <w:rPr>
            <w:rFonts w:ascii="Arial" w:hAnsi="Arial"/>
          </w:rPr>
          <w:t>(</w:t>
        </w:r>
      </w:ins>
      <w:del w:id="164" w:author="Mueller,Rachel" w:date="2021-10-22T15:39:00Z">
        <w:r w:rsidR="00ED3508" w:rsidDel="00662B87">
          <w:rPr>
            <w:rFonts w:ascii="Arial" w:hAnsi="Arial"/>
          </w:rPr>
          <w:delText>whether</w:delText>
        </w:r>
      </w:del>
      <w:ins w:id="165" w:author="Mueller,Rachel" w:date="2021-10-22T15:39:00Z">
        <w:r w:rsidR="00662B87">
          <w:rPr>
            <w:rFonts w:ascii="Arial" w:hAnsi="Arial"/>
          </w:rPr>
          <w:t>both</w:t>
        </w:r>
      </w:ins>
      <w:r w:rsidR="00ED3508">
        <w:rPr>
          <w:rFonts w:ascii="Arial" w:hAnsi="Arial"/>
        </w:rPr>
        <w:t xml:space="preserve"> </w:t>
      </w:r>
      <w:del w:id="166" w:author="Mueller,Rachel" w:date="2021-10-22T15:24:00Z">
        <w:r w:rsidR="00ED3508" w:rsidDel="009561E0">
          <w:rPr>
            <w:rFonts w:ascii="Arial" w:hAnsi="Arial"/>
          </w:rPr>
          <w:delText xml:space="preserve">feeding </w:delText>
        </w:r>
      </w:del>
      <w:ins w:id="167" w:author="Mueller,Rachel" w:date="2021-10-22T15:24:00Z">
        <w:r w:rsidR="009561E0">
          <w:rPr>
            <w:rFonts w:ascii="Arial" w:hAnsi="Arial"/>
          </w:rPr>
          <w:t xml:space="preserve">plethodontid </w:t>
        </w:r>
      </w:ins>
      <w:ins w:id="168" w:author="Mueller,Rachel" w:date="2021-10-22T15:39:00Z">
        <w:r w:rsidR="00662B87">
          <w:rPr>
            <w:rFonts w:ascii="Arial" w:hAnsi="Arial"/>
          </w:rPr>
          <w:t>and</w:t>
        </w:r>
      </w:ins>
      <w:del w:id="169" w:author="Mueller,Rachel" w:date="2021-10-22T15:39:00Z">
        <w:r w:rsidR="00ED3508" w:rsidDel="00662B87">
          <w:rPr>
            <w:rFonts w:ascii="Arial" w:hAnsi="Arial"/>
          </w:rPr>
          <w:delText>or</w:delText>
        </w:r>
      </w:del>
      <w:r w:rsidR="00ED3508">
        <w:rPr>
          <w:rFonts w:ascii="Arial" w:hAnsi="Arial"/>
        </w:rPr>
        <w:t xml:space="preserve"> non-</w:t>
      </w:r>
      <w:del w:id="170" w:author="Mueller,Rachel" w:date="2021-10-22T15:24:00Z">
        <w:r w:rsidR="00ED3508" w:rsidDel="009561E0">
          <w:rPr>
            <w:rFonts w:ascii="Arial" w:hAnsi="Arial"/>
          </w:rPr>
          <w:delText>feeding</w:delText>
        </w:r>
      </w:del>
      <w:ins w:id="171" w:author="Mueller,Rachel" w:date="2021-10-22T15:24:00Z">
        <w:r w:rsidR="009561E0">
          <w:rPr>
            <w:rFonts w:ascii="Arial" w:hAnsi="Arial"/>
          </w:rPr>
          <w:t>plethodontid</w:t>
        </w:r>
      </w:ins>
      <w:ins w:id="172" w:author="Mueller,Rachel" w:date="2021-10-22T15:39:00Z">
        <w:r w:rsidR="00662B87">
          <w:rPr>
            <w:rFonts w:ascii="Arial" w:hAnsi="Arial"/>
          </w:rPr>
          <w:t>)</w:t>
        </w:r>
      </w:ins>
      <w:r w:rsidR="00ED3508">
        <w:rPr>
          <w:rFonts w:ascii="Arial" w:hAnsi="Arial"/>
        </w:rPr>
        <w:t xml:space="preserve">. Several lineages are facultative </w:t>
      </w:r>
      <w:proofErr w:type="spellStart"/>
      <w:r w:rsidR="00ED3508">
        <w:rPr>
          <w:rFonts w:ascii="Arial" w:hAnsi="Arial"/>
        </w:rPr>
        <w:t>paedomorphs</w:t>
      </w:r>
      <w:proofErr w:type="spellEnd"/>
      <w:r w:rsidR="00ED3508">
        <w:rPr>
          <w:rFonts w:ascii="Arial" w:hAnsi="Arial"/>
        </w:rPr>
        <w:t xml:space="preserve">, which retain the ability to undergo metamorphosis under certain conditions. We coded these taxa as metamorphic, reflecting the experience of constraint, even if only occasionally, and supported by recent work examining the evolutionary impacts of facultative </w:t>
      </w:r>
      <w:proofErr w:type="spellStart"/>
      <w:r w:rsidR="00ED3508">
        <w:rPr>
          <w:rFonts w:ascii="Arial" w:hAnsi="Arial"/>
        </w:rPr>
        <w:t>paedomorphosis</w:t>
      </w:r>
      <w:proofErr w:type="spellEnd"/>
      <w:r w:rsidR="00ED3508">
        <w:rPr>
          <w:rFonts w:ascii="Arial" w:hAnsi="Arial"/>
        </w:rPr>
        <w:t xml:space="preserve"> </w:t>
      </w:r>
      <w:r w:rsidR="00ED3508">
        <w:rPr>
          <w:rFonts w:ascii="Arial" w:eastAsia="Arial" w:hAnsi="Arial" w:cs="Arial"/>
        </w:rPr>
        <w:fldChar w:fldCharType="begin"/>
      </w:r>
      <w:r w:rsidR="00372E33">
        <w:rPr>
          <w:rFonts w:ascii="Arial" w:eastAsia="Arial" w:hAnsi="Arial" w:cs="Arial"/>
        </w:rPr>
        <w:instrText xml:space="preserve"> ADDIN EN.CITE &lt;EndNote&gt;&lt;Cite&gt;&lt;Author&gt;Bonett&lt;/Author&gt;&lt;Year&gt;2020&lt;/Year&gt;&lt;RecNum&gt;622&lt;/RecNum&gt;&lt;DisplayText&gt;(Bonett, et al. 2020)&lt;/DisplayText&gt;&lt;record&gt;&lt;rec-number&gt;622&lt;/rec-number&gt;&lt;foreign-keys&gt;&lt;key app="EN" db-id="95s0te0p99tv5oeffsnveep9rserdvvrxvx2" timestamp="1590535630"&gt;622&lt;/key&gt;&lt;/foreign-keys&gt;&lt;ref-type name="Journal Article"&gt;17&lt;/ref-type&gt;&lt;contributors&gt;&lt;authors&gt;&lt;author&gt;Bonett, Ronald M.&lt;/author&gt;&lt;author&gt;Hess, Alexander J.&lt;/author&gt;&lt;author&gt;Ledbetter, Nicholus M.&lt;/author&gt;&lt;/authors&gt;&lt;/contributors&gt;&lt;titles&gt;&lt;title&gt;Facultative transitions have trouble committing, but stable life cycles predict salamander genome size evolution&lt;/title&gt;&lt;secondary-title&gt;Evol Biol&lt;/secondary-title&gt;&lt;/titles&gt;&lt;pages&gt;111-122&lt;/pages&gt;&lt;volume&gt;47&lt;/volume&gt;&lt;number&gt;2&lt;/number&gt;&lt;dates&gt;&lt;year&gt;2020&lt;/year&gt;&lt;pub-dates&gt;&lt;date&gt;2020/06/01&lt;/date&gt;&lt;/pub-dates&gt;&lt;/dates&gt;&lt;isbn&gt;1934-2845&lt;/isbn&gt;&lt;urls&gt;&lt;related-urls&gt;&lt;url&gt;https://doi.org/10.1007/s11692-020-09497-8&lt;/url&gt;&lt;/related-urls&gt;&lt;/urls&gt;&lt;electronic-resource-num&gt;10.1007/s11692-020-09497-8&lt;/electronic-resource-num&gt;&lt;/record&gt;&lt;/Cite&gt;&lt;/EndNote&gt;</w:instrText>
      </w:r>
      <w:r w:rsidR="00ED3508">
        <w:rPr>
          <w:rFonts w:ascii="Arial" w:eastAsia="Arial" w:hAnsi="Arial" w:cs="Arial"/>
        </w:rPr>
        <w:fldChar w:fldCharType="separate"/>
      </w:r>
      <w:r w:rsidR="00ED3508">
        <w:rPr>
          <w:rFonts w:ascii="Arial" w:hAnsi="Arial"/>
          <w:noProof/>
        </w:rPr>
        <w:t>(Bonett, et al. 2020)</w:t>
      </w:r>
      <w:r w:rsidR="00ED3508">
        <w:rPr>
          <w:rFonts w:ascii="Arial" w:eastAsia="Arial" w:hAnsi="Arial" w:cs="Arial"/>
        </w:rPr>
        <w:fldChar w:fldCharType="end"/>
      </w:r>
      <w:r w:rsidR="00ED3508">
        <w:rPr>
          <w:rFonts w:ascii="Arial" w:hAnsi="Arial"/>
        </w:rPr>
        <w:t xml:space="preserve">. </w:t>
      </w:r>
    </w:p>
    <w:p w14:paraId="0113B1C7" w14:textId="77777777" w:rsidR="00920340" w:rsidDel="000B3778" w:rsidRDefault="00920340">
      <w:pPr>
        <w:pStyle w:val="BodyA"/>
        <w:spacing w:line="480" w:lineRule="auto"/>
        <w:rPr>
          <w:del w:id="173" w:author="Mueller,Rachel" w:date="2021-10-22T15:37:00Z"/>
          <w:rFonts w:ascii="Arial" w:eastAsia="Arial" w:hAnsi="Arial" w:cs="Arial"/>
        </w:rPr>
      </w:pPr>
    </w:p>
    <w:p w14:paraId="0113B1C8" w14:textId="284B3BDE" w:rsidR="00920340" w:rsidRDefault="00ED3508">
      <w:pPr>
        <w:pStyle w:val="BodyA"/>
        <w:spacing w:line="480" w:lineRule="auto"/>
        <w:rPr>
          <w:rFonts w:ascii="Arial" w:eastAsia="Arial" w:hAnsi="Arial" w:cs="Arial"/>
        </w:rPr>
      </w:pPr>
      <w:del w:id="174" w:author="Mueller,Rachel" w:date="2021-10-22T15:37:00Z">
        <w:r w:rsidDel="000B3778">
          <w:rPr>
            <w:rFonts w:ascii="Arial" w:eastAsia="Arial" w:hAnsi="Arial" w:cs="Arial"/>
          </w:rPr>
          <w:tab/>
        </w:r>
      </w:del>
      <w:r>
        <w:rPr>
          <w:rFonts w:ascii="Arial" w:eastAsia="Arial" w:hAnsi="Arial" w:cs="Arial"/>
        </w:rPr>
        <w:t xml:space="preserve">We </w:t>
      </w:r>
      <w:ins w:id="175" w:author="Mueller,Rachel" w:date="2021-10-22T15:28:00Z">
        <w:r w:rsidR="009561E0">
          <w:rPr>
            <w:rFonts w:ascii="Arial" w:eastAsia="Arial" w:hAnsi="Arial" w:cs="Arial"/>
          </w:rPr>
          <w:t>sampl</w:t>
        </w:r>
      </w:ins>
      <w:ins w:id="176" w:author="Mueller,Rachel" w:date="2021-10-22T15:24:00Z">
        <w:r w:rsidR="009561E0">
          <w:rPr>
            <w:rFonts w:ascii="Arial" w:eastAsia="Arial" w:hAnsi="Arial" w:cs="Arial"/>
          </w:rPr>
          <w:t xml:space="preserve">ed 1,000 </w:t>
        </w:r>
        <w:proofErr w:type="spellStart"/>
        <w:r w:rsidR="009561E0">
          <w:rPr>
            <w:rFonts w:ascii="Arial" w:eastAsia="Arial" w:hAnsi="Arial" w:cs="Arial"/>
          </w:rPr>
          <w:t>ultrametr</w:t>
        </w:r>
      </w:ins>
      <w:ins w:id="177" w:author="Mueller,Rachel" w:date="2021-10-22T15:25:00Z">
        <w:r w:rsidR="009561E0">
          <w:rPr>
            <w:rFonts w:ascii="Arial" w:eastAsia="Arial" w:hAnsi="Arial" w:cs="Arial"/>
          </w:rPr>
          <w:t>ic</w:t>
        </w:r>
        <w:proofErr w:type="spellEnd"/>
        <w:r w:rsidR="009561E0">
          <w:rPr>
            <w:rFonts w:ascii="Arial" w:eastAsia="Arial" w:hAnsi="Arial" w:cs="Arial"/>
          </w:rPr>
          <w:t xml:space="preserve"> phylogenetic trees for our 118 species from the </w:t>
        </w:r>
      </w:ins>
      <w:ins w:id="178" w:author="Mueller,Rachel" w:date="2021-10-22T15:28:00Z">
        <w:r w:rsidR="009561E0">
          <w:rPr>
            <w:rFonts w:ascii="Arial" w:eastAsia="Arial" w:hAnsi="Arial" w:cs="Arial"/>
          </w:rPr>
          <w:t xml:space="preserve">pseudo-posterior distribution </w:t>
        </w:r>
      </w:ins>
      <w:ins w:id="179" w:author="Mueller,Rachel" w:date="2021-10-22T15:29:00Z">
        <w:r w:rsidR="009561E0">
          <w:rPr>
            <w:rFonts w:ascii="Arial" w:eastAsia="Arial" w:hAnsi="Arial" w:cs="Arial"/>
          </w:rPr>
          <w:t>of the</w:t>
        </w:r>
      </w:ins>
      <w:ins w:id="180" w:author="Mueller,Rachel" w:date="2021-10-22T15:28:00Z">
        <w:r w:rsidR="009561E0">
          <w:rPr>
            <w:rFonts w:ascii="Arial" w:eastAsia="Arial" w:hAnsi="Arial" w:cs="Arial"/>
          </w:rPr>
          <w:t xml:space="preserve"> </w:t>
        </w:r>
      </w:ins>
      <w:proofErr w:type="spellStart"/>
      <w:ins w:id="181" w:author="Mueller,Rachel" w:date="2021-10-22T15:25:00Z">
        <w:r w:rsidR="009561E0">
          <w:rPr>
            <w:rFonts w:ascii="Arial" w:eastAsia="Arial" w:hAnsi="Arial" w:cs="Arial"/>
          </w:rPr>
          <w:t>VertLife</w:t>
        </w:r>
        <w:proofErr w:type="spellEnd"/>
        <w:r w:rsidR="009561E0">
          <w:rPr>
            <w:rFonts w:ascii="Arial" w:eastAsia="Arial" w:hAnsi="Arial" w:cs="Arial"/>
          </w:rPr>
          <w:t xml:space="preserve"> database (VertLife.org) </w:t>
        </w:r>
      </w:ins>
      <w:r w:rsidR="009561E0">
        <w:rPr>
          <w:rFonts w:ascii="Arial" w:eastAsia="Arial" w:hAnsi="Arial" w:cs="Arial"/>
        </w:rPr>
        <w:t>{</w:t>
      </w:r>
      <w:proofErr w:type="spellStart"/>
      <w:r w:rsidR="009561E0">
        <w:rPr>
          <w:rFonts w:ascii="Arial" w:eastAsia="Arial" w:hAnsi="Arial" w:cs="Arial"/>
        </w:rPr>
        <w:t>Jetz</w:t>
      </w:r>
      <w:proofErr w:type="spellEnd"/>
      <w:r w:rsidR="009561E0">
        <w:rPr>
          <w:rFonts w:ascii="Arial" w:eastAsia="Arial" w:hAnsi="Arial" w:cs="Arial"/>
        </w:rPr>
        <w:t>, 2018 #746}</w:t>
      </w:r>
      <w:ins w:id="182" w:author="Mueller,Rachel" w:date="2021-10-22T15:30:00Z">
        <w:r w:rsidR="009561E0">
          <w:rPr>
            <w:rFonts w:ascii="Arial" w:eastAsia="Arial" w:hAnsi="Arial" w:cs="Arial"/>
          </w:rPr>
          <w:t xml:space="preserve"> </w:t>
        </w:r>
      </w:ins>
      <w:ins w:id="183" w:author="Mueller,Rachel" w:date="2021-10-22T15:25:00Z">
        <w:r w:rsidR="009561E0">
          <w:rPr>
            <w:rFonts w:ascii="Arial" w:eastAsia="Arial" w:hAnsi="Arial" w:cs="Arial"/>
          </w:rPr>
          <w:t xml:space="preserve">and </w:t>
        </w:r>
      </w:ins>
      <w:ins w:id="184" w:author="Mueller,Rachel" w:date="2021-10-22T17:14:00Z">
        <w:r w:rsidR="007A13FE">
          <w:rPr>
            <w:rFonts w:ascii="Arial" w:eastAsia="Arial" w:hAnsi="Arial" w:cs="Arial"/>
          </w:rPr>
          <w:t xml:space="preserve">computed mean </w:t>
        </w:r>
      </w:ins>
      <w:ins w:id="185" w:author="Mueller,Rachel" w:date="2021-10-22T15:32:00Z">
        <w:r w:rsidR="000B3778">
          <w:rPr>
            <w:rFonts w:ascii="Arial" w:eastAsia="Arial" w:hAnsi="Arial" w:cs="Arial"/>
          </w:rPr>
          <w:t xml:space="preserve">branch lengths using </w:t>
        </w:r>
      </w:ins>
      <w:proofErr w:type="spellStart"/>
      <w:ins w:id="186" w:author="Mueller,Rachel" w:date="2021-10-22T17:14:00Z">
        <w:r w:rsidR="007A13FE">
          <w:rPr>
            <w:rFonts w:ascii="Arial" w:eastAsia="Arial" w:hAnsi="Arial" w:cs="Arial"/>
          </w:rPr>
          <w:t>consensus.edges</w:t>
        </w:r>
        <w:proofErr w:type="spellEnd"/>
        <w:r w:rsidR="007A13FE">
          <w:rPr>
            <w:rFonts w:ascii="Arial" w:eastAsia="Arial" w:hAnsi="Arial" w:cs="Arial"/>
          </w:rPr>
          <w:t xml:space="preserve"> in </w:t>
        </w:r>
        <w:proofErr w:type="spellStart"/>
        <w:r w:rsidR="007A13FE">
          <w:rPr>
            <w:rFonts w:ascii="Arial" w:eastAsia="Arial" w:hAnsi="Arial" w:cs="Arial"/>
          </w:rPr>
          <w:t>phytools</w:t>
        </w:r>
      </w:ins>
      <w:proofErr w:type="spellEnd"/>
      <w:ins w:id="187" w:author="Mueller,Rachel" w:date="2021-10-22T17:18:00Z">
        <w:r w:rsidR="007A13FE">
          <w:rPr>
            <w:rFonts w:ascii="Arial" w:eastAsia="Arial" w:hAnsi="Arial" w:cs="Arial"/>
          </w:rPr>
          <w:t xml:space="preserve"> v 0.7-90</w:t>
        </w:r>
      </w:ins>
      <w:ins w:id="188" w:author="Mueller,Rachel" w:date="2021-10-22T17:16:00Z">
        <w:r w:rsidR="007A13FE">
          <w:rPr>
            <w:rFonts w:ascii="Arial" w:eastAsia="Arial" w:hAnsi="Arial" w:cs="Arial"/>
          </w:rPr>
          <w:t xml:space="preserve"> </w:t>
        </w:r>
      </w:ins>
      <w:r w:rsidR="007A13FE">
        <w:rPr>
          <w:rFonts w:ascii="Arial" w:eastAsia="Arial" w:hAnsi="Arial" w:cs="Arial"/>
        </w:rPr>
        <w:t>{Revell, 2012 #747}</w:t>
      </w:r>
      <w:ins w:id="189" w:author="Mueller,Rachel" w:date="2021-10-22T15:37:00Z">
        <w:r w:rsidR="000B3778">
          <w:rPr>
            <w:rFonts w:ascii="Arial" w:eastAsia="Arial" w:hAnsi="Arial" w:cs="Arial"/>
          </w:rPr>
          <w:t xml:space="preserve">. </w:t>
        </w:r>
      </w:ins>
      <w:del w:id="190" w:author="Mueller,Rachel" w:date="2021-10-22T15:38:00Z">
        <w:r w:rsidDel="000B3778">
          <w:rPr>
            <w:rFonts w:ascii="Arial" w:eastAsia="Arial" w:hAnsi="Arial" w:cs="Arial"/>
          </w:rPr>
          <w:delText xml:space="preserve">used a previously published phylogeny </w:delText>
        </w:r>
        <w:r w:rsidDel="000B3778">
          <w:rPr>
            <w:rFonts w:ascii="Arial" w:eastAsia="Arial" w:hAnsi="Arial" w:cs="Arial"/>
          </w:rPr>
          <w:fldChar w:fldCharType="begin">
            <w:fldData xml:space="preserve">PEVuZE5vdGU+PENpdGU+PEF1dGhvcj5NdWVsbGVyPC9BdXRob3I+PFllYXI+MjAwODwvWWVhcj48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</w:fldData>
          </w:fldChar>
        </w:r>
        <w:r w:rsidR="00910BB1" w:rsidDel="000B3778">
          <w:rPr>
            <w:rFonts w:ascii="Arial" w:eastAsia="Arial" w:hAnsi="Arial" w:cs="Arial"/>
          </w:rPr>
          <w:delInstrText xml:space="preserve"> ADDIN EN.CITE </w:delInstrText>
        </w:r>
        <w:r w:rsidR="00910BB1" w:rsidDel="000B3778">
          <w:rPr>
            <w:rFonts w:ascii="Arial" w:eastAsia="Arial" w:hAnsi="Arial" w:cs="Arial"/>
          </w:rPr>
          <w:fldChar w:fldCharType="begin">
            <w:fldData xml:space="preserve">PEVuZE5vdGU+PENpdGU+PEF1dGhvcj5NdWVsbGVyPC9BdXRob3I+PFllYXI+MjAwODwvWWVhcj48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</w:fldData>
          </w:fldChar>
        </w:r>
        <w:r w:rsidR="00910BB1" w:rsidDel="000B3778">
          <w:rPr>
            <w:rFonts w:ascii="Arial" w:eastAsia="Arial" w:hAnsi="Arial" w:cs="Arial"/>
          </w:rPr>
          <w:delInstrText xml:space="preserve"> ADDIN EN.CITE.DATA </w:delInstrText>
        </w:r>
        <w:r w:rsidR="00910BB1" w:rsidDel="000B3778">
          <w:rPr>
            <w:rFonts w:ascii="Arial" w:eastAsia="Arial" w:hAnsi="Arial" w:cs="Arial"/>
          </w:rPr>
        </w:r>
        <w:r w:rsidR="00910BB1" w:rsidDel="000B3778">
          <w:rPr>
            <w:rFonts w:ascii="Arial" w:eastAsia="Arial" w:hAnsi="Arial" w:cs="Arial"/>
          </w:rPr>
          <w:fldChar w:fldCharType="end"/>
        </w:r>
        <w:r w:rsidDel="000B3778">
          <w:rPr>
            <w:rFonts w:ascii="Arial" w:eastAsia="Arial" w:hAnsi="Arial" w:cs="Arial"/>
          </w:rPr>
        </w:r>
        <w:r w:rsidDel="000B3778">
          <w:rPr>
            <w:rFonts w:ascii="Arial" w:eastAsia="Arial" w:hAnsi="Arial" w:cs="Arial"/>
          </w:rPr>
          <w:fldChar w:fldCharType="separate"/>
        </w:r>
        <w:r w:rsidDel="000B3778">
          <w:rPr>
            <w:rFonts w:ascii="Arial" w:hAnsi="Arial"/>
            <w:noProof/>
          </w:rPr>
          <w:delText>(Mueller, et al. 2008; Pyron and Wiens 2011; Vieites, et al. 2011; Zheng, et al. 2011)</w:delText>
        </w:r>
        <w:r w:rsidDel="000B3778">
          <w:rPr>
            <w:rFonts w:ascii="Arial" w:eastAsia="Arial" w:hAnsi="Arial" w:cs="Arial"/>
          </w:rPr>
          <w:fldChar w:fldCharType="end"/>
        </w:r>
        <w:r w:rsidDel="000B3778">
          <w:rPr>
            <w:rFonts w:ascii="Arial" w:hAnsi="Arial"/>
          </w:rPr>
          <w:delText xml:space="preserve"> and estimated branch lengths on this topology using sequence data for two mitochondrial genes </w:delText>
        </w:r>
        <w:r w:rsidDel="000B3778">
          <w:rPr>
            <w:rFonts w:ascii="Arial Unicode MS" w:hAnsi="Arial Unicode MS"/>
          </w:rPr>
          <w:delText>⎯</w:delText>
        </w:r>
        <w:r w:rsidDel="000B3778">
          <w:rPr>
            <w:rFonts w:ascii="Arial" w:hAnsi="Arial"/>
          </w:rPr>
          <w:delText xml:space="preserve"> cytochrome-b and 16S obtained from GenBank. Additional Sanger sequences were collected as necessary at the Colorado State University sequencing core facility or the Joint Genome Institute</w:delText>
        </w:r>
        <w:r w:rsidR="0077497E" w:rsidDel="000B3778">
          <w:rPr>
            <w:rFonts w:ascii="Arial" w:hAnsi="Arial"/>
          </w:rPr>
          <w:delText xml:space="preserve"> following</w:delText>
        </w:r>
        <w:r w:rsidRPr="0077497E" w:rsidDel="000B3778">
          <w:rPr>
            <w:rFonts w:ascii="Arial" w:hAnsi="Arial"/>
            <w:color w:val="FF0000"/>
            <w:u w:color="FF0000"/>
          </w:rPr>
          <w:delText xml:space="preserve"> </w:delText>
        </w:r>
        <w:r w:rsidRPr="0077497E" w:rsidDel="000B3778">
          <w:rPr>
            <w:rFonts w:ascii="Arial" w:eastAsia="Arial" w:hAnsi="Arial" w:cs="Arial"/>
          </w:rPr>
          <w:fldChar w:fldCharType="begin"/>
        </w:r>
        <w:r w:rsidR="00A83AF9" w:rsidDel="000B3778">
          <w:rPr>
            <w:rFonts w:ascii="Arial" w:eastAsia="Arial" w:hAnsi="Arial" w:cs="Arial"/>
          </w:rPr>
          <w:delInstrText xml:space="preserve"> ADDIN EN.CITE &lt;EndNote&gt;&lt;Cite&gt;&lt;Author&gt;Mueller&lt;/Author&gt;&lt;Year&gt;2004&lt;/Year&gt;&lt;RecNum&gt;3&lt;/RecNum&gt;&lt;DisplayText&gt;(Mueller, et al. 2004)&lt;/DisplayText&gt;&lt;record&gt;&lt;rec-number&gt;3&lt;/rec-number&gt;&lt;foreign-keys&gt;&lt;key app="EN" db-id="95s0te0p99tv5oeffsnveep9rserdvvrxvx2" timestamp="1585079073"&gt;3&lt;/key&gt;&lt;/foreign-keys&gt;&lt;ref-type name="Journal Article"&gt;17&lt;/ref-type&gt;&lt;contributors&gt;&lt;authors&gt;&lt;author&gt;Mueller, Rachel Lockridge&lt;/author&gt;&lt;author&gt;Macey, J. Robert&lt;/author&gt;&lt;author&gt;Jaekel, Martin&lt;/author&gt;&lt;author&gt;Wake, David B.&lt;/author&gt;&lt;author&gt;Boore, Jeffrey L.&lt;/author&gt;&lt;/authors&gt;&lt;/contributors&gt;&lt;titles&gt;&lt;title&gt;Morphological homoplasy, life history evolution, and historical biogeography of plethodontid salamanders inferred from complete mitochondrial genomes&lt;/title&gt;&lt;secondary-title&gt;Proc Natl Acad Sci USA &lt;/secondary-title&gt;&lt;/titles&gt;&lt;pages&gt;13820-13825&lt;/pages&gt;&lt;volume&gt;101&lt;/volume&gt;&lt;number&gt;38&lt;/number&gt;&lt;dates&gt;&lt;year&gt;2004&lt;/year&gt;&lt;/dates&gt;&lt;urls&gt;&lt;/urls&gt;&lt;/record&gt;&lt;/Cite&gt;&lt;/EndNote&gt;</w:delInstrText>
        </w:r>
        <w:r w:rsidRPr="0077497E" w:rsidDel="000B3778">
          <w:rPr>
            <w:rFonts w:ascii="Arial" w:eastAsia="Arial" w:hAnsi="Arial" w:cs="Arial"/>
          </w:rPr>
          <w:fldChar w:fldCharType="separate"/>
        </w:r>
        <w:r w:rsidRPr="0077497E" w:rsidDel="000B3778">
          <w:rPr>
            <w:rFonts w:ascii="Arial" w:hAnsi="Arial"/>
            <w:noProof/>
          </w:rPr>
          <w:delText>(Mueller, et al. 2004)</w:delText>
        </w:r>
        <w:r w:rsidRPr="0077497E" w:rsidDel="000B3778">
          <w:rPr>
            <w:rFonts w:ascii="Arial" w:eastAsia="Arial" w:hAnsi="Arial" w:cs="Arial"/>
          </w:rPr>
          <w:fldChar w:fldCharType="end"/>
        </w:r>
        <w:r w:rsidR="0077497E" w:rsidDel="000B3778">
          <w:rPr>
            <w:rFonts w:ascii="Arial" w:eastAsia="Arial" w:hAnsi="Arial" w:cs="Arial"/>
          </w:rPr>
          <w:delText xml:space="preserve"> (Supplemental Table 1)</w:delText>
        </w:r>
        <w:r w:rsidRPr="0077497E" w:rsidDel="000B3778">
          <w:rPr>
            <w:rFonts w:ascii="Arial" w:hAnsi="Arial"/>
          </w:rPr>
          <w:delText>.</w:delText>
        </w:r>
        <w:r w:rsidDel="000B3778">
          <w:rPr>
            <w:rFonts w:ascii="Arial" w:hAnsi="Arial"/>
          </w:rPr>
          <w:delText xml:space="preserve"> Loci were aligned using MUSCLE </w:delText>
        </w:r>
        <w:r w:rsidDel="000B3778">
          <w:rPr>
            <w:rFonts w:ascii="Arial" w:eastAsia="Arial" w:hAnsi="Arial" w:cs="Arial"/>
          </w:rPr>
          <w:fldChar w:fldCharType="begin"/>
        </w:r>
        <w:r w:rsidR="00372E33" w:rsidDel="000B3778">
          <w:rPr>
            <w:rFonts w:ascii="Arial" w:eastAsia="Arial" w:hAnsi="Arial" w:cs="Arial"/>
          </w:rPr>
          <w:delInstrText xml:space="preserve"> ADDIN EN.CITE &lt;EndNote&gt;&lt;Cite&gt;&lt;Author&gt;Edgar&lt;/Author&gt;&lt;Year&gt;2004&lt;/Year&gt;&lt;RecNum&gt;164&lt;/RecNum&gt;&lt;DisplayText&gt;(Edgar 2004)&lt;/DisplayText&gt;&lt;record&gt;&lt;rec-number&gt;164&lt;/rec-number&gt;&lt;foreign-keys&gt;&lt;key app="EN" db-id="95s0te0p99tv5oeffsnveep9rserdvvrxvx2" timestamp="1377632762"&gt;164&lt;/key&gt;&lt;/foreign-keys&gt;&lt;ref-type name="Journal Article"&gt;17&lt;/ref-type&gt;&lt;contributors&gt;&lt;authors&gt;&lt;author&gt;Edgar, Robert C&lt;/author&gt;&lt;/authors&gt;&lt;/contributors&gt;&lt;titles&gt;&lt;title&gt;MUSCLE: multiple sequence alignment with high accuracy and high throughput&lt;/title&gt;&lt;secondary-title&gt;Nucleic Acids Res&lt;/secondary-title&gt;&lt;/titles&gt;&lt;pages&gt;1792-1797&lt;/pages&gt;&lt;volume&gt;32&lt;/volume&gt;&lt;number&gt;5&lt;/number&gt;&lt;dates&gt;&lt;year&gt;2004&lt;/year&gt;&lt;/dates&gt;&lt;urls&gt;&lt;/urls&gt;&lt;/record&gt;&lt;/Cite&gt;&lt;/EndNote&gt;</w:delInstrText>
        </w:r>
        <w:r w:rsidDel="000B3778">
          <w:rPr>
            <w:rFonts w:ascii="Arial" w:eastAsia="Arial" w:hAnsi="Arial" w:cs="Arial"/>
          </w:rPr>
          <w:fldChar w:fldCharType="separate"/>
        </w:r>
        <w:r w:rsidDel="000B3778">
          <w:rPr>
            <w:rFonts w:ascii="Arial" w:hAnsi="Arial"/>
            <w:noProof/>
          </w:rPr>
          <w:delText>(Edgar 2004)</w:delText>
        </w:r>
        <w:r w:rsidDel="000B3778">
          <w:rPr>
            <w:rFonts w:ascii="Arial" w:eastAsia="Arial" w:hAnsi="Arial" w:cs="Arial"/>
          </w:rPr>
          <w:fldChar w:fldCharType="end"/>
        </w:r>
        <w:r w:rsidRPr="00640452" w:rsidDel="000B3778">
          <w:rPr>
            <w:rFonts w:ascii="Arial" w:hAnsi="Arial"/>
            <w:color w:val="000000" w:themeColor="text1"/>
            <w:u w:color="FF0000"/>
          </w:rPr>
          <w:delText>.</w:delText>
        </w:r>
        <w:r w:rsidDel="000B3778">
          <w:rPr>
            <w:rFonts w:ascii="Arial" w:hAnsi="Arial"/>
            <w:color w:val="FF0000"/>
            <w:u w:color="FF0000"/>
          </w:rPr>
          <w:delText xml:space="preserve"> </w:delText>
        </w:r>
        <w:r w:rsidDel="000B3778">
          <w:rPr>
            <w:rFonts w:ascii="Arial" w:hAnsi="Arial"/>
          </w:rPr>
          <w:delText xml:space="preserve">Branch lengths were estimated for each locus independently and then averaged, weighted by gene length. Branch lengths were estimated using RAxML </w:delText>
        </w:r>
        <w:r w:rsidDel="000B3778">
          <w:rPr>
            <w:rFonts w:ascii="Arial" w:eastAsia="Arial" w:hAnsi="Arial" w:cs="Arial"/>
          </w:rPr>
          <w:fldChar w:fldCharType="begin"/>
        </w:r>
        <w:r w:rsidR="00372E33" w:rsidDel="000B3778">
          <w:rPr>
            <w:rFonts w:ascii="Arial" w:eastAsia="Arial" w:hAnsi="Arial" w:cs="Arial"/>
          </w:rPr>
          <w:delInstrText xml:space="preserve"> ADDIN EN.CITE &lt;EndNote&gt;&lt;Cite&gt;&lt;Author&gt;Stamatakis&lt;/Author&gt;&lt;Year&gt;2006&lt;/Year&gt;&lt;RecNum&gt;671&lt;/RecNum&gt;&lt;DisplayText&gt;(Stamatakis 2006)&lt;/DisplayText&gt;&lt;record&gt;&lt;rec-number&gt;671&lt;/rec-number&gt;&lt;foreign-keys&gt;&lt;key app="EN" db-id="95s0te0p99tv5oeffsnveep9rserdvvrxvx2" timestamp="1603569060"&gt;671&lt;/key&gt;&lt;/foreign-keys&gt;&lt;ref-type name="Journal Article"&gt;17&lt;/ref-type&gt;&lt;contributors&gt;&lt;authors&gt;&lt;author&gt;Stamatakis, Alexandros&lt;/author&gt;&lt;/authors&gt;&lt;/contributors&gt;&lt;titles&gt;&lt;title&gt;RAxML-VI-HPC: maximum likelihood-based phylogenetic analyses with thousands of taxa and mixed models&lt;/title&gt;&lt;secondary-title&gt;Bioinformatics&lt;/secondary-title&gt;&lt;/titles&gt;&lt;pages&gt;2688-2690&lt;/pages&gt;&lt;volume&gt;22&lt;/volume&gt;&lt;number&gt;21&lt;/number&gt;&lt;dates&gt;&lt;year&gt;2006&lt;/year&gt;&lt;/dates&gt;&lt;isbn&gt;1367-4803&lt;/isbn&gt;&lt;urls&gt;&lt;related-urls&gt;&lt;url&gt;https://doi.org/10.1093/bioinformatics/btl446&lt;/url&gt;&lt;/related-urls&gt;&lt;/urls&gt;&lt;electronic-resource-num&gt;10.1093/bioinformatics/btl446&lt;/electronic-resource-num&gt;&lt;access-date&gt;10/24/2020&lt;/access-date&gt;&lt;/record&gt;&lt;/Cite&gt;&lt;/EndNote&gt;</w:delInstrText>
        </w:r>
        <w:r w:rsidDel="000B3778">
          <w:rPr>
            <w:rFonts w:ascii="Arial" w:eastAsia="Arial" w:hAnsi="Arial" w:cs="Arial"/>
          </w:rPr>
          <w:fldChar w:fldCharType="separate"/>
        </w:r>
        <w:r w:rsidDel="000B3778">
          <w:rPr>
            <w:rFonts w:ascii="Arial" w:hAnsi="Arial"/>
            <w:noProof/>
          </w:rPr>
          <w:delText>(Stamatakis 2006)</w:delText>
        </w:r>
        <w:r w:rsidDel="000B3778">
          <w:rPr>
            <w:rFonts w:ascii="Arial" w:eastAsia="Arial" w:hAnsi="Arial" w:cs="Arial"/>
          </w:rPr>
          <w:fldChar w:fldCharType="end"/>
        </w:r>
        <w:r w:rsidDel="000B3778">
          <w:rPr>
            <w:rFonts w:ascii="Arial" w:hAnsi="Arial"/>
            <w:color w:val="FF0000"/>
            <w:u w:color="FF0000"/>
          </w:rPr>
          <w:delText xml:space="preserve"> </w:delText>
        </w:r>
        <w:r w:rsidDel="000B3778">
          <w:rPr>
            <w:rFonts w:ascii="Arial" w:hAnsi="Arial"/>
          </w:rPr>
          <w:delText xml:space="preserve">using the best-fit (AIC) model of nucleotide substitution in ModelTest 3.6 </w:delText>
        </w:r>
        <w:r w:rsidDel="000B3778">
          <w:rPr>
            <w:rFonts w:ascii="Arial" w:eastAsia="Arial" w:hAnsi="Arial" w:cs="Arial"/>
          </w:rPr>
          <w:fldChar w:fldCharType="begin"/>
        </w:r>
        <w:r w:rsidR="00372E33" w:rsidDel="000B3778">
          <w:rPr>
            <w:rFonts w:ascii="Arial" w:eastAsia="Arial" w:hAnsi="Arial" w:cs="Arial"/>
          </w:rPr>
          <w:delInstrText xml:space="preserve"> ADDIN EN.CITE &lt;EndNote&gt;&lt;Cite&gt;&lt;Author&gt;Posada&lt;/Author&gt;&lt;Year&gt;1998&lt;/Year&gt;&lt;RecNum&gt;672&lt;/RecNum&gt;&lt;DisplayText&gt;(Posada and Crandall 1998)&lt;/DisplayText&gt;&lt;record&gt;&lt;rec-number&gt;672&lt;/rec-number&gt;&lt;foreign-keys&gt;&lt;key app="EN" db-id="95s0te0p99tv5oeffsnveep9rserdvvrxvx2" timestamp="1603569158"&gt;672&lt;/key&gt;&lt;/foreign-keys&gt;&lt;ref-type name="Journal Article"&gt;17&lt;/ref-type&gt;&lt;contributors&gt;&lt;authors&gt;&lt;author&gt;Posada, D.&lt;/author&gt;&lt;author&gt;Crandall, K. A.&lt;/author&gt;&lt;/authors&gt;&lt;/contributors&gt;&lt;titles&gt;&lt;title&gt;MODELTEST: testing the model of DNA substitution&lt;/title&gt;&lt;secondary-title&gt;Bioinformatics&lt;/secondary-title&gt;&lt;/titles&gt;&lt;pages&gt;817-818&lt;/pages&gt;&lt;volume&gt;14&lt;/volume&gt;&lt;number&gt;9&lt;/number&gt;&lt;dates&gt;&lt;year&gt;1998&lt;/year&gt;&lt;/dates&gt;&lt;isbn&gt;1367-4803&lt;/isbn&gt;&lt;urls&gt;&lt;related-urls&gt;&lt;url&gt;https://doi.org/10.1093/bioinformatics/14.9.817&lt;/url&gt;&lt;/related-urls&gt;&lt;/urls&gt;&lt;electronic-resource-num&gt;10.1093/bioinformatics/14.9.817&lt;/electronic-resource-num&gt;&lt;access-date&gt;10/24/2020&lt;/access-date&gt;&lt;/record&gt;&lt;/Cite&gt;&lt;/EndNote&gt;</w:delInstrText>
        </w:r>
        <w:r w:rsidDel="000B3778">
          <w:rPr>
            <w:rFonts w:ascii="Arial" w:eastAsia="Arial" w:hAnsi="Arial" w:cs="Arial"/>
          </w:rPr>
          <w:fldChar w:fldCharType="separate"/>
        </w:r>
        <w:r w:rsidDel="000B3778">
          <w:rPr>
            <w:rFonts w:ascii="Arial" w:hAnsi="Arial"/>
            <w:noProof/>
          </w:rPr>
          <w:delText>(Posada and Crandall 1998)</w:delText>
        </w:r>
        <w:r w:rsidDel="000B3778">
          <w:rPr>
            <w:rFonts w:ascii="Arial" w:eastAsia="Arial" w:hAnsi="Arial" w:cs="Arial"/>
          </w:rPr>
          <w:fldChar w:fldCharType="end"/>
        </w:r>
        <w:r w:rsidDel="000B3778">
          <w:rPr>
            <w:rFonts w:ascii="Arial" w:hAnsi="Arial"/>
          </w:rPr>
          <w:delText xml:space="preserve">, with Cyt-b partitioned by codon. The resulting tree was ultrametricized using penalized likelihood implemented in r8s with the truncated Newton algorithm and cross validation to select the optimal smoothing parameter value </w:delText>
        </w:r>
        <w:r w:rsidDel="000B3778">
          <w:rPr>
            <w:rFonts w:ascii="Arial" w:eastAsia="Arial" w:hAnsi="Arial" w:cs="Arial"/>
          </w:rPr>
          <w:fldChar w:fldCharType="begin"/>
        </w:r>
        <w:r w:rsidR="00372E33" w:rsidDel="000B3778">
          <w:rPr>
            <w:rFonts w:ascii="Arial" w:eastAsia="Arial" w:hAnsi="Arial" w:cs="Arial"/>
          </w:rPr>
          <w:delInstrText xml:space="preserve"> ADDIN EN.CITE &lt;EndNote&gt;&lt;Cite&gt;&lt;Author&gt;Sanderson&lt;/Author&gt;&lt;Year&gt;2003&lt;/Year&gt;&lt;RecNum&gt;673&lt;/RecNum&gt;&lt;DisplayText&gt;(Sanderson 2003)&lt;/DisplayText&gt;&lt;record&gt;&lt;rec-number&gt;673&lt;/rec-number&gt;&lt;foreign-keys&gt;&lt;key app="EN" db-id="95s0te0p99tv5oeffsnveep9rserdvvrxvx2" timestamp="1603569269"&gt;673&lt;/key&gt;&lt;/foreign-keys&gt;&lt;ref-type name="Journal Article"&gt;17&lt;/ref-type&gt;&lt;contributors&gt;&lt;authors&gt;&lt;author&gt;Sanderson, Michael J.&lt;/author&gt;&lt;/authors&gt;&lt;/contributors&gt;&lt;titles&gt;&lt;title&gt;r8s: inferring absolute rates of molecular evolution and divergence times in the absence of a molecular clock&lt;/title&gt;&lt;secondary-title&gt;Bioinformatics&lt;/secondary-title&gt;&lt;/titles&gt;&lt;pages&gt;301-302&lt;/pages&gt;&lt;volume&gt;19&lt;/volume&gt;&lt;number&gt;2&lt;/number&gt;&lt;dates&gt;&lt;year&gt;2003&lt;/year&gt;&lt;/dates&gt;&lt;isbn&gt;1367-4803&lt;/isbn&gt;&lt;urls&gt;&lt;related-urls&gt;&lt;url&gt;https://doi.org/10.1093/bioinformatics/19.2.301&lt;/url&gt;&lt;/related-urls&gt;&lt;/urls&gt;&lt;electronic-resource-num&gt;10.1093/bioinformatics/19.2.301&lt;/electronic-resource-num&gt;&lt;access-date&gt;10/24/2020&lt;/access-date&gt;&lt;/record&gt;&lt;/Cite&gt;&lt;/EndNote&gt;</w:delInstrText>
        </w:r>
        <w:r w:rsidDel="000B3778">
          <w:rPr>
            <w:rFonts w:ascii="Arial" w:eastAsia="Arial" w:hAnsi="Arial" w:cs="Arial"/>
          </w:rPr>
          <w:fldChar w:fldCharType="separate"/>
        </w:r>
        <w:r w:rsidDel="000B3778">
          <w:rPr>
            <w:rFonts w:ascii="Arial" w:hAnsi="Arial"/>
            <w:noProof/>
          </w:rPr>
          <w:delText>(Sanderson 2003)</w:delText>
        </w:r>
        <w:r w:rsidDel="000B3778">
          <w:rPr>
            <w:rFonts w:ascii="Arial" w:eastAsia="Arial" w:hAnsi="Arial" w:cs="Arial"/>
          </w:rPr>
          <w:fldChar w:fldCharType="end"/>
        </w:r>
        <w:r w:rsidDel="000B3778">
          <w:rPr>
            <w:rFonts w:ascii="Arial" w:hAnsi="Arial"/>
          </w:rPr>
          <w:delText>.</w:delText>
        </w:r>
        <w:r w:rsidDel="000B3778">
          <w:rPr>
            <w:rFonts w:ascii="Arial" w:hAnsi="Arial"/>
            <w:shd w:val="clear" w:color="auto" w:fill="FFFF00"/>
          </w:rPr>
          <w:delText xml:space="preserve"> </w:delText>
        </w:r>
      </w:del>
    </w:p>
    <w:p w14:paraId="0113B1C9" w14:textId="77777777" w:rsidR="00920340" w:rsidRDefault="00920340">
      <w:pPr>
        <w:pStyle w:val="BodyA"/>
        <w:spacing w:line="480" w:lineRule="auto"/>
        <w:rPr>
          <w:rFonts w:ascii="Arial" w:eastAsia="Arial" w:hAnsi="Arial" w:cs="Arial"/>
        </w:rPr>
      </w:pPr>
    </w:p>
    <w:p w14:paraId="0113B1CA" w14:textId="77777777" w:rsidR="00920340" w:rsidRDefault="00ED3508">
      <w:pPr>
        <w:pStyle w:val="BodyA"/>
        <w:spacing w:line="480" w:lineRule="auto"/>
        <w:rPr>
          <w:rFonts w:ascii="Arial" w:eastAsia="Arial" w:hAnsi="Arial" w:cs="Arial"/>
        </w:rPr>
      </w:pPr>
      <w:r>
        <w:rPr>
          <w:rFonts w:ascii="Arial" w:hAnsi="Arial"/>
          <w:i/>
          <w:iCs/>
        </w:rPr>
        <w:t>Models of Genome Size Evolution</w:t>
      </w:r>
    </w:p>
    <w:p w14:paraId="0113B1CB" w14:textId="77777777" w:rsidR="00920340" w:rsidRDefault="00920340">
      <w:pPr>
        <w:pStyle w:val="BodyA"/>
        <w:spacing w:line="480" w:lineRule="auto"/>
        <w:rPr>
          <w:rFonts w:ascii="Arial" w:eastAsia="Arial" w:hAnsi="Arial" w:cs="Arial"/>
        </w:rPr>
      </w:pPr>
    </w:p>
    <w:p w14:paraId="0113B1CD" w14:textId="51A61F37" w:rsidR="00920340" w:rsidRDefault="00ED3508">
      <w:pPr>
        <w:pStyle w:val="BodyA"/>
        <w:spacing w:line="480" w:lineRule="auto"/>
        <w:rPr>
          <w:rFonts w:ascii="Arial" w:eastAsia="Arial" w:hAnsi="Arial" w:cs="Arial"/>
        </w:rPr>
      </w:pPr>
      <w:r>
        <w:rPr>
          <w:rFonts w:ascii="Arial" w:eastAsia="Arial" w:hAnsi="Arial" w:cs="Arial"/>
        </w:rPr>
        <w:t>We modeled genome size evolution using both Brownian motion (BM) and Ornstein-</w:t>
      </w:r>
      <w:proofErr w:type="spellStart"/>
      <w:r>
        <w:rPr>
          <w:rFonts w:ascii="Arial" w:eastAsia="Arial" w:hAnsi="Arial" w:cs="Arial"/>
        </w:rPr>
        <w:t>U</w:t>
      </w:r>
      <w:ins w:id="191" w:author="Clay Cressler" w:date="2021-11-01T11:09:00Z">
        <w:r w:rsidR="0095332B">
          <w:rPr>
            <w:rFonts w:ascii="Arial" w:eastAsia="Arial" w:hAnsi="Arial" w:cs="Arial"/>
          </w:rPr>
          <w:t>h</w:t>
        </w:r>
      </w:ins>
      <w:del w:id="192" w:author="Clay Cressler" w:date="2021-11-01T11:09:00Z">
        <w:r w:rsidDel="0095332B">
          <w:rPr>
            <w:rFonts w:ascii="Arial" w:eastAsia="Arial" w:hAnsi="Arial" w:cs="Arial"/>
          </w:rPr>
          <w:delText>h</w:delText>
        </w:r>
      </w:del>
      <w:r>
        <w:rPr>
          <w:rFonts w:ascii="Arial" w:eastAsia="Arial" w:hAnsi="Arial" w:cs="Arial"/>
        </w:rPr>
        <w:t>lenbeck</w:t>
      </w:r>
      <w:proofErr w:type="spellEnd"/>
      <w:r>
        <w:rPr>
          <w:rFonts w:ascii="Arial" w:eastAsia="Arial" w:hAnsi="Arial" w:cs="Arial"/>
        </w:rPr>
        <w:t xml:space="preserve"> (OU) models of evolution </w:t>
      </w:r>
      <w:r>
        <w:rPr>
          <w:rFonts w:ascii="Arial" w:eastAsia="Arial" w:hAnsi="Arial" w:cs="Arial"/>
          <w:lang w:val="da-DK"/>
        </w:rPr>
        <w:fldChar w:fldCharType="begin">
          <w:fldData xml:space="preserve">PEVuZE5vdGU+PENpdGU+PEF1dGhvcj5IYW5zZW48L0F1dGhvcj48WWVhcj4xOTk3PC9ZZWFyPjxS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</w:fldData>
        </w:fldChar>
      </w:r>
      <w:r w:rsidR="00A32B64">
        <w:rPr>
          <w:rFonts w:ascii="Arial" w:eastAsia="Arial" w:hAnsi="Arial" w:cs="Arial"/>
          <w:lang w:val="da-DK"/>
        </w:rPr>
        <w:instrText xml:space="preserve"> ADDIN EN.CITE </w:instrText>
      </w:r>
      <w:r w:rsidR="00A32B64">
        <w:rPr>
          <w:rFonts w:ascii="Arial" w:eastAsia="Arial" w:hAnsi="Arial" w:cs="Arial"/>
          <w:lang w:val="da-DK"/>
        </w:rPr>
        <w:fldChar w:fldCharType="begin">
          <w:fldData xml:space="preserve">PEVuZE5vdGU+PENpdGU+PEF1dGhvcj5IYW5zZW48L0F1dGhvcj48WWVhcj4xOTk3PC9ZZWFyPjxS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</w:fldData>
        </w:fldChar>
      </w:r>
      <w:r w:rsidR="00A32B64">
        <w:rPr>
          <w:rFonts w:ascii="Arial" w:eastAsia="Arial" w:hAnsi="Arial" w:cs="Arial"/>
          <w:lang w:val="da-DK"/>
        </w:rPr>
        <w:instrText xml:space="preserve"> ADDIN EN.CITE.DATA </w:instrText>
      </w:r>
      <w:r w:rsidR="00A32B64">
        <w:rPr>
          <w:rFonts w:ascii="Arial" w:eastAsia="Arial" w:hAnsi="Arial" w:cs="Arial"/>
          <w:lang w:val="da-DK"/>
        </w:rPr>
      </w:r>
      <w:r w:rsidR="00A32B64">
        <w:rPr>
          <w:rFonts w:ascii="Arial" w:eastAsia="Arial" w:hAnsi="Arial" w:cs="Arial"/>
          <w:lang w:val="da-DK"/>
        </w:rPr>
        <w:fldChar w:fldCharType="end"/>
      </w:r>
      <w:r>
        <w:rPr>
          <w:rFonts w:ascii="Arial" w:eastAsia="Arial" w:hAnsi="Arial" w:cs="Arial"/>
          <w:lang w:val="da-DK"/>
        </w:rPr>
      </w:r>
      <w:r>
        <w:rPr>
          <w:rFonts w:ascii="Arial" w:eastAsia="Arial" w:hAnsi="Arial" w:cs="Arial"/>
          <w:lang w:val="da-DK"/>
        </w:rPr>
        <w:fldChar w:fldCharType="separate"/>
      </w:r>
      <w:r>
        <w:rPr>
          <w:rFonts w:ascii="Arial" w:hAnsi="Arial"/>
          <w:noProof/>
          <w:lang w:val="da-DK"/>
        </w:rPr>
        <w:t>(Hansen 1997; Butler and King 2004; O'Meara, et al. 2006; Beaulieu, et al. 2012)</w:t>
      </w:r>
      <w:r>
        <w:rPr>
          <w:rFonts w:ascii="Arial" w:eastAsia="Arial" w:hAnsi="Arial" w:cs="Arial"/>
          <w:lang w:val="da-DK"/>
        </w:rPr>
        <w:fldChar w:fldCharType="end"/>
      </w:r>
      <w:r>
        <w:rPr>
          <w:rFonts w:ascii="Arial" w:hAnsi="Arial"/>
          <w:lang w:val="da-DK"/>
        </w:rPr>
        <w:t xml:space="preserve">. </w:t>
      </w:r>
      <w:r>
        <w:rPr>
          <w:rFonts w:ascii="Arial" w:hAnsi="Arial"/>
        </w:rPr>
        <w:t xml:space="preserve">As these models have been described previously, we cover them only briefly here. The BM model is the simplest stochastic model used in comparative analysis and has a single rate parameter σ, which can be thought of as a stochastic noise intensity parameter shared by all taxa and describing the magnitude of the independent random walks of the trait evolving along the branches of the phylogeny. This model predicts that across lineages, there will be no change in mean phenotype, but variance will grow through time as lineages wander over trait space, and the expected variance between two lineages will be proportional to the time since their divergence. Conceptually, the BM model may be a good candidate for purely stochastic genome size evolution if increases occur as frequently as decreases. </w:t>
      </w:r>
    </w:p>
    <w:p w14:paraId="0113B1CE" w14:textId="77777777" w:rsidR="00920340" w:rsidRDefault="00ED3508">
      <w:pPr>
        <w:pStyle w:val="BodyA"/>
        <w:spacing w:line="480" w:lineRule="auto"/>
        <w:rPr>
          <w:rFonts w:ascii="Arial" w:eastAsia="Arial" w:hAnsi="Arial" w:cs="Arial"/>
        </w:rPr>
      </w:pPr>
      <w:r>
        <w:rPr>
          <w:rFonts w:ascii="Arial" w:eastAsia="Arial" w:hAnsi="Arial" w:cs="Arial"/>
        </w:rPr>
        <w:tab/>
        <w:t>The multiple-rate BM model, introduced by O</w:t>
      </w:r>
      <w:r>
        <w:rPr>
          <w:rFonts w:ascii="Arial" w:hAnsi="Arial"/>
        </w:rPr>
        <w:t>’Meara, et al. (2006), allows different σ values across different portions of a phylogenetic tree. We use this model to represent changes in the rate of stochastic evolution accompanying changes in constraint resulting from shifts in life history regime. Under this model, lineages evolving under different regimes may differ in variance.</w:t>
      </w:r>
    </w:p>
    <w:p w14:paraId="0113B1CF" w14:textId="77777777" w:rsidR="00920340" w:rsidRDefault="00920340">
      <w:pPr>
        <w:pStyle w:val="BodyA"/>
        <w:spacing w:line="480" w:lineRule="auto"/>
        <w:rPr>
          <w:rFonts w:ascii="Arial" w:eastAsia="Arial" w:hAnsi="Arial" w:cs="Arial"/>
        </w:rPr>
      </w:pPr>
    </w:p>
    <w:p w14:paraId="0113B1D0" w14:textId="77777777" w:rsidR="00920340" w:rsidRDefault="00ED3508">
      <w:pPr>
        <w:pStyle w:val="BodyA"/>
        <w:spacing w:line="480" w:lineRule="auto"/>
        <w:rPr>
          <w:rFonts w:ascii="Arial" w:eastAsia="Arial" w:hAnsi="Arial" w:cs="Arial"/>
        </w:rPr>
      </w:pPr>
      <w:r>
        <w:rPr>
          <w:rFonts w:ascii="Arial" w:eastAsia="Arial" w:hAnsi="Arial" w:cs="Arial"/>
        </w:rPr>
        <w:tab/>
        <w:t xml:space="preserve">OU models generalize the BM model by including terms that allow the mean to shift as well as allowing variance to narrow. They include a deterministic component of </w:t>
      </w:r>
      <w:r>
        <w:rPr>
          <w:rFonts w:ascii="Arial" w:eastAsia="Arial" w:hAnsi="Arial" w:cs="Arial"/>
        </w:rPr>
        <w:lastRenderedPageBreak/>
        <w:t>trait evolution that models the tendency of the trait to move toward an equilibrium value. Mathematically, the model for trait evolution expressed as a differential equation is</w:t>
      </w:r>
    </w:p>
    <w:p w14:paraId="0113B1D1" w14:textId="77777777" w:rsidR="00920340" w:rsidRDefault="00920340">
      <w:pPr>
        <w:pStyle w:val="BodyA"/>
        <w:spacing w:line="480" w:lineRule="auto"/>
        <w:rPr>
          <w:rFonts w:ascii="Arial" w:eastAsia="Arial" w:hAnsi="Arial" w:cs="Arial"/>
        </w:rPr>
      </w:pPr>
    </w:p>
    <w:p w14:paraId="0113B1D2" w14:textId="25229C56" w:rsidR="00920340" w:rsidRDefault="00ED3508">
      <w:pPr>
        <w:pStyle w:val="BodyA"/>
        <w:spacing w:line="480" w:lineRule="auto"/>
        <w:jc w:val="center"/>
        <w:rPr>
          <w:rFonts w:ascii="Arial" w:eastAsia="Arial" w:hAnsi="Arial" w:cs="Arial"/>
        </w:rPr>
      </w:pPr>
      <m:oMath>
        <m:r>
          <w:rPr>
            <w:rFonts w:ascii="Cambria Math" w:hAnsi="Cambria Math"/>
            <w:sz w:val="28"/>
            <w:szCs w:val="28"/>
          </w:rPr>
          <m:t>dX(t)=α</m:t>
        </m:r>
        <m:r>
          <w:ins w:id="193" w:author="Clay Cressler" w:date="2021-11-01T11:10:00Z">
            <w:rPr>
              <w:rFonts w:ascii="Cambria Math" w:hAnsi="Cambria Math"/>
              <w:sz w:val="28"/>
              <w:szCs w:val="28"/>
            </w:rPr>
            <m:t>(t)</m:t>
          </w:ins>
        </m:r>
        <m:r>
          <w:rPr>
            <w:rFonts w:ascii="Cambria Math" w:hAnsi="Cambria Math"/>
            <w:sz w:val="28"/>
            <w:szCs w:val="28"/>
          </w:rPr>
          <m:t>(θ(t)-X(t))+σ</m:t>
        </m:r>
        <m:r>
          <w:ins w:id="194" w:author="Clay Cressler" w:date="2021-11-01T11:10:00Z">
            <w:rPr>
              <w:rFonts w:ascii="Cambria Math" w:hAnsi="Cambria Math"/>
              <w:sz w:val="28"/>
              <w:szCs w:val="28"/>
            </w:rPr>
            <m:t>(t)</m:t>
          </w:ins>
        </m:r>
        <m:r>
          <w:rPr>
            <w:rFonts w:ascii="Cambria Math" w:hAnsi="Cambria Math"/>
            <w:sz w:val="28"/>
            <w:szCs w:val="28"/>
          </w:rPr>
          <m:t>dB(t)</m:t>
        </m:r>
      </m:oMath>
      <w:r>
        <w:rPr>
          <w:rFonts w:ascii="Arial" w:hAnsi="Arial"/>
        </w:rPr>
        <w:t xml:space="preserve">, </w:t>
      </w:r>
    </w:p>
    <w:p w14:paraId="0113B1D3" w14:textId="77777777" w:rsidR="00920340" w:rsidRDefault="00920340">
      <w:pPr>
        <w:pStyle w:val="BodyA"/>
        <w:spacing w:line="480" w:lineRule="auto"/>
        <w:rPr>
          <w:rFonts w:ascii="Arial" w:eastAsia="Arial" w:hAnsi="Arial" w:cs="Arial"/>
        </w:rPr>
      </w:pPr>
    </w:p>
    <w:p w14:paraId="0113B1D4" w14:textId="23BAA317" w:rsidR="00920340" w:rsidRDefault="00ED3508">
      <w:pPr>
        <w:pStyle w:val="BodyA"/>
        <w:spacing w:line="480" w:lineRule="auto"/>
        <w:rPr>
          <w:rFonts w:ascii="Arial" w:eastAsia="Arial" w:hAnsi="Arial" w:cs="Arial"/>
        </w:rPr>
      </w:pPr>
      <w:r>
        <w:rPr>
          <w:rFonts w:ascii="Arial" w:hAnsi="Arial"/>
        </w:rPr>
        <w:t xml:space="preserve">where </w:t>
      </w:r>
      <m:oMath>
        <m:r>
          <w:rPr>
            <w:rFonts w:ascii="Cambria Math" w:hAnsi="Cambria Math"/>
            <w:sz w:val="29"/>
            <w:szCs w:val="29"/>
          </w:rPr>
          <m:t>θ(t)</m:t>
        </m:r>
      </m:oMath>
      <w:r>
        <w:rPr>
          <w:rFonts w:ascii="Arial" w:hAnsi="Arial"/>
        </w:rPr>
        <w:t xml:space="preserve"> is the deterministic equilibrium for the trait at time </w:t>
      </w:r>
      <w:r>
        <w:rPr>
          <w:rFonts w:ascii="Arial" w:hAnsi="Arial"/>
          <w:i/>
          <w:iCs/>
        </w:rPr>
        <w:t>t</w:t>
      </w:r>
      <w:r>
        <w:rPr>
          <w:rFonts w:ascii="Arial" w:hAnsi="Arial"/>
        </w:rPr>
        <w:t xml:space="preserve"> and </w:t>
      </w:r>
      <m:oMath>
        <m:r>
          <w:rPr>
            <w:rFonts w:ascii="Cambria Math" w:hAnsi="Cambria Math"/>
            <w:sz w:val="30"/>
            <w:szCs w:val="30"/>
          </w:rPr>
          <m:t>α</m:t>
        </m:r>
        <m:r>
          <w:ins w:id="195" w:author="Clay Cressler" w:date="2021-11-01T11:10:00Z">
            <w:rPr>
              <w:rFonts w:ascii="Cambria Math" w:hAnsi="Cambria Math"/>
              <w:sz w:val="30"/>
              <w:szCs w:val="30"/>
            </w:rPr>
            <m:t>(t)</m:t>
          </w:ins>
        </m:r>
      </m:oMath>
      <w:r>
        <w:rPr>
          <w:rFonts w:ascii="Arial" w:hAnsi="Arial"/>
        </w:rPr>
        <w:t xml:space="preserve"> is an evolutionary rate describing the </w:t>
      </w:r>
      <w:r>
        <w:rPr>
          <w:rFonts w:ascii="Arial" w:hAnsi="Arial"/>
          <w:i/>
          <w:iCs/>
        </w:rPr>
        <w:t>strength of the deterministic pull (</w:t>
      </w:r>
      <w:proofErr w:type="gramStart"/>
      <w:r>
        <w:rPr>
          <w:rFonts w:ascii="Arial" w:hAnsi="Arial"/>
          <w:i/>
          <w:iCs/>
        </w:rPr>
        <w:t>e.g.</w:t>
      </w:r>
      <w:proofErr w:type="gramEnd"/>
      <w:r>
        <w:rPr>
          <w:rFonts w:ascii="Arial" w:hAnsi="Arial"/>
          <w:i/>
          <w:iCs/>
        </w:rPr>
        <w:t xml:space="preserve"> selection)</w:t>
      </w:r>
      <w:r>
        <w:rPr>
          <w:rFonts w:ascii="Arial" w:hAnsi="Arial"/>
        </w:rPr>
        <w:t xml:space="preserve"> towards that equilibrium along a branch of a tree. Hypotheses regarding trait evolution are specified by painting “regimes” on the tree to indicate where these parameters are expected to shift. The simplest OU models allow multiple equilibria leading to the evolution of differences in mean phenotype across regimes</w:t>
      </w:r>
      <w:ins w:id="196" w:author="Clay Cressler" w:date="2021-11-01T11:12:00Z">
        <w:r w:rsidR="0095332B">
          <w:rPr>
            <w:rFonts w:ascii="Arial" w:hAnsi="Arial"/>
          </w:rPr>
          <w:t xml:space="preserve">, so that </w:t>
        </w:r>
      </w:ins>
      <m:oMath>
        <m:r>
          <w:ins w:id="197" w:author="Clay Cressler" w:date="2021-11-01T11:12:00Z">
            <w:rPr>
              <w:rFonts w:ascii="Cambria Math" w:hAnsi="Cambria Math"/>
            </w:rPr>
            <m:t>θ(t)</m:t>
          </w:ins>
        </m:r>
      </m:oMath>
      <w:ins w:id="198" w:author="Clay Cressler" w:date="2021-11-01T11:12:00Z">
        <w:r w:rsidR="0095332B">
          <w:rPr>
            <w:rFonts w:ascii="Arial" w:hAnsi="Arial"/>
          </w:rPr>
          <w:t xml:space="preserve"> varies with time, but selection</w:t>
        </w:r>
      </w:ins>
      <w:ins w:id="199" w:author="Clay Cressler" w:date="2021-11-01T11:13:00Z">
        <w:r w:rsidR="0095332B">
          <w:rPr>
            <w:rFonts w:ascii="Arial" w:hAnsi="Arial"/>
          </w:rPr>
          <w:t xml:space="preserve"> strength and noise intensity are constant (</w:t>
        </w:r>
      </w:ins>
      <m:oMath>
        <m:r>
          <w:ins w:id="200" w:author="Clay Cressler" w:date="2021-11-01T11:12:00Z">
            <w:rPr>
              <w:rFonts w:ascii="Cambria Math" w:hAnsi="Cambria Math"/>
            </w:rPr>
            <m:t>α</m:t>
          </w:ins>
        </m:r>
        <m:d>
          <m:dPr>
            <m:ctrlPr>
              <w:ins w:id="201" w:author="Clay Cressler" w:date="2021-11-01T11:12:00Z">
                <w:rPr>
                  <w:rFonts w:ascii="Cambria Math" w:hAnsi="Cambria Math"/>
                  <w:i/>
                </w:rPr>
              </w:ins>
            </m:ctrlPr>
          </m:dPr>
          <m:e>
            <m:r>
              <w:ins w:id="202" w:author="Clay Cressler" w:date="2021-11-01T11:12:00Z">
                <w:rPr>
                  <w:rFonts w:ascii="Cambria Math" w:hAnsi="Cambria Math"/>
                </w:rPr>
                <m:t>t</m:t>
              </w:ins>
            </m:r>
          </m:e>
        </m:d>
        <m:r>
          <w:ins w:id="203" w:author="Clay Cressler" w:date="2021-11-01T11:12:00Z">
            <w:rPr>
              <w:rFonts w:ascii="Cambria Math" w:hAnsi="Cambria Math"/>
            </w:rPr>
            <m:t>=α</m:t>
          </w:ins>
        </m:r>
      </m:oMath>
      <w:ins w:id="204" w:author="Clay Cressler" w:date="2021-11-01T11:12:00Z">
        <w:r w:rsidR="0095332B">
          <w:rPr>
            <w:rFonts w:ascii="Arial" w:hAnsi="Arial"/>
          </w:rPr>
          <w:t xml:space="preserve"> and </w:t>
        </w:r>
      </w:ins>
      <m:oMath>
        <m:r>
          <w:ins w:id="205" w:author="Clay Cressler" w:date="2021-11-01T11:12:00Z">
            <w:rPr>
              <w:rFonts w:ascii="Cambria Math" w:hAnsi="Cambria Math"/>
            </w:rPr>
            <m:t>σ</m:t>
          </w:ins>
        </m:r>
        <m:d>
          <m:dPr>
            <m:ctrlPr>
              <w:ins w:id="206" w:author="Clay Cressler" w:date="2021-11-01T11:12:00Z">
                <w:rPr>
                  <w:rFonts w:ascii="Cambria Math" w:hAnsi="Cambria Math"/>
                  <w:i/>
                </w:rPr>
              </w:ins>
            </m:ctrlPr>
          </m:dPr>
          <m:e>
            <m:r>
              <w:ins w:id="207" w:author="Clay Cressler" w:date="2021-11-01T11:12:00Z">
                <w:rPr>
                  <w:rFonts w:ascii="Cambria Math" w:hAnsi="Cambria Math"/>
                </w:rPr>
                <m:t>t</m:t>
              </w:ins>
            </m:r>
          </m:e>
        </m:d>
        <m:r>
          <w:ins w:id="208" w:author="Clay Cressler" w:date="2021-11-01T11:12:00Z">
            <w:rPr>
              <w:rFonts w:ascii="Cambria Math" w:hAnsi="Cambria Math"/>
            </w:rPr>
            <m:t>=σ</m:t>
          </w:ins>
        </m:r>
      </m:oMath>
      <w:ins w:id="209" w:author="Clay Cressler" w:date="2021-11-01T11:13:00Z">
        <w:r w:rsidR="0095332B">
          <w:rPr>
            <w:rFonts w:ascii="Arial" w:hAnsi="Arial"/>
          </w:rPr>
          <w:t>)</w:t>
        </w:r>
      </w:ins>
      <w:r>
        <w:rPr>
          <w:rFonts w:ascii="Arial" w:hAnsi="Arial"/>
        </w:rPr>
        <w:t xml:space="preserve"> </w:t>
      </w:r>
      <w:r w:rsidR="008866D2">
        <w:rPr>
          <w:rFonts w:ascii="Arial" w:hAnsi="Arial"/>
        </w:rPr>
        <w:fldChar w:fldCharType="begin">
          <w:fldData xml:space="preserve">PEVuZE5vdGU+PENpdGU+PEF1dGhvcj5CdXRsZXI8L0F1dGhvcj48WWVhcj4yMDA0PC9ZZWFyPjxS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</w:fldData>
        </w:fldChar>
      </w:r>
      <w:r w:rsidR="00A32B64">
        <w:rPr>
          <w:rFonts w:ascii="Arial" w:hAnsi="Arial"/>
        </w:rPr>
        <w:instrText xml:space="preserve"> ADDIN EN.CITE </w:instrText>
      </w:r>
      <w:r w:rsidR="00A32B64">
        <w:rPr>
          <w:rFonts w:ascii="Arial" w:hAnsi="Arial"/>
        </w:rPr>
        <w:fldChar w:fldCharType="begin">
          <w:fldData xml:space="preserve">PEVuZE5vdGU+PENpdGU+PEF1dGhvcj5CdXRsZXI8L0F1dGhvcj48WWVhcj4yMDA0PC9ZZWFyPjxS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</w:fldData>
        </w:fldChar>
      </w:r>
      <w:r w:rsidR="00A32B64">
        <w:rPr>
          <w:rFonts w:ascii="Arial" w:hAnsi="Arial"/>
        </w:rPr>
        <w:instrText xml:space="preserve"> ADDIN EN.CITE.DATA </w:instrText>
      </w:r>
      <w:r w:rsidR="00A32B64">
        <w:rPr>
          <w:rFonts w:ascii="Arial" w:hAnsi="Arial"/>
        </w:rPr>
      </w:r>
      <w:r w:rsidR="00A32B64">
        <w:rPr>
          <w:rFonts w:ascii="Arial" w:hAnsi="Arial"/>
        </w:rPr>
        <w:fldChar w:fldCharType="end"/>
      </w:r>
      <w:r w:rsidR="008866D2">
        <w:rPr>
          <w:rFonts w:ascii="Arial" w:hAnsi="Arial"/>
        </w:rPr>
      </w:r>
      <w:r w:rsidR="008866D2">
        <w:rPr>
          <w:rFonts w:ascii="Arial" w:hAnsi="Arial"/>
        </w:rPr>
        <w:fldChar w:fldCharType="separate"/>
      </w:r>
      <w:r w:rsidR="008866D2">
        <w:rPr>
          <w:rFonts w:ascii="Arial" w:hAnsi="Arial"/>
          <w:noProof/>
        </w:rPr>
        <w:t>(Hansen 1997; Butler and King 2004)</w:t>
      </w:r>
      <w:r w:rsidR="008866D2">
        <w:rPr>
          <w:rFonts w:ascii="Arial" w:hAnsi="Arial"/>
        </w:rPr>
        <w:fldChar w:fldCharType="end"/>
      </w:r>
      <w:r>
        <w:rPr>
          <w:rFonts w:ascii="Arial" w:hAnsi="Arial"/>
        </w:rPr>
        <w:t xml:space="preserve">; for example, in the current study, </w:t>
      </w:r>
      <w:r w:rsidR="00D6731F">
        <w:rPr>
          <w:rFonts w:ascii="Arial" w:hAnsi="Arial"/>
        </w:rPr>
        <w:softHyphen/>
      </w:r>
      <w:r w:rsidR="00D6731F">
        <w:rPr>
          <w:rFonts w:ascii="Arial" w:hAnsi="Arial"/>
        </w:rPr>
        <w:softHyphen/>
      </w:r>
      <w:r>
        <w:rPr>
          <w:rFonts w:ascii="Arial" w:hAnsi="Arial"/>
        </w:rPr>
        <w:t xml:space="preserve">separate equilibria </w:t>
      </w:r>
      <w:r w:rsidR="00D6731F">
        <w:rPr>
          <w:rFonts w:ascii="Arial" w:hAnsi="Arial"/>
        </w:rPr>
        <w:t xml:space="preserve">might </w:t>
      </w:r>
      <w:r>
        <w:rPr>
          <w:rFonts w:ascii="Arial" w:hAnsi="Arial"/>
        </w:rPr>
        <w:t xml:space="preserve">exist for </w:t>
      </w:r>
      <w:proofErr w:type="spellStart"/>
      <w:r>
        <w:rPr>
          <w:rFonts w:ascii="Arial" w:hAnsi="Arial"/>
        </w:rPr>
        <w:t>paedomorphs</w:t>
      </w:r>
      <w:proofErr w:type="spellEnd"/>
      <w:r>
        <w:rPr>
          <w:rFonts w:ascii="Arial" w:hAnsi="Arial"/>
        </w:rPr>
        <w:t xml:space="preserve">, </w:t>
      </w:r>
      <w:proofErr w:type="spellStart"/>
      <w:r>
        <w:rPr>
          <w:rFonts w:ascii="Arial" w:hAnsi="Arial"/>
        </w:rPr>
        <w:t>metamorphosers</w:t>
      </w:r>
      <w:proofErr w:type="spellEnd"/>
      <w:r>
        <w:rPr>
          <w:rFonts w:ascii="Arial" w:hAnsi="Arial"/>
        </w:rPr>
        <w:t xml:space="preserve">, and direct developers. Further model extensions also allow the strength of the deterministic pull and the stochastic noise intensity to vary across regimes </w:t>
      </w:r>
      <w:r>
        <w:rPr>
          <w:rFonts w:ascii="Arial" w:eastAsia="Arial" w:hAnsi="Arial" w:cs="Arial"/>
        </w:rPr>
        <w:fldChar w:fldCharType="begin"/>
      </w:r>
      <w:r w:rsidR="00A32B64">
        <w:rPr>
          <w:rFonts w:ascii="Arial" w:eastAsia="Arial" w:hAnsi="Arial" w:cs="Arial"/>
        </w:rPr>
        <w:instrText xml:space="preserve"> ADDIN EN.CITE &lt;EndNote&gt;&lt;Cite&gt;&lt;Author&gt;Beaulieu&lt;/Author&gt;&lt;Year&gt;2012&lt;/Year&gt;&lt;RecNum&gt;677&lt;/RecNum&gt;&lt;DisplayText&gt;(Beaulieu, et al. 2012)&lt;/DisplayText&gt;&lt;record&gt;&lt;rec-number&gt;677&lt;/rec-number&gt;&lt;foreign-keys&gt;&lt;key app="EN" db-id="95s0te0p99tv5oeffsnveep9rserdvvrxvx2" timestamp="1603569730"&gt;677&lt;/key&gt;&lt;/foreign-keys&gt;&lt;ref-type name="Journal Article"&gt;17&lt;/ref-type&gt;&lt;contributors&gt;&lt;authors&gt;&lt;author&gt;Beaulieu, Jeremy M.&lt;/author&gt;&lt;author&gt;Jhwueng, Dwueng-Chwuan&lt;/author&gt;&lt;author&gt;Boettiger, Carl&lt;/author&gt;&lt;author&gt;O’Meara,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keywords&gt;&lt;keyword&gt;Brownian motion&lt;/keyword&gt;&lt;keyword&gt;comparative method&lt;/keyword&gt;&lt;keyword&gt;continuous characters Hansen model&lt;/keyword&gt;&lt;keyword&gt;Ornstein–Uhlenbeck&lt;/keyword&gt;&lt;/keywords&gt;&lt;dates&gt;&lt;year&gt;2012&lt;/year&gt;&lt;pub-dates&gt;&lt;date&gt;2012/08/01&lt;/date&gt;&lt;/pub-dates&gt;&lt;/dates&gt;&lt;publisher&gt;John Wiley &amp;amp; Sons, Ltd&lt;/publisher&gt;&lt;isbn&gt;0014-3820&lt;/isbn&gt;&lt;urls&gt;&lt;related-urls&gt;&lt;url&gt;https://doi.org/10.1111/j.1558-5646.2012.01619.x&lt;/url&gt;&lt;/related-urls&gt;&lt;/urls&gt;&lt;electronic-resource-num&gt;10.1111/j.1558-5646.2012.01619.x&lt;/electronic-resource-num&gt;&lt;access-date&gt;2020/10/24&lt;/access-date&gt;&lt;/record&gt;&lt;/Cite&gt;&lt;/EndNote&gt;</w:instrText>
      </w:r>
      <w:r>
        <w:rPr>
          <w:rFonts w:ascii="Arial" w:eastAsia="Arial" w:hAnsi="Arial" w:cs="Arial"/>
        </w:rPr>
        <w:fldChar w:fldCharType="separate"/>
      </w:r>
      <w:r>
        <w:rPr>
          <w:rFonts w:ascii="Arial" w:hAnsi="Arial"/>
          <w:noProof/>
        </w:rPr>
        <w:t>(Beaulieu, et al. 2012)</w:t>
      </w:r>
      <w:r>
        <w:rPr>
          <w:rFonts w:ascii="Arial" w:eastAsia="Arial" w:hAnsi="Arial" w:cs="Arial"/>
        </w:rPr>
        <w:fldChar w:fldCharType="end"/>
      </w:r>
      <w:r>
        <w:rPr>
          <w:rFonts w:ascii="Arial" w:hAnsi="Arial"/>
        </w:rPr>
        <w:t xml:space="preserve">, as might be consistent with the lifting or imposition of constraints on genome size evolution. </w:t>
      </w:r>
    </w:p>
    <w:p w14:paraId="0113B1D5" w14:textId="558B22CB" w:rsidR="00920340" w:rsidRDefault="00ED3508">
      <w:pPr>
        <w:pStyle w:val="Default"/>
        <w:spacing w:before="0" w:line="480" w:lineRule="auto"/>
      </w:pPr>
      <w:r>
        <w:rPr>
          <w:rFonts w:ascii="Arial" w:eastAsia="Arial" w:hAnsi="Arial" w:cs="Arial"/>
        </w:rPr>
        <w:tab/>
        <w:t xml:space="preserve">We formalized </w:t>
      </w:r>
      <w:r>
        <w:rPr>
          <w:rFonts w:ascii="Arial" w:hAnsi="Arial"/>
        </w:rPr>
        <w:t xml:space="preserve">five hypotheses for how life history regime could constrain genome size evolution in salamanders: (1) </w:t>
      </w:r>
      <w:r>
        <w:rPr>
          <w:rStyle w:val="NoneA"/>
        </w:rPr>
        <w:t>Brownian motion: Genome size evolves by purely stochastic evolutionary processes with n</w:t>
      </w:r>
      <w:r w:rsidR="00ED650C">
        <w:rPr>
          <w:rStyle w:val="NoneA"/>
        </w:rPr>
        <w:t>either</w:t>
      </w:r>
      <w:r>
        <w:rPr>
          <w:rStyle w:val="NoneA"/>
        </w:rPr>
        <w:t xml:space="preserve"> constraint nor bias. (2) </w:t>
      </w:r>
      <w:r>
        <w:rPr>
          <w:i/>
          <w:iCs/>
        </w:rPr>
        <w:t>metamorphosis-other</w:t>
      </w:r>
      <w:r>
        <w:rPr>
          <w:rStyle w:val="NoneA"/>
        </w:rPr>
        <w:t xml:space="preserve">: Metamorphosis imposes a constraint on genome expansion that is distinct from the other life histories. (3) </w:t>
      </w:r>
      <w:r>
        <w:rPr>
          <w:i/>
          <w:iCs/>
        </w:rPr>
        <w:t>meta-</w:t>
      </w:r>
      <w:proofErr w:type="spellStart"/>
      <w:r>
        <w:rPr>
          <w:i/>
          <w:iCs/>
        </w:rPr>
        <w:t>paed</w:t>
      </w:r>
      <w:proofErr w:type="spellEnd"/>
      <w:r>
        <w:rPr>
          <w:i/>
          <w:iCs/>
        </w:rPr>
        <w:t>-dd</w:t>
      </w:r>
      <w:r>
        <w:rPr>
          <w:rStyle w:val="NoneA"/>
        </w:rPr>
        <w:t xml:space="preserve">: Metamorphosis, direct development, and </w:t>
      </w:r>
      <w:proofErr w:type="spellStart"/>
      <w:r>
        <w:rPr>
          <w:rStyle w:val="NoneA"/>
        </w:rPr>
        <w:t>paedomorphosis</w:t>
      </w:r>
      <w:proofErr w:type="spellEnd"/>
      <w:r>
        <w:rPr>
          <w:rStyle w:val="NoneA"/>
        </w:rPr>
        <w:t xml:space="preserve"> each impose distinct constraints on genome expansion. (4) </w:t>
      </w:r>
      <w:proofErr w:type="spellStart"/>
      <w:r>
        <w:rPr>
          <w:i/>
          <w:iCs/>
        </w:rPr>
        <w:lastRenderedPageBreak/>
        <w:t>meta</w:t>
      </w:r>
      <w:ins w:id="210" w:author="Clay Cressler" w:date="2021-11-01T11:13:00Z">
        <w:r w:rsidR="0095332B">
          <w:rPr>
            <w:i/>
            <w:iCs/>
            <w:vertAlign w:val="subscript"/>
          </w:rPr>
          <w:t>p</w:t>
        </w:r>
      </w:ins>
      <w:proofErr w:type="spellEnd"/>
      <w:del w:id="211" w:author="Clay Cressler" w:date="2021-11-01T11:13:00Z">
        <w:r w:rsidDel="0095332B">
          <w:rPr>
            <w:i/>
            <w:iCs/>
            <w:vertAlign w:val="subscript"/>
          </w:rPr>
          <w:delText>f</w:delText>
        </w:r>
      </w:del>
      <w:r>
        <w:rPr>
          <w:i/>
          <w:iCs/>
        </w:rPr>
        <w:t>-</w:t>
      </w:r>
      <w:proofErr w:type="spellStart"/>
      <w:r>
        <w:rPr>
          <w:i/>
          <w:iCs/>
        </w:rPr>
        <w:t>meta</w:t>
      </w:r>
      <w:r>
        <w:rPr>
          <w:i/>
          <w:iCs/>
          <w:vertAlign w:val="subscript"/>
        </w:rPr>
        <w:t>n</w:t>
      </w:r>
      <w:ins w:id="212" w:author="Clay Cressler" w:date="2021-11-01T11:13:00Z">
        <w:r w:rsidR="0095332B">
          <w:rPr>
            <w:i/>
            <w:iCs/>
            <w:vertAlign w:val="subscript"/>
          </w:rPr>
          <w:t>p</w:t>
        </w:r>
      </w:ins>
      <w:proofErr w:type="spellEnd"/>
      <w:del w:id="213" w:author="Clay Cressler" w:date="2021-11-01T11:13:00Z">
        <w:r w:rsidDel="0095332B">
          <w:rPr>
            <w:i/>
            <w:iCs/>
            <w:vertAlign w:val="subscript"/>
          </w:rPr>
          <w:delText>f</w:delText>
        </w:r>
      </w:del>
      <w:r>
        <w:rPr>
          <w:i/>
          <w:iCs/>
        </w:rPr>
        <w:t>-other</w:t>
      </w:r>
      <w:r>
        <w:rPr>
          <w:rStyle w:val="NoneA"/>
        </w:rPr>
        <w:t xml:space="preserve">: </w:t>
      </w:r>
      <w:del w:id="214" w:author="Clay Cressler" w:date="2021-11-01T11:13:00Z">
        <w:r w:rsidDel="0095332B">
          <w:rPr>
            <w:rStyle w:val="NoneA"/>
          </w:rPr>
          <w:delText xml:space="preserve">Feeding </w:delText>
        </w:r>
      </w:del>
      <w:r>
        <w:rPr>
          <w:rStyle w:val="NoneA"/>
        </w:rPr>
        <w:t>metamorphosis</w:t>
      </w:r>
      <w:ins w:id="215" w:author="Clay Cressler" w:date="2021-11-01T11:13:00Z">
        <w:r w:rsidR="0095332B">
          <w:rPr>
            <w:rStyle w:val="NoneA"/>
          </w:rPr>
          <w:t xml:space="preserve"> in plethodontids</w:t>
        </w:r>
      </w:ins>
      <w:r>
        <w:rPr>
          <w:rStyle w:val="NoneA"/>
        </w:rPr>
        <w:t xml:space="preserve"> (</w:t>
      </w:r>
      <w:proofErr w:type="spellStart"/>
      <w:r>
        <w:rPr>
          <w:i/>
          <w:iCs/>
        </w:rPr>
        <w:t>meta</w:t>
      </w:r>
      <w:ins w:id="216" w:author="Clay Cressler" w:date="2021-11-01T11:13:00Z">
        <w:r w:rsidR="0095332B">
          <w:rPr>
            <w:i/>
            <w:iCs/>
            <w:vertAlign w:val="subscript"/>
          </w:rPr>
          <w:t>p</w:t>
        </w:r>
      </w:ins>
      <w:proofErr w:type="spellEnd"/>
      <w:del w:id="217" w:author="Clay Cressler" w:date="2021-11-01T11:13:00Z">
        <w:r w:rsidDel="0095332B">
          <w:rPr>
            <w:i/>
            <w:iCs/>
            <w:vertAlign w:val="subscript"/>
          </w:rPr>
          <w:delText>f</w:delText>
        </w:r>
      </w:del>
      <w:r>
        <w:rPr>
          <w:rStyle w:val="NoneA"/>
        </w:rPr>
        <w:t xml:space="preserve">) </w:t>
      </w:r>
      <w:ins w:id="218" w:author="Clay Cressler" w:date="2021-11-01T11:13:00Z">
        <w:r w:rsidR="0095332B">
          <w:rPr>
            <w:rStyle w:val="NoneA"/>
          </w:rPr>
          <w:t>impos</w:t>
        </w:r>
      </w:ins>
      <w:ins w:id="219" w:author="Clay Cressler" w:date="2021-11-01T11:14:00Z">
        <w:r w:rsidR="0095332B">
          <w:rPr>
            <w:rStyle w:val="NoneA"/>
          </w:rPr>
          <w:t xml:space="preserve">es constraints on genome size evolution that are distinct from those experienced by non-plethodontid salamanders undergoing metamorphosis </w:t>
        </w:r>
      </w:ins>
      <w:del w:id="220" w:author="Clay Cressler" w:date="2021-11-01T11:14:00Z">
        <w:r w:rsidDel="0095332B">
          <w:rPr>
            <w:rStyle w:val="NoneA"/>
          </w:rPr>
          <w:delText xml:space="preserve">and non-feeding metamorphosis </w:delText>
        </w:r>
      </w:del>
      <w:r>
        <w:rPr>
          <w:rStyle w:val="NoneA"/>
        </w:rPr>
        <w:t>(</w:t>
      </w:r>
      <w:proofErr w:type="spellStart"/>
      <w:r>
        <w:rPr>
          <w:i/>
          <w:iCs/>
        </w:rPr>
        <w:t>meta</w:t>
      </w:r>
      <w:r>
        <w:rPr>
          <w:i/>
          <w:iCs/>
          <w:vertAlign w:val="subscript"/>
        </w:rPr>
        <w:t>n</w:t>
      </w:r>
      <w:del w:id="221" w:author="Clay Cressler" w:date="2021-11-01T11:15:00Z">
        <w:r w:rsidDel="0095332B">
          <w:rPr>
            <w:i/>
            <w:iCs/>
            <w:vertAlign w:val="subscript"/>
          </w:rPr>
          <w:delText>f</w:delText>
        </w:r>
      </w:del>
      <w:ins w:id="222" w:author="Clay Cressler" w:date="2021-11-01T11:15:00Z">
        <w:r w:rsidR="0095332B">
          <w:rPr>
            <w:i/>
            <w:iCs/>
            <w:vertAlign w:val="subscript"/>
          </w:rPr>
          <w:t>p</w:t>
        </w:r>
      </w:ins>
      <w:proofErr w:type="spellEnd"/>
      <w:r>
        <w:rPr>
          <w:rStyle w:val="NoneA"/>
        </w:rPr>
        <w:t>)</w:t>
      </w:r>
      <w:del w:id="223" w:author="Clay Cressler" w:date="2021-11-01T11:15:00Z">
        <w:r w:rsidDel="0095332B">
          <w:rPr>
            <w:rStyle w:val="NoneA"/>
          </w:rPr>
          <w:delText xml:space="preserve"> each impose constraints that are distinct from those experienced by salamander species </w:delText>
        </w:r>
        <w:r w:rsidR="00D6731F" w:rsidDel="0095332B">
          <w:rPr>
            <w:rStyle w:val="NoneA"/>
          </w:rPr>
          <w:delText>with</w:delText>
        </w:r>
        <w:r w:rsidDel="0095332B">
          <w:rPr>
            <w:rStyle w:val="NoneA"/>
          </w:rPr>
          <w:delText xml:space="preserve"> other life histories</w:delText>
        </w:r>
      </w:del>
      <w:r>
        <w:rPr>
          <w:rStyle w:val="NoneA"/>
        </w:rPr>
        <w:t xml:space="preserve">. (5) </w:t>
      </w:r>
      <w:proofErr w:type="spellStart"/>
      <w:r>
        <w:rPr>
          <w:i/>
          <w:iCs/>
        </w:rPr>
        <w:t>meta</w:t>
      </w:r>
      <w:ins w:id="224" w:author="Clay Cressler" w:date="2021-11-01T11:15:00Z">
        <w:r w:rsidR="0095332B">
          <w:rPr>
            <w:i/>
            <w:iCs/>
            <w:vertAlign w:val="subscript"/>
          </w:rPr>
          <w:t>p</w:t>
        </w:r>
      </w:ins>
      <w:proofErr w:type="spellEnd"/>
      <w:del w:id="225" w:author="Clay Cressler" w:date="2021-11-01T11:15:00Z">
        <w:r w:rsidDel="0095332B">
          <w:rPr>
            <w:i/>
            <w:iCs/>
            <w:vertAlign w:val="subscript"/>
          </w:rPr>
          <w:delText>f</w:delText>
        </w:r>
      </w:del>
      <w:r>
        <w:rPr>
          <w:i/>
          <w:iCs/>
        </w:rPr>
        <w:t>-</w:t>
      </w:r>
      <w:proofErr w:type="spellStart"/>
      <w:r>
        <w:rPr>
          <w:i/>
          <w:iCs/>
        </w:rPr>
        <w:t>meta</w:t>
      </w:r>
      <w:r>
        <w:rPr>
          <w:i/>
          <w:iCs/>
          <w:vertAlign w:val="subscript"/>
        </w:rPr>
        <w:t>n</w:t>
      </w:r>
      <w:ins w:id="226" w:author="Clay Cressler" w:date="2021-11-01T11:15:00Z">
        <w:r w:rsidR="0095332B">
          <w:rPr>
            <w:i/>
            <w:iCs/>
            <w:vertAlign w:val="subscript"/>
          </w:rPr>
          <w:t>p</w:t>
        </w:r>
      </w:ins>
      <w:proofErr w:type="spellEnd"/>
      <w:del w:id="227" w:author="Clay Cressler" w:date="2021-11-01T11:15:00Z">
        <w:r w:rsidDel="0095332B">
          <w:rPr>
            <w:i/>
            <w:iCs/>
            <w:vertAlign w:val="subscript"/>
          </w:rPr>
          <w:delText>f</w:delText>
        </w:r>
      </w:del>
      <w:r>
        <w:rPr>
          <w:i/>
          <w:iCs/>
        </w:rPr>
        <w:t>-</w:t>
      </w:r>
      <w:proofErr w:type="spellStart"/>
      <w:r>
        <w:rPr>
          <w:i/>
          <w:iCs/>
        </w:rPr>
        <w:t>paed</w:t>
      </w:r>
      <w:proofErr w:type="spellEnd"/>
      <w:r>
        <w:rPr>
          <w:i/>
          <w:iCs/>
        </w:rPr>
        <w:t>-dd</w:t>
      </w:r>
      <w:r>
        <w:rPr>
          <w:rStyle w:val="NoneA"/>
        </w:rPr>
        <w:t xml:space="preserve">: </w:t>
      </w:r>
      <w:del w:id="228" w:author="Clay Cressler" w:date="2021-11-01T11:15:00Z">
        <w:r w:rsidDel="0095332B">
          <w:rPr>
            <w:rStyle w:val="NoneA"/>
          </w:rPr>
          <w:delText>non-feeding metamorphic</w:delText>
        </w:r>
      </w:del>
      <w:ins w:id="229" w:author="Clay Cressler" w:date="2021-11-01T11:15:00Z">
        <w:r w:rsidR="0095332B">
          <w:rPr>
            <w:rStyle w:val="NoneA"/>
          </w:rPr>
          <w:t>metamorphosing plethodontid</w:t>
        </w:r>
      </w:ins>
      <w:r>
        <w:rPr>
          <w:rStyle w:val="NoneA"/>
        </w:rPr>
        <w:t xml:space="preserve"> species, </w:t>
      </w:r>
      <w:del w:id="230" w:author="Clay Cressler" w:date="2021-11-01T11:15:00Z">
        <w:r w:rsidDel="0095332B">
          <w:rPr>
            <w:rStyle w:val="NoneA"/>
          </w:rPr>
          <w:delText xml:space="preserve">feeding </w:delText>
        </w:r>
      </w:del>
      <w:ins w:id="231" w:author="Clay Cressler" w:date="2021-11-01T11:15:00Z">
        <w:r w:rsidR="0095332B">
          <w:rPr>
            <w:rStyle w:val="NoneA"/>
          </w:rPr>
          <w:t>metamorphosing non-plethodontid</w:t>
        </w:r>
      </w:ins>
      <w:del w:id="232" w:author="Clay Cressler" w:date="2021-11-01T11:15:00Z">
        <w:r w:rsidDel="0095332B">
          <w:rPr>
            <w:rStyle w:val="NoneA"/>
          </w:rPr>
          <w:delText>metamorphic</w:delText>
        </w:r>
      </w:del>
      <w:r>
        <w:rPr>
          <w:rStyle w:val="NoneA"/>
        </w:rPr>
        <w:t xml:space="preserve"> species, paedomorphic species, and direct-developing species each experience different levels of constraint on genome expansion.   </w:t>
      </w:r>
    </w:p>
    <w:p w14:paraId="0113B1D7" w14:textId="61C9D6A8" w:rsidR="00920340" w:rsidRDefault="00ED3508">
      <w:pPr>
        <w:pStyle w:val="BodyA"/>
        <w:spacing w:line="480" w:lineRule="auto"/>
        <w:rPr>
          <w:rFonts w:ascii="Arial" w:eastAsia="Arial" w:hAnsi="Arial" w:cs="Arial"/>
        </w:rPr>
      </w:pPr>
      <w:r>
        <w:rPr>
          <w:rFonts w:ascii="Arial" w:eastAsia="Arial" w:hAnsi="Arial" w:cs="Arial"/>
        </w:rPr>
        <w:tab/>
        <w:t xml:space="preserve">These five </w:t>
      </w:r>
      <w:r>
        <w:rPr>
          <w:rFonts w:ascii="Arial" w:hAnsi="Arial"/>
        </w:rPr>
        <w:t xml:space="preserve">biologically-inspired hypotheses are specified by fitting evolutionary models that allow their parameters to vary with life history regime. The simplest form allows the equilibrium to vary with life history regime while assuming the rates of evolution are constant across the phylogeny. Additional </w:t>
      </w:r>
      <w:proofErr w:type="spellStart"/>
      <w:r>
        <w:rPr>
          <w:rFonts w:ascii="Arial" w:hAnsi="Arial"/>
        </w:rPr>
        <w:t>subhypotheses</w:t>
      </w:r>
      <w:proofErr w:type="spellEnd"/>
      <w:r>
        <w:rPr>
          <w:rFonts w:ascii="Arial" w:hAnsi="Arial"/>
        </w:rPr>
        <w:t xml:space="preserve"> fit evolutionary models that vary stochastic noise intensity values (</w:t>
      </w:r>
      <m:oMath>
        <m:r>
          <w:rPr>
            <w:rFonts w:ascii="Cambria Math" w:hAnsi="Cambria Math"/>
            <w:sz w:val="28"/>
            <w:szCs w:val="28"/>
          </w:rPr>
          <m:t>σ</m:t>
        </m:r>
      </m:oMath>
      <w:r>
        <w:rPr>
          <w:rFonts w:ascii="Arial" w:hAnsi="Arial"/>
          <w:sz w:val="28"/>
          <w:szCs w:val="28"/>
        </w:rPr>
        <w:t>)</w:t>
      </w:r>
      <w:r>
        <w:rPr>
          <w:rFonts w:ascii="Arial" w:hAnsi="Arial"/>
        </w:rPr>
        <w:t>, and/or deterministic pull values (</w:t>
      </w:r>
      <m:oMath>
        <m:r>
          <w:rPr>
            <w:rFonts w:ascii="Cambria Math" w:hAnsi="Cambria Math"/>
            <w:sz w:val="30"/>
            <w:szCs w:val="30"/>
          </w:rPr>
          <m:t>α</m:t>
        </m:r>
      </m:oMath>
      <w:r>
        <w:rPr>
          <w:rFonts w:ascii="Arial" w:hAnsi="Arial"/>
          <w:sz w:val="30"/>
          <w:szCs w:val="30"/>
        </w:rPr>
        <w:t>)</w:t>
      </w:r>
      <w:r>
        <w:rPr>
          <w:rFonts w:ascii="Arial" w:hAnsi="Arial"/>
        </w:rPr>
        <w:t xml:space="preserve"> according to life history regime (Table 1).</w:t>
      </w:r>
      <w:r w:rsidR="00077D86">
        <w:rPr>
          <w:rFonts w:ascii="Arial" w:hAnsi="Arial"/>
        </w:rPr>
        <w:t xml:space="preserve"> </w:t>
      </w:r>
      <w:r>
        <w:rPr>
          <w:rFonts w:ascii="Arial" w:hAnsi="Arial"/>
        </w:rPr>
        <w:t>In all, we tested 21 models to explore life history constraints on genome size and model parameters (</w:t>
      </w:r>
      <w:del w:id="233" w:author="Clay Cressler" w:date="2021-11-01T11:17:00Z">
        <w:r w:rsidDel="0095332B">
          <w:rPr>
            <w:rFonts w:ascii="Arial" w:hAnsi="Arial"/>
          </w:rPr>
          <w:delText>Table 2</w:delText>
        </w:r>
      </w:del>
      <w:ins w:id="234" w:author="Clay Cressler" w:date="2021-11-01T11:17:00Z">
        <w:r w:rsidR="0095332B">
          <w:rPr>
            <w:rFonts w:ascii="Arial" w:hAnsi="Arial"/>
          </w:rPr>
          <w:t>Supplementary Information</w:t>
        </w:r>
      </w:ins>
      <w:ins w:id="235" w:author="Clay Cressler" w:date="2021-11-01T11:18:00Z">
        <w:r w:rsidR="0095332B">
          <w:rPr>
            <w:rFonts w:ascii="Arial" w:hAnsi="Arial"/>
          </w:rPr>
          <w:t>; Table 2</w:t>
        </w:r>
      </w:ins>
      <w:r>
        <w:rPr>
          <w:rFonts w:ascii="Arial" w:hAnsi="Arial"/>
        </w:rPr>
        <w:t xml:space="preserve">). We fit all of the models with the character state of the node at the base of the plethodontid lineage defined as metamorphosing as well as direct-developing </w:t>
      </w:r>
      <w:r w:rsidR="008866D2">
        <w:rPr>
          <w:rFonts w:ascii="Arial" w:hAnsi="Arial"/>
        </w:rPr>
        <w:fldChar w:fldCharType="begin"/>
      </w:r>
      <w:r w:rsidR="00372E33">
        <w:rPr>
          <w:rFonts w:ascii="Arial" w:hAnsi="Arial"/>
        </w:rPr>
        <w:instrText xml:space="preserve"> ADDIN EN.CITE &lt;EndNote&gt;&lt;Cite&gt;&lt;Author&gt;Bonett&lt;/Author&gt;&lt;Year&gt;2014&lt;/Year&gt;&lt;RecNum&gt;620&lt;/RecNum&gt;&lt;DisplayText&gt;(Bonett, et al. 2014)&lt;/DisplayText&gt;&lt;record&gt;&lt;rec-number&gt;620&lt;/rec-number&gt;&lt;foreign-keys&gt;&lt;key app="EN" db-id="95s0te0p99tv5oeffsnveep9rserdvvrxvx2" timestamp="1590534679"&gt;620&lt;/key&gt;&lt;/foreign-keys&gt;&lt;ref-type name="Journal Article"&gt;17&lt;/ref-type&gt;&lt;contributors&gt;&lt;authors&gt;&lt;author&gt;Bonett, Ronald M.&lt;/author&gt;&lt;author&gt;Steffen, Michael A.&lt;/author&gt;&lt;author&gt;Robison, Grant A.&lt;/author&gt;&lt;/authors&gt;&lt;/contributors&gt;&lt;titles&gt;&lt;title&gt;Heterochrony repolarized: a phylogenetic analysis of developmental timing in plethodontid salamanders&lt;/title&gt;&lt;secondary-title&gt;Evo Devo&lt;/secondary-title&gt;&lt;/titles&gt;&lt;pages&gt;27&lt;/pages&gt;&lt;volume&gt;5&lt;/volume&gt;&lt;number&gt;1&lt;/number&gt;&lt;dates&gt;&lt;year&gt;2014&lt;/year&gt;&lt;pub-dates&gt;&lt;date&gt;2014/08/18&lt;/date&gt;&lt;/pub-dates&gt;&lt;/dates&gt;&lt;isbn&gt;2041-9139&lt;/isbn&gt;&lt;urls&gt;&lt;related-urls&gt;&lt;url&gt;https://doi.org/10.1186/2041-9139-5-27&lt;/url&gt;&lt;/related-urls&gt;&lt;/urls&gt;&lt;electronic-resource-num&gt;10.1186/2041-9139-5-27&lt;/electronic-resource-num&gt;&lt;/record&gt;&lt;/Cite&gt;&lt;/EndNote&gt;</w:instrText>
      </w:r>
      <w:r w:rsidR="008866D2">
        <w:rPr>
          <w:rFonts w:ascii="Arial" w:hAnsi="Arial"/>
        </w:rPr>
        <w:fldChar w:fldCharType="separate"/>
      </w:r>
      <w:r w:rsidR="008866D2">
        <w:rPr>
          <w:rFonts w:ascii="Arial" w:hAnsi="Arial"/>
          <w:noProof/>
        </w:rPr>
        <w:t>(Bonett, et al. 2014)</w:t>
      </w:r>
      <w:r w:rsidR="008866D2">
        <w:rPr>
          <w:rFonts w:ascii="Arial" w:hAnsi="Arial"/>
        </w:rPr>
        <w:fldChar w:fldCharType="end"/>
      </w:r>
      <w:r>
        <w:rPr>
          <w:rFonts w:ascii="Arial" w:hAnsi="Arial"/>
        </w:rPr>
        <w:t>, and found that the choice of the basal character state made no qualitative difference to our conclusions</w:t>
      </w:r>
      <w:ins w:id="236" w:author="Clay Cressler" w:date="2021-11-01T11:18:00Z">
        <w:r w:rsidR="0095332B">
          <w:rPr>
            <w:rFonts w:ascii="Arial" w:hAnsi="Arial"/>
          </w:rPr>
          <w:t xml:space="preserve"> (Supplementary Information)</w:t>
        </w:r>
      </w:ins>
      <w:r>
        <w:rPr>
          <w:rFonts w:ascii="Arial" w:hAnsi="Arial"/>
        </w:rPr>
        <w:t xml:space="preserve">. In addition, we made a series of pairwise comparisons to further assess the degree of influence of feeding metamorphosis, </w:t>
      </w:r>
      <w:proofErr w:type="spellStart"/>
      <w:r>
        <w:rPr>
          <w:rFonts w:ascii="Arial" w:hAnsi="Arial"/>
        </w:rPr>
        <w:t>paedomorphosis</w:t>
      </w:r>
      <w:proofErr w:type="spellEnd"/>
      <w:r>
        <w:rPr>
          <w:rFonts w:ascii="Arial" w:hAnsi="Arial"/>
        </w:rPr>
        <w:t>, direct development, and non-feeding metamorphosis on genome size evolution in combinations of increasing complexity (Table 3).</w:t>
      </w:r>
    </w:p>
    <w:p w14:paraId="0113B1D8" w14:textId="55D004F8" w:rsidR="00920340" w:rsidRDefault="00ED3508">
      <w:pPr>
        <w:pStyle w:val="BodyA"/>
        <w:spacing w:line="480" w:lineRule="auto"/>
        <w:rPr>
          <w:rFonts w:ascii="Arial" w:eastAsia="Arial" w:hAnsi="Arial" w:cs="Arial"/>
        </w:rPr>
      </w:pPr>
      <w:r>
        <w:rPr>
          <w:rFonts w:ascii="Arial" w:eastAsia="Arial" w:hAnsi="Arial" w:cs="Arial"/>
        </w:rPr>
        <w:tab/>
        <w:t xml:space="preserve">We fit models of evolution using the software package </w:t>
      </w:r>
      <w:proofErr w:type="spellStart"/>
      <w:r>
        <w:rPr>
          <w:rFonts w:ascii="Arial" w:eastAsia="Arial" w:hAnsi="Arial" w:cs="Arial"/>
        </w:rPr>
        <w:t>OUwie</w:t>
      </w:r>
      <w:proofErr w:type="spellEnd"/>
      <w:r>
        <w:rPr>
          <w:rFonts w:ascii="Arial" w:eastAsia="Arial" w:hAnsi="Arial" w:cs="Arial"/>
        </w:rPr>
        <w:t xml:space="preserve"> </w:t>
      </w:r>
      <w:r w:rsidR="008866D2">
        <w:rPr>
          <w:rFonts w:ascii="Arial" w:eastAsia="Arial" w:hAnsi="Arial" w:cs="Arial"/>
        </w:rPr>
        <w:fldChar w:fldCharType="begin"/>
      </w:r>
      <w:r w:rsidR="00A32B64">
        <w:rPr>
          <w:rFonts w:ascii="Arial" w:eastAsia="Arial" w:hAnsi="Arial" w:cs="Arial"/>
        </w:rPr>
        <w:instrText xml:space="preserve"> ADDIN EN.CITE &lt;EndNote&gt;&lt;Cite&gt;&lt;Author&gt;Beaulieu&lt;/Author&gt;&lt;Year&gt;2012&lt;/Year&gt;&lt;RecNum&gt;677&lt;/RecNum&gt;&lt;DisplayText&gt;(Beaulieu, et al. 2012)&lt;/DisplayText&gt;&lt;record&gt;&lt;rec-number&gt;677&lt;/rec-number&gt;&lt;foreign-keys&gt;&lt;key app="EN" db-id="95s0te0p99tv5oeffsnveep9rserdvvrxvx2" timestamp="1603569730"&gt;677&lt;/key&gt;&lt;/foreign-keys&gt;&lt;ref-type name="Journal Article"&gt;17&lt;/ref-type&gt;&lt;contributors&gt;&lt;authors&gt;&lt;author&gt;Beaulieu, Jeremy M.&lt;/author&gt;&lt;author&gt;Jhwueng, Dwueng-Chwuan&lt;/author&gt;&lt;author&gt;Boettiger, Carl&lt;/author&gt;&lt;author&gt;O’Meara, Brian C.&lt;/author&gt;&lt;/authors&gt;&lt;/contributors&gt;&lt;titles&gt;&lt;title&gt;Modeling stabilizing selection: Expanding the Ornstein–Uhlenbeck model of adaptive evolution&lt;/title&gt;&lt;secondary-title&gt;Evolution&lt;/secondary-title&gt;&lt;/titles&gt;&lt;periodical&gt;&lt;full-title&gt;Evolution&lt;/full-title&gt;&lt;/periodical&gt;&lt;pages&gt;2369-2383&lt;/pages&gt;&lt;volume&gt;66&lt;/volume&gt;&lt;number&gt;8&lt;/number&gt;&lt;keywords&gt;&lt;keyword&gt;Brownian motion&lt;/keyword&gt;&lt;keyword&gt;comparative method&lt;/keyword&gt;&lt;keyword&gt;continuous characters Hansen model&lt;/keyword&gt;&lt;keyword&gt;Ornstein–Uhlenbeck&lt;/keyword&gt;&lt;/keywords&gt;&lt;dates&gt;&lt;year&gt;2012&lt;/year&gt;&lt;pub-dates&gt;&lt;date&gt;2012/08/01&lt;/date&gt;&lt;/pub-dates&gt;&lt;/dates&gt;&lt;publisher&gt;John Wiley &amp;amp; Sons, Ltd&lt;/publisher&gt;&lt;isbn&gt;0014-3820&lt;/isbn&gt;&lt;urls&gt;&lt;related-urls&gt;&lt;url&gt;https://doi.org/10.1111/j.1558-5646.2012.01619.x&lt;/url&gt;&lt;/related-urls&gt;&lt;/urls&gt;&lt;electronic-resource-num&gt;10.1111/j.1558-5646.2012.01619.x&lt;/electronic-resource-num&gt;&lt;access-date&gt;2020/10/24&lt;/access-date&gt;&lt;/record&gt;&lt;/Cite&gt;&lt;/EndNote&gt;</w:instrText>
      </w:r>
      <w:r w:rsidR="008866D2">
        <w:rPr>
          <w:rFonts w:ascii="Arial" w:eastAsia="Arial" w:hAnsi="Arial" w:cs="Arial"/>
        </w:rPr>
        <w:fldChar w:fldCharType="separate"/>
      </w:r>
      <w:r w:rsidR="008866D2">
        <w:rPr>
          <w:rFonts w:ascii="Arial" w:eastAsia="Arial" w:hAnsi="Arial" w:cs="Arial"/>
          <w:noProof/>
        </w:rPr>
        <w:t>(Beaulieu, et al. 2012)</w:t>
      </w:r>
      <w:r w:rsidR="008866D2">
        <w:rPr>
          <w:rFonts w:ascii="Arial" w:eastAsia="Arial" w:hAnsi="Arial" w:cs="Arial"/>
        </w:rPr>
        <w:fldChar w:fldCharType="end"/>
      </w:r>
      <w:del w:id="237" w:author="Clay Cressler" w:date="2021-11-01T11:19:00Z">
        <w:r w:rsidDel="0095332B">
          <w:rPr>
            <w:rFonts w:ascii="Arial" w:hAnsi="Arial"/>
          </w:rPr>
          <w:delText xml:space="preserve"> </w:delText>
        </w:r>
      </w:del>
      <w:del w:id="238" w:author="Clay Cressler" w:date="2021-11-01T11:18:00Z">
        <w:r w:rsidDel="0095332B">
          <w:rPr>
            <w:rFonts w:ascii="Arial" w:hAnsi="Arial"/>
          </w:rPr>
          <w:delText xml:space="preserve">and compared the multiple optimum OU models with results fitted in OUCH </w:delText>
        </w:r>
        <w:r w:rsidR="008866D2" w:rsidDel="0095332B">
          <w:rPr>
            <w:rFonts w:ascii="Arial" w:hAnsi="Arial"/>
          </w:rPr>
          <w:fldChar w:fldCharType="begin"/>
        </w:r>
        <w:r w:rsidR="00372E33" w:rsidDel="0095332B">
          <w:rPr>
            <w:rFonts w:ascii="Arial" w:hAnsi="Arial"/>
          </w:rPr>
          <w:delInstrText xml:space="preserve"> ADDIN EN.CITE &lt;EndNote&gt;&lt;Cite&gt;&lt;Author&gt;Butler&lt;/Author&gt;&lt;Year&gt;2004&lt;/Year&gt;&lt;RecNum&gt;675&lt;/RecNum&gt;&lt;DisplayText&gt;(Butler and King 2004; King and Butler 2009)&lt;/DisplayText&gt;&lt;record&gt;&lt;rec-number&gt;675&lt;/rec-number&gt;&lt;foreign-keys&gt;&lt;key app="EN" db-id="95s0te0p99tv5oeffsnveep9rserdvvrxvx2" timestamp="1603569489"&gt;675&lt;/key&gt;&lt;/foreign-keys&gt;&lt;ref-type name="Journal Article"&gt;17&lt;/ref-type&gt;&lt;contributors&gt;&lt;authors&gt;&lt;author&gt;Butler, Marguerite A&lt;/author&gt;&lt;author&gt;King, Aaron A&lt;/author&gt;&lt;/authors&gt;&lt;/contributors&gt;&lt;titles&gt;&lt;title&gt;Phylogenetic comparative analysis: A modeling approach for adaptive evolution&lt;/title&gt;&lt;secondary-title&gt;Am Nat&lt;/secondary-title&gt;&lt;/titles&gt;&lt;periodical&gt;&lt;full-title&gt;Am Nat&lt;/full-title&gt;&lt;/periodical&gt;&lt;pages&gt;683-695&lt;/pages&gt;&lt;volume&gt;164&lt;/volume&gt;&lt;number&gt;6&lt;/number&gt;&lt;dates&gt;&lt;year&gt;2004&lt;/year&gt;&lt;pub-dates&gt;&lt;date&gt;2004/12/01&lt;/date&gt;&lt;/pub-dates&gt;&lt;/dates&gt;&lt;publisher&gt;The University of Chicago Press&lt;/publisher&gt;&lt;isbn&gt;0003-0147&lt;/isbn&gt;&lt;urls&gt;&lt;related-urls&gt;&lt;url&gt;https://doi.org/10.1086/426002&lt;/url&gt;&lt;/related-urls&gt;&lt;/urls&gt;&lt;electronic-resource-num&gt;10.1086/426002&lt;/electronic-resource-num&gt;&lt;access-date&gt;2020/10/24&lt;/access-date&gt;&lt;/record&gt;&lt;/Cite&gt;&lt;Cite&gt;&lt;Author&gt;King&lt;/Author&gt;&lt;Year&gt;2009&lt;/Year&gt;&lt;RecNum&gt;679&lt;/RecNum&gt;&lt;record&gt;&lt;rec-number&gt;679&lt;/rec-number&gt;&lt;foreign-keys&gt;&lt;key app="EN" db-id="95s0te0p99tv5oeffsnveep9rserdvvrxvx2" timestamp="1604957992"&gt;679&lt;/key&gt;&lt;/foreign-keys&gt;&lt;ref-type name="Computer Program"&gt;9&lt;/ref-type&gt;&lt;contributors&gt;&lt;authors&gt;&lt;author&gt;King, Aaron A&lt;/author&gt;&lt;author&gt;Butler, Marguerite A&lt;/author&gt;&lt;/authors&gt;&lt;/contributors&gt;&lt;titles&gt;&lt;title&gt;OUCH: Ornstein-Uhlenbeck models for phylogenetic comparative hypotheses (R package)&lt;/title&gt;&lt;/titles&gt;&lt;dates&gt;&lt;year&gt;2009&lt;/year&gt;&lt;/dates&gt;&lt;urls&gt;&lt;related-urls&gt;&lt;url&gt;http://ouch.r-forge.r-project.org&lt;/url&gt;&lt;/related-urls&gt;&lt;/urls&gt;&lt;/record&gt;&lt;/Cite&gt;&lt;/EndNote&gt;</w:delInstrText>
        </w:r>
        <w:r w:rsidR="008866D2" w:rsidDel="0095332B">
          <w:rPr>
            <w:rFonts w:ascii="Arial" w:hAnsi="Arial"/>
          </w:rPr>
          <w:fldChar w:fldCharType="separate"/>
        </w:r>
        <w:r w:rsidR="008866D2" w:rsidDel="0095332B">
          <w:rPr>
            <w:rFonts w:ascii="Arial" w:hAnsi="Arial"/>
            <w:noProof/>
          </w:rPr>
          <w:delText>(Butler and King 2004; King and Butler 2009)</w:delText>
        </w:r>
        <w:r w:rsidR="008866D2" w:rsidDel="0095332B">
          <w:rPr>
            <w:rFonts w:ascii="Arial" w:hAnsi="Arial"/>
          </w:rPr>
          <w:fldChar w:fldCharType="end"/>
        </w:r>
        <w:r w:rsidDel="0095332B">
          <w:rPr>
            <w:rFonts w:ascii="Arial" w:hAnsi="Arial"/>
          </w:rPr>
          <w:delText xml:space="preserve">. </w:delText>
        </w:r>
        <w:r w:rsidR="00C162F2" w:rsidDel="0095332B">
          <w:rPr>
            <w:rFonts w:ascii="Arial" w:hAnsi="Arial"/>
          </w:rPr>
          <w:delText>We modified OUwie to fit models with regime changes that occur at the nodes, as in OUCH, rather than the default behavior of OUwie which places regime changes mid-way along the branch between a clade of interest and its ancestor. We recognize that while either choice can be argued to be arbitrary, assuming that the regime change occurred simultaneously with the origin of the clade that bears the phenotype as indicated in Figure 1 seems reasonable.</w:delText>
        </w:r>
      </w:del>
      <w:ins w:id="239" w:author="Clay Cressler" w:date="2021-11-01T11:18:00Z">
        <w:r w:rsidR="0095332B">
          <w:rPr>
            <w:rFonts w:ascii="Arial" w:hAnsi="Arial"/>
          </w:rPr>
          <w:t>.</w:t>
        </w:r>
      </w:ins>
      <w:r w:rsidR="00C162F2">
        <w:rPr>
          <w:rFonts w:ascii="Arial" w:hAnsi="Arial"/>
        </w:rPr>
        <w:t xml:space="preserve"> </w:t>
      </w:r>
      <w:r>
        <w:rPr>
          <w:rFonts w:ascii="Arial" w:hAnsi="Arial"/>
        </w:rPr>
        <w:t xml:space="preserve">All analyses were conducted in the R statistical computing environment </w:t>
      </w:r>
      <w:r w:rsidR="008866D2">
        <w:rPr>
          <w:rFonts w:ascii="Arial" w:hAnsi="Arial"/>
        </w:rPr>
        <w:fldChar w:fldCharType="begin"/>
      </w:r>
      <w:r w:rsidR="008866D2">
        <w:rPr>
          <w:rFonts w:ascii="Arial" w:hAnsi="Arial"/>
        </w:rPr>
        <w:instrText xml:space="preserve"> ADDIN EN.CITE &lt;EndNote&gt;&lt;Cite&gt;&lt;Author&gt;R Core Team&lt;/Author&gt;&lt;Year&gt;2020&lt;/Year&gt;&lt;RecNum&gt;680&lt;/RecNum&gt;&lt;DisplayText&gt;(R Core Team 2020)&lt;/DisplayText&gt;&lt;record&gt;&lt;rec-number&gt;680&lt;/rec-number&gt;&lt;foreign-keys&gt;&lt;key app="EN" db-id="95s0te0p99tv5oeffsnveep9rserdvvrxvx2" timestamp="1604958162"&gt;680&lt;/key&gt;&lt;/foreign-keys&gt;&lt;ref-type name="Computer Program"&gt;9&lt;/ref-type&gt;&lt;contributors&gt;&lt;authors&gt;&lt;author&gt;R Core Team,  &lt;/author&gt;&lt;/authors&gt;&lt;/contributors&gt;&lt;titles&gt;&lt;title&gt;R: A language and environment for statistical computing.&lt;/title&gt;&lt;/titles&gt;&lt;dates&gt;&lt;year&gt;2020&lt;/year&gt;&lt;/dates&gt;&lt;pub-location&gt;Vienna, Austria&lt;/pub-location&gt;&lt;publisher&gt;R Foundation for Statistical Computing&lt;/publisher&gt;&lt;urls&gt;&lt;related-urls&gt;&lt;url&gt;https://www.R-project.org/&lt;/url&gt;&lt;/related-urls&gt;&lt;/urls&gt;&lt;/record&gt;&lt;/Cite&gt;&lt;/EndNote&gt;</w:instrText>
      </w:r>
      <w:r w:rsidR="008866D2">
        <w:rPr>
          <w:rFonts w:ascii="Arial" w:hAnsi="Arial"/>
        </w:rPr>
        <w:fldChar w:fldCharType="separate"/>
      </w:r>
      <w:r w:rsidR="008866D2">
        <w:rPr>
          <w:rFonts w:ascii="Arial" w:hAnsi="Arial"/>
          <w:noProof/>
        </w:rPr>
        <w:t>(R Core Team 2020)</w:t>
      </w:r>
      <w:r w:rsidR="008866D2">
        <w:rPr>
          <w:rFonts w:ascii="Arial" w:hAnsi="Arial"/>
        </w:rPr>
        <w:fldChar w:fldCharType="end"/>
      </w:r>
      <w:r>
        <w:rPr>
          <w:rFonts w:ascii="Arial" w:hAnsi="Arial"/>
        </w:rPr>
        <w:t xml:space="preserve">. We note here that </w:t>
      </w:r>
      <w:proofErr w:type="spellStart"/>
      <w:r>
        <w:rPr>
          <w:rFonts w:ascii="Arial" w:hAnsi="Arial"/>
        </w:rPr>
        <w:t>OUwie</w:t>
      </w:r>
      <w:proofErr w:type="spellEnd"/>
      <w:r>
        <w:rPr>
          <w:rFonts w:ascii="Arial" w:hAnsi="Arial"/>
        </w:rPr>
        <w:t xml:space="preserve"> has different options for dealing with the root </w:t>
      </w:r>
      <w:r>
        <w:rPr>
          <w:rFonts w:ascii="Arial" w:hAnsi="Arial"/>
        </w:rPr>
        <w:lastRenderedPageBreak/>
        <w:t xml:space="preserve">state, </w:t>
      </w:r>
      <w:proofErr w:type="gramStart"/>
      <w:r>
        <w:rPr>
          <w:rFonts w:ascii="Arial" w:hAnsi="Arial"/>
          <w:i/>
          <w:iCs/>
        </w:rPr>
        <w:t>X</w:t>
      </w:r>
      <w:r>
        <w:rPr>
          <w:rFonts w:ascii="Arial" w:hAnsi="Arial"/>
        </w:rPr>
        <w:t>(</w:t>
      </w:r>
      <w:proofErr w:type="gramEnd"/>
      <w:r>
        <w:rPr>
          <w:rFonts w:ascii="Arial" w:hAnsi="Arial"/>
        </w:rPr>
        <w:t xml:space="preserve">0). Absent any information about the phenotype deep in the tree, this parameter is often very difficult to estimate in OU models </w:t>
      </w:r>
      <w:r w:rsidR="008866D2">
        <w:rPr>
          <w:rFonts w:ascii="Arial" w:hAnsi="Arial"/>
        </w:rPr>
        <w:fldChar w:fldCharType="begin"/>
      </w:r>
      <w:r w:rsidR="00A32B64">
        <w:rPr>
          <w:rFonts w:ascii="Arial" w:hAnsi="Arial"/>
        </w:rPr>
        <w:instrText xml:space="preserve"> ADDIN EN.CITE &lt;EndNote&gt;&lt;Cite&gt;&lt;Author&gt;Cressler&lt;/Author&gt;&lt;Year&gt;2015&lt;/Year&gt;&lt;RecNum&gt;682&lt;/RecNum&gt;&lt;DisplayText&gt;(Cressler, et al. 2015)&lt;/DisplayText&gt;&lt;record&gt;&lt;rec-number&gt;682&lt;/rec-number&gt;&lt;foreign-keys&gt;&lt;key app="EN" db-id="95s0te0p99tv5oeffsnveep9rserdvvrxvx2" timestamp="1604958718"&gt;682&lt;/key&gt;&lt;/foreign-keys&gt;&lt;ref-type name="Journal Article"&gt;17&lt;/ref-type&gt;&lt;contributors&gt;&lt;authors&gt;&lt;author&gt;Cressler, Clayton E.&lt;/author&gt;&lt;author&gt;Butler, Marguerite A.&lt;/author&gt;&lt;author&gt;King, Aaron A.&lt;/author&gt;&lt;/authors&gt;&lt;/contributors&gt;&lt;titles&gt;&lt;title&gt;Detecting adaptive evolution in phylogenetic comparative analysis using the Ornstein–Uhlenbeck model&lt;/title&gt;&lt;secondary-title&gt;Syst Biol&lt;/secondary-title&gt;&lt;/titles&gt;&lt;periodical&gt;&lt;full-title&gt;Syst Biol&lt;/full-title&gt;&lt;/periodical&gt;&lt;pages&gt;953-968&lt;/pages&gt;&lt;volume&gt;64&lt;/volume&gt;&lt;number&gt;6&lt;/number&gt;&lt;dates&gt;&lt;year&gt;2015&lt;/year&gt;&lt;/dates&gt;&lt;isbn&gt;1063-5157&lt;/isbn&gt;&lt;urls&gt;&lt;related-urls&gt;&lt;url&gt;https://doi.org/10.1093/sysbio/syv043&lt;/url&gt;&lt;/related-urls&gt;&lt;/urls&gt;&lt;electronic-resource-num&gt;10.1093/sysbio/syv043&lt;/electronic-resource-num&gt;&lt;access-date&gt;11/9/2020&lt;/access-date&gt;&lt;/record&gt;&lt;/Cite&gt;&lt;/EndNote&gt;</w:instrText>
      </w:r>
      <w:r w:rsidR="008866D2">
        <w:rPr>
          <w:rFonts w:ascii="Arial" w:hAnsi="Arial"/>
        </w:rPr>
        <w:fldChar w:fldCharType="separate"/>
      </w:r>
      <w:r w:rsidR="008866D2">
        <w:rPr>
          <w:rFonts w:ascii="Arial" w:hAnsi="Arial"/>
          <w:noProof/>
        </w:rPr>
        <w:t>(Cressler, et al. 2015)</w:t>
      </w:r>
      <w:r w:rsidR="008866D2">
        <w:rPr>
          <w:rFonts w:ascii="Arial" w:hAnsi="Arial"/>
        </w:rPr>
        <w:fldChar w:fldCharType="end"/>
      </w:r>
      <w:r>
        <w:rPr>
          <w:rFonts w:ascii="Arial" w:hAnsi="Arial"/>
        </w:rPr>
        <w:t xml:space="preserve">. One alternative is to assume that the value of </w:t>
      </w:r>
      <w:r>
        <w:rPr>
          <w:rFonts w:ascii="Arial" w:hAnsi="Arial"/>
          <w:i/>
          <w:iCs/>
        </w:rPr>
        <w:t>X</w:t>
      </w:r>
      <w:r>
        <w:rPr>
          <w:rFonts w:ascii="Arial" w:hAnsi="Arial"/>
        </w:rPr>
        <w:t xml:space="preserve">(0) is distributed according to the stationary distribution of an OU process, which eliminates this parameter by absorbing the variance into the covariance matrix implied by the phylogeny itself </w:t>
      </w:r>
      <w:r w:rsidR="008866D2">
        <w:rPr>
          <w:rFonts w:ascii="Arial" w:hAnsi="Arial"/>
        </w:rPr>
        <w:fldChar w:fldCharType="begin"/>
      </w:r>
      <w:r w:rsidR="00372E33">
        <w:rPr>
          <w:rFonts w:ascii="Arial" w:hAnsi="Arial"/>
        </w:rPr>
        <w:instrText xml:space="preserve"> ADDIN EN.CITE &lt;EndNote&gt;&lt;Cite&gt;&lt;Author&gt;Ho&lt;/Author&gt;&lt;Year&gt;2013&lt;/Year&gt;&lt;RecNum&gt;683&lt;/RecNum&gt;&lt;DisplayText&gt;(Ho and Ané 2013)&lt;/DisplayText&gt;&lt;record&gt;&lt;rec-number&gt;683&lt;/rec-number&gt;&lt;foreign-keys&gt;&lt;key app="EN" db-id="95s0te0p99tv5oeffsnveep9rserdvvrxvx2" timestamp="1604958883"&gt;683&lt;/key&gt;&lt;/foreign-keys&gt;&lt;ref-type name="Journal Article"&gt;17&lt;/ref-type&gt;&lt;contributors&gt;&lt;authors&gt;&lt;author&gt;Ho, Lam Si Tung&lt;/author&gt;&lt;author&gt;Ané, Cecile&lt;/author&gt;&lt;/authors&gt;&lt;/contributors&gt;&lt;titles&gt;&lt;title&gt;Asymptotic theory with hierarchical autocorrelation: Ornstein-Uhlenbeck tree models&lt;/title&gt;&lt;secondary-title&gt;Ann Statist&lt;/secondary-title&gt;&lt;/titles&gt;&lt;pages&gt;957-981&lt;/pages&gt;&lt;volume&gt;41&lt;/volume&gt;&lt;number&gt;2&lt;/number&gt;&lt;keywords&gt;&lt;keyword&gt;Tree autocorrelation&lt;/keyword&gt;&lt;keyword&gt;dependence&lt;/keyword&gt;&lt;keyword&gt;microergodic&lt;/keyword&gt;&lt;keyword&gt;Ornstein-Uhlenbeck&lt;/keyword&gt;&lt;keyword&gt;evolution&lt;/keyword&gt;&lt;keyword&gt;phylogenetics&lt;/keyword&gt;&lt;/keywords&gt;&lt;dates&gt;&lt;year&gt;2013&lt;/year&gt;&lt;pub-dates&gt;&lt;date&gt;2013/04&lt;/date&gt;&lt;/pub-dates&gt;&lt;/dates&gt;&lt;publisher&gt;The Institute of Mathematical Statistics&lt;/publisher&gt;&lt;isbn&gt;0090-5364&lt;/isbn&gt;&lt;urls&gt;&lt;related-urls&gt;&lt;url&gt;https://projecteuclid.org:443/euclid.aos/1369836966&lt;/url&gt;&lt;/related-urls&gt;&lt;/urls&gt;&lt;electronic-resource-num&gt;10.1214/13-AOS1105&lt;/electronic-resource-num&gt;&lt;language&gt;en&lt;/language&gt;&lt;/record&gt;&lt;/Cite&gt;&lt;/EndNote&gt;</w:instrText>
      </w:r>
      <w:r w:rsidR="008866D2">
        <w:rPr>
          <w:rFonts w:ascii="Arial" w:hAnsi="Arial"/>
        </w:rPr>
        <w:fldChar w:fldCharType="separate"/>
      </w:r>
      <w:r w:rsidR="008866D2">
        <w:rPr>
          <w:rFonts w:ascii="Arial" w:hAnsi="Arial"/>
          <w:noProof/>
        </w:rPr>
        <w:t>(Ho and Ané 2013)</w:t>
      </w:r>
      <w:r w:rsidR="008866D2">
        <w:rPr>
          <w:rFonts w:ascii="Arial" w:hAnsi="Arial"/>
        </w:rPr>
        <w:fldChar w:fldCharType="end"/>
      </w:r>
      <w:r>
        <w:rPr>
          <w:rFonts w:ascii="Arial" w:hAnsi="Arial"/>
        </w:rPr>
        <w:t xml:space="preserve">. However, </w:t>
      </w:r>
      <w:proofErr w:type="spellStart"/>
      <w:r>
        <w:rPr>
          <w:rFonts w:ascii="Arial" w:hAnsi="Arial"/>
        </w:rPr>
        <w:t>OUwie</w:t>
      </w:r>
      <w:proofErr w:type="spellEnd"/>
      <w:r>
        <w:rPr>
          <w:rFonts w:ascii="Arial" w:hAnsi="Arial"/>
        </w:rPr>
        <w:t xml:space="preserve"> does not currently support this approach for OU models with multiple </w:t>
      </w:r>
      <m:oMath>
        <m:r>
          <w:rPr>
            <w:rFonts w:ascii="Cambria Math" w:hAnsi="Cambria Math"/>
            <w:sz w:val="30"/>
            <w:szCs w:val="30"/>
          </w:rPr>
          <m:t>α</m:t>
        </m:r>
      </m:oMath>
      <w:r>
        <w:rPr>
          <w:rFonts w:ascii="Arial" w:hAnsi="Arial"/>
        </w:rPr>
        <w:t xml:space="preserve"> or </w:t>
      </w:r>
      <m:oMath>
        <m:r>
          <w:rPr>
            <w:rFonts w:ascii="Cambria Math" w:hAnsi="Cambria Math"/>
            <w:sz w:val="28"/>
            <w:szCs w:val="28"/>
          </w:rPr>
          <m:t>σ</m:t>
        </m:r>
      </m:oMath>
      <w:r>
        <w:rPr>
          <w:rFonts w:ascii="Arial" w:hAnsi="Arial"/>
        </w:rPr>
        <w:t xml:space="preserve"> parameters, and as far as we know, the mathematical modifications for these models have not been worked out. Because the option to estimate the value of the root node as in the earlier implementations </w:t>
      </w:r>
      <w:r w:rsidR="008866D2">
        <w:rPr>
          <w:rFonts w:ascii="Arial" w:hAnsi="Arial"/>
        </w:rPr>
        <w:fldChar w:fldCharType="begin">
          <w:fldData xml:space="preserve">PEVuZE5vdGU+PENpdGU+PEF1dGhvcj5CdXRsZXI8L0F1dGhvcj48WWVhcj4yMDA0PC9ZZWFyPjxS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</w:fldData>
        </w:fldChar>
      </w:r>
      <w:r w:rsidR="00A32B64">
        <w:rPr>
          <w:rFonts w:ascii="Arial" w:hAnsi="Arial"/>
        </w:rPr>
        <w:instrText xml:space="preserve"> ADDIN EN.CITE </w:instrText>
      </w:r>
      <w:r w:rsidR="00A32B64">
        <w:rPr>
          <w:rFonts w:ascii="Arial" w:hAnsi="Arial"/>
        </w:rPr>
        <w:fldChar w:fldCharType="begin">
          <w:fldData xml:space="preserve">PEVuZE5vdGU+PENpdGU+PEF1dGhvcj5CdXRsZXI8L0F1dGhvcj48WWVhcj4yMDA0PC9ZZWFyPjxS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</w:fldData>
        </w:fldChar>
      </w:r>
      <w:r w:rsidR="00A32B64">
        <w:rPr>
          <w:rFonts w:ascii="Arial" w:hAnsi="Arial"/>
        </w:rPr>
        <w:instrText xml:space="preserve"> ADDIN EN.CITE.DATA </w:instrText>
      </w:r>
      <w:r w:rsidR="00A32B64">
        <w:rPr>
          <w:rFonts w:ascii="Arial" w:hAnsi="Arial"/>
        </w:rPr>
      </w:r>
      <w:r w:rsidR="00A32B64">
        <w:rPr>
          <w:rFonts w:ascii="Arial" w:hAnsi="Arial"/>
        </w:rPr>
        <w:fldChar w:fldCharType="end"/>
      </w:r>
      <w:r w:rsidR="008866D2">
        <w:rPr>
          <w:rFonts w:ascii="Arial" w:hAnsi="Arial"/>
        </w:rPr>
      </w:r>
      <w:r w:rsidR="008866D2">
        <w:rPr>
          <w:rFonts w:ascii="Arial" w:hAnsi="Arial"/>
        </w:rPr>
        <w:fldChar w:fldCharType="separate"/>
      </w:r>
      <w:r w:rsidR="00E33512">
        <w:rPr>
          <w:rFonts w:ascii="Arial" w:hAnsi="Arial"/>
          <w:noProof/>
        </w:rPr>
        <w:t>(Hansen 1997; Butler and King 2004)</w:t>
      </w:r>
      <w:r w:rsidR="008866D2">
        <w:rPr>
          <w:rFonts w:ascii="Arial" w:hAnsi="Arial"/>
        </w:rPr>
        <w:fldChar w:fldCharType="end"/>
      </w:r>
      <w:r>
        <w:rPr>
          <w:rFonts w:ascii="Arial" w:hAnsi="Arial"/>
        </w:rPr>
        <w:t xml:space="preserve">; and specified in </w:t>
      </w:r>
      <w:proofErr w:type="spellStart"/>
      <w:r>
        <w:rPr>
          <w:rFonts w:ascii="Arial" w:hAnsi="Arial"/>
        </w:rPr>
        <w:t>OUwie</w:t>
      </w:r>
      <w:proofErr w:type="spellEnd"/>
      <w:r>
        <w:rPr>
          <w:rFonts w:ascii="Arial" w:hAnsi="Arial"/>
        </w:rPr>
        <w:t xml:space="preserve"> by setting </w:t>
      </w:r>
      <w:proofErr w:type="spellStart"/>
      <w:r>
        <w:rPr>
          <w:rFonts w:ascii="Arial" w:hAnsi="Arial"/>
        </w:rPr>
        <w:t>root.station</w:t>
      </w:r>
      <w:proofErr w:type="spellEnd"/>
      <w:r>
        <w:rPr>
          <w:rFonts w:ascii="Arial" w:hAnsi="Arial"/>
        </w:rPr>
        <w:t>=FALSE) is available for all of the models of interest, we used it for all model fitting. However, as we show in the Supplementary Materials, the parameter estimates of a single-</w:t>
      </w:r>
      <m:oMath>
        <m:r>
          <w:rPr>
            <w:rFonts w:ascii="Cambria Math" w:hAnsi="Cambria Math"/>
            <w:sz w:val="30"/>
            <w:szCs w:val="30"/>
          </w:rPr>
          <m:t>α</m:t>
        </m:r>
      </m:oMath>
      <w:r>
        <w:rPr>
          <w:rFonts w:ascii="Arial" w:hAnsi="Arial"/>
        </w:rPr>
        <w:t>, single-</w:t>
      </w:r>
      <m:oMath>
        <m:r>
          <w:rPr>
            <w:rFonts w:ascii="Cambria Math" w:hAnsi="Cambria Math"/>
            <w:sz w:val="28"/>
            <w:szCs w:val="28"/>
          </w:rPr>
          <m:t>σ</m:t>
        </m:r>
      </m:oMath>
      <w:r>
        <w:rPr>
          <w:rFonts w:ascii="Arial" w:hAnsi="Arial"/>
        </w:rPr>
        <w:t xml:space="preserve"> OU model fit assuming the root is in the stationary distribution are very different from the parameter estimates obtained by fitting the root state, although model selection conclusions hold. This large difference in the parameter values reinforces a general point in phylogenetic comparative hypothesis testing, which is that parameter estimation is often more fraught than hypothesis testing, and as such, parameter estimates should be interpreted with caution </w:t>
      </w:r>
      <w:r w:rsidR="008866D2">
        <w:rPr>
          <w:rFonts w:ascii="Arial" w:hAnsi="Arial"/>
        </w:rPr>
        <w:fldChar w:fldCharType="begin">
          <w:fldData xml:space="preserve">PEVuZE5vdGU+PENpdGU+PEF1dGhvcj5CZWF1bGlldTwvQXV0aG9yPjxZZWFyPjIwMTI8L1llYXI+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</w:fldData>
        </w:fldChar>
      </w:r>
      <w:r w:rsidR="00A32B64">
        <w:rPr>
          <w:rFonts w:ascii="Arial" w:hAnsi="Arial"/>
        </w:rPr>
        <w:instrText xml:space="preserve"> ADDIN EN.CITE </w:instrText>
      </w:r>
      <w:r w:rsidR="00A32B64">
        <w:rPr>
          <w:rFonts w:ascii="Arial" w:hAnsi="Arial"/>
        </w:rPr>
        <w:fldChar w:fldCharType="begin">
          <w:fldData xml:space="preserve">PEVuZE5vdGU+PENpdGU+PEF1dGhvcj5CZWF1bGlldTwvQXV0aG9yPjxZZWFyPjIwMTI8L1llYXI+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</w:fldData>
        </w:fldChar>
      </w:r>
      <w:r w:rsidR="00A32B64">
        <w:rPr>
          <w:rFonts w:ascii="Arial" w:hAnsi="Arial"/>
        </w:rPr>
        <w:instrText xml:space="preserve"> ADDIN EN.CITE.DATA </w:instrText>
      </w:r>
      <w:r w:rsidR="00A32B64">
        <w:rPr>
          <w:rFonts w:ascii="Arial" w:hAnsi="Arial"/>
        </w:rPr>
      </w:r>
      <w:r w:rsidR="00A32B64">
        <w:rPr>
          <w:rFonts w:ascii="Arial" w:hAnsi="Arial"/>
        </w:rPr>
        <w:fldChar w:fldCharType="end"/>
      </w:r>
      <w:r w:rsidR="008866D2">
        <w:rPr>
          <w:rFonts w:ascii="Arial" w:hAnsi="Arial"/>
        </w:rPr>
      </w:r>
      <w:r w:rsidR="008866D2">
        <w:rPr>
          <w:rFonts w:ascii="Arial" w:hAnsi="Arial"/>
        </w:rPr>
        <w:fldChar w:fldCharType="separate"/>
      </w:r>
      <w:r w:rsidR="008866D2">
        <w:rPr>
          <w:rFonts w:ascii="Arial" w:hAnsi="Arial"/>
          <w:noProof/>
        </w:rPr>
        <w:t>(Beaulieu, et al. 2012; Ho and Ané 2013; Ho and Ané 2014; Cressler, et al. 2015; Cooper, et al. 2016)</w:t>
      </w:r>
      <w:r w:rsidR="008866D2">
        <w:rPr>
          <w:rFonts w:ascii="Arial" w:hAnsi="Arial"/>
        </w:rPr>
        <w:fldChar w:fldCharType="end"/>
      </w:r>
      <w:r>
        <w:rPr>
          <w:rFonts w:ascii="Arial" w:hAnsi="Arial"/>
        </w:rPr>
        <w:t>.</w:t>
      </w:r>
    </w:p>
    <w:p w14:paraId="0113B1D9" w14:textId="59D4850C" w:rsidR="00920340" w:rsidRDefault="00ED3508">
      <w:pPr>
        <w:pStyle w:val="BodyA"/>
        <w:spacing w:line="480" w:lineRule="auto"/>
      </w:pPr>
      <w:r>
        <w:rPr>
          <w:rFonts w:ascii="Arial" w:eastAsia="Arial" w:hAnsi="Arial" w:cs="Arial"/>
        </w:rPr>
        <w:tab/>
      </w:r>
      <w:del w:id="240" w:author="Clay Cressler" w:date="2021-11-01T11:21:00Z">
        <w:r w:rsidR="003A68DF" w:rsidDel="0095332B">
          <w:rPr>
            <w:rFonts w:ascii="Arial" w:hAnsi="Arial"/>
          </w:rPr>
          <w:delText>W</w:delText>
        </w:r>
        <w:r w:rsidDel="0095332B">
          <w:rPr>
            <w:rFonts w:ascii="Arial" w:hAnsi="Arial"/>
          </w:rPr>
          <w:delText xml:space="preserve">hen fitting OU models, </w:delText>
        </w:r>
        <w:r w:rsidR="009E6DDC" w:rsidDel="0095332B">
          <w:rPr>
            <w:rFonts w:ascii="Arial" w:hAnsi="Arial"/>
          </w:rPr>
          <w:delText xml:space="preserve">there are datasets for which </w:delText>
        </w:r>
        <w:r w:rsidDel="0095332B">
          <w:rPr>
            <w:rFonts w:ascii="Arial" w:hAnsi="Arial"/>
          </w:rPr>
          <w:delText xml:space="preserve">it is possible to recover an extremely low value of </w:delText>
        </w:r>
        <w:r w:rsidDel="0095332B">
          <w:rPr>
            <w:rFonts w:ascii="Symbol" w:hAnsi="Symbol"/>
          </w:rPr>
          <w:delText>a</w:delText>
        </w:r>
        <w:r w:rsidDel="0095332B">
          <w:rPr>
            <w:rFonts w:ascii="Arial" w:hAnsi="Arial"/>
          </w:rPr>
          <w:delText xml:space="preserve"> (weak deterministic pull), with equally extremely large </w:delText>
        </w:r>
        <w:r w:rsidDel="0095332B">
          <w:rPr>
            <w:rFonts w:ascii="Symbol" w:hAnsi="Symbol"/>
          </w:rPr>
          <w:delText xml:space="preserve">q </w:delText>
        </w:r>
        <w:r w:rsidDel="0095332B">
          <w:rPr>
            <w:rFonts w:ascii="Arial" w:hAnsi="Arial"/>
          </w:rPr>
          <w:delText xml:space="preserve">(equilibrium values). This combination can reasonably be interpreted as weak selection, or a biased nearly-random walk. Rather than look only at these parameters in isolation, we considered whether it may be more informative to determine their combined effect on trait evolution. To this end, we calculated the value of </w:delText>
        </w:r>
      </w:del>
      <m:oMath>
        <m:r>
          <w:del w:id="241" w:author="Clay Cressler" w:date="2021-11-01T11:21:00Z">
            <w:rPr>
              <w:rFonts w:ascii="Cambria Math" w:hAnsi="Cambria Math"/>
              <w:sz w:val="29"/>
              <w:szCs w:val="29"/>
            </w:rPr>
            <m:t>α(</m:t>
          </w:del>
        </m:r>
        <m:limUpp>
          <m:limUppPr>
            <m:ctrlPr>
              <w:del w:id="242" w:author="Clay Cressler" w:date="2021-11-01T11:21:00Z">
                <w:rPr>
                  <w:rFonts w:ascii="Cambria Math" w:hAnsi="Cambria Math"/>
                </w:rPr>
              </w:del>
            </m:ctrlPr>
          </m:limUppPr>
          <m:e>
            <m:r>
              <w:del w:id="243" w:author="Clay Cressler" w:date="2021-11-01T11:21:00Z">
                <w:rPr>
                  <w:rFonts w:ascii="Cambria Math" w:hAnsi="Cambria Math"/>
                  <w:sz w:val="29"/>
                  <w:szCs w:val="29"/>
                </w:rPr>
                <m:t>X</m:t>
              </w:del>
            </m:r>
          </m:e>
          <m:lim>
            <m:r>
              <w:del w:id="244" w:author="Clay Cressler" w:date="2021-11-01T11:21:00Z">
                <w:rPr>
                  <w:rFonts w:ascii="Cambria Math" w:hAnsi="Cambria Math"/>
                  <w:sz w:val="29"/>
                  <w:szCs w:val="29"/>
                </w:rPr>
                <m:t>̄</m:t>
              </w:del>
            </m:r>
          </m:lim>
        </m:limUpp>
        <m:r>
          <w:del w:id="245" w:author="Clay Cressler" w:date="2021-11-01T11:21:00Z">
            <w:rPr>
              <w:rFonts w:ascii="Cambria Math" w:hAnsi="Cambria Math"/>
              <w:sz w:val="29"/>
              <w:szCs w:val="29"/>
            </w:rPr>
            <m:t>-θ)</m:t>
          </w:del>
        </m:r>
      </m:oMath>
      <w:del w:id="246" w:author="Clay Cressler" w:date="2021-11-01T11:21:00Z">
        <w:r w:rsidDel="0095332B">
          <w:rPr>
            <w:rFonts w:ascii="Arial" w:hAnsi="Arial"/>
          </w:rPr>
          <w:delText xml:space="preserve"> for each life history regime to estimate any "deterministic trend" imposed by the best-fitting model, where </w:delText>
        </w:r>
      </w:del>
      <m:oMath>
        <m:limUpp>
          <m:limUppPr>
            <m:ctrlPr>
              <w:del w:id="247" w:author="Clay Cressler" w:date="2021-11-01T11:21:00Z">
                <w:rPr>
                  <w:rFonts w:ascii="Cambria Math" w:hAnsi="Cambria Math"/>
                </w:rPr>
              </w:del>
            </m:ctrlPr>
          </m:limUppPr>
          <m:e>
            <m:r>
              <w:del w:id="248" w:author="Clay Cressler" w:date="2021-11-01T11:21:00Z">
                <w:rPr>
                  <w:rFonts w:ascii="Cambria Math" w:hAnsi="Cambria Math"/>
                  <w:sz w:val="26"/>
                  <w:szCs w:val="26"/>
                </w:rPr>
                <m:t>X</m:t>
              </w:del>
            </m:r>
          </m:e>
          <m:lim>
            <m:r>
              <w:del w:id="249" w:author="Clay Cressler" w:date="2021-11-01T11:21:00Z">
                <w:rPr>
                  <w:rFonts w:ascii="Cambria Math" w:hAnsi="Cambria Math"/>
                  <w:sz w:val="26"/>
                  <w:szCs w:val="26"/>
                </w:rPr>
                <m:t>̄</m:t>
              </w:del>
            </m:r>
          </m:lim>
        </m:limUpp>
      </m:oMath>
      <w:del w:id="250" w:author="Clay Cressler" w:date="2021-11-01T11:21:00Z">
        <w:r w:rsidDel="0095332B">
          <w:rPr>
            <w:rFonts w:ascii="Arial" w:hAnsi="Arial"/>
          </w:rPr>
          <w:delText xml:space="preserve"> is the average genome size of species in that regime at the end of the evolutionary process. </w:delText>
        </w:r>
        <w:r w:rsidDel="0095332B">
          <w:rPr>
            <w:rFonts w:ascii="Arial Unicode MS" w:hAnsi="Arial Unicode MS"/>
          </w:rPr>
          <w:br w:type="page"/>
        </w:r>
      </w:del>
    </w:p>
    <w:p w14:paraId="0113B1DA" w14:textId="6501C5CA" w:rsidR="00920340" w:rsidRDefault="00ED3508">
      <w:pPr>
        <w:pStyle w:val="BodyA"/>
        <w:rPr>
          <w:rFonts w:ascii="Arial" w:hAnsi="Arial"/>
        </w:rPr>
      </w:pPr>
      <w:r>
        <w:rPr>
          <w:rFonts w:ascii="Arial" w:hAnsi="Arial"/>
        </w:rPr>
        <w:t xml:space="preserve">Table 1. BM and OU models with single or multiple parameters used to fit the data. Numbers in parentheses specify (1) model parameters and notation, (2) parameters that remain constant across the phylogeny, (3) parameters that vary with shifts in life history regime, (4) </w:t>
      </w:r>
      <w:proofErr w:type="spellStart"/>
      <w:r>
        <w:rPr>
          <w:rFonts w:ascii="Arial" w:hAnsi="Arial"/>
        </w:rPr>
        <w:t>OʻMeara</w:t>
      </w:r>
      <w:proofErr w:type="spellEnd"/>
      <w:r>
        <w:rPr>
          <w:rFonts w:ascii="Arial" w:hAnsi="Arial"/>
        </w:rPr>
        <w:t xml:space="preserve"> (2006) model notation,</w:t>
      </w:r>
      <w:r w:rsidR="008327B5">
        <w:rPr>
          <w:rFonts w:ascii="Arial" w:hAnsi="Arial"/>
        </w:rPr>
        <w:t xml:space="preserve"> and</w:t>
      </w:r>
      <w:r>
        <w:rPr>
          <w:rFonts w:ascii="Arial" w:hAnsi="Arial"/>
        </w:rPr>
        <w:t xml:space="preserve"> (5) notes for the model implementations and citations.</w:t>
      </w:r>
    </w:p>
    <w:p w14:paraId="100DCD5F" w14:textId="77777777" w:rsidR="000801BA" w:rsidRDefault="000801BA">
      <w:pPr>
        <w:pStyle w:val="BodyA"/>
        <w:rPr>
          <w:rFonts w:ascii="Arial" w:eastAsia="Arial" w:hAnsi="Arial" w:cs="Arial"/>
        </w:rPr>
      </w:pPr>
    </w:p>
    <w:tbl>
      <w:tblPr>
        <w:tblW w:w="9359"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45"/>
        <w:gridCol w:w="1095"/>
        <w:gridCol w:w="1425"/>
        <w:gridCol w:w="1080"/>
        <w:gridCol w:w="2614"/>
      </w:tblGrid>
      <w:tr w:rsidR="00920340" w14:paraId="0113B1E0" w14:textId="77777777" w:rsidTr="009E6DDC">
        <w:trPr>
          <w:trHeight w:val="2501"/>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DB" w14:textId="77777777" w:rsidR="00920340" w:rsidRPr="009E6DDC" w:rsidRDefault="00ED3508">
            <w:pPr>
              <w:pStyle w:val="BodyA"/>
              <w:spacing w:line="480" w:lineRule="auto"/>
              <w:jc w:val="center"/>
              <w:rPr>
                <w:sz w:val="22"/>
                <w:szCs w:val="22"/>
              </w:rPr>
            </w:pPr>
            <w:r w:rsidRPr="009E6DDC">
              <w:rPr>
                <w:rFonts w:ascii="Arial" w:hAnsi="Arial"/>
                <w:b/>
                <w:bCs/>
                <w:sz w:val="22"/>
                <w:szCs w:val="22"/>
              </w:rPr>
              <w:lastRenderedPageBreak/>
              <w:t>Models</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DC" w14:textId="77777777" w:rsidR="00920340" w:rsidRPr="009E6DDC" w:rsidRDefault="00ED3508">
            <w:pPr>
              <w:pStyle w:val="BodyA"/>
              <w:spacing w:line="480" w:lineRule="auto"/>
              <w:jc w:val="center"/>
              <w:rPr>
                <w:sz w:val="22"/>
                <w:szCs w:val="22"/>
              </w:rPr>
            </w:pPr>
            <w:r w:rsidRPr="009E6DDC">
              <w:rPr>
                <w:rFonts w:ascii="Arial" w:hAnsi="Arial"/>
                <w:b/>
                <w:bCs/>
                <w:sz w:val="22"/>
                <w:szCs w:val="22"/>
              </w:rPr>
              <w:t>Uniform</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DD" w14:textId="77777777" w:rsidR="00920340" w:rsidRPr="009E6DDC" w:rsidRDefault="00ED3508">
            <w:pPr>
              <w:pStyle w:val="BodyA"/>
              <w:spacing w:line="480" w:lineRule="auto"/>
              <w:jc w:val="center"/>
              <w:rPr>
                <w:sz w:val="22"/>
                <w:szCs w:val="22"/>
              </w:rPr>
            </w:pPr>
            <w:r w:rsidRPr="009E6DDC">
              <w:rPr>
                <w:rFonts w:ascii="Arial" w:hAnsi="Arial"/>
                <w:b/>
                <w:bCs/>
                <w:sz w:val="22"/>
                <w:szCs w:val="22"/>
              </w:rPr>
              <w:t>Variable with Regime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DE" w14:textId="77777777" w:rsidR="00920340" w:rsidRPr="009E6DDC" w:rsidRDefault="00ED3508">
            <w:pPr>
              <w:pStyle w:val="BodyA"/>
              <w:spacing w:line="480" w:lineRule="auto"/>
              <w:jc w:val="center"/>
              <w:rPr>
                <w:sz w:val="22"/>
                <w:szCs w:val="22"/>
              </w:rPr>
            </w:pPr>
            <w:r w:rsidRPr="009E6DDC">
              <w:rPr>
                <w:rFonts w:ascii="Arial" w:hAnsi="Arial"/>
                <w:b/>
                <w:bCs/>
                <w:sz w:val="22"/>
                <w:szCs w:val="22"/>
              </w:rPr>
              <w:t>O’Meara Notation</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DF" w14:textId="77777777" w:rsidR="00920340" w:rsidRPr="009E6DDC" w:rsidRDefault="00ED3508">
            <w:pPr>
              <w:pStyle w:val="BodyA"/>
              <w:spacing w:line="480" w:lineRule="auto"/>
              <w:jc w:val="center"/>
              <w:rPr>
                <w:sz w:val="22"/>
                <w:szCs w:val="22"/>
              </w:rPr>
            </w:pPr>
            <w:r w:rsidRPr="009E6DDC">
              <w:rPr>
                <w:rFonts w:ascii="Arial" w:hAnsi="Arial"/>
                <w:b/>
                <w:bCs/>
                <w:sz w:val="22"/>
                <w:szCs w:val="22"/>
              </w:rPr>
              <w:t>Notes</w:t>
            </w:r>
          </w:p>
        </w:tc>
      </w:tr>
      <w:tr w:rsidR="00920340" w14:paraId="0113B1E6" w14:textId="77777777" w:rsidTr="009E6DDC">
        <w:trPr>
          <w:trHeight w:val="284"/>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E1" w14:textId="77777777" w:rsidR="00920340" w:rsidRDefault="00ED3508">
            <w:pPr>
              <w:pStyle w:val="BodyA"/>
              <w:spacing w:line="480" w:lineRule="auto"/>
              <w:jc w:val="center"/>
            </w:pPr>
            <w:r>
              <w:rPr>
                <w:rFonts w:ascii="Helvetica Neue" w:hAnsi="Helvetica Neue"/>
                <w:sz w:val="20"/>
                <w:szCs w:val="20"/>
              </w:rPr>
              <w:t>(1)</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E2" w14:textId="77777777" w:rsidR="00920340" w:rsidRDefault="00ED3508">
            <w:pPr>
              <w:pStyle w:val="BodyA"/>
              <w:spacing w:line="480" w:lineRule="auto"/>
              <w:jc w:val="center"/>
            </w:pPr>
            <w:r>
              <w:rPr>
                <w:rFonts w:ascii="Helvetica Neue" w:hAnsi="Helvetica Neue"/>
                <w:sz w:val="20"/>
                <w:szCs w:val="20"/>
              </w:rPr>
              <w:t>(2)</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E3" w14:textId="77777777" w:rsidR="00920340" w:rsidRDefault="00ED3508">
            <w:pPr>
              <w:pStyle w:val="BodyA"/>
              <w:spacing w:line="480" w:lineRule="auto"/>
              <w:jc w:val="center"/>
            </w:pPr>
            <w:r>
              <w:rPr>
                <w:rFonts w:ascii="Helvetica Neue" w:hAnsi="Helvetica Neue"/>
                <w:sz w:val="20"/>
                <w:szCs w:val="20"/>
              </w:rPr>
              <w:t>(3)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E4" w14:textId="77777777" w:rsidR="00920340" w:rsidRDefault="00ED3508">
            <w:pPr>
              <w:pStyle w:val="BodyA"/>
              <w:spacing w:line="480" w:lineRule="auto"/>
              <w:jc w:val="center"/>
            </w:pPr>
            <w:r>
              <w:rPr>
                <w:rFonts w:ascii="Helvetica Neue" w:hAnsi="Helvetica Neue"/>
                <w:sz w:val="20"/>
                <w:szCs w:val="20"/>
              </w:rPr>
              <w:t>(4)</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E5" w14:textId="77777777" w:rsidR="00920340" w:rsidRDefault="00ED3508">
            <w:pPr>
              <w:pStyle w:val="BodyA"/>
              <w:spacing w:line="480" w:lineRule="auto"/>
              <w:jc w:val="center"/>
            </w:pPr>
            <w:r>
              <w:rPr>
                <w:rFonts w:ascii="Helvetica Neue" w:hAnsi="Helvetica Neue"/>
                <w:sz w:val="20"/>
                <w:szCs w:val="20"/>
              </w:rPr>
              <w:t>(5)</w:t>
            </w:r>
          </w:p>
        </w:tc>
      </w:tr>
      <w:tr w:rsidR="00920340" w14:paraId="0113B1EC" w14:textId="77777777" w:rsidTr="009E6DDC">
        <w:trPr>
          <w:trHeight w:val="756"/>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E7" w14:textId="77777777" w:rsidR="00920340" w:rsidRDefault="00ED3508">
            <w:pPr>
              <w:pStyle w:val="BodyA"/>
              <w:spacing w:line="480" w:lineRule="auto"/>
            </w:pPr>
            <w:r>
              <w:rPr>
                <w:rFonts w:ascii="Arial" w:hAnsi="Arial"/>
                <w:sz w:val="20"/>
                <w:szCs w:val="20"/>
              </w:rPr>
              <w:t xml:space="preserve">Single noise intensity      </w:t>
            </w:r>
            <w:r>
              <w:rPr>
                <w:rFonts w:ascii="Arial" w:hAnsi="Arial"/>
                <w:i/>
                <w:iCs/>
                <w:sz w:val="20"/>
                <w:szCs w:val="20"/>
              </w:rPr>
              <w:t>σ</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E8" w14:textId="77777777" w:rsidR="00920340" w:rsidRDefault="00ED3508">
            <w:pPr>
              <w:pStyle w:val="BodyA"/>
              <w:spacing w:line="480" w:lineRule="auto"/>
              <w:jc w:val="center"/>
            </w:pPr>
            <w:r>
              <w:rPr>
                <w:rFonts w:ascii="Arial" w:hAnsi="Arial"/>
                <w:i/>
                <w:iCs/>
                <w:sz w:val="20"/>
                <w:szCs w:val="20"/>
              </w:rPr>
              <w:t>σ</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E9" w14:textId="77777777" w:rsidR="00920340" w:rsidRDefault="00920340"/>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EA" w14:textId="77777777" w:rsidR="00920340" w:rsidRDefault="00ED3508">
            <w:pPr>
              <w:pStyle w:val="BodyA"/>
              <w:spacing w:line="480" w:lineRule="auto"/>
              <w:jc w:val="center"/>
            </w:pPr>
            <w:r>
              <w:rPr>
                <w:rFonts w:ascii="Arial" w:hAnsi="Arial"/>
                <w:sz w:val="20"/>
                <w:szCs w:val="20"/>
              </w:rPr>
              <w:t>BM1</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EB" w14:textId="50C8BD2C" w:rsidR="00920340" w:rsidRDefault="00ED3508">
            <w:pPr>
              <w:pStyle w:val="BodyA"/>
              <w:spacing w:line="480" w:lineRule="auto"/>
            </w:pPr>
            <w:r>
              <w:rPr>
                <w:rFonts w:ascii="Arial" w:hAnsi="Arial"/>
                <w:sz w:val="20"/>
                <w:szCs w:val="20"/>
              </w:rPr>
              <w:t xml:space="preserve">Classic BM model of </w:t>
            </w:r>
            <w:r>
              <w:rPr>
                <w:rFonts w:ascii="Arial" w:eastAsia="Arial" w:hAnsi="Arial" w:cs="Arial"/>
                <w:sz w:val="20"/>
                <w:szCs w:val="20"/>
              </w:rPr>
              <w:fldChar w:fldCharType="begin"/>
            </w:r>
            <w:r w:rsidR="00843ECC">
              <w:rPr>
                <w:rFonts w:ascii="Arial" w:eastAsia="Arial" w:hAnsi="Arial" w:cs="Arial"/>
                <w:sz w:val="20"/>
                <w:szCs w:val="20"/>
              </w:rPr>
              <w:instrText xml:space="preserve"> ADDIN EN.CITE &lt;EndNote&gt;&lt;Cite&gt;&lt;Author&gt;Felsenstein&lt;/Author&gt;&lt;Year&gt;1985&lt;/Year&gt;&lt;RecNum&gt;686&lt;/RecNum&gt;&lt;DisplayText&gt;(Felsenstein 1985)&lt;/DisplayText&gt;&lt;record&gt;&lt;rec-number&gt;686&lt;/rec-number&gt;&lt;foreign-keys&gt;&lt;key app="EN" db-id="95s0te0p99tv5oeffsnveep9rserdvvrxvx2" timestamp="1605131204"&gt;686&lt;/key&gt;&lt;/foreign-keys&gt;&lt;ref-type name="Journal Article"&gt;17&lt;/ref-type&gt;&lt;contributors&gt;&lt;authors&gt;&lt;author&gt;Felsenstein, Joseph&lt;/author&gt;&lt;/authors&gt;&lt;/contributors&gt;&lt;titles&gt;&lt;title&gt;Phylogenies and the comparative method&lt;/title&gt;&lt;secondary-title&gt;Am Nat&lt;/secondary-title&gt;&lt;/titles&gt;&lt;periodical&gt;&lt;full-title&gt;Am Nat&lt;/full-title&gt;&lt;/periodical&gt;&lt;pages&gt;1-15&lt;/pages&gt;&lt;volume&gt;125&lt;/volume&gt;&lt;number&gt;1&lt;/number&gt;&lt;dates&gt;&lt;year&gt;1985&lt;/year&gt;&lt;pub-dates&gt;&lt;date&gt;1985/01/01&lt;/date&gt;&lt;/pub-dates&gt;&lt;/dates&gt;&lt;publisher&gt;The University of Chicago Press&lt;/publisher&gt;&lt;isbn&gt;0003-0147&lt;/isbn&gt;&lt;urls&gt;&lt;related-urls&gt;&lt;url&gt;https://doi.org/10.1086/284325&lt;/url&gt;&lt;/related-urls&gt;&lt;/urls&gt;&lt;electronic-resource-num&gt;10.1086/284325&lt;/electronic-resource-num&gt;&lt;access-date&gt;2020/11/11&lt;/access-date&gt;&lt;/record&gt;&lt;/Cite&gt;&lt;/EndNote&gt;</w:instrText>
            </w:r>
            <w:r>
              <w:rPr>
                <w:rFonts w:ascii="Arial" w:eastAsia="Arial" w:hAnsi="Arial" w:cs="Arial"/>
                <w:sz w:val="20"/>
                <w:szCs w:val="20"/>
              </w:rPr>
              <w:fldChar w:fldCharType="separate"/>
            </w:r>
            <w:r>
              <w:rPr>
                <w:rFonts w:ascii="Arial" w:hAnsi="Arial"/>
                <w:noProof/>
                <w:sz w:val="20"/>
                <w:szCs w:val="20"/>
              </w:rPr>
              <w:t>(Felsenstein 1985)</w:t>
            </w:r>
            <w:r>
              <w:rPr>
                <w:rFonts w:ascii="Arial" w:eastAsia="Arial" w:hAnsi="Arial" w:cs="Arial"/>
                <w:sz w:val="20"/>
                <w:szCs w:val="20"/>
              </w:rPr>
              <w:fldChar w:fldCharType="end"/>
            </w:r>
          </w:p>
        </w:tc>
      </w:tr>
      <w:tr w:rsidR="00920340" w14:paraId="0113B1F2" w14:textId="77777777" w:rsidTr="009E6DDC">
        <w:trPr>
          <w:trHeight w:val="810"/>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ED" w14:textId="77777777" w:rsidR="00920340" w:rsidRDefault="00ED3508">
            <w:pPr>
              <w:pStyle w:val="BodyA"/>
              <w:spacing w:line="480" w:lineRule="auto"/>
            </w:pPr>
            <w:r>
              <w:rPr>
                <w:rFonts w:ascii="Arial" w:hAnsi="Arial"/>
                <w:sz w:val="20"/>
                <w:szCs w:val="20"/>
              </w:rPr>
              <w:t xml:space="preserve">Multiple noise intensities    </w:t>
            </w:r>
            <w:proofErr w:type="spellStart"/>
            <w:r>
              <w:rPr>
                <w:rFonts w:ascii="Arial" w:hAnsi="Arial"/>
                <w:i/>
                <w:iCs/>
                <w:sz w:val="20"/>
                <w:szCs w:val="20"/>
              </w:rPr>
              <w:t>σ</w:t>
            </w:r>
            <w:r>
              <w:rPr>
                <w:rFonts w:ascii="Arial" w:hAnsi="Arial"/>
                <w:i/>
                <w:iCs/>
                <w:sz w:val="20"/>
                <w:szCs w:val="20"/>
                <w:vertAlign w:val="subscript"/>
              </w:rPr>
              <w:t>i</w:t>
            </w:r>
            <w:proofErr w:type="spellEnd"/>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EE" w14:textId="77777777" w:rsidR="00920340" w:rsidRDefault="00920340"/>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EF" w14:textId="77777777" w:rsidR="00920340" w:rsidRDefault="00ED3508">
            <w:pPr>
              <w:pStyle w:val="BodyA"/>
              <w:spacing w:line="480" w:lineRule="auto"/>
              <w:jc w:val="center"/>
            </w:pPr>
            <w:proofErr w:type="spellStart"/>
            <w:r>
              <w:rPr>
                <w:rFonts w:ascii="Arial" w:hAnsi="Arial"/>
                <w:i/>
                <w:iCs/>
                <w:sz w:val="20"/>
                <w:szCs w:val="20"/>
              </w:rPr>
              <w:t>σ</w:t>
            </w:r>
            <w:r>
              <w:rPr>
                <w:rFonts w:ascii="Arial" w:hAnsi="Arial"/>
                <w:i/>
                <w:iCs/>
                <w:sz w:val="20"/>
                <w:szCs w:val="20"/>
                <w:vertAlign w:val="subscript"/>
              </w:rPr>
              <w:t>i</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F0" w14:textId="77777777" w:rsidR="00920340" w:rsidRDefault="00ED3508">
            <w:pPr>
              <w:pStyle w:val="BodyA"/>
              <w:spacing w:line="480" w:lineRule="auto"/>
              <w:jc w:val="center"/>
            </w:pPr>
            <w:r>
              <w:rPr>
                <w:rFonts w:ascii="Arial" w:hAnsi="Arial"/>
                <w:sz w:val="20"/>
                <w:szCs w:val="20"/>
              </w:rPr>
              <w:t>BMS</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F1" w14:textId="77777777" w:rsidR="00920340" w:rsidRDefault="00ED3508">
            <w:pPr>
              <w:pStyle w:val="BodyA"/>
              <w:spacing w:line="480" w:lineRule="auto"/>
            </w:pPr>
            <w:r>
              <w:rPr>
                <w:rFonts w:ascii="Arial" w:hAnsi="Arial"/>
                <w:sz w:val="20"/>
                <w:szCs w:val="20"/>
              </w:rPr>
              <w:t>Multiple-rate BM model of O’Meara et al. (2006)</w:t>
            </w:r>
          </w:p>
        </w:tc>
      </w:tr>
      <w:tr w:rsidR="00920340" w14:paraId="0113B1FA" w14:textId="77777777" w:rsidTr="009E6DDC">
        <w:trPr>
          <w:trHeight w:val="927"/>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F3" w14:textId="77777777" w:rsidR="00920340" w:rsidRDefault="00ED3508">
            <w:pPr>
              <w:pStyle w:val="BodyA"/>
              <w:spacing w:line="480" w:lineRule="auto"/>
              <w:rPr>
                <w:sz w:val="20"/>
              </w:rPr>
            </w:pPr>
            <w:r>
              <w:rPr>
                <w:rFonts w:ascii="Arial" w:hAnsi="Arial"/>
                <w:sz w:val="20"/>
                <w:szCs w:val="20"/>
                <w:lang w:val="fr-FR"/>
              </w:rPr>
              <w:t xml:space="preserve">Multiple </w:t>
            </w:r>
            <w:proofErr w:type="spellStart"/>
            <w:r>
              <w:rPr>
                <w:rFonts w:ascii="Arial" w:hAnsi="Arial"/>
                <w:sz w:val="20"/>
                <w:szCs w:val="20"/>
                <w:lang w:val="fr-FR"/>
              </w:rPr>
              <w:t>equilibria</w:t>
            </w:r>
            <w:proofErr w:type="spellEnd"/>
            <w:r>
              <w:rPr>
                <w:rFonts w:ascii="Arial" w:hAnsi="Arial"/>
                <w:sz w:val="20"/>
                <w:szCs w:val="20"/>
                <w:lang w:val="fr-FR"/>
              </w:rPr>
              <w:t xml:space="preserve">     </w:t>
            </w:r>
            <m:oMath>
              <m:r>
                <w:rPr>
                  <w:rFonts w:ascii="Cambria Math" w:hAnsi="Cambria Math"/>
                  <w:sz w:val="23"/>
                  <w:szCs w:val="23"/>
                </w:rPr>
                <m:t>θi,σ,α</m:t>
              </m:r>
            </m:oMath>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F4" w14:textId="77777777" w:rsidR="00920340" w:rsidRDefault="00ED3508">
            <w:pPr>
              <w:pStyle w:val="BodyAA"/>
              <w:spacing w:line="480" w:lineRule="auto"/>
              <w:jc w:val="center"/>
              <w:rPr>
                <w:rFonts w:ascii="Arial" w:eastAsia="Arial" w:hAnsi="Arial" w:cs="Arial"/>
                <w:i/>
                <w:iCs/>
                <w:sz w:val="20"/>
                <w:szCs w:val="20"/>
              </w:rPr>
            </w:pPr>
            <w:r>
              <w:rPr>
                <w:rFonts w:ascii="Arial" w:hAnsi="Arial"/>
                <w:i/>
                <w:iCs/>
                <w:sz w:val="20"/>
                <w:szCs w:val="20"/>
              </w:rPr>
              <w:t xml:space="preserve">σ </w:t>
            </w:r>
          </w:p>
          <w:p w14:paraId="0113B1F5" w14:textId="77777777" w:rsidR="00920340" w:rsidRDefault="00ED3508">
            <w:pPr>
              <w:pStyle w:val="BodyAA"/>
              <w:spacing w:line="480" w:lineRule="auto"/>
              <w:jc w:val="center"/>
            </w:pPr>
            <m:oMathPara>
              <m:oMathParaPr>
                <m:jc m:val="center"/>
              </m:oMathParaPr>
              <m:oMath>
                <m:r>
                  <w:rPr>
                    <w:rFonts w:ascii="Cambria Math" w:hAnsi="Cambria Math"/>
                    <w:sz w:val="30"/>
                    <w:szCs w:val="30"/>
                  </w:rPr>
                  <m:t>α</m:t>
                </m:r>
              </m:oMath>
            </m:oMathPara>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F6" w14:textId="77777777" w:rsidR="00920340" w:rsidRDefault="00920340">
            <w:pPr>
              <w:pStyle w:val="BodyA"/>
              <w:spacing w:line="480" w:lineRule="auto"/>
              <w:jc w:val="center"/>
              <w:rPr>
                <w:rFonts w:ascii="Arial" w:eastAsia="Arial" w:hAnsi="Arial" w:cs="Arial"/>
              </w:rPr>
            </w:pPr>
          </w:p>
          <w:p w14:paraId="0113B1F7" w14:textId="77777777" w:rsidR="00920340" w:rsidRDefault="00ED3508">
            <w:pPr>
              <w:pStyle w:val="BodyA"/>
              <w:spacing w:line="480" w:lineRule="auto"/>
              <w:jc w:val="center"/>
            </w:pPr>
            <m:oMath>
              <m:r>
                <w:rPr>
                  <w:rFonts w:ascii="Cambria Math" w:hAnsi="Cambria Math"/>
                  <w:sz w:val="30"/>
                  <w:szCs w:val="30"/>
                </w:rPr>
                <m:t>θ</m:t>
              </m:r>
            </m:oMath>
            <w:r>
              <w:rPr>
                <w:rFonts w:ascii="Arial" w:hAnsi="Arial"/>
                <w:i/>
                <w:iCs/>
                <w:sz w:val="20"/>
                <w:szCs w:val="20"/>
                <w:vertAlign w:val="subscript"/>
              </w:rPr>
              <w:t>i</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F8" w14:textId="77777777" w:rsidR="00920340" w:rsidRDefault="00ED3508">
            <w:pPr>
              <w:pStyle w:val="BodyA"/>
              <w:spacing w:line="480" w:lineRule="auto"/>
              <w:jc w:val="center"/>
            </w:pPr>
            <w:r>
              <w:rPr>
                <w:rFonts w:ascii="Arial" w:hAnsi="Arial"/>
                <w:sz w:val="20"/>
                <w:szCs w:val="20"/>
              </w:rPr>
              <w:t>OUM</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F9" w14:textId="77777777" w:rsidR="00920340" w:rsidRDefault="00ED3508">
            <w:pPr>
              <w:pStyle w:val="BodyA"/>
              <w:spacing w:line="480" w:lineRule="auto"/>
            </w:pPr>
            <w:r>
              <w:rPr>
                <w:rFonts w:ascii="Arial" w:hAnsi="Arial"/>
                <w:sz w:val="20"/>
                <w:szCs w:val="20"/>
              </w:rPr>
              <w:t>OU model of Butler and King (2004)</w:t>
            </w:r>
          </w:p>
        </w:tc>
      </w:tr>
      <w:tr w:rsidR="00920340" w14:paraId="0113B202" w14:textId="77777777" w:rsidTr="009E6DDC">
        <w:trPr>
          <w:trHeight w:val="1215"/>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FB" w14:textId="77777777" w:rsidR="00920340" w:rsidRDefault="00ED3508">
            <w:pPr>
              <w:pStyle w:val="BodyA"/>
              <w:spacing w:line="480" w:lineRule="auto"/>
              <w:rPr>
                <w:sz w:val="20"/>
              </w:rPr>
            </w:pPr>
            <w:r>
              <w:rPr>
                <w:rFonts w:ascii="Arial" w:hAnsi="Arial"/>
                <w:sz w:val="20"/>
                <w:szCs w:val="20"/>
              </w:rPr>
              <w:t xml:space="preserve">Multiple equilibria and deterministic pull strengths </w:t>
            </w:r>
            <m:oMath>
              <m:r>
                <w:rPr>
                  <w:rFonts w:ascii="Cambria Math" w:hAnsi="Cambria Math"/>
                  <w:sz w:val="23"/>
                  <w:szCs w:val="23"/>
                </w:rPr>
                <m:t>θi,σ,αi</m:t>
              </m:r>
            </m:oMath>
            <w:r>
              <w:rPr>
                <w:sz w:val="20"/>
                <w:szCs w:val="20"/>
              </w:rPr>
              <w:t xml:space="preserve">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FC" w14:textId="77777777" w:rsidR="00920340" w:rsidRDefault="00ED3508">
            <w:pPr>
              <w:pStyle w:val="BodyA"/>
              <w:spacing w:line="480" w:lineRule="auto"/>
              <w:jc w:val="center"/>
            </w:pPr>
            <w:r>
              <w:rPr>
                <w:rFonts w:ascii="Arial" w:hAnsi="Arial"/>
                <w:i/>
                <w:iCs/>
                <w:sz w:val="20"/>
                <w:szCs w:val="20"/>
              </w:rPr>
              <w:t>σ</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1FD" w14:textId="77777777" w:rsidR="00920340" w:rsidRDefault="00920340">
            <w:pPr>
              <w:pStyle w:val="BodyAA"/>
              <w:spacing w:line="480" w:lineRule="auto"/>
              <w:jc w:val="center"/>
              <w:rPr>
                <w:rFonts w:ascii="Arial" w:eastAsia="Arial" w:hAnsi="Arial" w:cs="Arial"/>
                <w:sz w:val="20"/>
                <w:szCs w:val="20"/>
              </w:rPr>
            </w:pPr>
          </w:p>
          <w:p w14:paraId="0113B1FE" w14:textId="77777777" w:rsidR="00920340" w:rsidRDefault="00ED3508">
            <w:pPr>
              <w:pStyle w:val="BodyAA"/>
              <w:spacing w:line="480" w:lineRule="auto"/>
              <w:jc w:val="center"/>
              <w:rPr>
                <w:rFonts w:ascii="Arial" w:eastAsia="Arial" w:hAnsi="Arial" w:cs="Arial"/>
                <w:sz w:val="20"/>
                <w:szCs w:val="20"/>
              </w:rPr>
            </w:pPr>
            <m:oMath>
              <m:r>
                <w:rPr>
                  <w:rFonts w:ascii="Cambria Math" w:hAnsi="Cambria Math"/>
                  <w:sz w:val="25"/>
                  <w:szCs w:val="25"/>
                </w:rPr>
                <m:t>α</m:t>
              </m:r>
            </m:oMath>
            <w:r>
              <w:rPr>
                <w:rFonts w:ascii="Arial" w:hAnsi="Arial"/>
                <w:i/>
                <w:iCs/>
                <w:sz w:val="20"/>
                <w:szCs w:val="20"/>
                <w:vertAlign w:val="subscript"/>
                <w:lang w:val="it-IT"/>
              </w:rPr>
              <w:t>i</w:t>
            </w:r>
            <w:r>
              <w:rPr>
                <w:rFonts w:ascii="Arial" w:hAnsi="Arial"/>
                <w:sz w:val="20"/>
                <w:szCs w:val="20"/>
                <w:lang w:val="it-IT"/>
              </w:rPr>
              <w:t xml:space="preserve">  </w:t>
            </w:r>
          </w:p>
          <w:p w14:paraId="0113B1FF" w14:textId="77777777" w:rsidR="00920340" w:rsidRDefault="00ED3508">
            <w:pPr>
              <w:pStyle w:val="BodyAA"/>
              <w:spacing w:line="480" w:lineRule="auto"/>
              <w:jc w:val="center"/>
              <w:rPr>
                <w:sz w:val="20"/>
              </w:rPr>
            </w:pPr>
            <m:oMath>
              <m:r>
                <w:rPr>
                  <w:rFonts w:ascii="Cambria Math" w:hAnsi="Cambria Math"/>
                  <w:sz w:val="25"/>
                  <w:szCs w:val="25"/>
                </w:rPr>
                <m:t>θ</m:t>
              </m:r>
            </m:oMath>
            <w:r>
              <w:rPr>
                <w:rFonts w:ascii="Arial" w:hAnsi="Arial"/>
                <w:i/>
                <w:iCs/>
                <w:sz w:val="20"/>
                <w:szCs w:val="20"/>
                <w:vertAlign w:val="subscript"/>
                <w:lang w:val="it-IT"/>
              </w:rPr>
              <w:t>I</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200" w14:textId="77777777" w:rsidR="00920340" w:rsidRDefault="00ED3508">
            <w:pPr>
              <w:pStyle w:val="BodyA"/>
              <w:spacing w:line="480" w:lineRule="auto"/>
              <w:jc w:val="center"/>
            </w:pPr>
            <w:r>
              <w:rPr>
                <w:rFonts w:ascii="Arial" w:hAnsi="Arial"/>
                <w:sz w:val="20"/>
                <w:szCs w:val="20"/>
              </w:rPr>
              <w:t>OUMA</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201" w14:textId="77777777" w:rsidR="00920340" w:rsidRDefault="00ED3508">
            <w:pPr>
              <w:pStyle w:val="BodyA"/>
              <w:spacing w:line="480" w:lineRule="auto"/>
            </w:pPr>
            <w:r>
              <w:rPr>
                <w:rFonts w:ascii="Arial" w:hAnsi="Arial"/>
                <w:sz w:val="20"/>
                <w:szCs w:val="20"/>
                <w:lang w:val="fr-FR"/>
              </w:rPr>
              <w:t>Multiple-</w:t>
            </w:r>
            <m:oMath>
              <m:r>
                <w:rPr>
                  <w:rFonts w:ascii="Cambria Math" w:hAnsi="Cambria Math"/>
                  <w:sz w:val="30"/>
                  <w:szCs w:val="30"/>
                </w:rPr>
                <m:t>α</m:t>
              </m:r>
            </m:oMath>
            <w:r>
              <w:rPr>
                <w:rFonts w:ascii="Arial" w:hAnsi="Arial"/>
                <w:sz w:val="20"/>
                <w:szCs w:val="20"/>
                <w:lang w:val="fr-FR"/>
              </w:rPr>
              <w:t xml:space="preserve"> model of Beaulieu et al. (2012). </w:t>
            </w:r>
          </w:p>
        </w:tc>
      </w:tr>
      <w:tr w:rsidR="00920340" w14:paraId="0113B20A" w14:textId="77777777" w:rsidTr="009E6DDC">
        <w:trPr>
          <w:trHeight w:val="986"/>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203" w14:textId="77777777" w:rsidR="00920340" w:rsidRDefault="00ED3508">
            <w:pPr>
              <w:pStyle w:val="BodyA"/>
              <w:spacing w:line="480" w:lineRule="auto"/>
              <w:rPr>
                <w:sz w:val="20"/>
              </w:rPr>
            </w:pPr>
            <w:r>
              <w:rPr>
                <w:rFonts w:ascii="Arial" w:hAnsi="Arial"/>
                <w:sz w:val="20"/>
                <w:szCs w:val="20"/>
              </w:rPr>
              <w:t xml:space="preserve">Multiple equilibria and noise intensities     </w:t>
            </w:r>
            <m:oMath>
              <m:r>
                <w:rPr>
                  <w:rFonts w:ascii="Cambria Math" w:hAnsi="Cambria Math"/>
                  <w:sz w:val="23"/>
                  <w:szCs w:val="23"/>
                </w:rPr>
                <m:t>θi,σi,α</m:t>
              </m:r>
            </m:oMath>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204" w14:textId="77777777" w:rsidR="00920340" w:rsidRDefault="00920340">
            <w:pPr>
              <w:pStyle w:val="BodyA"/>
              <w:jc w:val="center"/>
            </w:pPr>
          </w:p>
          <w:p w14:paraId="0113B205" w14:textId="77777777" w:rsidR="00920340" w:rsidRDefault="00ED3508">
            <w:pPr>
              <w:pStyle w:val="BodyA"/>
              <w:jc w:val="center"/>
            </w:pPr>
            <m:oMathPara>
              <m:oMathParaPr>
                <m:jc m:val="center"/>
              </m:oMathParaPr>
              <m:oMath>
                <m:r>
                  <w:rPr>
                    <w:rFonts w:ascii="Cambria Math" w:hAnsi="Cambria Math"/>
                    <w:sz w:val="30"/>
                    <w:szCs w:val="30"/>
                  </w:rPr>
                  <m:t>α</m:t>
                </m:r>
              </m:oMath>
            </m:oMathPara>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206" w14:textId="77777777" w:rsidR="00920340" w:rsidRDefault="00ED3508">
            <w:pPr>
              <w:pStyle w:val="BodyAA"/>
              <w:spacing w:line="480" w:lineRule="auto"/>
              <w:jc w:val="center"/>
              <w:rPr>
                <w:rFonts w:ascii="Arial" w:eastAsia="Arial" w:hAnsi="Arial" w:cs="Arial"/>
                <w:sz w:val="20"/>
                <w:szCs w:val="20"/>
              </w:rPr>
            </w:pPr>
            <w:r>
              <w:rPr>
                <w:rFonts w:ascii="Arial" w:hAnsi="Arial"/>
                <w:i/>
                <w:iCs/>
                <w:sz w:val="20"/>
                <w:szCs w:val="20"/>
              </w:rPr>
              <w:t>σ</w:t>
            </w:r>
            <w:r>
              <w:rPr>
                <w:rFonts w:ascii="Arial" w:hAnsi="Arial"/>
                <w:i/>
                <w:iCs/>
                <w:sz w:val="20"/>
                <w:szCs w:val="20"/>
                <w:vertAlign w:val="subscript"/>
                <w:lang w:val="it-IT"/>
              </w:rPr>
              <w:t>i</w:t>
            </w:r>
            <w:r>
              <w:rPr>
                <w:rFonts w:ascii="Arial" w:hAnsi="Arial"/>
                <w:sz w:val="20"/>
                <w:szCs w:val="20"/>
                <w:lang w:val="it-IT"/>
              </w:rPr>
              <w:t xml:space="preserve">  </w:t>
            </w:r>
          </w:p>
          <w:p w14:paraId="0113B207" w14:textId="77777777" w:rsidR="00920340" w:rsidRDefault="00ED3508">
            <w:pPr>
              <w:pStyle w:val="BodyAA"/>
              <w:spacing w:line="480" w:lineRule="auto"/>
              <w:jc w:val="center"/>
              <w:rPr>
                <w:sz w:val="20"/>
              </w:rPr>
            </w:pPr>
            <m:oMath>
              <m:r>
                <w:rPr>
                  <w:rFonts w:ascii="Cambria Math" w:hAnsi="Cambria Math"/>
                  <w:sz w:val="25"/>
                  <w:szCs w:val="25"/>
                </w:rPr>
                <m:t>θ</m:t>
              </m:r>
            </m:oMath>
            <w:r>
              <w:rPr>
                <w:rFonts w:ascii="Arial" w:hAnsi="Arial"/>
                <w:i/>
                <w:iCs/>
                <w:sz w:val="20"/>
                <w:szCs w:val="20"/>
                <w:vertAlign w:val="subscript"/>
                <w:lang w:val="it-IT"/>
              </w:rPr>
              <w:t>i</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208" w14:textId="77777777" w:rsidR="00920340" w:rsidRDefault="00ED3508">
            <w:pPr>
              <w:pStyle w:val="BodyA"/>
              <w:spacing w:line="480" w:lineRule="auto"/>
              <w:jc w:val="center"/>
            </w:pPr>
            <w:r>
              <w:rPr>
                <w:rFonts w:ascii="Arial" w:hAnsi="Arial"/>
                <w:sz w:val="20"/>
                <w:szCs w:val="20"/>
              </w:rPr>
              <w:t>OUMV</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209" w14:textId="7264DEF2" w:rsidR="00920340" w:rsidRDefault="00DB56DF">
            <w:pPr>
              <w:pStyle w:val="BodyA"/>
              <w:spacing w:line="480" w:lineRule="auto"/>
            </w:pPr>
            <w:r>
              <w:rPr>
                <w:rFonts w:ascii="Arial" w:hAnsi="Arial"/>
                <w:sz w:val="20"/>
                <w:szCs w:val="20"/>
              </w:rPr>
              <w:t>M</w:t>
            </w:r>
            <w:r w:rsidR="00ED3508">
              <w:rPr>
                <w:rFonts w:ascii="Arial" w:hAnsi="Arial"/>
                <w:sz w:val="20"/>
                <w:szCs w:val="20"/>
              </w:rPr>
              <w:t>ultiple-</w:t>
            </w:r>
            <m:oMath>
              <m:r>
                <w:rPr>
                  <w:rFonts w:ascii="Cambria Math" w:hAnsi="Cambria Math"/>
                  <w:sz w:val="28"/>
                  <w:szCs w:val="28"/>
                </w:rPr>
                <m:t>σ</m:t>
              </m:r>
            </m:oMath>
            <w:r w:rsidR="00ED3508">
              <w:rPr>
                <w:rFonts w:ascii="Arial" w:hAnsi="Arial"/>
              </w:rPr>
              <w:t xml:space="preserve"> </w:t>
            </w:r>
            <w:r w:rsidR="00ED3508">
              <w:rPr>
                <w:rFonts w:ascii="Arial" w:hAnsi="Arial"/>
                <w:sz w:val="20"/>
                <w:szCs w:val="20"/>
              </w:rPr>
              <w:t>model of Beaulieu et al. (2012)</w:t>
            </w:r>
          </w:p>
        </w:tc>
      </w:tr>
      <w:tr w:rsidR="00920340" w14:paraId="0113B212" w14:textId="77777777" w:rsidTr="009E6DDC">
        <w:trPr>
          <w:trHeight w:val="1275"/>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20B" w14:textId="77777777" w:rsidR="00920340" w:rsidRDefault="00ED3508">
            <w:pPr>
              <w:pStyle w:val="BodyA"/>
              <w:spacing w:line="480" w:lineRule="auto"/>
              <w:rPr>
                <w:sz w:val="20"/>
              </w:rPr>
            </w:pPr>
            <w:r>
              <w:rPr>
                <w:rFonts w:ascii="Arial" w:hAnsi="Arial"/>
                <w:sz w:val="20"/>
                <w:szCs w:val="20"/>
              </w:rPr>
              <w:t xml:space="preserve">Multiple equilibria, noise intensities, and deterministic pull strengths     </w:t>
            </w:r>
            <m:oMath>
              <m:r>
                <w:rPr>
                  <w:rFonts w:ascii="Cambria Math" w:hAnsi="Cambria Math"/>
                  <w:sz w:val="23"/>
                  <w:szCs w:val="23"/>
                </w:rPr>
                <m:t>θi,σi,αi</m:t>
              </m:r>
            </m:oMath>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20C" w14:textId="77777777" w:rsidR="00920340" w:rsidRDefault="00920340"/>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20D" w14:textId="77777777" w:rsidR="00920340" w:rsidRDefault="00ED3508">
            <w:pPr>
              <w:pStyle w:val="BodyAA"/>
              <w:spacing w:line="480" w:lineRule="auto"/>
              <w:jc w:val="center"/>
              <w:rPr>
                <w:rFonts w:ascii="Arial" w:eastAsia="Arial" w:hAnsi="Arial" w:cs="Arial"/>
                <w:i/>
                <w:iCs/>
                <w:sz w:val="20"/>
                <w:szCs w:val="20"/>
                <w:vertAlign w:val="subscript"/>
              </w:rPr>
            </w:pPr>
            <w:r>
              <w:rPr>
                <w:rFonts w:ascii="Arial" w:hAnsi="Arial"/>
                <w:i/>
                <w:iCs/>
                <w:sz w:val="20"/>
                <w:szCs w:val="20"/>
              </w:rPr>
              <w:t>σ</w:t>
            </w:r>
            <w:r>
              <w:rPr>
                <w:rFonts w:ascii="Arial" w:hAnsi="Arial"/>
                <w:i/>
                <w:iCs/>
                <w:sz w:val="20"/>
                <w:szCs w:val="20"/>
                <w:vertAlign w:val="subscript"/>
                <w:lang w:val="it-IT"/>
              </w:rPr>
              <w:t>i</w:t>
            </w:r>
          </w:p>
          <w:p w14:paraId="0113B20E" w14:textId="77777777" w:rsidR="00920340" w:rsidRDefault="00ED3508">
            <w:pPr>
              <w:pStyle w:val="BodyAA"/>
              <w:spacing w:line="480" w:lineRule="auto"/>
              <w:jc w:val="center"/>
              <w:rPr>
                <w:rFonts w:ascii="Arial" w:eastAsia="Arial" w:hAnsi="Arial" w:cs="Arial"/>
                <w:sz w:val="20"/>
                <w:szCs w:val="20"/>
              </w:rPr>
            </w:pPr>
            <m:oMath>
              <m:r>
                <w:rPr>
                  <w:rFonts w:ascii="Cambria Math" w:hAnsi="Cambria Math"/>
                  <w:sz w:val="25"/>
                  <w:szCs w:val="25"/>
                </w:rPr>
                <m:t>α</m:t>
              </m:r>
            </m:oMath>
            <w:r>
              <w:rPr>
                <w:rFonts w:ascii="Arial" w:hAnsi="Arial"/>
                <w:i/>
                <w:iCs/>
                <w:sz w:val="20"/>
                <w:szCs w:val="20"/>
                <w:vertAlign w:val="subscript"/>
                <w:lang w:val="it-IT"/>
              </w:rPr>
              <w:t>i</w:t>
            </w:r>
            <w:r>
              <w:rPr>
                <w:rFonts w:ascii="Arial" w:hAnsi="Arial"/>
                <w:sz w:val="20"/>
                <w:szCs w:val="20"/>
                <w:lang w:val="it-IT"/>
              </w:rPr>
              <w:t xml:space="preserve">  </w:t>
            </w:r>
          </w:p>
          <w:p w14:paraId="0113B20F" w14:textId="77777777" w:rsidR="00920340" w:rsidRDefault="00ED3508">
            <w:pPr>
              <w:pStyle w:val="BodyA"/>
              <w:spacing w:line="480" w:lineRule="auto"/>
              <w:jc w:val="center"/>
            </w:pPr>
            <m:oMath>
              <m:r>
                <w:rPr>
                  <w:rFonts w:ascii="Cambria Math" w:hAnsi="Cambria Math"/>
                  <w:sz w:val="30"/>
                  <w:szCs w:val="30"/>
                </w:rPr>
                <m:t>θ</m:t>
              </m:r>
            </m:oMath>
            <w:r>
              <w:rPr>
                <w:rFonts w:ascii="Arial" w:hAnsi="Arial"/>
                <w:i/>
                <w:iCs/>
                <w:sz w:val="20"/>
                <w:szCs w:val="20"/>
                <w:vertAlign w:val="subscript"/>
                <w:lang w:val="it-IT"/>
              </w:rPr>
              <w:t>i</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210" w14:textId="77777777" w:rsidR="00920340" w:rsidRDefault="00ED3508">
            <w:pPr>
              <w:pStyle w:val="BodyA"/>
              <w:spacing w:line="480" w:lineRule="auto"/>
              <w:jc w:val="center"/>
            </w:pPr>
            <w:r>
              <w:rPr>
                <w:rFonts w:ascii="Arial" w:hAnsi="Arial"/>
                <w:sz w:val="20"/>
                <w:szCs w:val="20"/>
              </w:rPr>
              <w:t>OUMVA</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3B211" w14:textId="22C9CEB2" w:rsidR="00920340" w:rsidRDefault="00DB56DF">
            <w:pPr>
              <w:pStyle w:val="BodyA"/>
              <w:spacing w:line="480" w:lineRule="auto"/>
            </w:pPr>
            <w:r>
              <w:rPr>
                <w:rFonts w:ascii="Arial" w:hAnsi="Arial"/>
                <w:sz w:val="20"/>
                <w:szCs w:val="20"/>
              </w:rPr>
              <w:t>F</w:t>
            </w:r>
            <w:r w:rsidR="00ED3508">
              <w:rPr>
                <w:rFonts w:ascii="Arial" w:hAnsi="Arial"/>
                <w:sz w:val="20"/>
                <w:szCs w:val="20"/>
              </w:rPr>
              <w:t>ull model of Beaulieu et al. (2012).</w:t>
            </w:r>
          </w:p>
        </w:tc>
      </w:tr>
    </w:tbl>
    <w:p w14:paraId="0113B213" w14:textId="77777777" w:rsidR="00920340" w:rsidRDefault="00920340">
      <w:pPr>
        <w:pStyle w:val="BodyA"/>
        <w:widowControl w:val="0"/>
        <w:ind w:left="432" w:hanging="432"/>
        <w:rPr>
          <w:rFonts w:ascii="Arial" w:eastAsia="Arial" w:hAnsi="Arial" w:cs="Arial"/>
        </w:rPr>
      </w:pPr>
    </w:p>
    <w:p w14:paraId="31712839" w14:textId="6197C0EF" w:rsidR="000801BA" w:rsidRDefault="000801BA">
      <w:pPr>
        <w:rPr>
          <w:rFonts w:ascii="Arial" w:eastAsia="Arial" w:hAnsi="Arial" w:cs="Arial"/>
          <w:color w:val="000000"/>
          <w:u w:color="000000"/>
          <w14:textOutline w14:w="12700" w14:cap="flat" w14:cmpd="sng" w14:algn="ctr">
            <w14:noFill/>
            <w14:prstDash w14:val="solid"/>
            <w14:miter w14:lim="400000"/>
          </w14:textOutline>
        </w:rPr>
      </w:pPr>
      <w:r>
        <w:rPr>
          <w:rFonts w:ascii="Arial" w:eastAsia="Arial" w:hAnsi="Arial" w:cs="Arial"/>
        </w:rPr>
        <w:br w:type="page"/>
      </w:r>
    </w:p>
    <w:p w14:paraId="0113B219" w14:textId="77777777" w:rsidR="00920340" w:rsidRDefault="00ED3508">
      <w:pPr>
        <w:pStyle w:val="BodyA"/>
        <w:spacing w:after="100" w:line="480" w:lineRule="auto"/>
        <w:rPr>
          <w:rFonts w:ascii="Arial" w:eastAsia="Arial" w:hAnsi="Arial" w:cs="Arial"/>
          <w:i/>
          <w:iCs/>
        </w:rPr>
      </w:pPr>
      <w:r>
        <w:rPr>
          <w:rFonts w:ascii="Arial" w:hAnsi="Arial"/>
          <w:i/>
          <w:iCs/>
        </w:rPr>
        <w:lastRenderedPageBreak/>
        <w:t>Model Comparison and Parameter Estimation</w:t>
      </w:r>
      <w:r>
        <w:rPr>
          <w:rFonts w:ascii="Arial" w:hAnsi="Arial"/>
          <w:i/>
          <w:iCs/>
          <w:shd w:val="clear" w:color="auto" w:fill="00FFFF"/>
        </w:rPr>
        <w:t xml:space="preserve"> </w:t>
      </w:r>
    </w:p>
    <w:p w14:paraId="0113B21A" w14:textId="4B0C591D" w:rsidR="00920340" w:rsidRDefault="00ED3508">
      <w:pPr>
        <w:pStyle w:val="BodyA"/>
        <w:tabs>
          <w:tab w:val="left" w:pos="720"/>
        </w:tabs>
        <w:spacing w:line="480" w:lineRule="auto"/>
        <w:rPr>
          <w:rFonts w:ascii="Arial" w:eastAsia="Arial" w:hAnsi="Arial" w:cs="Arial"/>
        </w:rPr>
      </w:pPr>
      <w:r>
        <w:rPr>
          <w:rFonts w:ascii="Arial" w:hAnsi="Arial"/>
        </w:rPr>
        <w:t>We compared the fit of each of the models using the Akaike Information Criterion corrected for small sample size (</w:t>
      </w:r>
      <w:proofErr w:type="spellStart"/>
      <w:r>
        <w:rPr>
          <w:rFonts w:ascii="Arial" w:hAnsi="Arial"/>
        </w:rPr>
        <w:t>AIC</w:t>
      </w:r>
      <w:r>
        <w:rPr>
          <w:rFonts w:ascii="Arial" w:hAnsi="Arial"/>
          <w:vertAlign w:val="subscript"/>
        </w:rPr>
        <w:t>c</w:t>
      </w:r>
      <w:proofErr w:type="spellEnd"/>
      <w:r>
        <w:rPr>
          <w:rFonts w:ascii="Arial" w:hAnsi="Arial"/>
        </w:rPr>
        <w:t xml:space="preserve">). We further performed model selection bootstrap analysis (phylogenetic Monte Carlo; </w:t>
      </w:r>
      <w:r>
        <w:rPr>
          <w:rFonts w:ascii="Arial" w:eastAsia="Arial" w:hAnsi="Arial" w:cs="Arial"/>
        </w:rPr>
        <w:fldChar w:fldCharType="begin"/>
      </w:r>
      <w:r w:rsidR="00A32B64">
        <w:rPr>
          <w:rFonts w:ascii="Arial" w:eastAsia="Arial" w:hAnsi="Arial" w:cs="Arial"/>
        </w:rPr>
        <w:instrText xml:space="preserve"> ADDIN EN.CITE &lt;EndNote&gt;&lt;Cite&gt;&lt;Author&gt;Boettiger&lt;/Author&gt;&lt;Year&gt;2012&lt;/Year&gt;&lt;RecNum&gt;681&lt;/RecNum&gt;&lt;DisplayText&gt;(Boettiger, et al. 2012)&lt;/DisplayText&gt;&lt;record&gt;&lt;rec-number&gt;681&lt;/rec-number&gt;&lt;foreign-keys&gt;&lt;key app="EN" db-id="95s0te0p99tv5oeffsnveep9rserdvvrxvx2" timestamp="1604958291"&gt;681&lt;/key&gt;&lt;/foreign-keys&gt;&lt;ref-type name="Journal Article"&gt;17&lt;/ref-type&gt;&lt;contributors&gt;&lt;authors&gt;&lt;author&gt;Boettiger, Carl&lt;/author&gt;&lt;author&gt;Coop, G&lt;/author&gt;&lt;author&gt;Ralph, P&lt;/author&gt;&lt;/authors&gt;&lt;/contributors&gt;&lt;titles&gt;&lt;title&gt;Is your phylogeny informative? Measuring the power of comparative methods&lt;/title&gt;&lt;secondary-title&gt;Evolution&lt;/secondary-title&gt;&lt;/titles&gt;&lt;periodical&gt;&lt;full-title&gt;Evolution&lt;/full-title&gt;&lt;/periodical&gt;&lt;pages&gt;2240-2251&lt;/pages&gt;&lt;volume&gt;66&lt;/volume&gt;&lt;dates&gt;&lt;year&gt;2012&lt;/year&gt;&lt;/dates&gt;&lt;urls&gt;&lt;/urls&gt;&lt;/record&gt;&lt;/Cite&gt;&lt;/EndNote&gt;</w:instrText>
      </w:r>
      <w:r>
        <w:rPr>
          <w:rFonts w:ascii="Arial" w:eastAsia="Arial" w:hAnsi="Arial" w:cs="Arial"/>
        </w:rPr>
        <w:fldChar w:fldCharType="separate"/>
      </w:r>
      <w:r>
        <w:rPr>
          <w:rFonts w:ascii="Arial" w:hAnsi="Arial"/>
          <w:noProof/>
        </w:rPr>
        <w:t>(Boettiger, et al. 2012)</w:t>
      </w:r>
      <w:r>
        <w:rPr>
          <w:rFonts w:ascii="Arial" w:eastAsia="Arial" w:hAnsi="Arial" w:cs="Arial"/>
        </w:rPr>
        <w:fldChar w:fldCharType="end"/>
      </w:r>
      <w:r>
        <w:rPr>
          <w:rFonts w:ascii="Arial" w:hAnsi="Arial"/>
        </w:rPr>
        <w:t xml:space="preserve"> for targeted comparisons of the models in Table 3 to assess the strength of evidence for different hypotheses as well as the power to detect differences in model support. Model selection bootstrap analysis is necessary because </w:t>
      </w:r>
      <w:proofErr w:type="spellStart"/>
      <w:r>
        <w:rPr>
          <w:rFonts w:ascii="Arial" w:hAnsi="Arial"/>
        </w:rPr>
        <w:t>AIC</w:t>
      </w:r>
      <w:r>
        <w:rPr>
          <w:rFonts w:ascii="Arial" w:hAnsi="Arial"/>
          <w:vertAlign w:val="subscript"/>
        </w:rPr>
        <w:t>c</w:t>
      </w:r>
      <w:proofErr w:type="spellEnd"/>
      <w:r>
        <w:rPr>
          <w:rFonts w:ascii="Arial" w:hAnsi="Arial"/>
        </w:rPr>
        <w:t xml:space="preserve"> differences can favor more complicated models, even when a simpler model is correct </w:t>
      </w:r>
      <w:r w:rsidR="008866D2">
        <w:rPr>
          <w:rFonts w:ascii="Arial" w:hAnsi="Arial"/>
        </w:rPr>
        <w:fldChar w:fldCharType="begin"/>
      </w:r>
      <w:r w:rsidR="00A32B64">
        <w:rPr>
          <w:rFonts w:ascii="Arial" w:hAnsi="Arial"/>
        </w:rPr>
        <w:instrText xml:space="preserve"> ADDIN EN.CITE &lt;EndNote&gt;&lt;Cite&gt;&lt;Author&gt;Boettiger&lt;/Author&gt;&lt;Year&gt;2012&lt;/Year&gt;&lt;RecNum&gt;681&lt;/RecNum&gt;&lt;DisplayText&gt;(Boettiger, et al. 2012)&lt;/DisplayText&gt;&lt;record&gt;&lt;rec-number&gt;681&lt;/rec-number&gt;&lt;foreign-keys&gt;&lt;key app="EN" db-id="95s0te0p99tv5oeffsnveep9rserdvvrxvx2" timestamp="1604958291"&gt;681&lt;/key&gt;&lt;/foreign-keys&gt;&lt;ref-type name="Journal Article"&gt;17&lt;/ref-type&gt;&lt;contributors&gt;&lt;authors&gt;&lt;author&gt;Boettiger, Carl&lt;/author&gt;&lt;author&gt;Coop, G&lt;/author&gt;&lt;author&gt;Ralph, P&lt;/author&gt;&lt;/authors&gt;&lt;/contributors&gt;&lt;titles&gt;&lt;title&gt;Is your phylogeny informative? Measuring the power of comparative methods&lt;/title&gt;&lt;secondary-title&gt;Evolution&lt;/secondary-title&gt;&lt;/titles&gt;&lt;periodical&gt;&lt;full-title&gt;Evolution&lt;/full-title&gt;&lt;/periodical&gt;&lt;pages&gt;2240-2251&lt;/pages&gt;&lt;volume&gt;66&lt;/volume&gt;&lt;dates&gt;&lt;year&gt;2012&lt;/year&gt;&lt;/dates&gt;&lt;urls&gt;&lt;/urls&gt;&lt;/record&gt;&lt;/Cite&gt;&lt;/EndNote&gt;</w:instrText>
      </w:r>
      <w:r w:rsidR="008866D2">
        <w:rPr>
          <w:rFonts w:ascii="Arial" w:hAnsi="Arial"/>
        </w:rPr>
        <w:fldChar w:fldCharType="separate"/>
      </w:r>
      <w:r w:rsidR="008866D2">
        <w:rPr>
          <w:rFonts w:ascii="Arial" w:hAnsi="Arial"/>
          <w:noProof/>
        </w:rPr>
        <w:t>(Boettiger, et al. 2012)</w:t>
      </w:r>
      <w:r w:rsidR="008866D2">
        <w:rPr>
          <w:rFonts w:ascii="Arial" w:hAnsi="Arial"/>
        </w:rPr>
        <w:fldChar w:fldCharType="end"/>
      </w:r>
      <w:r>
        <w:rPr>
          <w:rFonts w:ascii="Arial" w:hAnsi="Arial"/>
        </w:rPr>
        <w:t>. For each comparison, we computed the observed likelihood difference,</w:t>
      </w:r>
    </w:p>
    <w:p w14:paraId="0113B21C" w14:textId="707E00E9" w:rsidR="00920340" w:rsidRDefault="00ED3508">
      <w:pPr>
        <w:pStyle w:val="BodyA"/>
        <w:spacing w:line="480" w:lineRule="auto"/>
        <w:jc w:val="center"/>
        <w:rPr>
          <w:rFonts w:ascii="Arial" w:eastAsia="Arial" w:hAnsi="Arial" w:cs="Arial"/>
        </w:rPr>
      </w:pPr>
      <w:proofErr w:type="spellStart"/>
      <w:r>
        <w:rPr>
          <w:rFonts w:ascii="Arial" w:hAnsi="Arial"/>
          <w:i/>
          <w:iCs/>
        </w:rPr>
        <w:t>δ</w:t>
      </w:r>
      <w:r>
        <w:rPr>
          <w:rFonts w:ascii="Arial" w:hAnsi="Arial"/>
          <w:vertAlign w:val="subscript"/>
        </w:rPr>
        <w:t>obs</w:t>
      </w:r>
      <w:proofErr w:type="spellEnd"/>
      <w:r>
        <w:rPr>
          <w:rFonts w:ascii="Arial" w:hAnsi="Arial"/>
        </w:rPr>
        <w:t xml:space="preserve"> = –2 (log </w:t>
      </w:r>
      <w:r>
        <w:rPr>
          <w:rFonts w:ascii="Arial" w:hAnsi="Arial"/>
          <w:i/>
          <w:iCs/>
        </w:rPr>
        <w:t>L</w:t>
      </w:r>
      <w:r>
        <w:rPr>
          <w:rFonts w:ascii="Arial" w:hAnsi="Arial"/>
          <w:vertAlign w:val="subscript"/>
        </w:rPr>
        <w:t>0</w:t>
      </w:r>
      <w:r>
        <w:rPr>
          <w:rFonts w:ascii="Arial" w:hAnsi="Arial"/>
        </w:rPr>
        <w:t xml:space="preserve"> – log </w:t>
      </w:r>
      <w:r>
        <w:rPr>
          <w:rFonts w:ascii="Arial" w:hAnsi="Arial"/>
          <w:i/>
          <w:iCs/>
        </w:rPr>
        <w:t>L</w:t>
      </w:r>
      <w:r>
        <w:rPr>
          <w:rFonts w:ascii="Arial" w:hAnsi="Arial"/>
          <w:vertAlign w:val="subscript"/>
        </w:rPr>
        <w:t>1</w:t>
      </w:r>
      <w:r>
        <w:rPr>
          <w:rFonts w:ascii="Arial" w:hAnsi="Arial"/>
        </w:rPr>
        <w:t>),</w:t>
      </w:r>
    </w:p>
    <w:p w14:paraId="0113B21D" w14:textId="71889817" w:rsidR="00920340" w:rsidRDefault="00ED3508">
      <w:pPr>
        <w:pStyle w:val="BodyA"/>
        <w:spacing w:line="480" w:lineRule="auto"/>
        <w:rPr>
          <w:rFonts w:ascii="Arial" w:eastAsia="Arial" w:hAnsi="Arial" w:cs="Arial"/>
        </w:rPr>
      </w:pPr>
      <w:r>
        <w:rPr>
          <w:rFonts w:ascii="Arial" w:hAnsi="Arial"/>
        </w:rPr>
        <w:t xml:space="preserve">where </w:t>
      </w:r>
      <w:r>
        <w:rPr>
          <w:rFonts w:ascii="Arial" w:hAnsi="Arial"/>
          <w:i/>
          <w:iCs/>
        </w:rPr>
        <w:t>L</w:t>
      </w:r>
      <w:r>
        <w:rPr>
          <w:rFonts w:ascii="Arial" w:hAnsi="Arial"/>
          <w:vertAlign w:val="subscript"/>
        </w:rPr>
        <w:t xml:space="preserve">0 </w:t>
      </w:r>
      <w:r>
        <w:rPr>
          <w:rFonts w:ascii="Arial" w:hAnsi="Arial"/>
        </w:rPr>
        <w:t xml:space="preserve">is the likelihood of the simpler model and </w:t>
      </w:r>
      <w:r>
        <w:rPr>
          <w:rFonts w:ascii="Arial" w:hAnsi="Arial"/>
          <w:i/>
          <w:iCs/>
        </w:rPr>
        <w:t>L</w:t>
      </w:r>
      <w:r>
        <w:rPr>
          <w:rFonts w:ascii="Arial" w:hAnsi="Arial"/>
          <w:vertAlign w:val="subscript"/>
        </w:rPr>
        <w:t>1</w:t>
      </w:r>
      <w:r>
        <w:rPr>
          <w:rFonts w:ascii="Arial" w:hAnsi="Arial"/>
        </w:rPr>
        <w:t xml:space="preserve"> is the likelihood of the more complex model. </w:t>
      </w:r>
    </w:p>
    <w:p w14:paraId="0113B21E" w14:textId="477B4D2B" w:rsidR="00920340" w:rsidRDefault="00ED3508">
      <w:pPr>
        <w:pStyle w:val="BodyA"/>
        <w:spacing w:line="480" w:lineRule="auto"/>
        <w:rPr>
          <w:rFonts w:ascii="Arial" w:eastAsia="Arial" w:hAnsi="Arial" w:cs="Arial"/>
        </w:rPr>
      </w:pPr>
      <w:r>
        <w:rPr>
          <w:rFonts w:ascii="Arial" w:eastAsia="Arial" w:hAnsi="Arial" w:cs="Arial"/>
        </w:rPr>
        <w:tab/>
        <w:t xml:space="preserve">Determining whether </w:t>
      </w:r>
      <w:proofErr w:type="spellStart"/>
      <w:r>
        <w:rPr>
          <w:rFonts w:ascii="Arial" w:hAnsi="Arial"/>
          <w:i/>
          <w:iCs/>
        </w:rPr>
        <w:t>δ</w:t>
      </w:r>
      <w:r>
        <w:rPr>
          <w:rFonts w:ascii="Arial" w:hAnsi="Arial"/>
          <w:vertAlign w:val="subscript"/>
        </w:rPr>
        <w:t>obs</w:t>
      </w:r>
      <w:proofErr w:type="spellEnd"/>
      <w:r>
        <w:rPr>
          <w:rFonts w:ascii="Arial" w:hAnsi="Arial"/>
        </w:rPr>
        <w:t xml:space="preserve"> is significantly different from a null expectation requires an approximate </w:t>
      </w:r>
      <w:r>
        <w:rPr>
          <w:rFonts w:ascii="Arial" w:hAnsi="Arial"/>
          <w:i/>
          <w:iCs/>
        </w:rPr>
        <w:t>p-</w:t>
      </w:r>
      <w:r>
        <w:rPr>
          <w:rFonts w:ascii="Arial" w:hAnsi="Arial"/>
        </w:rPr>
        <w:t xml:space="preserve">value </w:t>
      </w:r>
      <w:r>
        <w:rPr>
          <w:rFonts w:ascii="Symbol" w:hAnsi="Symbol"/>
        </w:rPr>
        <w:t>¾</w:t>
      </w:r>
      <w:r>
        <w:rPr>
          <w:rFonts w:ascii="Arial" w:hAnsi="Arial"/>
        </w:rPr>
        <w:t xml:space="preserve"> the probability of observing </w:t>
      </w:r>
      <w:proofErr w:type="spellStart"/>
      <w:r>
        <w:rPr>
          <w:rFonts w:ascii="Arial" w:hAnsi="Arial"/>
          <w:i/>
          <w:iCs/>
        </w:rPr>
        <w:t>δ</w:t>
      </w:r>
      <w:r>
        <w:rPr>
          <w:rFonts w:ascii="Arial" w:hAnsi="Arial"/>
          <w:vertAlign w:val="subscript"/>
        </w:rPr>
        <w:t>obs</w:t>
      </w:r>
      <w:proofErr w:type="spellEnd"/>
      <w:r>
        <w:rPr>
          <w:rFonts w:ascii="Arial" w:hAnsi="Arial"/>
          <w:i/>
          <w:iCs/>
        </w:rPr>
        <w:t xml:space="preserve"> if the simpler model were true</w:t>
      </w:r>
      <w:r>
        <w:rPr>
          <w:rFonts w:ascii="Arial" w:hAnsi="Arial"/>
        </w:rPr>
        <w:t xml:space="preserve">. That is, we need to compare the value </w:t>
      </w:r>
      <w:proofErr w:type="spellStart"/>
      <w:r>
        <w:rPr>
          <w:rFonts w:ascii="Arial" w:hAnsi="Arial"/>
          <w:i/>
          <w:iCs/>
        </w:rPr>
        <w:t>δ</w:t>
      </w:r>
      <w:r>
        <w:rPr>
          <w:rFonts w:ascii="Arial" w:hAnsi="Arial"/>
          <w:vertAlign w:val="subscript"/>
        </w:rPr>
        <w:t>obs</w:t>
      </w:r>
      <w:proofErr w:type="spellEnd"/>
      <w:r>
        <w:rPr>
          <w:rFonts w:ascii="Arial" w:hAnsi="Arial"/>
        </w:rPr>
        <w:t xml:space="preserve"> to the distribution of </w:t>
      </w:r>
      <w:r>
        <w:rPr>
          <w:rFonts w:ascii="Arial" w:hAnsi="Arial"/>
          <w:i/>
          <w:iCs/>
        </w:rPr>
        <w:t>δ</w:t>
      </w:r>
      <w:r>
        <w:rPr>
          <w:rFonts w:ascii="Arial" w:hAnsi="Arial"/>
        </w:rPr>
        <w:t xml:space="preserve"> values under the simpler model. To create this distribution, we generate</w:t>
      </w:r>
      <w:r w:rsidR="005C09D7">
        <w:rPr>
          <w:rFonts w:ascii="Arial" w:hAnsi="Arial"/>
        </w:rPr>
        <w:t>d</w:t>
      </w:r>
      <w:r>
        <w:rPr>
          <w:rFonts w:ascii="Arial" w:hAnsi="Arial"/>
        </w:rPr>
        <w:t xml:space="preserve"> 500 datasets by simulating the simpler model at its MLE parameter estimates; we then fit both the simpler and more complex models to each simulated dataset and compute</w:t>
      </w:r>
      <w:r w:rsidR="00DE08FF">
        <w:rPr>
          <w:rFonts w:ascii="Arial" w:hAnsi="Arial"/>
        </w:rPr>
        <w:t>d</w:t>
      </w:r>
      <w:r>
        <w:rPr>
          <w:rFonts w:ascii="Arial" w:hAnsi="Arial"/>
        </w:rPr>
        <w:t xml:space="preserve"> the values of </w:t>
      </w:r>
      <w:r>
        <w:rPr>
          <w:rFonts w:ascii="Arial" w:hAnsi="Arial"/>
          <w:i/>
          <w:iCs/>
        </w:rPr>
        <w:t>δ</w:t>
      </w:r>
      <w:r>
        <w:rPr>
          <w:rFonts w:ascii="Arial" w:hAnsi="Arial"/>
        </w:rPr>
        <w:t xml:space="preserve">, producing a null distribution of </w:t>
      </w:r>
      <w:r>
        <w:rPr>
          <w:rFonts w:ascii="Arial" w:hAnsi="Arial"/>
          <w:i/>
          <w:iCs/>
        </w:rPr>
        <w:t xml:space="preserve">δ </w:t>
      </w:r>
      <w:r>
        <w:rPr>
          <w:rFonts w:ascii="Arial" w:hAnsi="Arial"/>
        </w:rPr>
        <w:t xml:space="preserve">under the simpler model. We compared the observed value of </w:t>
      </w:r>
      <w:r>
        <w:rPr>
          <w:rFonts w:ascii="Arial" w:hAnsi="Arial"/>
          <w:i/>
          <w:iCs/>
        </w:rPr>
        <w:t xml:space="preserve">δ </w:t>
      </w:r>
      <w:r>
        <w:rPr>
          <w:rFonts w:ascii="Arial" w:hAnsi="Arial"/>
        </w:rPr>
        <w:t xml:space="preserve">to this null distribution to calculate an approximate </w:t>
      </w:r>
      <w:r>
        <w:rPr>
          <w:rFonts w:ascii="Arial" w:hAnsi="Arial"/>
          <w:i/>
          <w:iCs/>
        </w:rPr>
        <w:t>p</w:t>
      </w:r>
      <w:r>
        <w:rPr>
          <w:rFonts w:ascii="Arial" w:hAnsi="Arial"/>
        </w:rPr>
        <w:t>-value.</w:t>
      </w:r>
    </w:p>
    <w:p w14:paraId="0113B221" w14:textId="2B61AB2E" w:rsidR="00920340" w:rsidRDefault="00ED3508" w:rsidP="00AF0121">
      <w:pPr>
        <w:pStyle w:val="BodyA"/>
        <w:spacing w:line="480" w:lineRule="auto"/>
        <w:ind w:firstLine="720"/>
        <w:rPr>
          <w:rFonts w:ascii="Arial" w:eastAsia="Arial" w:hAnsi="Arial" w:cs="Arial"/>
        </w:rPr>
      </w:pPr>
      <w:r>
        <w:rPr>
          <w:rFonts w:ascii="Arial" w:hAnsi="Arial"/>
        </w:rPr>
        <w:t>Power conveys the (desirable) probability of rejecting the simpler model when the more complex model is true. To estimate power, we generate</w:t>
      </w:r>
      <w:r w:rsidR="00DE08FF">
        <w:rPr>
          <w:rFonts w:ascii="Arial" w:hAnsi="Arial"/>
        </w:rPr>
        <w:t>d</w:t>
      </w:r>
      <w:r>
        <w:rPr>
          <w:rFonts w:ascii="Arial" w:hAnsi="Arial"/>
        </w:rPr>
        <w:t xml:space="preserve"> 500 datasets by simulating the more complex model at its MLE parameter estimates; we then fit the two models </w:t>
      </w:r>
      <w:r>
        <w:rPr>
          <w:rFonts w:ascii="Arial" w:hAnsi="Arial"/>
        </w:rPr>
        <w:lastRenderedPageBreak/>
        <w:t xml:space="preserve">and computed the values of </w:t>
      </w:r>
      <w:r>
        <w:rPr>
          <w:rFonts w:ascii="Arial" w:hAnsi="Arial"/>
          <w:i/>
          <w:iCs/>
        </w:rPr>
        <w:t xml:space="preserve">δ. </w:t>
      </w:r>
      <w:r>
        <w:rPr>
          <w:rFonts w:ascii="Arial" w:hAnsi="Arial"/>
        </w:rPr>
        <w:t xml:space="preserve">The fraction of these </w:t>
      </w:r>
      <w:r>
        <w:rPr>
          <w:rFonts w:ascii="Arial" w:hAnsi="Arial"/>
          <w:i/>
          <w:iCs/>
        </w:rPr>
        <w:t xml:space="preserve">δ </w:t>
      </w:r>
      <w:r>
        <w:rPr>
          <w:rFonts w:ascii="Arial" w:hAnsi="Arial"/>
        </w:rPr>
        <w:t xml:space="preserve">values that are greater than the 95% quantile of the distribution generated under the simpler model (described above) gives an estimate of power. </w:t>
      </w:r>
      <w:r w:rsidR="00292BCD">
        <w:rPr>
          <w:rFonts w:ascii="Arial" w:hAnsi="Arial"/>
        </w:rPr>
        <w:t xml:space="preserve">All data and code necessary to carry out the analysis in this manuscript can be found at </w:t>
      </w:r>
      <w:hyperlink r:id="rId7" w:history="1">
        <w:r w:rsidR="002F12C7" w:rsidRPr="00334CCC">
          <w:rPr>
            <w:rStyle w:val="Hyperlink"/>
            <w:rFonts w:ascii="Arial" w:hAnsi="Arial"/>
          </w:rPr>
          <w:t>https://github.com/claycressler/genomesize</w:t>
        </w:r>
      </w:hyperlink>
      <w:r w:rsidR="002F12C7">
        <w:rPr>
          <w:rFonts w:ascii="Arial" w:hAnsi="Arial"/>
        </w:rPr>
        <w:t xml:space="preserve"> and in Supplemental Material</w:t>
      </w:r>
      <w:r w:rsidR="00292BCD">
        <w:rPr>
          <w:rFonts w:ascii="Arial" w:hAnsi="Arial"/>
        </w:rPr>
        <w:t>.</w:t>
      </w:r>
      <w:r>
        <w:rPr>
          <w:rFonts w:ascii="Arial" w:eastAsia="Arial" w:hAnsi="Arial" w:cs="Arial"/>
        </w:rPr>
        <w:br/>
      </w:r>
    </w:p>
    <w:p w14:paraId="0113B222" w14:textId="77777777" w:rsidR="00920340" w:rsidRDefault="00ED3508">
      <w:pPr>
        <w:pStyle w:val="BodyA"/>
        <w:spacing w:line="480" w:lineRule="auto"/>
        <w:rPr>
          <w:rFonts w:ascii="Arial" w:eastAsia="Arial" w:hAnsi="Arial" w:cs="Arial"/>
          <w:b/>
          <w:bCs/>
        </w:rPr>
      </w:pPr>
      <w:r>
        <w:rPr>
          <w:rFonts w:ascii="Arial" w:hAnsi="Arial"/>
        </w:rPr>
        <w:t xml:space="preserve">  </w:t>
      </w:r>
      <w:r>
        <w:rPr>
          <w:rFonts w:ascii="Arial" w:hAnsi="Arial"/>
          <w:b/>
          <w:bCs/>
        </w:rPr>
        <w:t>Results</w:t>
      </w:r>
    </w:p>
    <w:p w14:paraId="0113B223" w14:textId="77777777" w:rsidR="00920340" w:rsidRDefault="00920340">
      <w:pPr>
        <w:pStyle w:val="BodyA"/>
        <w:spacing w:line="480" w:lineRule="auto"/>
        <w:rPr>
          <w:rFonts w:ascii="Arial" w:eastAsia="Arial" w:hAnsi="Arial" w:cs="Arial"/>
          <w:b/>
          <w:bCs/>
        </w:rPr>
      </w:pPr>
    </w:p>
    <w:p w14:paraId="0113B224" w14:textId="4B9EF092" w:rsidR="00920340" w:rsidRDefault="00ED3508">
      <w:pPr>
        <w:pStyle w:val="BodyA"/>
        <w:spacing w:line="480" w:lineRule="auto"/>
        <w:rPr>
          <w:rFonts w:ascii="Arial" w:eastAsia="Arial" w:hAnsi="Arial" w:cs="Arial"/>
        </w:rPr>
      </w:pPr>
      <w:r>
        <w:rPr>
          <w:rFonts w:ascii="Arial" w:eastAsia="Arial" w:hAnsi="Arial" w:cs="Arial"/>
        </w:rPr>
        <w:tab/>
        <w:t xml:space="preserve">The best-fitting model for salamander genome size evolution accounted for four regimes: </w:t>
      </w:r>
      <w:ins w:id="251" w:author="Clay Cressler" w:date="2021-11-01T11:24:00Z">
        <w:r w:rsidR="0095332B">
          <w:rPr>
            <w:rFonts w:ascii="Arial" w:eastAsia="Arial" w:hAnsi="Arial" w:cs="Arial"/>
          </w:rPr>
          <w:t xml:space="preserve">plethodontid </w:t>
        </w:r>
      </w:ins>
      <w:del w:id="252" w:author="Clay Cressler" w:date="2021-11-01T11:24:00Z">
        <w:r w:rsidDel="0095332B">
          <w:rPr>
            <w:rFonts w:ascii="Arial" w:eastAsia="Arial" w:hAnsi="Arial" w:cs="Arial"/>
          </w:rPr>
          <w:delText xml:space="preserve">both non-feeding </w:delText>
        </w:r>
      </w:del>
      <w:r>
        <w:rPr>
          <w:rFonts w:ascii="Arial" w:eastAsia="Arial" w:hAnsi="Arial" w:cs="Arial"/>
        </w:rPr>
        <w:t xml:space="preserve">and </w:t>
      </w:r>
      <w:del w:id="253" w:author="Clay Cressler" w:date="2021-11-01T11:24:00Z">
        <w:r w:rsidDel="0095332B">
          <w:rPr>
            <w:rFonts w:ascii="Arial" w:eastAsia="Arial" w:hAnsi="Arial" w:cs="Arial"/>
          </w:rPr>
          <w:delText xml:space="preserve">feeding </w:delText>
        </w:r>
      </w:del>
      <w:ins w:id="254" w:author="Clay Cressler" w:date="2021-11-01T11:24:00Z">
        <w:r w:rsidR="0095332B">
          <w:rPr>
            <w:rFonts w:ascii="Arial" w:eastAsia="Arial" w:hAnsi="Arial" w:cs="Arial"/>
          </w:rPr>
          <w:t>non-plethodontid</w:t>
        </w:r>
        <w:r w:rsidR="0095332B">
          <w:rPr>
            <w:rFonts w:ascii="Arial" w:eastAsia="Arial" w:hAnsi="Arial" w:cs="Arial"/>
          </w:rPr>
          <w:t xml:space="preserve"> </w:t>
        </w:r>
      </w:ins>
      <w:r>
        <w:rPr>
          <w:rFonts w:ascii="Arial" w:eastAsia="Arial" w:hAnsi="Arial" w:cs="Arial"/>
        </w:rPr>
        <w:t xml:space="preserve">metamorphosis, </w:t>
      </w:r>
      <w:proofErr w:type="spellStart"/>
      <w:r>
        <w:rPr>
          <w:rFonts w:ascii="Arial" w:eastAsia="Arial" w:hAnsi="Arial" w:cs="Arial"/>
        </w:rPr>
        <w:t>paedomorphosis</w:t>
      </w:r>
      <w:proofErr w:type="spellEnd"/>
      <w:r>
        <w:rPr>
          <w:rFonts w:ascii="Arial" w:eastAsia="Arial" w:hAnsi="Arial" w:cs="Arial"/>
        </w:rPr>
        <w:t>, and direct development (</w:t>
      </w:r>
      <w:proofErr w:type="spellStart"/>
      <w:r>
        <w:rPr>
          <w:rFonts w:ascii="Arial" w:hAnsi="Arial"/>
          <w:i/>
          <w:iCs/>
        </w:rPr>
        <w:t>meta</w:t>
      </w:r>
      <w:del w:id="255" w:author="Clay Cressler" w:date="2021-11-01T11:24:00Z">
        <w:r w:rsidDel="0095332B">
          <w:rPr>
            <w:rFonts w:ascii="Arial" w:hAnsi="Arial"/>
            <w:i/>
            <w:iCs/>
            <w:vertAlign w:val="subscript"/>
          </w:rPr>
          <w:delText>f</w:delText>
        </w:r>
      </w:del>
      <w:ins w:id="256" w:author="Clay Cressler" w:date="2021-11-01T11:24:00Z">
        <w:r w:rsidR="0095332B">
          <w:rPr>
            <w:rFonts w:ascii="Arial" w:hAnsi="Arial"/>
            <w:i/>
            <w:iCs/>
            <w:vertAlign w:val="subscript"/>
          </w:rPr>
          <w:t>p</w:t>
        </w:r>
      </w:ins>
      <w:proofErr w:type="spellEnd"/>
      <w:r>
        <w:rPr>
          <w:rFonts w:ascii="Arial" w:hAnsi="Arial"/>
          <w:i/>
          <w:iCs/>
          <w:vertAlign w:val="subscript"/>
        </w:rPr>
        <w:t xml:space="preserve"> </w:t>
      </w:r>
      <w:r>
        <w:rPr>
          <w:rFonts w:ascii="Arial" w:hAnsi="Arial"/>
          <w:i/>
          <w:iCs/>
        </w:rPr>
        <w:t>-</w:t>
      </w:r>
      <w:proofErr w:type="spellStart"/>
      <w:r>
        <w:rPr>
          <w:rFonts w:ascii="Arial" w:hAnsi="Arial"/>
          <w:i/>
          <w:iCs/>
        </w:rPr>
        <w:t>meta</w:t>
      </w:r>
      <w:r>
        <w:rPr>
          <w:rFonts w:ascii="Arial" w:hAnsi="Arial"/>
          <w:i/>
          <w:iCs/>
          <w:vertAlign w:val="subscript"/>
        </w:rPr>
        <w:t>n</w:t>
      </w:r>
      <w:ins w:id="257" w:author="Clay Cressler" w:date="2021-11-01T11:24:00Z">
        <w:r w:rsidR="0095332B">
          <w:rPr>
            <w:rFonts w:ascii="Arial" w:hAnsi="Arial"/>
            <w:i/>
            <w:iCs/>
            <w:vertAlign w:val="subscript"/>
          </w:rPr>
          <w:t>p</w:t>
        </w:r>
      </w:ins>
      <w:proofErr w:type="spellEnd"/>
      <w:del w:id="258" w:author="Clay Cressler" w:date="2021-11-01T11:24:00Z">
        <w:r w:rsidDel="0095332B">
          <w:rPr>
            <w:rFonts w:ascii="Arial" w:hAnsi="Arial"/>
            <w:i/>
            <w:iCs/>
            <w:vertAlign w:val="subscript"/>
          </w:rPr>
          <w:delText>f</w:delText>
        </w:r>
      </w:del>
      <w:r>
        <w:rPr>
          <w:rFonts w:ascii="Arial" w:hAnsi="Arial"/>
          <w:i/>
          <w:iCs/>
          <w:vertAlign w:val="subscript"/>
        </w:rPr>
        <w:t xml:space="preserve"> </w:t>
      </w:r>
      <w:r>
        <w:rPr>
          <w:rFonts w:ascii="Arial" w:hAnsi="Arial"/>
          <w:i/>
          <w:iCs/>
        </w:rPr>
        <w:t>-</w:t>
      </w:r>
      <w:proofErr w:type="spellStart"/>
      <w:r>
        <w:rPr>
          <w:rFonts w:ascii="Arial" w:hAnsi="Arial"/>
          <w:i/>
          <w:iCs/>
        </w:rPr>
        <w:t>paed</w:t>
      </w:r>
      <w:proofErr w:type="spellEnd"/>
      <w:r>
        <w:rPr>
          <w:rFonts w:ascii="Arial" w:hAnsi="Arial"/>
          <w:i/>
          <w:iCs/>
        </w:rPr>
        <w:t>-dd</w:t>
      </w:r>
      <w:r>
        <w:rPr>
          <w:rFonts w:ascii="Arial" w:hAnsi="Arial"/>
        </w:rPr>
        <w:t>; Table 2) under an OU model that allowed both equilibrium genome size and noise intensity to vary across these regimes (</w:t>
      </w:r>
      <w:r>
        <w:rPr>
          <w:rFonts w:ascii="Symbol" w:hAnsi="Symbol"/>
        </w:rPr>
        <w:t>q</w:t>
      </w:r>
      <w:proofErr w:type="spellStart"/>
      <w:r>
        <w:rPr>
          <w:rFonts w:ascii="Arial" w:hAnsi="Arial"/>
          <w:vertAlign w:val="subscript"/>
        </w:rPr>
        <w:t>i</w:t>
      </w:r>
      <w:proofErr w:type="spellEnd"/>
      <w:r>
        <w:rPr>
          <w:rFonts w:ascii="Arial" w:hAnsi="Arial"/>
        </w:rPr>
        <w:t xml:space="preserve">, </w:t>
      </w:r>
      <w:r>
        <w:rPr>
          <w:rFonts w:ascii="Symbol" w:hAnsi="Symbol"/>
        </w:rPr>
        <w:t>s</w:t>
      </w:r>
      <w:proofErr w:type="spellStart"/>
      <w:r>
        <w:rPr>
          <w:rFonts w:ascii="Arial" w:hAnsi="Arial"/>
          <w:vertAlign w:val="subscript"/>
        </w:rPr>
        <w:t>i</w:t>
      </w:r>
      <w:proofErr w:type="spellEnd"/>
      <w:r>
        <w:rPr>
          <w:rFonts w:ascii="Arial" w:hAnsi="Arial"/>
        </w:rPr>
        <w:t xml:space="preserve">, </w:t>
      </w:r>
      <w:r>
        <w:rPr>
          <w:rFonts w:ascii="Symbol" w:hAnsi="Symbol"/>
        </w:rPr>
        <w:t>a</w:t>
      </w:r>
      <w:r>
        <w:rPr>
          <w:rFonts w:ascii="Arial" w:hAnsi="Arial"/>
        </w:rPr>
        <w:t xml:space="preserve">, Table 2). </w:t>
      </w:r>
      <w:ins w:id="259" w:author="Clay Cressler" w:date="2021-11-01T11:25:00Z">
        <w:r w:rsidR="0095332B">
          <w:rPr>
            <w:rFonts w:ascii="Arial" w:hAnsi="Arial"/>
          </w:rPr>
          <w:t xml:space="preserve">Note that models that allowed selection strength </w:t>
        </w:r>
      </w:ins>
      <m:oMath>
        <m:r>
          <w:ins w:id="260" w:author="Clay Cressler" w:date="2021-11-01T11:25:00Z">
            <w:rPr>
              <w:rFonts w:ascii="Cambria Math" w:hAnsi="Cambria Math"/>
            </w:rPr>
            <m:t>α</m:t>
          </w:ins>
        </m:r>
      </m:oMath>
      <w:ins w:id="261" w:author="Clay Cressler" w:date="2021-11-01T11:25:00Z">
        <w:r w:rsidR="0095332B">
          <w:rPr>
            <w:rFonts w:ascii="Arial" w:hAnsi="Arial"/>
          </w:rPr>
          <w:t xml:space="preserve"> to vary produced fitting errors or nonsensical parameter estimates or likelihoods</w:t>
        </w:r>
      </w:ins>
      <w:ins w:id="262" w:author="Clay Cressler" w:date="2021-11-01T11:26:00Z">
        <w:r w:rsidR="0095332B">
          <w:rPr>
            <w:rFonts w:ascii="Arial" w:hAnsi="Arial"/>
          </w:rPr>
          <w:t xml:space="preserve"> (Supplementary Information)</w:t>
        </w:r>
      </w:ins>
      <w:ins w:id="263" w:author="Clay Cressler" w:date="2021-11-01T11:25:00Z">
        <w:r w:rsidR="0095332B">
          <w:rPr>
            <w:rFonts w:ascii="Arial" w:hAnsi="Arial"/>
          </w:rPr>
          <w:t xml:space="preserve">, so </w:t>
        </w:r>
      </w:ins>
      <w:ins w:id="264" w:author="Clay Cressler" w:date="2021-11-01T11:26:00Z">
        <w:r w:rsidR="0095332B">
          <w:rPr>
            <w:rFonts w:ascii="Arial" w:hAnsi="Arial"/>
          </w:rPr>
          <w:t xml:space="preserve">we exclude those results from Table 2. </w:t>
        </w:r>
      </w:ins>
      <w:del w:id="265" w:author="Clay Cressler" w:date="2021-11-01T11:27:00Z">
        <w:r w:rsidDel="0095332B">
          <w:rPr>
            <w:rFonts w:ascii="Arial" w:hAnsi="Arial"/>
          </w:rPr>
          <w:delText>An identical 4-regime model with only a single noise intensity fit nearly as well (Table 2). Additionally, t</w:delText>
        </w:r>
      </w:del>
      <w:ins w:id="266" w:author="Clay Cressler" w:date="2021-11-01T11:27:00Z">
        <w:r w:rsidR="0095332B">
          <w:rPr>
            <w:rFonts w:ascii="Arial" w:hAnsi="Arial"/>
          </w:rPr>
          <w:t>T</w:t>
        </w:r>
      </w:ins>
      <w:r>
        <w:rPr>
          <w:rFonts w:ascii="Arial" w:hAnsi="Arial"/>
        </w:rPr>
        <w:t xml:space="preserve">he three-regime </w:t>
      </w:r>
      <w:proofErr w:type="spellStart"/>
      <w:r>
        <w:rPr>
          <w:rFonts w:ascii="Arial" w:hAnsi="Arial"/>
          <w:i/>
          <w:iCs/>
        </w:rPr>
        <w:t>meta</w:t>
      </w:r>
      <w:ins w:id="267" w:author="Clay Cressler" w:date="2021-11-01T11:27:00Z">
        <w:r w:rsidR="0095332B">
          <w:rPr>
            <w:rFonts w:ascii="Arial" w:hAnsi="Arial"/>
            <w:i/>
            <w:iCs/>
            <w:vertAlign w:val="subscript"/>
          </w:rPr>
          <w:t>p</w:t>
        </w:r>
      </w:ins>
      <w:proofErr w:type="spellEnd"/>
      <w:del w:id="268" w:author="Clay Cressler" w:date="2021-11-01T11:27:00Z">
        <w:r w:rsidDel="0095332B">
          <w:rPr>
            <w:rFonts w:ascii="Arial" w:hAnsi="Arial"/>
            <w:i/>
            <w:iCs/>
            <w:vertAlign w:val="subscript"/>
          </w:rPr>
          <w:delText>f</w:delText>
        </w:r>
      </w:del>
      <w:r>
        <w:rPr>
          <w:rFonts w:ascii="Arial" w:hAnsi="Arial"/>
          <w:i/>
          <w:iCs/>
          <w:vertAlign w:val="subscript"/>
        </w:rPr>
        <w:t xml:space="preserve"> </w:t>
      </w:r>
      <w:r>
        <w:rPr>
          <w:rFonts w:ascii="Arial" w:hAnsi="Arial"/>
          <w:i/>
          <w:iCs/>
        </w:rPr>
        <w:t>-</w:t>
      </w:r>
      <w:proofErr w:type="spellStart"/>
      <w:r>
        <w:rPr>
          <w:rFonts w:ascii="Arial" w:hAnsi="Arial"/>
          <w:i/>
          <w:iCs/>
        </w:rPr>
        <w:t>meta</w:t>
      </w:r>
      <w:r>
        <w:rPr>
          <w:rFonts w:ascii="Arial" w:hAnsi="Arial"/>
          <w:i/>
          <w:iCs/>
          <w:vertAlign w:val="subscript"/>
        </w:rPr>
        <w:t>n</w:t>
      </w:r>
      <w:del w:id="269" w:author="Clay Cressler" w:date="2021-11-01T11:27:00Z">
        <w:r w:rsidDel="0095332B">
          <w:rPr>
            <w:rFonts w:ascii="Arial" w:hAnsi="Arial"/>
            <w:i/>
            <w:iCs/>
            <w:vertAlign w:val="subscript"/>
          </w:rPr>
          <w:delText>f</w:delText>
        </w:r>
      </w:del>
      <w:ins w:id="270" w:author="Clay Cressler" w:date="2021-11-01T11:27:00Z">
        <w:r w:rsidR="0095332B">
          <w:rPr>
            <w:rFonts w:ascii="Arial" w:hAnsi="Arial"/>
            <w:i/>
            <w:iCs/>
            <w:vertAlign w:val="subscript"/>
          </w:rPr>
          <w:t>p</w:t>
        </w:r>
      </w:ins>
      <w:proofErr w:type="spellEnd"/>
      <w:r>
        <w:rPr>
          <w:rFonts w:ascii="Arial" w:hAnsi="Arial"/>
          <w:i/>
          <w:iCs/>
          <w:vertAlign w:val="subscript"/>
        </w:rPr>
        <w:t xml:space="preserve"> </w:t>
      </w:r>
      <w:r>
        <w:rPr>
          <w:rFonts w:ascii="Arial" w:hAnsi="Arial"/>
          <w:i/>
          <w:iCs/>
        </w:rPr>
        <w:t xml:space="preserve">-other </w:t>
      </w:r>
      <w:r>
        <w:rPr>
          <w:rFonts w:ascii="Arial" w:hAnsi="Arial"/>
        </w:rPr>
        <w:t>(</w:t>
      </w:r>
      <w:r>
        <w:rPr>
          <w:rFonts w:ascii="Symbol" w:hAnsi="Symbol"/>
        </w:rPr>
        <w:t>q</w:t>
      </w:r>
      <w:proofErr w:type="spellStart"/>
      <w:r>
        <w:rPr>
          <w:rFonts w:ascii="Arial" w:hAnsi="Arial"/>
          <w:vertAlign w:val="subscript"/>
        </w:rPr>
        <w:t>i</w:t>
      </w:r>
      <w:proofErr w:type="spellEnd"/>
      <w:r>
        <w:rPr>
          <w:rFonts w:ascii="Arial" w:hAnsi="Arial"/>
        </w:rPr>
        <w:t xml:space="preserve">, </w:t>
      </w:r>
      <w:r>
        <w:rPr>
          <w:rFonts w:ascii="Symbol" w:hAnsi="Symbol"/>
        </w:rPr>
        <w:t>s</w:t>
      </w:r>
      <w:proofErr w:type="spellStart"/>
      <w:r>
        <w:rPr>
          <w:rFonts w:ascii="Arial" w:hAnsi="Arial"/>
          <w:vertAlign w:val="subscript"/>
        </w:rPr>
        <w:t>i</w:t>
      </w:r>
      <w:proofErr w:type="spellEnd"/>
      <w:r>
        <w:rPr>
          <w:rFonts w:ascii="Arial" w:hAnsi="Arial"/>
        </w:rPr>
        <w:t xml:space="preserve">, </w:t>
      </w:r>
      <w:r>
        <w:rPr>
          <w:rFonts w:ascii="Symbol" w:hAnsi="Symbol"/>
        </w:rPr>
        <w:t>a</w:t>
      </w:r>
      <w:r>
        <w:rPr>
          <w:rFonts w:ascii="Arial" w:hAnsi="Arial"/>
        </w:rPr>
        <w:t>)</w:t>
      </w:r>
      <w:ins w:id="271" w:author="Clay Cressler" w:date="2021-11-01T11:27:00Z">
        <w:r w:rsidR="0095332B">
          <w:rPr>
            <w:rFonts w:ascii="Arial" w:hAnsi="Arial"/>
          </w:rPr>
          <w:t xml:space="preserve"> and </w:t>
        </w:r>
        <w:r w:rsidR="0095332B">
          <w:rPr>
            <w:rFonts w:ascii="Arial" w:hAnsi="Arial"/>
            <w:i/>
            <w:iCs/>
          </w:rPr>
          <w:t>meta-dd-</w:t>
        </w:r>
      </w:ins>
      <w:proofErr w:type="spellStart"/>
      <w:ins w:id="272" w:author="Clay Cressler" w:date="2021-11-01T11:28:00Z">
        <w:r w:rsidR="0095332B">
          <w:rPr>
            <w:rFonts w:ascii="Arial" w:hAnsi="Arial"/>
            <w:i/>
            <w:iCs/>
          </w:rPr>
          <w:t>paed</w:t>
        </w:r>
        <w:proofErr w:type="spellEnd"/>
        <w:r w:rsidR="0095332B">
          <w:rPr>
            <w:rFonts w:ascii="Arial" w:hAnsi="Arial"/>
            <w:i/>
            <w:iCs/>
          </w:rPr>
          <w:t xml:space="preserve"> </w:t>
        </w:r>
        <w:r w:rsidR="0095332B">
          <w:rPr>
            <w:rFonts w:ascii="Arial" w:hAnsi="Arial"/>
          </w:rPr>
          <w:t>(</w:t>
        </w:r>
        <w:r w:rsidR="0095332B">
          <w:rPr>
            <w:rFonts w:ascii="Symbol" w:hAnsi="Symbol"/>
          </w:rPr>
          <w:t>q</w:t>
        </w:r>
        <w:proofErr w:type="spellStart"/>
        <w:r w:rsidR="0095332B">
          <w:rPr>
            <w:rFonts w:ascii="Arial" w:hAnsi="Arial"/>
            <w:vertAlign w:val="subscript"/>
          </w:rPr>
          <w:t>i</w:t>
        </w:r>
        <w:proofErr w:type="spellEnd"/>
        <w:r w:rsidR="0095332B">
          <w:rPr>
            <w:rFonts w:ascii="Arial" w:hAnsi="Arial"/>
          </w:rPr>
          <w:t xml:space="preserve">, </w:t>
        </w:r>
        <w:r w:rsidR="0095332B">
          <w:rPr>
            <w:rFonts w:ascii="Symbol" w:hAnsi="Symbol"/>
          </w:rPr>
          <w:t>s</w:t>
        </w:r>
        <w:proofErr w:type="spellStart"/>
        <w:r w:rsidR="0095332B">
          <w:rPr>
            <w:rFonts w:ascii="Arial" w:hAnsi="Arial"/>
            <w:vertAlign w:val="subscript"/>
          </w:rPr>
          <w:t>i</w:t>
        </w:r>
        <w:proofErr w:type="spellEnd"/>
        <w:r w:rsidR="0095332B">
          <w:rPr>
            <w:rFonts w:ascii="Arial" w:hAnsi="Arial"/>
          </w:rPr>
          <w:t xml:space="preserve">, </w:t>
        </w:r>
        <w:r w:rsidR="0095332B">
          <w:rPr>
            <w:rFonts w:ascii="Symbol" w:hAnsi="Symbol"/>
          </w:rPr>
          <w:t>a</w:t>
        </w:r>
        <w:r w:rsidR="0095332B">
          <w:rPr>
            <w:rFonts w:ascii="Arial" w:hAnsi="Arial"/>
          </w:rPr>
          <w:t xml:space="preserve">) </w:t>
        </w:r>
      </w:ins>
      <w:del w:id="273" w:author="Clay Cressler" w:date="2021-11-01T11:28:00Z">
        <w:r w:rsidDel="0095332B">
          <w:rPr>
            <w:rFonts w:ascii="Arial" w:hAnsi="Arial"/>
          </w:rPr>
          <w:delText xml:space="preserve"> </w:delText>
        </w:r>
      </w:del>
      <w:r>
        <w:rPr>
          <w:rFonts w:ascii="Arial" w:hAnsi="Arial"/>
        </w:rPr>
        <w:t>hypothes</w:t>
      </w:r>
      <w:del w:id="274" w:author="Clay Cressler" w:date="2021-11-01T11:28:00Z">
        <w:r w:rsidDel="0095332B">
          <w:rPr>
            <w:rFonts w:ascii="Arial" w:hAnsi="Arial"/>
          </w:rPr>
          <w:delText>i</w:delText>
        </w:r>
      </w:del>
      <w:ins w:id="275" w:author="Clay Cressler" w:date="2021-11-01T11:28:00Z">
        <w:r w:rsidR="0095332B">
          <w:rPr>
            <w:rFonts w:ascii="Arial" w:hAnsi="Arial"/>
          </w:rPr>
          <w:t>e</w:t>
        </w:r>
      </w:ins>
      <w:r>
        <w:rPr>
          <w:rFonts w:ascii="Arial" w:hAnsi="Arial"/>
        </w:rPr>
        <w:t xml:space="preserve">s </w:t>
      </w:r>
      <w:del w:id="276" w:author="Clay Cressler" w:date="2021-11-01T11:28:00Z">
        <w:r w:rsidDel="0095332B">
          <w:rPr>
            <w:rFonts w:ascii="Arial" w:hAnsi="Arial"/>
          </w:rPr>
          <w:delText xml:space="preserve">provided </w:delText>
        </w:r>
      </w:del>
      <w:ins w:id="277" w:author="Clay Cressler" w:date="2021-11-01T11:28:00Z">
        <w:r w:rsidR="0095332B">
          <w:rPr>
            <w:rFonts w:ascii="Arial" w:hAnsi="Arial"/>
          </w:rPr>
          <w:t xml:space="preserve">also had </w:t>
        </w:r>
      </w:ins>
      <w:del w:id="278" w:author="Clay Cressler" w:date="2021-11-01T11:28:00Z">
        <w:r w:rsidDel="0095332B">
          <w:rPr>
            <w:rFonts w:ascii="Arial" w:hAnsi="Arial"/>
          </w:rPr>
          <w:delText>some</w:delText>
        </w:r>
      </w:del>
      <w:ins w:id="279" w:author="Clay Cressler" w:date="2021-11-01T11:28:00Z">
        <w:r w:rsidR="0095332B">
          <w:rPr>
            <w:rFonts w:ascii="Arial" w:hAnsi="Arial"/>
          </w:rPr>
          <w:t>some support (</w:t>
        </w:r>
      </w:ins>
      <m:oMath>
        <m:r>
          <w:ins w:id="280" w:author="Clay Cressler" w:date="2021-11-01T11:28:00Z">
            <m:rPr>
              <m:sty m:val="p"/>
            </m:rPr>
            <w:rPr>
              <w:rFonts w:ascii="Cambria Math" w:hAnsi="Cambria Math"/>
              <w:rPrChange w:id="281" w:author="Clay Cressler" w:date="2021-11-01T11:28:00Z">
                <w:rPr>
                  <w:rFonts w:ascii="Cambria Math" w:hAnsi="Cambria Math"/>
                </w:rPr>
              </w:rPrChange>
            </w:rPr>
            <m:t>Δ</m:t>
          </w:ins>
        </m:r>
      </m:oMath>
      <w:ins w:id="282" w:author="Clay Cressler" w:date="2021-11-01T11:28:00Z">
        <w:r w:rsidR="0095332B">
          <w:rPr>
            <w:rFonts w:ascii="Arial" w:hAnsi="Arial"/>
          </w:rPr>
          <w:t>A</w:t>
        </w:r>
        <w:proofErr w:type="spellStart"/>
        <w:r w:rsidR="0095332B">
          <w:rPr>
            <w:rFonts w:ascii="Arial" w:hAnsi="Arial"/>
          </w:rPr>
          <w:t>ICc</w:t>
        </w:r>
        <w:proofErr w:type="spellEnd"/>
        <w:r w:rsidR="0095332B">
          <w:rPr>
            <w:rFonts w:ascii="Arial" w:hAnsi="Arial"/>
          </w:rPr>
          <w:t xml:space="preserve"> </w:t>
        </w:r>
      </w:ins>
      <m:oMath>
        <m:r>
          <w:ins w:id="283" w:author="Clay Cressler" w:date="2021-11-01T11:29:00Z">
            <w:rPr>
              <w:rFonts w:ascii="Cambria Math" w:hAnsi="Cambria Math"/>
            </w:rPr>
            <m:t>≤</m:t>
          </w:ins>
        </m:r>
      </m:oMath>
      <w:ins w:id="284" w:author="Clay Cressler" w:date="2021-11-01T11:29:00Z">
        <w:r w:rsidR="0095332B">
          <w:rPr>
            <w:rFonts w:ascii="Arial" w:hAnsi="Arial"/>
          </w:rPr>
          <w:t xml:space="preserve"> 3).</w:t>
        </w:r>
      </w:ins>
      <w:del w:id="285" w:author="Clay Cressler" w:date="2021-11-01T11:29:00Z">
        <w:r w:rsidDel="0095332B">
          <w:rPr>
            <w:rFonts w:ascii="Arial" w:hAnsi="Arial"/>
          </w:rPr>
          <w:delText xml:space="preserve"> explanatory power. These three models were far superior to the remaining models. </w:delText>
        </w:r>
      </w:del>
    </w:p>
    <w:p w14:paraId="0113B225" w14:textId="4EDCAD5F" w:rsidR="00920340" w:rsidRDefault="00ED3508">
      <w:pPr>
        <w:pStyle w:val="BodyA"/>
        <w:spacing w:line="480" w:lineRule="auto"/>
        <w:rPr>
          <w:rFonts w:ascii="Arial" w:eastAsia="Arial" w:hAnsi="Arial" w:cs="Arial"/>
        </w:rPr>
      </w:pPr>
      <w:r>
        <w:rPr>
          <w:rFonts w:ascii="Arial" w:eastAsia="Arial" w:hAnsi="Arial" w:cs="Arial"/>
        </w:rPr>
        <w:tab/>
      </w:r>
      <w:del w:id="286" w:author="Clay Cressler" w:date="2021-11-01T11:29:00Z">
        <w:r w:rsidDel="0095332B">
          <w:rPr>
            <w:rFonts w:ascii="Arial" w:eastAsia="Arial" w:hAnsi="Arial" w:cs="Arial"/>
          </w:rPr>
          <w:delText xml:space="preserve">Overall, the addition of multiple </w:delText>
        </w:r>
        <w:r w:rsidDel="0095332B">
          <w:rPr>
            <w:rFonts w:ascii="Symbol" w:hAnsi="Symbol"/>
          </w:rPr>
          <w:delText>a</w:delText>
        </w:r>
        <w:r w:rsidDel="0095332B">
          <w:rPr>
            <w:rFonts w:ascii="Arial" w:hAnsi="Arial"/>
          </w:rPr>
          <w:delText xml:space="preserve"> values resulted in worse model fit relative to a uniform </w:delText>
        </w:r>
        <w:r w:rsidDel="0095332B">
          <w:rPr>
            <w:rFonts w:ascii="Symbol" w:hAnsi="Symbol"/>
          </w:rPr>
          <w:delText>a</w:delText>
        </w:r>
        <w:r w:rsidDel="0095332B">
          <w:rPr>
            <w:rFonts w:ascii="Arial" w:hAnsi="Arial"/>
          </w:rPr>
          <w:delText xml:space="preserve"> value, whereas the addition of multiple </w:delText>
        </w:r>
        <w:r w:rsidDel="0095332B">
          <w:rPr>
            <w:rFonts w:ascii="Symbol" w:hAnsi="Symbol"/>
          </w:rPr>
          <w:delText>s</w:delText>
        </w:r>
        <w:r w:rsidDel="0095332B">
          <w:rPr>
            <w:rFonts w:ascii="Arial" w:hAnsi="Arial"/>
          </w:rPr>
          <w:delText xml:space="preserve"> values relative to a single </w:delText>
        </w:r>
        <w:r w:rsidDel="0095332B">
          <w:rPr>
            <w:rFonts w:ascii="Symbol" w:hAnsi="Symbol"/>
          </w:rPr>
          <w:delText>s</w:delText>
        </w:r>
        <w:r w:rsidDel="0095332B">
          <w:rPr>
            <w:rFonts w:ascii="Arial" w:hAnsi="Arial"/>
          </w:rPr>
          <w:delText xml:space="preserve"> both improved and worsened model fit, depending on the hypothesis (Table 2). </w:delText>
        </w:r>
      </w:del>
      <w:r>
        <w:rPr>
          <w:rFonts w:ascii="Arial" w:hAnsi="Arial"/>
        </w:rPr>
        <w:t>We present the results with the character state of the node at the base of the plethodontid lineage defined as metamorphosing. In</w:t>
      </w:r>
      <w:r w:rsidR="00AF0121">
        <w:rPr>
          <w:rFonts w:ascii="Arial" w:hAnsi="Arial"/>
        </w:rPr>
        <w:t xml:space="preserve"> the</w:t>
      </w:r>
      <w:r>
        <w:rPr>
          <w:rFonts w:ascii="Arial" w:hAnsi="Arial"/>
        </w:rPr>
        <w:t xml:space="preserve"> </w:t>
      </w:r>
      <w:r w:rsidR="00AF0121">
        <w:rPr>
          <w:rFonts w:ascii="Arial" w:hAnsi="Arial"/>
        </w:rPr>
        <w:t>Supplementary Materials</w:t>
      </w:r>
      <w:r>
        <w:rPr>
          <w:rFonts w:ascii="Arial" w:hAnsi="Arial"/>
        </w:rPr>
        <w:t xml:space="preserve">, we show that defining this node as direct-developing has no effect on the evolutionary conclusions we draw here. </w:t>
      </w:r>
    </w:p>
    <w:p w14:paraId="1874DC08" w14:textId="51227CFB" w:rsidR="00C162F2" w:rsidRDefault="00ED3508">
      <w:pPr>
        <w:pStyle w:val="BodyA"/>
        <w:spacing w:line="480" w:lineRule="auto"/>
        <w:rPr>
          <w:rFonts w:ascii="Arial" w:hAnsi="Arial"/>
        </w:rPr>
      </w:pPr>
      <w:r>
        <w:rPr>
          <w:rFonts w:ascii="Arial" w:eastAsia="Arial" w:hAnsi="Arial" w:cs="Arial"/>
        </w:rPr>
        <w:lastRenderedPageBreak/>
        <w:tab/>
      </w:r>
      <w:r>
        <w:rPr>
          <w:rFonts w:ascii="Arial" w:hAnsi="Arial"/>
        </w:rPr>
        <w:t>The model selection bootstrap analysis allows us to quantify the degree of improvement in explanatory power provided by moving between specific hypoth</w:t>
      </w:r>
      <w:r w:rsidR="002358B5">
        <w:rPr>
          <w:rFonts w:ascii="Arial" w:hAnsi="Arial"/>
        </w:rPr>
        <w:t>e</w:t>
      </w:r>
      <w:r>
        <w:rPr>
          <w:rFonts w:ascii="Arial" w:hAnsi="Arial"/>
        </w:rPr>
        <w:t>ses (Fig</w:t>
      </w:r>
      <w:r w:rsidR="00336C64">
        <w:rPr>
          <w:rFonts w:ascii="Arial" w:hAnsi="Arial"/>
        </w:rPr>
        <w:t>ure</w:t>
      </w:r>
      <w:r>
        <w:rPr>
          <w:rFonts w:ascii="Arial" w:hAnsi="Arial"/>
        </w:rPr>
        <w:t xml:space="preserve"> 2). Note that for each comparison, we used the </w:t>
      </w:r>
      <w:ins w:id="287" w:author="Clay Cressler" w:date="2021-11-01T11:30:00Z">
        <w:r w:rsidR="0095332B">
          <w:rPr>
            <w:rFonts w:ascii="Arial" w:hAnsi="Arial"/>
          </w:rPr>
          <w:t>multiple-</w:t>
        </w:r>
      </w:ins>
      <m:oMath>
        <m:r>
          <w:ins w:id="288" w:author="Clay Cressler" w:date="2021-11-01T11:30:00Z">
            <w:rPr>
              <w:rFonts w:ascii="Cambria Math" w:hAnsi="Cambria Math"/>
            </w:rPr>
            <m:t>σ</m:t>
          </w:ins>
        </m:r>
      </m:oMath>
      <w:ins w:id="289" w:author="Clay Cressler" w:date="2021-11-01T11:30:00Z">
        <w:r w:rsidR="0095332B">
          <w:rPr>
            <w:rFonts w:ascii="Arial" w:hAnsi="Arial"/>
          </w:rPr>
          <w:t xml:space="preserve"> </w:t>
        </w:r>
      </w:ins>
      <w:r>
        <w:rPr>
          <w:rFonts w:ascii="Arial" w:hAnsi="Arial"/>
        </w:rPr>
        <w:t xml:space="preserve">version of the </w:t>
      </w:r>
      <w:del w:id="290" w:author="Clay Cressler" w:date="2021-11-01T11:30:00Z">
        <w:r w:rsidDel="0095332B">
          <w:rPr>
            <w:rFonts w:ascii="Arial" w:hAnsi="Arial"/>
          </w:rPr>
          <w:delText xml:space="preserve">OU model that had the lowest AICc (Table 2), so comparisons involving </w:delText>
        </w:r>
        <w:r w:rsidDel="0095332B">
          <w:rPr>
            <w:rFonts w:ascii="Arial" w:hAnsi="Arial"/>
            <w:i/>
            <w:iCs/>
          </w:rPr>
          <w:delText xml:space="preserve">metamorphosis-other </w:delText>
        </w:r>
        <w:r w:rsidDel="0095332B">
          <w:rPr>
            <w:rFonts w:ascii="Arial" w:hAnsi="Arial"/>
          </w:rPr>
          <w:delText xml:space="preserve">and </w:delText>
        </w:r>
        <w:r w:rsidDel="0095332B">
          <w:rPr>
            <w:rFonts w:ascii="Arial" w:hAnsi="Arial"/>
            <w:i/>
            <w:iCs/>
          </w:rPr>
          <w:delText xml:space="preserve">meta-paed-dd </w:delText>
        </w:r>
        <w:r w:rsidDel="0095332B">
          <w:rPr>
            <w:rFonts w:ascii="Arial" w:hAnsi="Arial"/>
          </w:rPr>
          <w:delText>used the single-</w:delText>
        </w:r>
        <w:r w:rsidDel="0095332B">
          <w:rPr>
            <w:rFonts w:ascii="Symbol" w:hAnsi="Symbol"/>
          </w:rPr>
          <w:delText>s</w:delText>
        </w:r>
        <w:r w:rsidDel="0095332B">
          <w:rPr>
            <w:rFonts w:ascii="Arial" w:hAnsi="Arial"/>
          </w:rPr>
          <w:delText xml:space="preserve"> model, whereas comparisons involving </w:delText>
        </w:r>
        <w:r w:rsidDel="0095332B">
          <w:rPr>
            <w:rFonts w:ascii="Arial" w:hAnsi="Arial"/>
            <w:i/>
            <w:iCs/>
          </w:rPr>
          <w:delText>meta</w:delText>
        </w:r>
        <w:r w:rsidDel="0095332B">
          <w:rPr>
            <w:rFonts w:ascii="Arial" w:hAnsi="Arial"/>
            <w:i/>
            <w:iCs/>
            <w:vertAlign w:val="subscript"/>
          </w:rPr>
          <w:delText xml:space="preserve">f </w:delText>
        </w:r>
        <w:r w:rsidDel="0095332B">
          <w:rPr>
            <w:rFonts w:ascii="Arial" w:hAnsi="Arial"/>
            <w:i/>
            <w:iCs/>
          </w:rPr>
          <w:delText>-meta</w:delText>
        </w:r>
        <w:r w:rsidDel="0095332B">
          <w:rPr>
            <w:rFonts w:ascii="Arial" w:hAnsi="Arial"/>
            <w:i/>
            <w:iCs/>
            <w:vertAlign w:val="subscript"/>
          </w:rPr>
          <w:delText xml:space="preserve">nf </w:delText>
        </w:r>
        <w:r w:rsidDel="0095332B">
          <w:rPr>
            <w:rFonts w:ascii="Arial" w:hAnsi="Arial"/>
            <w:i/>
            <w:iCs/>
          </w:rPr>
          <w:delText xml:space="preserve">-paed-dd </w:delText>
        </w:r>
        <w:r w:rsidDel="0095332B">
          <w:rPr>
            <w:rFonts w:ascii="Arial" w:hAnsi="Arial"/>
          </w:rPr>
          <w:delText xml:space="preserve">and </w:delText>
        </w:r>
        <w:r w:rsidDel="0095332B">
          <w:rPr>
            <w:rFonts w:ascii="Arial" w:hAnsi="Arial"/>
            <w:i/>
            <w:iCs/>
          </w:rPr>
          <w:delText>meta</w:delText>
        </w:r>
        <w:r w:rsidDel="0095332B">
          <w:rPr>
            <w:rFonts w:ascii="Arial" w:hAnsi="Arial"/>
            <w:i/>
            <w:iCs/>
            <w:vertAlign w:val="subscript"/>
          </w:rPr>
          <w:delText xml:space="preserve">f </w:delText>
        </w:r>
        <w:r w:rsidDel="0095332B">
          <w:rPr>
            <w:rFonts w:ascii="Arial" w:hAnsi="Arial"/>
            <w:i/>
            <w:iCs/>
          </w:rPr>
          <w:delText>-meta</w:delText>
        </w:r>
        <w:r w:rsidDel="0095332B">
          <w:rPr>
            <w:rFonts w:ascii="Arial" w:hAnsi="Arial"/>
            <w:i/>
            <w:iCs/>
            <w:vertAlign w:val="subscript"/>
          </w:rPr>
          <w:delText xml:space="preserve">nf </w:delText>
        </w:r>
        <w:r w:rsidDel="0095332B">
          <w:rPr>
            <w:rFonts w:ascii="Arial" w:hAnsi="Arial"/>
            <w:i/>
            <w:iCs/>
          </w:rPr>
          <w:delText xml:space="preserve">-other </w:delText>
        </w:r>
        <w:r w:rsidDel="0095332B">
          <w:rPr>
            <w:rFonts w:ascii="Arial" w:hAnsi="Arial"/>
          </w:rPr>
          <w:delText>used the multiple-</w:delText>
        </w:r>
        <w:r w:rsidDel="0095332B">
          <w:rPr>
            <w:rFonts w:ascii="Symbol" w:hAnsi="Symbol"/>
          </w:rPr>
          <w:delText>s</w:delText>
        </w:r>
        <w:r w:rsidDel="0095332B">
          <w:rPr>
            <w:rFonts w:ascii="Arial" w:hAnsi="Arial"/>
          </w:rPr>
          <w:delText xml:space="preserve"> model.</w:delText>
        </w:r>
      </w:del>
      <w:ins w:id="291" w:author="Clay Cressler" w:date="2021-11-01T11:30:00Z">
        <w:r w:rsidR="0095332B">
          <w:rPr>
            <w:rFonts w:ascii="Arial" w:hAnsi="Arial"/>
          </w:rPr>
          <w:t>hypothesis, since these a</w:t>
        </w:r>
      </w:ins>
      <w:ins w:id="292" w:author="Clay Cressler" w:date="2021-11-01T11:31:00Z">
        <w:r w:rsidR="0095332B">
          <w:rPr>
            <w:rFonts w:ascii="Arial" w:hAnsi="Arial"/>
          </w:rPr>
          <w:t>lways had higher support than the single-</w:t>
        </w:r>
      </w:ins>
      <m:oMath>
        <m:r>
          <w:ins w:id="293" w:author="Clay Cressler" w:date="2021-11-01T11:31:00Z">
            <w:rPr>
              <w:rFonts w:ascii="Cambria Math" w:hAnsi="Cambria Math"/>
            </w:rPr>
            <m:t>σ</m:t>
          </w:ins>
        </m:r>
      </m:oMath>
      <w:ins w:id="294" w:author="Clay Cressler" w:date="2021-11-01T11:31:00Z">
        <w:r w:rsidR="0095332B">
          <w:rPr>
            <w:rFonts w:ascii="Arial" w:hAnsi="Arial"/>
          </w:rPr>
          <w:t xml:space="preserve"> versions.</w:t>
        </w:r>
      </w:ins>
      <w:r>
        <w:rPr>
          <w:rFonts w:ascii="Arial" w:hAnsi="Arial"/>
        </w:rPr>
        <w:t xml:space="preserve"> </w:t>
      </w:r>
    </w:p>
    <w:p w14:paraId="0113B226" w14:textId="2212112D" w:rsidR="00920340" w:rsidRDefault="00ED3508" w:rsidP="00A47420">
      <w:pPr>
        <w:pStyle w:val="BodyA"/>
        <w:spacing w:line="480" w:lineRule="auto"/>
        <w:ind w:firstLine="720"/>
      </w:pPr>
      <w:r>
        <w:rPr>
          <w:rFonts w:ascii="Arial" w:hAnsi="Arial"/>
        </w:rPr>
        <w:t xml:space="preserve">Based on these results, we can reject any purely stochastic hypothesis for genome size evolution, as a model that allows for separate equilibrium values for </w:t>
      </w:r>
      <w:proofErr w:type="spellStart"/>
      <w:r>
        <w:rPr>
          <w:rFonts w:ascii="Arial" w:hAnsi="Arial"/>
        </w:rPr>
        <w:t>metamorphosers</w:t>
      </w:r>
      <w:proofErr w:type="spellEnd"/>
      <w:r>
        <w:rPr>
          <w:rFonts w:ascii="Arial" w:hAnsi="Arial"/>
        </w:rPr>
        <w:t xml:space="preserve"> was far superior to any purely neutral model (Table 2; Fig</w:t>
      </w:r>
      <w:r w:rsidR="00336C64">
        <w:rPr>
          <w:rFonts w:ascii="Arial" w:hAnsi="Arial"/>
        </w:rPr>
        <w:t>ure</w:t>
      </w:r>
      <w:r>
        <w:rPr>
          <w:rFonts w:ascii="Arial" w:hAnsi="Arial"/>
        </w:rPr>
        <w:t xml:space="preserve"> </w:t>
      </w:r>
      <w:del w:id="295" w:author="Clay Cressler" w:date="2021-11-01T11:35:00Z">
        <w:r w:rsidDel="0095332B">
          <w:rPr>
            <w:rFonts w:ascii="Arial" w:hAnsi="Arial"/>
          </w:rPr>
          <w:delText>2A</w:delText>
        </w:r>
      </w:del>
      <w:ins w:id="296" w:author="Clay Cressler" w:date="2021-11-01T11:35:00Z">
        <w:r w:rsidR="0095332B">
          <w:rPr>
            <w:rFonts w:ascii="Arial" w:hAnsi="Arial"/>
          </w:rPr>
          <w:t>2</w:t>
        </w:r>
        <w:r w:rsidR="0095332B">
          <w:rPr>
            <w:rFonts w:ascii="Arial" w:hAnsi="Arial"/>
          </w:rPr>
          <w:t>a</w:t>
        </w:r>
      </w:ins>
      <w:r>
        <w:rPr>
          <w:rFonts w:ascii="Arial" w:hAnsi="Arial"/>
        </w:rPr>
        <w:t xml:space="preserve">). </w:t>
      </w:r>
      <w:del w:id="297" w:author="Clay Cressler" w:date="2021-11-01T11:32:00Z">
        <w:r w:rsidDel="0095332B">
          <w:rPr>
            <w:rFonts w:ascii="Arial" w:hAnsi="Arial"/>
          </w:rPr>
          <w:delText xml:space="preserve">Specifying </w:delText>
        </w:r>
      </w:del>
      <w:ins w:id="298" w:author="Clay Cressler" w:date="2021-11-01T11:34:00Z">
        <w:r w:rsidR="0095332B">
          <w:rPr>
            <w:rFonts w:ascii="Arial" w:hAnsi="Arial"/>
          </w:rPr>
          <w:t>S</w:t>
        </w:r>
      </w:ins>
      <w:ins w:id="299" w:author="Clay Cressler" w:date="2021-11-01T11:32:00Z">
        <w:r w:rsidR="0095332B">
          <w:rPr>
            <w:rFonts w:ascii="Arial" w:hAnsi="Arial"/>
          </w:rPr>
          <w:t xml:space="preserve">eparating non-metamorphosing strategies into direct development and </w:t>
        </w:r>
        <w:proofErr w:type="spellStart"/>
        <w:r w:rsidR="0095332B">
          <w:rPr>
            <w:rFonts w:ascii="Arial" w:hAnsi="Arial"/>
          </w:rPr>
          <w:t>paedomorphosis</w:t>
        </w:r>
        <w:proofErr w:type="spellEnd"/>
        <w:r w:rsidR="0095332B">
          <w:rPr>
            <w:rFonts w:ascii="Arial" w:hAnsi="Arial"/>
          </w:rPr>
          <w:t xml:space="preserve"> (Fig. 2</w:t>
        </w:r>
      </w:ins>
      <w:ins w:id="300" w:author="Clay Cressler" w:date="2021-11-01T11:35:00Z">
        <w:r w:rsidR="0095332B">
          <w:rPr>
            <w:rFonts w:ascii="Arial" w:hAnsi="Arial"/>
          </w:rPr>
          <w:t>b</w:t>
        </w:r>
      </w:ins>
      <w:ins w:id="301" w:author="Clay Cressler" w:date="2021-11-01T11:32:00Z">
        <w:r w:rsidR="0095332B">
          <w:rPr>
            <w:rFonts w:ascii="Arial" w:hAnsi="Arial"/>
          </w:rPr>
          <w:t>) or separating metamorphosing strategies into pletho</w:t>
        </w:r>
      </w:ins>
      <w:ins w:id="302" w:author="Clay Cressler" w:date="2021-11-01T11:33:00Z">
        <w:r w:rsidR="0095332B">
          <w:rPr>
            <w:rFonts w:ascii="Arial" w:hAnsi="Arial"/>
          </w:rPr>
          <w:t>dontid and non-plethodontid metamorphosis (Fig. 2</w:t>
        </w:r>
      </w:ins>
      <w:ins w:id="303" w:author="Clay Cressler" w:date="2021-11-01T11:35:00Z">
        <w:r w:rsidR="0095332B">
          <w:rPr>
            <w:rFonts w:ascii="Arial" w:hAnsi="Arial"/>
          </w:rPr>
          <w:t>c</w:t>
        </w:r>
      </w:ins>
      <w:ins w:id="304" w:author="Clay Cressler" w:date="2021-11-01T11:33:00Z">
        <w:r w:rsidR="0095332B">
          <w:rPr>
            <w:rFonts w:ascii="Arial" w:hAnsi="Arial"/>
          </w:rPr>
          <w:t xml:space="preserve">) only modestly improved explanatory power compared to the simpler </w:t>
        </w:r>
        <w:r w:rsidR="0095332B">
          <w:rPr>
            <w:rFonts w:ascii="Arial" w:hAnsi="Arial"/>
            <w:i/>
            <w:iCs/>
          </w:rPr>
          <w:t>metamorphosis-other</w:t>
        </w:r>
        <w:r w:rsidR="0095332B">
          <w:rPr>
            <w:rFonts w:ascii="Arial" w:hAnsi="Arial"/>
          </w:rPr>
          <w:t xml:space="preserve"> hypothesis. </w:t>
        </w:r>
      </w:ins>
      <w:ins w:id="305" w:author="Clay Cressler" w:date="2021-11-01T11:34:00Z">
        <w:r w:rsidR="0095332B">
          <w:rPr>
            <w:rFonts w:ascii="Arial" w:hAnsi="Arial"/>
          </w:rPr>
          <w:t>However, including all four selective regimes significantly increase</w:t>
        </w:r>
      </w:ins>
      <w:ins w:id="306" w:author="Clay Cressler" w:date="2021-11-01T11:35:00Z">
        <w:r w:rsidR="0095332B">
          <w:rPr>
            <w:rFonts w:ascii="Arial" w:hAnsi="Arial"/>
          </w:rPr>
          <w:t xml:space="preserve">d the explanatory power compared to any three-regime hypothesis (Fig. 2d,e), and </w:t>
        </w:r>
      </w:ins>
      <w:ins w:id="307" w:author="Clay Cressler" w:date="2021-11-01T11:36:00Z">
        <w:r w:rsidR="0095332B">
          <w:rPr>
            <w:rFonts w:ascii="Arial" w:hAnsi="Arial"/>
          </w:rPr>
          <w:t>allowing noise intensity to vary among regimes is strongly supported (Fig. 2f).</w:t>
        </w:r>
      </w:ins>
      <w:ins w:id="308" w:author="Clay Cressler" w:date="2021-11-01T11:34:00Z">
        <w:r w:rsidR="0095332B">
          <w:rPr>
            <w:rFonts w:ascii="Arial" w:hAnsi="Arial"/>
          </w:rPr>
          <w:t xml:space="preserve"> </w:t>
        </w:r>
      </w:ins>
      <w:del w:id="309" w:author="Clay Cressler" w:date="2021-11-01T11:34:00Z">
        <w:r w:rsidDel="0095332B">
          <w:rPr>
            <w:rFonts w:ascii="Arial" w:hAnsi="Arial"/>
          </w:rPr>
          <w:delText>distinct equilibrium values for non-feeding and feeding metamorphosis substantially improves the explanatory power of any model (Fig</w:delText>
        </w:r>
        <w:r w:rsidR="00336C64" w:rsidDel="0095332B">
          <w:rPr>
            <w:rFonts w:ascii="Arial" w:hAnsi="Arial"/>
          </w:rPr>
          <w:delText>ure</w:delText>
        </w:r>
        <w:r w:rsidDel="0095332B">
          <w:rPr>
            <w:rFonts w:ascii="Arial" w:hAnsi="Arial"/>
          </w:rPr>
          <w:delText xml:space="preserve"> 2C, D). In particular, the separation of metamorphosis into feeding and non-feeding categories provided far greater improvement of the model than subdividing the "other" category into direct development and paedomorphosis (compare the results in Fig</w:delText>
        </w:r>
        <w:r w:rsidR="00336C64" w:rsidDel="0095332B">
          <w:rPr>
            <w:rFonts w:ascii="Arial" w:hAnsi="Arial"/>
          </w:rPr>
          <w:delText>ure</w:delText>
        </w:r>
        <w:r w:rsidDel="0095332B">
          <w:rPr>
            <w:rFonts w:ascii="Arial" w:hAnsi="Arial"/>
          </w:rPr>
          <w:delText xml:space="preserve"> 2C to those in Fig</w:delText>
        </w:r>
        <w:r w:rsidR="00336C64" w:rsidDel="0095332B">
          <w:rPr>
            <w:rFonts w:ascii="Arial" w:hAnsi="Arial"/>
          </w:rPr>
          <w:delText>ure</w:delText>
        </w:r>
        <w:r w:rsidDel="0095332B">
          <w:rPr>
            <w:rFonts w:ascii="Arial" w:hAnsi="Arial"/>
          </w:rPr>
          <w:delText xml:space="preserve"> 2B, and Fig</w:delText>
        </w:r>
        <w:r w:rsidR="00336C64" w:rsidDel="0095332B">
          <w:rPr>
            <w:rFonts w:ascii="Arial" w:hAnsi="Arial"/>
          </w:rPr>
          <w:delText>ure</w:delText>
        </w:r>
        <w:r w:rsidDel="0095332B">
          <w:rPr>
            <w:rFonts w:ascii="Arial" w:hAnsi="Arial"/>
          </w:rPr>
          <w:delText xml:space="preserve"> 2D to 2E). </w:delText>
        </w:r>
      </w:del>
      <w:del w:id="310" w:author="Clay Cressler" w:date="2021-11-01T11:36:00Z">
        <w:r w:rsidDel="0095332B">
          <w:rPr>
            <w:rFonts w:ascii="Arial" w:hAnsi="Arial"/>
          </w:rPr>
          <w:delText>Allowing distinct noise parameters for each regime slightly improves the fit of the OU models with separate equilibria for non-feeding and feeding metamorphosis (Table 2), although the improvement over the single-</w:delText>
        </w:r>
        <w:r w:rsidDel="0095332B">
          <w:rPr>
            <w:rFonts w:ascii="Symbol" w:hAnsi="Symbol"/>
          </w:rPr>
          <w:delText>s</w:delText>
        </w:r>
        <w:r w:rsidDel="0095332B">
          <w:rPr>
            <w:rFonts w:ascii="Arial" w:hAnsi="Arial"/>
          </w:rPr>
          <w:delText xml:space="preserve"> model is not significant (Comparison [6], Table 3; Fig</w:delText>
        </w:r>
        <w:r w:rsidR="00336C64" w:rsidDel="0095332B">
          <w:rPr>
            <w:rFonts w:ascii="Arial" w:hAnsi="Arial"/>
          </w:rPr>
          <w:delText>ure</w:delText>
        </w:r>
        <w:r w:rsidDel="0095332B">
          <w:rPr>
            <w:rFonts w:ascii="Arial" w:hAnsi="Arial"/>
          </w:rPr>
          <w:delText xml:space="preserve"> 2F). </w:delText>
        </w:r>
      </w:del>
      <w:r>
        <w:rPr>
          <w:rFonts w:ascii="Arial" w:hAnsi="Arial"/>
        </w:rPr>
        <w:t xml:space="preserve">Therefore, </w:t>
      </w:r>
      <w:del w:id="311" w:author="Clay Cressler" w:date="2021-11-01T11:36:00Z">
        <w:r w:rsidDel="0095332B">
          <w:rPr>
            <w:rFonts w:ascii="Arial" w:hAnsi="Arial"/>
          </w:rPr>
          <w:delText xml:space="preserve">the </w:delText>
        </w:r>
      </w:del>
      <w:ins w:id="312" w:author="Clay Cressler" w:date="2021-11-01T11:36:00Z">
        <w:r w:rsidR="0095332B">
          <w:rPr>
            <w:rFonts w:ascii="Arial" w:hAnsi="Arial"/>
          </w:rPr>
          <w:t xml:space="preserve">we have compelling evidence for a model of salamander genome size evolution that </w:t>
        </w:r>
      </w:ins>
      <w:ins w:id="313" w:author="Clay Cressler" w:date="2021-11-01T11:37:00Z">
        <w:r w:rsidR="0095332B">
          <w:rPr>
            <w:rFonts w:ascii="Arial" w:hAnsi="Arial"/>
          </w:rPr>
          <w:t xml:space="preserve">includes </w:t>
        </w:r>
      </w:ins>
      <w:del w:id="314" w:author="Clay Cressler" w:date="2021-11-01T11:37:00Z">
        <w:r w:rsidDel="0095332B">
          <w:rPr>
            <w:rFonts w:ascii="Arial" w:hAnsi="Arial"/>
          </w:rPr>
          <w:delText xml:space="preserve">best model included </w:delText>
        </w:r>
      </w:del>
      <w:r>
        <w:rPr>
          <w:rFonts w:ascii="Arial" w:hAnsi="Arial"/>
        </w:rPr>
        <w:t xml:space="preserve">distinct equilibrium values for direct development, </w:t>
      </w:r>
      <w:proofErr w:type="spellStart"/>
      <w:r>
        <w:rPr>
          <w:rFonts w:ascii="Arial" w:hAnsi="Arial"/>
        </w:rPr>
        <w:t>paedomorphosis</w:t>
      </w:r>
      <w:proofErr w:type="spellEnd"/>
      <w:r>
        <w:rPr>
          <w:rFonts w:ascii="Arial" w:hAnsi="Arial"/>
        </w:rPr>
        <w:t>, feeding</w:t>
      </w:r>
      <w:r w:rsidR="00A630C1">
        <w:rPr>
          <w:rFonts w:ascii="Arial" w:hAnsi="Arial"/>
        </w:rPr>
        <w:t xml:space="preserve"> metamorphosis</w:t>
      </w:r>
      <w:r>
        <w:rPr>
          <w:rFonts w:ascii="Arial" w:hAnsi="Arial"/>
        </w:rPr>
        <w:t xml:space="preserve">, and non-feeding metamorphosis. </w:t>
      </w:r>
      <w:r>
        <w:rPr>
          <w:rFonts w:ascii="Arial Unicode MS" w:hAnsi="Arial Unicode MS"/>
        </w:rPr>
        <w:br w:type="page"/>
      </w:r>
    </w:p>
    <w:p w14:paraId="0113B227" w14:textId="7D86F270" w:rsidR="00920340" w:rsidRDefault="00ED3508">
      <w:pPr>
        <w:pStyle w:val="BodyA"/>
        <w:rPr>
          <w:rFonts w:ascii="Arial" w:eastAsia="Arial" w:hAnsi="Arial" w:cs="Arial"/>
        </w:rPr>
      </w:pPr>
      <w:r>
        <w:rPr>
          <w:rFonts w:ascii="Arial" w:hAnsi="Arial"/>
        </w:rPr>
        <w:lastRenderedPageBreak/>
        <w:t>Table 2. Model comparison statistics. Best models (interrogated by boo</w:t>
      </w:r>
      <w:r w:rsidR="002358B5">
        <w:rPr>
          <w:rFonts w:ascii="Arial" w:hAnsi="Arial"/>
        </w:rPr>
        <w:t>t</w:t>
      </w:r>
      <w:r>
        <w:rPr>
          <w:rFonts w:ascii="Arial" w:hAnsi="Arial"/>
        </w:rPr>
        <w:t>strap</w:t>
      </w:r>
      <w:r w:rsidR="002358B5">
        <w:rPr>
          <w:rFonts w:ascii="Arial" w:hAnsi="Arial"/>
        </w:rPr>
        <w:t>,</w:t>
      </w:r>
      <w:r>
        <w:rPr>
          <w:rFonts w:ascii="Arial" w:hAnsi="Arial"/>
        </w:rPr>
        <w:t xml:space="preserve"> Table 3) indicated in bold. Model parameterizations are indicated by: </w:t>
      </w:r>
      <w:r>
        <w:rPr>
          <w:rFonts w:ascii="Symbol" w:hAnsi="Symbol"/>
        </w:rPr>
        <w:t>s</w:t>
      </w:r>
      <w:r>
        <w:rPr>
          <w:rFonts w:ascii="Arial" w:hAnsi="Arial"/>
        </w:rPr>
        <w:t xml:space="preserve"> = Brownian motion; </w:t>
      </w:r>
      <w:r>
        <w:rPr>
          <w:rFonts w:ascii="Symbol" w:hAnsi="Symbol"/>
        </w:rPr>
        <w:t>s</w:t>
      </w:r>
      <w:proofErr w:type="spellStart"/>
      <w:r>
        <w:rPr>
          <w:rFonts w:ascii="Arial" w:hAnsi="Arial"/>
          <w:i/>
          <w:iCs/>
          <w:vertAlign w:val="subscript"/>
        </w:rPr>
        <w:t>i</w:t>
      </w:r>
      <w:proofErr w:type="spellEnd"/>
      <w:r>
        <w:rPr>
          <w:rFonts w:ascii="Arial" w:hAnsi="Arial"/>
        </w:rPr>
        <w:t xml:space="preserve"> = Brownian motion with multiple noise intensities; </w:t>
      </w:r>
      <w:r>
        <w:rPr>
          <w:rFonts w:ascii="Symbol" w:hAnsi="Symbol"/>
        </w:rPr>
        <w:t>q</w:t>
      </w:r>
      <w:proofErr w:type="spellStart"/>
      <w:r>
        <w:rPr>
          <w:rFonts w:ascii="Arial" w:hAnsi="Arial"/>
          <w:i/>
          <w:iCs/>
          <w:vertAlign w:val="subscript"/>
        </w:rPr>
        <w:t>i</w:t>
      </w:r>
      <w:proofErr w:type="spellEnd"/>
      <w:r>
        <w:rPr>
          <w:rFonts w:ascii="Arial" w:hAnsi="Arial"/>
          <w:i/>
          <w:iCs/>
        </w:rPr>
        <w:t xml:space="preserve">, </w:t>
      </w:r>
      <w:r>
        <w:rPr>
          <w:rFonts w:ascii="Symbol" w:hAnsi="Symbol"/>
        </w:rPr>
        <w:t>s</w:t>
      </w:r>
      <w:r>
        <w:rPr>
          <w:rFonts w:ascii="Arial" w:hAnsi="Arial"/>
          <w:i/>
          <w:iCs/>
        </w:rPr>
        <w:t xml:space="preserve">, </w:t>
      </w:r>
      <w:r>
        <w:rPr>
          <w:rFonts w:ascii="Symbol" w:hAnsi="Symbol"/>
        </w:rPr>
        <w:t>a</w:t>
      </w:r>
      <w:r>
        <w:rPr>
          <w:rFonts w:ascii="Arial" w:hAnsi="Arial"/>
        </w:rPr>
        <w:t xml:space="preserve"> = OU model with multiple equilibria; </w:t>
      </w:r>
      <w:r>
        <w:rPr>
          <w:rFonts w:ascii="Symbol" w:hAnsi="Symbol"/>
        </w:rPr>
        <w:t>q</w:t>
      </w:r>
      <w:proofErr w:type="spellStart"/>
      <w:r>
        <w:rPr>
          <w:rFonts w:ascii="Arial" w:hAnsi="Arial"/>
          <w:i/>
          <w:iCs/>
          <w:vertAlign w:val="subscript"/>
        </w:rPr>
        <w:t>i</w:t>
      </w:r>
      <w:proofErr w:type="spellEnd"/>
      <w:r>
        <w:rPr>
          <w:rFonts w:ascii="Arial" w:hAnsi="Arial"/>
          <w:i/>
          <w:iCs/>
        </w:rPr>
        <w:t xml:space="preserve">, </w:t>
      </w:r>
      <w:r>
        <w:rPr>
          <w:rFonts w:ascii="Symbol" w:hAnsi="Symbol"/>
        </w:rPr>
        <w:t>s</w:t>
      </w:r>
      <w:proofErr w:type="spellStart"/>
      <w:r>
        <w:rPr>
          <w:rFonts w:ascii="Arial" w:hAnsi="Arial"/>
          <w:i/>
          <w:iCs/>
          <w:vertAlign w:val="subscript"/>
        </w:rPr>
        <w:t>i</w:t>
      </w:r>
      <w:proofErr w:type="spellEnd"/>
      <w:r>
        <w:rPr>
          <w:rFonts w:ascii="Arial" w:hAnsi="Arial"/>
          <w:i/>
          <w:iCs/>
        </w:rPr>
        <w:t xml:space="preserve">, </w:t>
      </w:r>
      <w:r>
        <w:rPr>
          <w:rFonts w:ascii="Symbol" w:hAnsi="Symbol"/>
        </w:rPr>
        <w:t>a</w:t>
      </w:r>
      <w:r>
        <w:rPr>
          <w:rFonts w:ascii="Arial" w:hAnsi="Arial"/>
        </w:rPr>
        <w:t xml:space="preserve"> = OU model with multiple equilibria and multiple noise intensities; </w:t>
      </w:r>
      <w:r>
        <w:rPr>
          <w:rFonts w:ascii="Symbol" w:hAnsi="Symbol"/>
        </w:rPr>
        <w:t>q</w:t>
      </w:r>
      <w:proofErr w:type="spellStart"/>
      <w:r>
        <w:rPr>
          <w:rFonts w:ascii="Arial" w:hAnsi="Arial"/>
          <w:i/>
          <w:iCs/>
          <w:vertAlign w:val="subscript"/>
        </w:rPr>
        <w:t>i</w:t>
      </w:r>
      <w:proofErr w:type="spellEnd"/>
      <w:r>
        <w:rPr>
          <w:rFonts w:ascii="Arial" w:hAnsi="Arial"/>
          <w:i/>
          <w:iCs/>
        </w:rPr>
        <w:t xml:space="preserve">, </w:t>
      </w:r>
      <w:r>
        <w:rPr>
          <w:rFonts w:ascii="Symbol" w:hAnsi="Symbol"/>
        </w:rPr>
        <w:t>s</w:t>
      </w:r>
      <w:r>
        <w:rPr>
          <w:rFonts w:ascii="Arial" w:hAnsi="Arial"/>
          <w:i/>
          <w:iCs/>
        </w:rPr>
        <w:t xml:space="preserve">, </w:t>
      </w:r>
      <w:r>
        <w:rPr>
          <w:rFonts w:ascii="Symbol" w:hAnsi="Symbol"/>
        </w:rPr>
        <w:t>a</w:t>
      </w:r>
      <w:proofErr w:type="spellStart"/>
      <w:r>
        <w:rPr>
          <w:rFonts w:ascii="Arial" w:hAnsi="Arial"/>
          <w:i/>
          <w:iCs/>
          <w:vertAlign w:val="subscript"/>
        </w:rPr>
        <w:t>i</w:t>
      </w:r>
      <w:proofErr w:type="spellEnd"/>
      <w:r>
        <w:rPr>
          <w:rFonts w:ascii="Arial" w:hAnsi="Arial"/>
        </w:rPr>
        <w:t xml:space="preserve"> = OU model with multiple equilibria and multiple </w:t>
      </w:r>
      <w:r w:rsidR="002358B5">
        <w:rPr>
          <w:rFonts w:ascii="Arial" w:hAnsi="Arial"/>
        </w:rPr>
        <w:t xml:space="preserve">deterministic pull </w:t>
      </w:r>
      <w:r>
        <w:rPr>
          <w:rFonts w:ascii="Arial" w:hAnsi="Arial"/>
        </w:rPr>
        <w:t xml:space="preserve">strengths; </w:t>
      </w:r>
      <w:r>
        <w:rPr>
          <w:rFonts w:ascii="Symbol" w:hAnsi="Symbol"/>
        </w:rPr>
        <w:t>q</w:t>
      </w:r>
      <w:proofErr w:type="spellStart"/>
      <w:r>
        <w:rPr>
          <w:rFonts w:ascii="Arial" w:hAnsi="Arial"/>
          <w:i/>
          <w:iCs/>
          <w:vertAlign w:val="subscript"/>
        </w:rPr>
        <w:t>i</w:t>
      </w:r>
      <w:proofErr w:type="spellEnd"/>
      <w:r>
        <w:rPr>
          <w:rFonts w:ascii="Arial" w:hAnsi="Arial"/>
          <w:i/>
          <w:iCs/>
        </w:rPr>
        <w:t xml:space="preserve">, </w:t>
      </w:r>
      <w:r>
        <w:rPr>
          <w:rFonts w:ascii="Symbol" w:hAnsi="Symbol"/>
        </w:rPr>
        <w:t>s</w:t>
      </w:r>
      <w:proofErr w:type="spellStart"/>
      <w:r>
        <w:rPr>
          <w:rFonts w:ascii="Arial" w:hAnsi="Arial"/>
          <w:i/>
          <w:iCs/>
          <w:vertAlign w:val="subscript"/>
        </w:rPr>
        <w:t>i</w:t>
      </w:r>
      <w:proofErr w:type="spellEnd"/>
      <w:r>
        <w:rPr>
          <w:rFonts w:ascii="Arial" w:hAnsi="Arial"/>
          <w:i/>
          <w:iCs/>
        </w:rPr>
        <w:t xml:space="preserve">, </w:t>
      </w:r>
      <w:r>
        <w:rPr>
          <w:rFonts w:ascii="Symbol" w:hAnsi="Symbol"/>
        </w:rPr>
        <w:t>a</w:t>
      </w:r>
      <w:proofErr w:type="spellStart"/>
      <w:r>
        <w:rPr>
          <w:rFonts w:ascii="Arial" w:hAnsi="Arial"/>
          <w:i/>
          <w:iCs/>
          <w:vertAlign w:val="subscript"/>
        </w:rPr>
        <w:t>i</w:t>
      </w:r>
      <w:proofErr w:type="spellEnd"/>
      <w:r>
        <w:rPr>
          <w:rFonts w:ascii="Arial" w:hAnsi="Arial"/>
        </w:rPr>
        <w:t xml:space="preserve"> = OU model with multiple equilibria, noise intensities, and </w:t>
      </w:r>
      <w:r w:rsidR="002358B5">
        <w:rPr>
          <w:rFonts w:ascii="Arial" w:hAnsi="Arial"/>
        </w:rPr>
        <w:t xml:space="preserve">deterministic pull </w:t>
      </w:r>
      <w:r>
        <w:rPr>
          <w:rFonts w:ascii="Arial" w:hAnsi="Arial"/>
        </w:rPr>
        <w:t>strengths.</w:t>
      </w:r>
    </w:p>
    <w:p w14:paraId="0113B228" w14:textId="77777777" w:rsidR="00920340" w:rsidRDefault="00920340">
      <w:pPr>
        <w:pStyle w:val="BodyA"/>
        <w:widowControl w:val="0"/>
        <w:ind w:left="108" w:hanging="108"/>
        <w:rPr>
          <w:rFonts w:ascii="Arial" w:eastAsia="Arial" w:hAnsi="Arial" w:cs="Arial"/>
        </w:rPr>
      </w:pPr>
    </w:p>
    <w:tbl>
      <w:tblPr>
        <w:tblW w:w="683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Change w:id="315" w:author="Clay Cressler" w:date="2021-11-01T11:43:00Z">
          <w:tblPr>
            <w:tblW w:w="9339"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PrChange>
      </w:tblPr>
      <w:tblGrid>
        <w:gridCol w:w="2510"/>
        <w:gridCol w:w="1184"/>
        <w:gridCol w:w="1246"/>
        <w:gridCol w:w="944"/>
        <w:gridCol w:w="946"/>
        <w:tblGridChange w:id="316">
          <w:tblGrid>
            <w:gridCol w:w="2494"/>
            <w:gridCol w:w="1200"/>
            <w:gridCol w:w="1197"/>
            <w:gridCol w:w="993"/>
            <w:gridCol w:w="886"/>
            <w:gridCol w:w="793"/>
            <w:gridCol w:w="1776"/>
          </w:tblGrid>
        </w:tblGridChange>
      </w:tblGrid>
      <w:tr w:rsidR="00920340" w14:paraId="0113B22B" w14:textId="77777777" w:rsidTr="0095332B">
        <w:trPr>
          <w:trHeight w:val="560"/>
          <w:trPrChange w:id="317" w:author="Clay Cressler" w:date="2021-11-01T11:43:00Z">
            <w:trPr>
              <w:trHeight w:val="560"/>
            </w:trPr>
          </w:trPrChange>
        </w:trPr>
        <w:tc>
          <w:tcPr>
            <w:tcW w:w="2510"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Change w:id="318" w:author="Clay Cressler" w:date="2021-11-01T11:43:00Z">
              <w:tcPr>
                <w:tcW w:w="2494"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tcPrChange>
          </w:tcPr>
          <w:p w14:paraId="0113B229" w14:textId="77777777" w:rsidR="00920340" w:rsidRDefault="00ED3508">
            <w:pPr>
              <w:pStyle w:val="BodyA"/>
              <w:spacing w:line="480" w:lineRule="auto"/>
              <w:jc w:val="center"/>
            </w:pPr>
            <w:proofErr w:type="spellStart"/>
            <w:r>
              <w:rPr>
                <w:rFonts w:ascii="Arial" w:hAnsi="Arial"/>
              </w:rPr>
              <w:t>ΔAIC</w:t>
            </w:r>
            <w:r>
              <w:rPr>
                <w:rFonts w:ascii="Arial" w:hAnsi="Arial"/>
                <w:vertAlign w:val="subscript"/>
              </w:rPr>
              <w:t>c</w:t>
            </w:r>
            <w:proofErr w:type="spellEnd"/>
          </w:p>
        </w:tc>
        <w:tc>
          <w:tcPr>
            <w:tcW w:w="4320" w:type="dxa"/>
            <w:gridSpan w:val="4"/>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Change w:id="319" w:author="Clay Cressler" w:date="2021-11-01T11:43:00Z">
              <w:tcPr>
                <w:tcW w:w="6845" w:type="dxa"/>
                <w:gridSpan w:val="6"/>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tcPrChange>
          </w:tcPr>
          <w:p w14:paraId="0113B22A" w14:textId="77777777" w:rsidR="00920340" w:rsidRDefault="00ED3508">
            <w:pPr>
              <w:pStyle w:val="BodyA"/>
              <w:widowControl w:val="0"/>
              <w:spacing w:line="480" w:lineRule="auto"/>
              <w:jc w:val="center"/>
            </w:pPr>
            <w:r>
              <w:rPr>
                <w:rFonts w:ascii="Arial" w:hAnsi="Arial"/>
              </w:rPr>
              <w:t>Model</w:t>
            </w:r>
          </w:p>
        </w:tc>
      </w:tr>
      <w:tr w:rsidR="00920340" w14:paraId="0113B22F" w14:textId="77777777" w:rsidTr="0095332B">
        <w:trPr>
          <w:trHeight w:val="560"/>
          <w:trPrChange w:id="320" w:author="Clay Cressler" w:date="2021-11-01T11:43:00Z">
            <w:trPr>
              <w:trHeight w:val="560"/>
            </w:trPr>
          </w:trPrChange>
        </w:trPr>
        <w:tc>
          <w:tcPr>
            <w:tcW w:w="2510" w:type="dxa"/>
            <w:vMerge/>
            <w:tcBorders>
              <w:top w:val="single" w:sz="8" w:space="0" w:color="000000"/>
              <w:left w:val="single" w:sz="8" w:space="0" w:color="000000"/>
              <w:bottom w:val="single" w:sz="8" w:space="0" w:color="000000"/>
              <w:right w:val="single" w:sz="8" w:space="0" w:color="000000"/>
            </w:tcBorders>
            <w:shd w:val="clear" w:color="auto" w:fill="auto"/>
            <w:tcPrChange w:id="321" w:author="Clay Cressler" w:date="2021-11-01T11:43:00Z">
              <w:tcPr>
                <w:tcW w:w="2494" w:type="dxa"/>
                <w:vMerge/>
                <w:tcBorders>
                  <w:top w:val="single" w:sz="8" w:space="0" w:color="000000"/>
                  <w:left w:val="single" w:sz="8" w:space="0" w:color="000000"/>
                  <w:bottom w:val="single" w:sz="8" w:space="0" w:color="000000"/>
                  <w:right w:val="single" w:sz="8" w:space="0" w:color="000000"/>
                </w:tcBorders>
                <w:shd w:val="clear" w:color="auto" w:fill="auto"/>
              </w:tcPr>
            </w:tcPrChange>
          </w:tcPr>
          <w:p w14:paraId="0113B22C" w14:textId="77777777" w:rsidR="00920340" w:rsidRDefault="00920340"/>
        </w:tc>
        <w:tc>
          <w:tcPr>
            <w:tcW w:w="243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Change w:id="322" w:author="Clay Cressler" w:date="2021-11-01T11:43:00Z">
              <w:tcPr>
                <w:tcW w:w="5069" w:type="dxa"/>
                <w:gridSpan w:val="5"/>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tcPrChange>
          </w:tcPr>
          <w:p w14:paraId="0113B22D" w14:textId="77777777" w:rsidR="00920340" w:rsidRDefault="00ED3508">
            <w:pPr>
              <w:pStyle w:val="BodyA"/>
              <w:widowControl w:val="0"/>
              <w:spacing w:line="480" w:lineRule="auto"/>
              <w:jc w:val="center"/>
            </w:pPr>
            <w:r>
              <w:rPr>
                <w:rFonts w:ascii="Arial" w:hAnsi="Arial"/>
              </w:rPr>
              <w:t>OU Models</w:t>
            </w:r>
          </w:p>
        </w:tc>
        <w:tc>
          <w:tcPr>
            <w:tcW w:w="1890"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Change w:id="323" w:author="Clay Cressler" w:date="2021-11-01T11:43:00Z">
              <w:tcPr>
                <w:tcW w:w="177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tcPrChange>
          </w:tcPr>
          <w:p w14:paraId="0113B22E" w14:textId="77777777" w:rsidR="00920340" w:rsidRDefault="00ED3508">
            <w:pPr>
              <w:pStyle w:val="BodyA"/>
              <w:widowControl w:val="0"/>
              <w:spacing w:line="480" w:lineRule="auto"/>
              <w:jc w:val="center"/>
            </w:pPr>
            <w:r>
              <w:rPr>
                <w:rFonts w:ascii="Arial" w:hAnsi="Arial"/>
              </w:rPr>
              <w:t>BM Models</w:t>
            </w:r>
          </w:p>
        </w:tc>
      </w:tr>
      <w:tr w:rsidR="0095332B" w14:paraId="0113B237" w14:textId="77777777" w:rsidTr="0095332B">
        <w:trPr>
          <w:trHeight w:val="560"/>
          <w:trPrChange w:id="324" w:author="Clay Cressler" w:date="2021-11-01T11:43:00Z">
            <w:trPr>
              <w:gridAfter w:val="0"/>
              <w:wAfter w:w="2569" w:type="dxa"/>
              <w:trHeight w:val="560"/>
            </w:trPr>
          </w:trPrChange>
        </w:trPr>
        <w:tc>
          <w:tcPr>
            <w:tcW w:w="2510"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Change w:id="325" w:author="Clay Cressler" w:date="2021-11-01T11:43:00Z">
              <w:tcPr>
                <w:tcW w:w="2494"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30" w14:textId="77777777" w:rsidR="0095332B" w:rsidRDefault="0095332B">
            <w:pPr>
              <w:pStyle w:val="BodyA"/>
              <w:widowControl w:val="0"/>
              <w:spacing w:line="480" w:lineRule="auto"/>
              <w:jc w:val="center"/>
            </w:pPr>
            <w:r>
              <w:rPr>
                <w:rFonts w:ascii="Arial" w:hAnsi="Arial"/>
              </w:rPr>
              <w:t>Hypotheses</w:t>
            </w:r>
          </w:p>
        </w:tc>
        <w:tc>
          <w:tcPr>
            <w:tcW w:w="1184"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26" w:author="Clay Cressler" w:date="2021-11-01T11:43:00Z">
              <w:tcPr>
                <w:tcW w:w="1200"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31" w14:textId="77777777" w:rsidR="0095332B" w:rsidRDefault="0095332B">
            <w:pPr>
              <w:pStyle w:val="BodyA"/>
              <w:widowControl w:val="0"/>
              <w:spacing w:line="480" w:lineRule="auto"/>
              <w:jc w:val="center"/>
            </w:pPr>
            <m:oMathPara>
              <m:oMathParaPr>
                <m:jc m:val="center"/>
              </m:oMathParaPr>
              <m:oMath>
                <m:r>
                  <w:rPr>
                    <w:rFonts w:ascii="Cambria Math" w:hAnsi="Cambria Math"/>
                    <w:sz w:val="28"/>
                    <w:szCs w:val="28"/>
                  </w:rPr>
                  <m:t>θi,σi,α</m:t>
                </m:r>
              </m:oMath>
            </m:oMathPara>
          </w:p>
        </w:tc>
        <w:tc>
          <w:tcPr>
            <w:tcW w:w="1246"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27" w:author="Clay Cressler" w:date="2021-11-01T11:43:00Z">
              <w:tcPr>
                <w:tcW w:w="1197"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32" w14:textId="77777777" w:rsidR="0095332B" w:rsidRDefault="0095332B">
            <w:pPr>
              <w:pStyle w:val="BodyA"/>
              <w:widowControl w:val="0"/>
              <w:spacing w:line="480" w:lineRule="auto"/>
            </w:pPr>
            <w:r>
              <w:rPr>
                <w:rFonts w:ascii="Arial" w:hAnsi="Arial"/>
              </w:rPr>
              <w:t xml:space="preserve"> </w:t>
            </w:r>
            <m:oMath>
              <m:r>
                <w:rPr>
                  <w:rFonts w:ascii="Cambria Math" w:hAnsi="Cambria Math"/>
                  <w:sz w:val="28"/>
                  <w:szCs w:val="28"/>
                </w:rPr>
                <m:t>θi,σ,α</m:t>
              </m:r>
            </m:oMath>
          </w:p>
        </w:tc>
        <w:tc>
          <w:tcPr>
            <w:tcW w:w="944"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28" w:author="Clay Cressler" w:date="2021-11-01T11:43:00Z">
              <w:tcPr>
                <w:tcW w:w="993"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35" w14:textId="77777777" w:rsidR="0095332B" w:rsidRDefault="0095332B">
            <w:pPr>
              <w:pStyle w:val="BodyA"/>
              <w:widowControl w:val="0"/>
              <w:spacing w:line="480" w:lineRule="auto"/>
              <w:jc w:val="center"/>
            </w:pPr>
            <m:oMathPara>
              <m:oMathParaPr>
                <m:jc m:val="center"/>
              </m:oMathParaPr>
              <m:oMath>
                <m:r>
                  <w:rPr>
                    <w:rFonts w:ascii="Cambria Math" w:hAnsi="Cambria Math"/>
                    <w:sz w:val="29"/>
                    <w:szCs w:val="29"/>
                  </w:rPr>
                  <m:t>σi</m:t>
                </m:r>
              </m:oMath>
            </m:oMathPara>
          </w:p>
        </w:tc>
        <w:tc>
          <w:tcPr>
            <w:tcW w:w="946"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Change w:id="329" w:author="Clay Cressler" w:date="2021-11-01T11:43:00Z">
              <w:tcPr>
                <w:tcW w:w="886"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tcPrChange>
          </w:tcPr>
          <w:p w14:paraId="0113B236" w14:textId="77777777" w:rsidR="0095332B" w:rsidRDefault="0095332B">
            <w:pPr>
              <w:pStyle w:val="BodyA"/>
              <w:widowControl w:val="0"/>
              <w:spacing w:line="480" w:lineRule="auto"/>
              <w:jc w:val="center"/>
            </w:pPr>
            <m:oMathPara>
              <m:oMathParaPr>
                <m:jc m:val="center"/>
              </m:oMathParaPr>
              <m:oMath>
                <m:r>
                  <w:rPr>
                    <w:rFonts w:ascii="Cambria Math" w:hAnsi="Cambria Math"/>
                    <w:sz w:val="28"/>
                    <w:szCs w:val="28"/>
                  </w:rPr>
                  <m:t>σ</m:t>
                </m:r>
              </m:oMath>
            </m:oMathPara>
          </w:p>
        </w:tc>
      </w:tr>
      <w:tr w:rsidR="0095332B" w14:paraId="0113B23F" w14:textId="77777777" w:rsidTr="0095332B">
        <w:trPr>
          <w:trHeight w:val="884"/>
          <w:trPrChange w:id="330" w:author="Clay Cressler" w:date="2021-11-01T11:43:00Z">
            <w:trPr>
              <w:gridAfter w:val="0"/>
              <w:wAfter w:w="2569" w:type="dxa"/>
              <w:trHeight w:val="884"/>
            </w:trPr>
          </w:trPrChange>
        </w:trPr>
        <w:tc>
          <w:tcPr>
            <w:tcW w:w="25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Change w:id="331" w:author="Clay Cressler" w:date="2021-11-01T11:43:00Z">
              <w:tcPr>
                <w:tcW w:w="249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38" w14:textId="2596C4BC" w:rsidR="0095332B" w:rsidRDefault="0095332B">
            <w:pPr>
              <w:pStyle w:val="BodyA"/>
              <w:widowControl w:val="0"/>
              <w:spacing w:line="480" w:lineRule="auto"/>
              <w:jc w:val="center"/>
            </w:pPr>
            <w:proofErr w:type="spellStart"/>
            <w:ins w:id="332" w:author="Clay Cressler" w:date="2021-11-01T11:43:00Z">
              <w:r>
                <w:rPr>
                  <w:rFonts w:ascii="Arial" w:hAnsi="Arial"/>
                  <w:i/>
                  <w:iCs/>
                </w:rPr>
                <w:t>m</w:t>
              </w:r>
            </w:ins>
            <w:del w:id="333" w:author="Clay Cressler" w:date="2021-11-01T11:43:00Z">
              <w:r w:rsidDel="0095332B">
                <w:rPr>
                  <w:rFonts w:ascii="Arial" w:hAnsi="Arial"/>
                  <w:i/>
                  <w:iCs/>
                </w:rPr>
                <w:delText>M</w:delText>
              </w:r>
            </w:del>
            <w:r>
              <w:rPr>
                <w:rFonts w:ascii="Arial" w:hAnsi="Arial"/>
                <w:i/>
                <w:iCs/>
              </w:rPr>
              <w:t>eta</w:t>
            </w:r>
            <w:ins w:id="334" w:author="Clay Cressler" w:date="2021-11-01T11:39:00Z">
              <w:r>
                <w:rPr>
                  <w:rFonts w:ascii="Arial" w:hAnsi="Arial"/>
                  <w:i/>
                  <w:iCs/>
                  <w:vertAlign w:val="subscript"/>
                </w:rPr>
                <w:t>p</w:t>
              </w:r>
            </w:ins>
            <w:proofErr w:type="spellEnd"/>
            <w:del w:id="335" w:author="Clay Cressler" w:date="2021-11-01T11:39:00Z">
              <w:r w:rsidDel="0095332B">
                <w:rPr>
                  <w:rFonts w:ascii="Arial" w:hAnsi="Arial"/>
                  <w:i/>
                  <w:iCs/>
                  <w:vertAlign w:val="subscript"/>
                </w:rPr>
                <w:delText>f</w:delText>
              </w:r>
            </w:del>
            <w:r>
              <w:rPr>
                <w:rFonts w:ascii="Arial" w:hAnsi="Arial"/>
                <w:i/>
                <w:iCs/>
                <w:vertAlign w:val="subscript"/>
              </w:rPr>
              <w:t xml:space="preserve"> </w:t>
            </w:r>
            <w:r>
              <w:rPr>
                <w:rFonts w:ascii="Arial" w:hAnsi="Arial"/>
                <w:i/>
                <w:iCs/>
              </w:rPr>
              <w:t>-</w:t>
            </w:r>
            <w:proofErr w:type="spellStart"/>
            <w:r>
              <w:rPr>
                <w:rFonts w:ascii="Arial" w:hAnsi="Arial"/>
                <w:i/>
                <w:iCs/>
              </w:rPr>
              <w:t>meta</w:t>
            </w:r>
            <w:r>
              <w:rPr>
                <w:rFonts w:ascii="Arial" w:hAnsi="Arial"/>
                <w:i/>
                <w:iCs/>
                <w:vertAlign w:val="subscript"/>
              </w:rPr>
              <w:t>n</w:t>
            </w:r>
            <w:del w:id="336" w:author="Clay Cressler" w:date="2021-11-01T11:39:00Z">
              <w:r w:rsidDel="0095332B">
                <w:rPr>
                  <w:rFonts w:ascii="Arial" w:hAnsi="Arial"/>
                  <w:i/>
                  <w:iCs/>
                  <w:vertAlign w:val="subscript"/>
                </w:rPr>
                <w:delText>f</w:delText>
              </w:r>
            </w:del>
            <w:ins w:id="337" w:author="Clay Cressler" w:date="2021-11-01T11:39:00Z">
              <w:r>
                <w:rPr>
                  <w:rFonts w:ascii="Arial" w:hAnsi="Arial"/>
                  <w:i/>
                  <w:iCs/>
                  <w:vertAlign w:val="subscript"/>
                </w:rPr>
                <w:t>p</w:t>
              </w:r>
            </w:ins>
            <w:proofErr w:type="spellEnd"/>
            <w:r>
              <w:rPr>
                <w:rFonts w:ascii="Arial" w:hAnsi="Arial"/>
                <w:i/>
                <w:iCs/>
                <w:vertAlign w:val="subscript"/>
              </w:rPr>
              <w:t xml:space="preserve"> </w:t>
            </w:r>
            <w:r>
              <w:rPr>
                <w:rFonts w:ascii="Arial" w:hAnsi="Arial"/>
                <w:i/>
                <w:iCs/>
              </w:rPr>
              <w:t>-</w:t>
            </w:r>
            <w:proofErr w:type="spellStart"/>
            <w:r>
              <w:rPr>
                <w:rFonts w:ascii="Arial" w:hAnsi="Arial"/>
                <w:i/>
                <w:iCs/>
              </w:rPr>
              <w:t>paed</w:t>
            </w:r>
            <w:proofErr w:type="spellEnd"/>
            <w:r>
              <w:rPr>
                <w:rFonts w:ascii="Arial" w:hAnsi="Arial"/>
                <w:i/>
                <w:iCs/>
              </w:rPr>
              <w:t>-dd</w:t>
            </w:r>
          </w:p>
        </w:tc>
        <w:tc>
          <w:tcPr>
            <w:tcW w:w="11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38" w:author="Clay Cressler" w:date="2021-11-01T11:43:00Z">
              <w:tcPr>
                <w:tcW w:w="12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39" w14:textId="77777777" w:rsidR="0095332B" w:rsidRDefault="0095332B">
            <w:pPr>
              <w:pStyle w:val="BodyA"/>
              <w:widowControl w:val="0"/>
              <w:spacing w:line="480" w:lineRule="auto"/>
              <w:jc w:val="center"/>
            </w:pPr>
            <w:r>
              <w:rPr>
                <w:rFonts w:ascii="Arial" w:hAnsi="Arial"/>
                <w:b/>
                <w:bCs/>
                <w:shd w:val="clear" w:color="auto" w:fill="FEFFFF"/>
              </w:rPr>
              <w:t>0</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39" w:author="Clay Cressler" w:date="2021-11-01T11:43:00Z">
              <w:tcPr>
                <w:tcW w:w="119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3A" w14:textId="50E5F5AE" w:rsidR="0095332B" w:rsidRPr="0095332B" w:rsidRDefault="0095332B">
            <w:pPr>
              <w:pStyle w:val="BodyA"/>
              <w:widowControl w:val="0"/>
              <w:spacing w:line="480" w:lineRule="auto"/>
              <w:jc w:val="center"/>
            </w:pPr>
            <w:del w:id="340" w:author="Clay Cressler" w:date="2021-11-01T11:41:00Z">
              <w:r w:rsidRPr="0095332B" w:rsidDel="0095332B">
                <w:rPr>
                  <w:rFonts w:ascii="Arial" w:hAnsi="Arial"/>
                  <w:shd w:val="clear" w:color="auto" w:fill="FEFFFF"/>
                  <w:rPrChange w:id="341" w:author="Clay Cressler" w:date="2021-11-01T11:41:00Z">
                    <w:rPr>
                      <w:rFonts w:ascii="Arial" w:hAnsi="Arial"/>
                      <w:b/>
                      <w:bCs/>
                      <w:shd w:val="clear" w:color="auto" w:fill="FEFFFF"/>
                    </w:rPr>
                  </w:rPrChange>
                </w:rPr>
                <w:delText>1.1</w:delText>
              </w:r>
              <w:r w:rsidRPr="0095332B" w:rsidDel="0095332B">
                <w:rPr>
                  <w:rFonts w:ascii="Arial" w:hAnsi="Arial"/>
                  <w:shd w:val="clear" w:color="auto" w:fill="FEFFFF"/>
                  <w:vertAlign w:val="superscript"/>
                  <w:rPrChange w:id="342" w:author="Clay Cressler" w:date="2021-11-01T11:41:00Z">
                    <w:rPr>
                      <w:rFonts w:ascii="Arial" w:hAnsi="Arial"/>
                      <w:b/>
                      <w:bCs/>
                      <w:shd w:val="clear" w:color="auto" w:fill="FEFFFF"/>
                      <w:vertAlign w:val="superscript"/>
                    </w:rPr>
                  </w:rPrChange>
                </w:rPr>
                <w:delText>a</w:delText>
              </w:r>
            </w:del>
            <w:ins w:id="343" w:author="Clay Cressler" w:date="2021-11-01T11:41:00Z">
              <w:r w:rsidRPr="0095332B">
                <w:rPr>
                  <w:rFonts w:ascii="Arial" w:hAnsi="Arial"/>
                  <w:shd w:val="clear" w:color="auto" w:fill="FEFFFF"/>
                  <w:rPrChange w:id="344" w:author="Clay Cressler" w:date="2021-11-01T11:41:00Z">
                    <w:rPr>
                      <w:rFonts w:ascii="Arial" w:hAnsi="Arial"/>
                      <w:b/>
                      <w:bCs/>
                      <w:shd w:val="clear" w:color="auto" w:fill="FEFFFF"/>
                    </w:rPr>
                  </w:rPrChange>
                </w:rPr>
                <w:t>7.1</w:t>
              </w:r>
            </w:ins>
          </w:p>
        </w:tc>
        <w:tc>
          <w:tcPr>
            <w:tcW w:w="9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45" w:author="Clay Cressler" w:date="2021-11-01T11:43:00Z">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3D" w14:textId="39B768BC" w:rsidR="0095332B" w:rsidRDefault="0095332B">
            <w:pPr>
              <w:pStyle w:val="BodyA"/>
              <w:widowControl w:val="0"/>
              <w:spacing w:line="480" w:lineRule="auto"/>
              <w:jc w:val="center"/>
            </w:pPr>
            <w:del w:id="346" w:author="Clay Cressler" w:date="2021-11-01T11:42:00Z">
              <w:r w:rsidDel="0095332B">
                <w:rPr>
                  <w:rFonts w:ascii="Arial" w:hAnsi="Arial"/>
                </w:rPr>
                <w:delText>12.9</w:delText>
              </w:r>
            </w:del>
            <w:ins w:id="347" w:author="Clay Cressler" w:date="2021-11-01T11:42:00Z">
              <w:r>
                <w:rPr>
                  <w:rFonts w:ascii="Arial" w:hAnsi="Arial"/>
                </w:rPr>
                <w:t>7.5</w:t>
              </w:r>
            </w:ins>
          </w:p>
        </w:tc>
        <w:tc>
          <w:tcPr>
            <w:tcW w:w="94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Change w:id="348" w:author="Clay Cressler" w:date="2021-11-01T11:43:00Z">
              <w:tcPr>
                <w:tcW w:w="8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tcPrChange>
          </w:tcPr>
          <w:p w14:paraId="0113B23E" w14:textId="77777777" w:rsidR="0095332B" w:rsidRDefault="0095332B"/>
        </w:tc>
      </w:tr>
      <w:tr w:rsidR="0095332B" w14:paraId="0113B247" w14:textId="77777777" w:rsidTr="0095332B">
        <w:trPr>
          <w:trHeight w:val="555"/>
          <w:trPrChange w:id="349" w:author="Clay Cressler" w:date="2021-11-01T11:43:00Z">
            <w:trPr>
              <w:gridAfter w:val="0"/>
              <w:wAfter w:w="2569" w:type="dxa"/>
              <w:trHeight w:val="555"/>
            </w:trPr>
          </w:trPrChange>
        </w:trPr>
        <w:tc>
          <w:tcPr>
            <w:tcW w:w="25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Change w:id="350" w:author="Clay Cressler" w:date="2021-11-01T11:43:00Z">
              <w:tcPr>
                <w:tcW w:w="249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40" w14:textId="4D7D3FD0" w:rsidR="0095332B" w:rsidRDefault="0095332B">
            <w:pPr>
              <w:pStyle w:val="BodyA"/>
              <w:widowControl w:val="0"/>
              <w:spacing w:line="480" w:lineRule="auto"/>
              <w:jc w:val="center"/>
            </w:pPr>
            <w:proofErr w:type="spellStart"/>
            <w:r>
              <w:rPr>
                <w:rFonts w:ascii="Arial" w:hAnsi="Arial"/>
                <w:i/>
                <w:iCs/>
              </w:rPr>
              <w:t>meta</w:t>
            </w:r>
            <w:del w:id="351" w:author="Clay Cressler" w:date="2021-11-01T11:39:00Z">
              <w:r w:rsidDel="0095332B">
                <w:rPr>
                  <w:rFonts w:ascii="Arial" w:hAnsi="Arial"/>
                  <w:i/>
                  <w:iCs/>
                  <w:vertAlign w:val="subscript"/>
                </w:rPr>
                <w:delText>f</w:delText>
              </w:r>
            </w:del>
            <w:ins w:id="352" w:author="Clay Cressler" w:date="2021-11-01T11:39:00Z">
              <w:r>
                <w:rPr>
                  <w:rFonts w:ascii="Arial" w:hAnsi="Arial"/>
                  <w:i/>
                  <w:iCs/>
                  <w:vertAlign w:val="subscript"/>
                </w:rPr>
                <w:t>p</w:t>
              </w:r>
            </w:ins>
            <w:proofErr w:type="spellEnd"/>
            <w:r>
              <w:rPr>
                <w:rFonts w:ascii="Arial" w:hAnsi="Arial"/>
                <w:i/>
                <w:iCs/>
                <w:vertAlign w:val="subscript"/>
              </w:rPr>
              <w:t xml:space="preserve"> </w:t>
            </w:r>
            <w:r>
              <w:rPr>
                <w:rFonts w:ascii="Arial" w:hAnsi="Arial"/>
                <w:i/>
                <w:iCs/>
              </w:rPr>
              <w:t>-</w:t>
            </w:r>
            <w:proofErr w:type="spellStart"/>
            <w:r>
              <w:rPr>
                <w:rFonts w:ascii="Arial" w:hAnsi="Arial"/>
                <w:i/>
                <w:iCs/>
              </w:rPr>
              <w:t>meta</w:t>
            </w:r>
            <w:r>
              <w:rPr>
                <w:rFonts w:ascii="Arial" w:hAnsi="Arial"/>
                <w:i/>
                <w:iCs/>
                <w:vertAlign w:val="subscript"/>
              </w:rPr>
              <w:t>n</w:t>
            </w:r>
            <w:del w:id="353" w:author="Clay Cressler" w:date="2021-11-01T11:39:00Z">
              <w:r w:rsidDel="0095332B">
                <w:rPr>
                  <w:rFonts w:ascii="Arial" w:hAnsi="Arial"/>
                  <w:i/>
                  <w:iCs/>
                  <w:vertAlign w:val="subscript"/>
                </w:rPr>
                <w:delText>f</w:delText>
              </w:r>
            </w:del>
            <w:ins w:id="354" w:author="Clay Cressler" w:date="2021-11-01T11:39:00Z">
              <w:r>
                <w:rPr>
                  <w:rFonts w:ascii="Arial" w:hAnsi="Arial"/>
                  <w:i/>
                  <w:iCs/>
                  <w:vertAlign w:val="subscript"/>
                </w:rPr>
                <w:t>p</w:t>
              </w:r>
            </w:ins>
            <w:proofErr w:type="spellEnd"/>
            <w:r>
              <w:rPr>
                <w:rFonts w:ascii="Arial" w:hAnsi="Arial"/>
                <w:i/>
                <w:iCs/>
                <w:vertAlign w:val="subscript"/>
              </w:rPr>
              <w:t xml:space="preserve"> </w:t>
            </w:r>
            <w:r>
              <w:rPr>
                <w:rFonts w:ascii="Arial" w:hAnsi="Arial"/>
                <w:i/>
                <w:iCs/>
              </w:rPr>
              <w:t>-other</w:t>
            </w:r>
          </w:p>
        </w:tc>
        <w:tc>
          <w:tcPr>
            <w:tcW w:w="11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55" w:author="Clay Cressler" w:date="2021-11-01T11:43:00Z">
              <w:tcPr>
                <w:tcW w:w="12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41" w14:textId="759C9803" w:rsidR="0095332B" w:rsidRDefault="0095332B">
            <w:pPr>
              <w:pStyle w:val="BodyA"/>
              <w:widowControl w:val="0"/>
              <w:spacing w:line="480" w:lineRule="auto"/>
              <w:jc w:val="center"/>
            </w:pPr>
            <w:ins w:id="356" w:author="Clay Cressler" w:date="2021-11-01T11:39:00Z">
              <w:r>
                <w:rPr>
                  <w:rFonts w:ascii="Arial" w:hAnsi="Arial"/>
                  <w:shd w:val="clear" w:color="auto" w:fill="FEFFFF"/>
                </w:rPr>
                <w:t>2.5</w:t>
              </w:r>
            </w:ins>
            <w:del w:id="357" w:author="Clay Cressler" w:date="2021-11-01T11:39:00Z">
              <w:r w:rsidDel="0095332B">
                <w:rPr>
                  <w:rFonts w:ascii="Arial" w:hAnsi="Arial"/>
                  <w:shd w:val="clear" w:color="auto" w:fill="FEFFFF"/>
                </w:rPr>
                <w:delText>1.4</w:delText>
              </w:r>
              <w:r w:rsidDel="0095332B">
                <w:rPr>
                  <w:rFonts w:ascii="Arial" w:hAnsi="Arial"/>
                  <w:shd w:val="clear" w:color="auto" w:fill="FEFFFF"/>
                  <w:vertAlign w:val="superscript"/>
                </w:rPr>
                <w:delText>b</w:delText>
              </w:r>
            </w:del>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58" w:author="Clay Cressler" w:date="2021-11-01T11:43:00Z">
              <w:tcPr>
                <w:tcW w:w="119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42" w14:textId="26169381" w:rsidR="0095332B" w:rsidRDefault="0095332B">
            <w:pPr>
              <w:pStyle w:val="BodyA"/>
              <w:widowControl w:val="0"/>
              <w:spacing w:line="480" w:lineRule="auto"/>
              <w:jc w:val="center"/>
            </w:pPr>
            <w:del w:id="359" w:author="Clay Cressler" w:date="2021-11-01T11:41:00Z">
              <w:r w:rsidDel="0095332B">
                <w:rPr>
                  <w:rFonts w:ascii="Arial" w:hAnsi="Arial"/>
                </w:rPr>
                <w:delText>3.6</w:delText>
              </w:r>
            </w:del>
            <w:ins w:id="360" w:author="Clay Cressler" w:date="2021-11-01T11:41:00Z">
              <w:r>
                <w:rPr>
                  <w:rFonts w:ascii="Arial" w:hAnsi="Arial"/>
                </w:rPr>
                <w:t>6.9</w:t>
              </w:r>
            </w:ins>
          </w:p>
        </w:tc>
        <w:tc>
          <w:tcPr>
            <w:tcW w:w="9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61" w:author="Clay Cressler" w:date="2021-11-01T11:43:00Z">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45" w14:textId="450536B9" w:rsidR="0095332B" w:rsidRDefault="0095332B">
            <w:pPr>
              <w:pStyle w:val="BodyA"/>
              <w:widowControl w:val="0"/>
              <w:spacing w:line="480" w:lineRule="auto"/>
              <w:jc w:val="center"/>
            </w:pPr>
            <w:del w:id="362" w:author="Clay Cressler" w:date="2021-11-01T11:40:00Z">
              <w:r w:rsidDel="0095332B">
                <w:rPr>
                  <w:rFonts w:ascii="Arial" w:hAnsi="Arial"/>
                </w:rPr>
                <w:delText>11.1</w:delText>
              </w:r>
            </w:del>
            <w:ins w:id="363" w:author="Clay Cressler" w:date="2021-11-01T11:43:00Z">
              <w:r>
                <w:rPr>
                  <w:rFonts w:ascii="Arial" w:hAnsi="Arial"/>
                </w:rPr>
                <w:t>9.5</w:t>
              </w:r>
            </w:ins>
          </w:p>
        </w:tc>
        <w:tc>
          <w:tcPr>
            <w:tcW w:w="94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Change w:id="364" w:author="Clay Cressler" w:date="2021-11-01T11:43:00Z">
              <w:tcPr>
                <w:tcW w:w="8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tcPrChange>
          </w:tcPr>
          <w:p w14:paraId="0113B246" w14:textId="77777777" w:rsidR="0095332B" w:rsidRDefault="0095332B"/>
        </w:tc>
      </w:tr>
      <w:tr w:rsidR="0095332B" w14:paraId="0113B24F" w14:textId="77777777" w:rsidTr="0095332B">
        <w:trPr>
          <w:trHeight w:val="880"/>
          <w:trPrChange w:id="365" w:author="Clay Cressler" w:date="2021-11-01T11:43:00Z">
            <w:trPr>
              <w:gridAfter w:val="0"/>
              <w:wAfter w:w="2569" w:type="dxa"/>
              <w:trHeight w:val="880"/>
            </w:trPr>
          </w:trPrChange>
        </w:trPr>
        <w:tc>
          <w:tcPr>
            <w:tcW w:w="25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Change w:id="366" w:author="Clay Cressler" w:date="2021-11-01T11:43:00Z">
              <w:tcPr>
                <w:tcW w:w="249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48" w14:textId="77777777" w:rsidR="0095332B" w:rsidRDefault="0095332B">
            <w:pPr>
              <w:pStyle w:val="BodyA"/>
              <w:widowControl w:val="0"/>
              <w:spacing w:line="480" w:lineRule="auto"/>
              <w:jc w:val="center"/>
            </w:pPr>
            <w:r>
              <w:rPr>
                <w:rFonts w:ascii="Arial" w:hAnsi="Arial"/>
                <w:i/>
                <w:iCs/>
              </w:rPr>
              <w:t>meta-</w:t>
            </w:r>
            <w:proofErr w:type="spellStart"/>
            <w:r>
              <w:rPr>
                <w:rFonts w:ascii="Arial" w:hAnsi="Arial"/>
                <w:i/>
                <w:iCs/>
              </w:rPr>
              <w:t>paed</w:t>
            </w:r>
            <w:proofErr w:type="spellEnd"/>
            <w:r>
              <w:rPr>
                <w:rFonts w:ascii="Arial" w:hAnsi="Arial"/>
                <w:i/>
                <w:iCs/>
              </w:rPr>
              <w:t>-dd</w:t>
            </w:r>
          </w:p>
        </w:tc>
        <w:tc>
          <w:tcPr>
            <w:tcW w:w="11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67" w:author="Clay Cressler" w:date="2021-11-01T11:43:00Z">
              <w:tcPr>
                <w:tcW w:w="12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49" w14:textId="3AF9FC2C" w:rsidR="0095332B" w:rsidRDefault="0095332B">
            <w:pPr>
              <w:pStyle w:val="BodyA"/>
              <w:widowControl w:val="0"/>
              <w:spacing w:line="480" w:lineRule="auto"/>
              <w:jc w:val="center"/>
            </w:pPr>
            <w:del w:id="368" w:author="Clay Cressler" w:date="2021-11-01T11:39:00Z">
              <w:r w:rsidDel="0095332B">
                <w:rPr>
                  <w:rFonts w:ascii="Arial" w:hAnsi="Arial"/>
                </w:rPr>
                <w:delText>6.0</w:delText>
              </w:r>
            </w:del>
            <w:ins w:id="369" w:author="Clay Cressler" w:date="2021-11-01T11:39:00Z">
              <w:r>
                <w:rPr>
                  <w:rFonts w:ascii="Arial" w:hAnsi="Arial"/>
                </w:rPr>
                <w:t>3.0</w:t>
              </w:r>
            </w:ins>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70" w:author="Clay Cressler" w:date="2021-11-01T11:43:00Z">
              <w:tcPr>
                <w:tcW w:w="119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4A" w14:textId="54F25FA6" w:rsidR="0095332B" w:rsidRDefault="0095332B">
            <w:pPr>
              <w:pStyle w:val="BodyA"/>
              <w:widowControl w:val="0"/>
              <w:spacing w:line="480" w:lineRule="auto"/>
              <w:jc w:val="center"/>
            </w:pPr>
            <w:ins w:id="371" w:author="Clay Cressler" w:date="2021-11-01T11:42:00Z">
              <w:r>
                <w:rPr>
                  <w:rFonts w:ascii="Arial" w:hAnsi="Arial"/>
                </w:rPr>
                <w:t>8.8</w:t>
              </w:r>
            </w:ins>
            <w:del w:id="372" w:author="Clay Cressler" w:date="2021-11-01T11:41:00Z">
              <w:r w:rsidDel="0095332B">
                <w:rPr>
                  <w:rFonts w:ascii="Arial" w:hAnsi="Arial"/>
                </w:rPr>
                <w:delText>3.4</w:delText>
              </w:r>
            </w:del>
          </w:p>
        </w:tc>
        <w:tc>
          <w:tcPr>
            <w:tcW w:w="9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73" w:author="Clay Cressler" w:date="2021-11-01T11:43:00Z">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4D" w14:textId="6AF10B8F" w:rsidR="0095332B" w:rsidRDefault="0095332B">
            <w:pPr>
              <w:pStyle w:val="BodyA"/>
              <w:widowControl w:val="0"/>
              <w:spacing w:line="480" w:lineRule="auto"/>
              <w:jc w:val="center"/>
            </w:pPr>
            <w:del w:id="374" w:author="Clay Cressler" w:date="2021-11-01T11:43:00Z">
              <w:r w:rsidDel="0095332B">
                <w:rPr>
                  <w:rFonts w:ascii="Arial" w:hAnsi="Arial"/>
                </w:rPr>
                <w:delText>11.4</w:delText>
              </w:r>
            </w:del>
            <w:ins w:id="375" w:author="Clay Cressler" w:date="2021-11-01T11:43:00Z">
              <w:r>
                <w:rPr>
                  <w:rFonts w:ascii="Arial" w:hAnsi="Arial"/>
                </w:rPr>
                <w:t>5.3</w:t>
              </w:r>
            </w:ins>
          </w:p>
        </w:tc>
        <w:tc>
          <w:tcPr>
            <w:tcW w:w="94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Change w:id="376" w:author="Clay Cressler" w:date="2021-11-01T11:43:00Z">
              <w:tcPr>
                <w:tcW w:w="8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tcPrChange>
          </w:tcPr>
          <w:p w14:paraId="0113B24E" w14:textId="77777777" w:rsidR="0095332B" w:rsidRDefault="0095332B"/>
        </w:tc>
      </w:tr>
      <w:tr w:rsidR="0095332B" w14:paraId="0113B257" w14:textId="77777777" w:rsidTr="0095332B">
        <w:trPr>
          <w:trHeight w:val="869"/>
          <w:trPrChange w:id="377" w:author="Clay Cressler" w:date="2021-11-01T11:43:00Z">
            <w:trPr>
              <w:gridAfter w:val="0"/>
              <w:wAfter w:w="2569" w:type="dxa"/>
              <w:trHeight w:val="869"/>
            </w:trPr>
          </w:trPrChange>
        </w:trPr>
        <w:tc>
          <w:tcPr>
            <w:tcW w:w="25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Change w:id="378" w:author="Clay Cressler" w:date="2021-11-01T11:43:00Z">
              <w:tcPr>
                <w:tcW w:w="249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50" w14:textId="77777777" w:rsidR="0095332B" w:rsidRDefault="0095332B">
            <w:pPr>
              <w:pStyle w:val="BodyA"/>
              <w:widowControl w:val="0"/>
              <w:spacing w:line="480" w:lineRule="auto"/>
              <w:jc w:val="center"/>
            </w:pPr>
            <w:r>
              <w:rPr>
                <w:rFonts w:ascii="Arial" w:hAnsi="Arial"/>
                <w:i/>
                <w:iCs/>
              </w:rPr>
              <w:t>metamorphosis-other</w:t>
            </w:r>
          </w:p>
        </w:tc>
        <w:tc>
          <w:tcPr>
            <w:tcW w:w="11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79" w:author="Clay Cressler" w:date="2021-11-01T11:43:00Z">
              <w:tcPr>
                <w:tcW w:w="12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51" w14:textId="2E88D932" w:rsidR="0095332B" w:rsidRDefault="0095332B">
            <w:pPr>
              <w:pStyle w:val="BodyA"/>
              <w:widowControl w:val="0"/>
              <w:spacing w:line="480" w:lineRule="auto"/>
              <w:jc w:val="center"/>
            </w:pPr>
            <w:del w:id="380" w:author="Clay Cressler" w:date="2021-11-01T11:40:00Z">
              <w:r w:rsidDel="0095332B">
                <w:rPr>
                  <w:rFonts w:ascii="Arial" w:hAnsi="Arial"/>
                </w:rPr>
                <w:delText>5.8</w:delText>
              </w:r>
            </w:del>
            <w:ins w:id="381" w:author="Clay Cressler" w:date="2021-11-01T11:40:00Z">
              <w:r>
                <w:rPr>
                  <w:rFonts w:ascii="Arial" w:hAnsi="Arial"/>
                </w:rPr>
                <w:t>4.2</w:t>
              </w:r>
            </w:ins>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82" w:author="Clay Cressler" w:date="2021-11-01T11:43:00Z">
              <w:tcPr>
                <w:tcW w:w="119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52" w14:textId="7B2306CE" w:rsidR="0095332B" w:rsidRDefault="0095332B">
            <w:pPr>
              <w:pStyle w:val="BodyA"/>
              <w:widowControl w:val="0"/>
              <w:spacing w:line="480" w:lineRule="auto"/>
              <w:jc w:val="center"/>
            </w:pPr>
            <w:del w:id="383" w:author="Clay Cressler" w:date="2021-11-01T11:41:00Z">
              <w:r w:rsidDel="0095332B">
                <w:rPr>
                  <w:rFonts w:ascii="Arial" w:hAnsi="Arial"/>
                </w:rPr>
                <w:delText>4.1</w:delText>
              </w:r>
            </w:del>
            <w:ins w:id="384" w:author="Clay Cressler" w:date="2021-11-01T11:41:00Z">
              <w:r>
                <w:rPr>
                  <w:rFonts w:ascii="Arial" w:hAnsi="Arial"/>
                </w:rPr>
                <w:t>7.5</w:t>
              </w:r>
            </w:ins>
          </w:p>
        </w:tc>
        <w:tc>
          <w:tcPr>
            <w:tcW w:w="9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85" w:author="Clay Cressler" w:date="2021-11-01T11:43:00Z">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55" w14:textId="7F91D713" w:rsidR="0095332B" w:rsidRDefault="0095332B">
            <w:pPr>
              <w:pStyle w:val="BodyA"/>
              <w:widowControl w:val="0"/>
              <w:spacing w:line="480" w:lineRule="auto"/>
              <w:jc w:val="center"/>
            </w:pPr>
            <w:del w:id="386" w:author="Clay Cressler" w:date="2021-11-01T11:42:00Z">
              <w:r w:rsidDel="0095332B">
                <w:rPr>
                  <w:rFonts w:ascii="Arial" w:hAnsi="Arial"/>
                </w:rPr>
                <w:delText>9.5</w:delText>
              </w:r>
            </w:del>
            <w:ins w:id="387" w:author="Clay Cressler" w:date="2021-11-01T11:42:00Z">
              <w:r>
                <w:rPr>
                  <w:rFonts w:ascii="Arial" w:hAnsi="Arial"/>
                </w:rPr>
                <w:t>7.6</w:t>
              </w:r>
            </w:ins>
          </w:p>
        </w:tc>
        <w:tc>
          <w:tcPr>
            <w:tcW w:w="94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Change w:id="388" w:author="Clay Cressler" w:date="2021-11-01T11:43:00Z">
              <w:tcPr>
                <w:tcW w:w="8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tcPrChange>
          </w:tcPr>
          <w:p w14:paraId="0113B256" w14:textId="77777777" w:rsidR="0095332B" w:rsidRDefault="0095332B"/>
        </w:tc>
      </w:tr>
      <w:tr w:rsidR="0095332B" w14:paraId="0113B25F" w14:textId="77777777" w:rsidTr="0095332B">
        <w:trPr>
          <w:trHeight w:val="555"/>
          <w:trPrChange w:id="389" w:author="Clay Cressler" w:date="2021-11-01T11:43:00Z">
            <w:trPr>
              <w:gridAfter w:val="0"/>
              <w:wAfter w:w="2569" w:type="dxa"/>
              <w:trHeight w:val="555"/>
            </w:trPr>
          </w:trPrChange>
        </w:trPr>
        <w:tc>
          <w:tcPr>
            <w:tcW w:w="251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Change w:id="390" w:author="Clay Cressler" w:date="2021-11-01T11:43:00Z">
              <w:tcPr>
                <w:tcW w:w="2494"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58" w14:textId="77777777" w:rsidR="0095332B" w:rsidRDefault="0095332B">
            <w:pPr>
              <w:pStyle w:val="BodyA"/>
              <w:widowControl w:val="0"/>
              <w:spacing w:line="480" w:lineRule="auto"/>
              <w:jc w:val="center"/>
            </w:pPr>
            <w:r>
              <w:rPr>
                <w:rFonts w:ascii="Arial" w:hAnsi="Arial"/>
              </w:rPr>
              <w:t>Brownian motion</w:t>
            </w:r>
          </w:p>
        </w:tc>
        <w:tc>
          <w:tcPr>
            <w:tcW w:w="118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91" w:author="Clay Cressler" w:date="2021-11-01T11:43:00Z">
              <w:tcPr>
                <w:tcW w:w="120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59" w14:textId="77777777" w:rsidR="0095332B" w:rsidRDefault="0095332B"/>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92" w:author="Clay Cressler" w:date="2021-11-01T11:43:00Z">
              <w:tcPr>
                <w:tcW w:w="119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5A" w14:textId="77777777" w:rsidR="0095332B" w:rsidRDefault="0095332B"/>
        </w:tc>
        <w:tc>
          <w:tcPr>
            <w:tcW w:w="9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Change w:id="393" w:author="Clay Cressler" w:date="2021-11-01T11:43:00Z">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tcPrChange>
          </w:tcPr>
          <w:p w14:paraId="0113B25D" w14:textId="77777777" w:rsidR="0095332B" w:rsidRDefault="0095332B"/>
        </w:tc>
        <w:tc>
          <w:tcPr>
            <w:tcW w:w="94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Change w:id="394" w:author="Clay Cressler" w:date="2021-11-01T11:43:00Z">
              <w:tcPr>
                <w:tcW w:w="886"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tcPrChange>
          </w:tcPr>
          <w:p w14:paraId="0113B25E" w14:textId="34EABAD7" w:rsidR="0095332B" w:rsidRDefault="0095332B">
            <w:pPr>
              <w:pStyle w:val="BodyA"/>
              <w:widowControl w:val="0"/>
              <w:spacing w:line="480" w:lineRule="auto"/>
              <w:jc w:val="center"/>
            </w:pPr>
            <w:del w:id="395" w:author="Clay Cressler" w:date="2021-11-01T11:43:00Z">
              <w:r w:rsidDel="0095332B">
                <w:rPr>
                  <w:rFonts w:ascii="Arial" w:hAnsi="Arial"/>
                </w:rPr>
                <w:delText>31.8</w:delText>
              </w:r>
            </w:del>
            <w:ins w:id="396" w:author="Clay Cressler" w:date="2021-11-01T11:43:00Z">
              <w:r>
                <w:rPr>
                  <w:rFonts w:ascii="Arial" w:hAnsi="Arial"/>
                </w:rPr>
                <w:t>15.5</w:t>
              </w:r>
            </w:ins>
          </w:p>
        </w:tc>
      </w:tr>
    </w:tbl>
    <w:p w14:paraId="0113B260" w14:textId="77777777" w:rsidR="00920340" w:rsidRDefault="00920340">
      <w:pPr>
        <w:pStyle w:val="BodyA"/>
        <w:widowControl w:val="0"/>
        <w:ind w:left="432" w:hanging="432"/>
        <w:rPr>
          <w:rFonts w:ascii="Arial" w:eastAsia="Arial" w:hAnsi="Arial" w:cs="Arial"/>
        </w:rPr>
      </w:pPr>
    </w:p>
    <w:p w14:paraId="0113B261" w14:textId="5772D760" w:rsidR="00920340" w:rsidDel="0095332B" w:rsidRDefault="00920340">
      <w:pPr>
        <w:pStyle w:val="BodyA"/>
        <w:widowControl w:val="0"/>
        <w:ind w:left="324" w:hanging="324"/>
        <w:rPr>
          <w:del w:id="397" w:author="Clay Cressler" w:date="2021-11-01T11:43:00Z"/>
          <w:rFonts w:ascii="Arial" w:eastAsia="Arial" w:hAnsi="Arial" w:cs="Arial"/>
        </w:rPr>
      </w:pPr>
    </w:p>
    <w:p w14:paraId="0113B262" w14:textId="6BBD6340" w:rsidR="00920340" w:rsidDel="0095332B" w:rsidRDefault="00920340">
      <w:pPr>
        <w:pStyle w:val="BodyA"/>
        <w:widowControl w:val="0"/>
        <w:ind w:left="216" w:hanging="216"/>
        <w:rPr>
          <w:del w:id="398" w:author="Clay Cressler" w:date="2021-11-01T11:43:00Z"/>
          <w:rFonts w:ascii="Arial" w:eastAsia="Arial" w:hAnsi="Arial" w:cs="Arial"/>
        </w:rPr>
      </w:pPr>
    </w:p>
    <w:p w14:paraId="350D563D" w14:textId="0E6C656F" w:rsidR="00981F18" w:rsidDel="0095332B" w:rsidRDefault="00981F18" w:rsidP="00981F18">
      <w:pPr>
        <w:pStyle w:val="BodyA"/>
        <w:rPr>
          <w:del w:id="399" w:author="Clay Cressler" w:date="2021-11-01T11:43:00Z"/>
          <w:rFonts w:ascii="Arial" w:eastAsia="Arial" w:hAnsi="Arial" w:cs="Arial"/>
        </w:rPr>
      </w:pPr>
      <w:del w:id="400" w:author="Clay Cressler" w:date="2021-11-01T11:43:00Z">
        <w:r w:rsidDel="0095332B">
          <w:rPr>
            <w:rFonts w:ascii="Arial" w:hAnsi="Arial"/>
            <w:vertAlign w:val="superscript"/>
          </w:rPr>
          <w:delText>a</w:delText>
        </w:r>
        <w:r w:rsidDel="0095332B">
          <w:rPr>
            <w:rFonts w:ascii="Arial" w:hAnsi="Arial"/>
          </w:rPr>
          <w:delText xml:space="preserve"> </w:delText>
        </w:r>
        <w:r w:rsidDel="0095332B">
          <w:rPr>
            <w:rFonts w:ascii="Arial" w:hAnsi="Arial"/>
            <w:i/>
            <w:iCs/>
          </w:rPr>
          <w:delText>meta</w:delText>
        </w:r>
        <w:r w:rsidDel="0095332B">
          <w:rPr>
            <w:rFonts w:ascii="Arial" w:hAnsi="Arial"/>
            <w:i/>
            <w:iCs/>
            <w:vertAlign w:val="subscript"/>
          </w:rPr>
          <w:delText xml:space="preserve">f </w:delText>
        </w:r>
        <w:r w:rsidDel="0095332B">
          <w:rPr>
            <w:rFonts w:ascii="Arial" w:hAnsi="Arial"/>
            <w:i/>
            <w:iCs/>
          </w:rPr>
          <w:delText>-meta</w:delText>
        </w:r>
        <w:r w:rsidDel="0095332B">
          <w:rPr>
            <w:rFonts w:ascii="Arial" w:hAnsi="Arial"/>
            <w:i/>
            <w:iCs/>
            <w:vertAlign w:val="subscript"/>
          </w:rPr>
          <w:delText xml:space="preserve">nf </w:delText>
        </w:r>
        <w:r w:rsidDel="0095332B">
          <w:rPr>
            <w:rFonts w:ascii="Arial" w:hAnsi="Arial"/>
            <w:i/>
            <w:iCs/>
          </w:rPr>
          <w:delText>-dd-paed</w:delText>
        </w:r>
        <w:r w:rsidDel="0095332B">
          <w:rPr>
            <w:rFonts w:ascii="Arial" w:hAnsi="Arial"/>
          </w:rPr>
          <w:delText xml:space="preserve"> with single or multiple noise parameters </w:delText>
        </w:r>
        <w:r w:rsidDel="0095332B">
          <w:rPr>
            <w:rFonts w:ascii="Symbol" w:hAnsi="Symbol"/>
          </w:rPr>
          <w:delText xml:space="preserve">s </w:delText>
        </w:r>
        <w:r w:rsidDel="0095332B">
          <w:rPr>
            <w:rFonts w:ascii="Arial" w:hAnsi="Arial"/>
          </w:rPr>
          <w:delText xml:space="preserve">are compared in </w:delText>
        </w:r>
        <w:r w:rsidR="003F6644" w:rsidDel="0095332B">
          <w:rPr>
            <w:rFonts w:ascii="Arial" w:hAnsi="Arial"/>
          </w:rPr>
          <w:delText>Figure 2F</w:delText>
        </w:r>
        <w:r w:rsidDel="0095332B">
          <w:rPr>
            <w:rFonts w:ascii="Arial" w:hAnsi="Arial"/>
          </w:rPr>
          <w:delText>.</w:delText>
        </w:r>
      </w:del>
    </w:p>
    <w:p w14:paraId="63AD883F" w14:textId="6F7C108A" w:rsidR="00981F18" w:rsidDel="0095332B" w:rsidRDefault="00981F18">
      <w:pPr>
        <w:pStyle w:val="BodyA"/>
        <w:spacing w:line="480" w:lineRule="auto"/>
        <w:rPr>
          <w:del w:id="401" w:author="Clay Cressler" w:date="2021-11-01T11:43:00Z"/>
          <w:rFonts w:ascii="Arial" w:hAnsi="Arial"/>
          <w:vertAlign w:val="superscript"/>
        </w:rPr>
      </w:pPr>
    </w:p>
    <w:p w14:paraId="0113B264" w14:textId="4A2FF283" w:rsidR="00920340" w:rsidDel="0095332B" w:rsidRDefault="00981F18">
      <w:pPr>
        <w:pStyle w:val="BodyA"/>
        <w:spacing w:line="480" w:lineRule="auto"/>
        <w:rPr>
          <w:del w:id="402" w:author="Clay Cressler" w:date="2021-11-01T11:43:00Z"/>
          <w:rFonts w:ascii="Arial" w:eastAsia="Arial" w:hAnsi="Arial" w:cs="Arial"/>
        </w:rPr>
      </w:pPr>
      <w:del w:id="403" w:author="Clay Cressler" w:date="2021-11-01T11:43:00Z">
        <w:r w:rsidDel="0095332B">
          <w:rPr>
            <w:rFonts w:ascii="Arial" w:hAnsi="Arial"/>
            <w:vertAlign w:val="superscript"/>
          </w:rPr>
          <w:delText>b</w:delText>
        </w:r>
        <w:r w:rsidDel="0095332B">
          <w:rPr>
            <w:rFonts w:ascii="Arial" w:hAnsi="Arial"/>
            <w:i/>
            <w:iCs/>
          </w:rPr>
          <w:delText xml:space="preserve"> </w:delText>
        </w:r>
        <w:r w:rsidR="00ED3508" w:rsidDel="0095332B">
          <w:rPr>
            <w:rFonts w:ascii="Arial" w:hAnsi="Arial"/>
            <w:i/>
            <w:iCs/>
          </w:rPr>
          <w:delText>meta</w:delText>
        </w:r>
        <w:r w:rsidR="00ED3508" w:rsidDel="0095332B">
          <w:rPr>
            <w:rFonts w:ascii="Arial" w:hAnsi="Arial"/>
            <w:i/>
            <w:iCs/>
            <w:vertAlign w:val="subscript"/>
          </w:rPr>
          <w:delText xml:space="preserve">f </w:delText>
        </w:r>
        <w:r w:rsidR="00ED3508" w:rsidDel="0095332B">
          <w:rPr>
            <w:rFonts w:ascii="Arial" w:hAnsi="Arial"/>
            <w:i/>
            <w:iCs/>
          </w:rPr>
          <w:delText>-meta</w:delText>
        </w:r>
        <w:r w:rsidR="00ED3508" w:rsidDel="0095332B">
          <w:rPr>
            <w:rFonts w:ascii="Arial" w:hAnsi="Arial"/>
            <w:i/>
            <w:iCs/>
            <w:vertAlign w:val="subscript"/>
          </w:rPr>
          <w:delText xml:space="preserve">nf </w:delText>
        </w:r>
        <w:r w:rsidR="00ED3508" w:rsidDel="0095332B">
          <w:rPr>
            <w:rFonts w:ascii="Arial" w:hAnsi="Arial"/>
            <w:i/>
            <w:iCs/>
          </w:rPr>
          <w:delText>-other</w:delText>
        </w:r>
        <w:r w:rsidR="00ED3508" w:rsidDel="0095332B">
          <w:rPr>
            <w:rFonts w:ascii="Arial" w:hAnsi="Arial"/>
          </w:rPr>
          <w:delText xml:space="preserve"> is compared against the best model via bootstrap in </w:delText>
        </w:r>
        <w:r w:rsidR="003F6644" w:rsidDel="0095332B">
          <w:rPr>
            <w:rFonts w:ascii="Arial" w:hAnsi="Arial"/>
          </w:rPr>
          <w:delText>Figure 2E</w:delText>
        </w:r>
        <w:r w:rsidR="00ED3508" w:rsidDel="0095332B">
          <w:rPr>
            <w:rFonts w:ascii="Arial" w:hAnsi="Arial"/>
          </w:rPr>
          <w:delText>.</w:delText>
        </w:r>
      </w:del>
    </w:p>
    <w:p w14:paraId="5E7AA107" w14:textId="5A87F18F" w:rsidR="00650042" w:rsidDel="0095332B" w:rsidRDefault="00650042" w:rsidP="00650042">
      <w:pPr>
        <w:pStyle w:val="BodyA"/>
        <w:rPr>
          <w:del w:id="404" w:author="Clay Cressler" w:date="2021-11-01T11:44:00Z"/>
          <w:rFonts w:ascii="Arial" w:eastAsia="Arial" w:hAnsi="Arial" w:cs="Arial"/>
        </w:rPr>
      </w:pPr>
    </w:p>
    <w:p w14:paraId="0113B266" w14:textId="7AC18371" w:rsidR="00920340" w:rsidDel="0095332B" w:rsidRDefault="00920340">
      <w:pPr>
        <w:pStyle w:val="BodyA"/>
        <w:rPr>
          <w:del w:id="405" w:author="Clay Cressler" w:date="2021-11-01T11:44:00Z"/>
          <w:rFonts w:ascii="Arial" w:eastAsia="Arial" w:hAnsi="Arial" w:cs="Arial"/>
        </w:rPr>
      </w:pPr>
    </w:p>
    <w:p w14:paraId="0113B267" w14:textId="406B0344" w:rsidR="00920340" w:rsidDel="0095332B" w:rsidRDefault="00920340">
      <w:pPr>
        <w:pStyle w:val="BodyA"/>
        <w:rPr>
          <w:del w:id="406" w:author="Clay Cressler" w:date="2021-11-01T11:44:00Z"/>
          <w:rFonts w:ascii="Arial" w:eastAsia="Arial" w:hAnsi="Arial" w:cs="Arial"/>
        </w:rPr>
      </w:pPr>
    </w:p>
    <w:p w14:paraId="0113B268" w14:textId="77777777" w:rsidR="00920340" w:rsidRDefault="00920340">
      <w:pPr>
        <w:pStyle w:val="BodyA"/>
        <w:rPr>
          <w:rFonts w:ascii="Arial" w:eastAsia="Arial" w:hAnsi="Arial" w:cs="Arial"/>
        </w:rPr>
      </w:pPr>
    </w:p>
    <w:p w14:paraId="0113B276" w14:textId="33E392DB" w:rsidR="00920340" w:rsidRDefault="0095332B">
      <w:pPr>
        <w:pStyle w:val="BodyA"/>
        <w:spacing w:line="480" w:lineRule="auto"/>
        <w:rPr>
          <w:rFonts w:ascii="Arial" w:eastAsia="Arial" w:hAnsi="Arial" w:cs="Arial"/>
        </w:rPr>
      </w:pPr>
      <w:ins w:id="407" w:author="Clay Cressler" w:date="2021-11-01T11:44:00Z">
        <w:r>
          <w:rPr>
            <w:rFonts w:ascii="Arial" w:eastAsia="Arial" w:hAnsi="Arial" w:cs="Arial"/>
            <w:noProof/>
            <w14:textOutline w14:w="0" w14:cap="rnd" w14:cmpd="sng" w14:algn="ctr">
              <w14:noFill/>
              <w14:prstDash w14:val="solid"/>
              <w14:bevel/>
            </w14:textOutline>
          </w:rPr>
          <w:lastRenderedPageBreak/>
          <w:drawing>
            <wp:inline distT="0" distB="0" distL="0" distR="0" wp14:anchorId="3C85B985" wp14:editId="7AF8B1BE">
              <wp:extent cx="5943600" cy="4457700"/>
              <wp:effectExtent l="0" t="0" r="0" b="0"/>
              <wp:docPr id="1" name="Picture 1" descr="A picture containing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a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p>
    <w:p w14:paraId="0113B277" w14:textId="2A436D64" w:rsidR="00920340" w:rsidRDefault="00ED3508">
      <w:pPr>
        <w:pStyle w:val="BodyA"/>
        <w:rPr>
          <w:rFonts w:ascii="Arial" w:eastAsia="Arial" w:hAnsi="Arial" w:cs="Arial"/>
        </w:rPr>
      </w:pPr>
      <w:r>
        <w:rPr>
          <w:rFonts w:ascii="Arial" w:hAnsi="Arial"/>
        </w:rPr>
        <w:t>Figure 2. Bootstrap distributions of the likelihood difference (</w:t>
      </w:r>
      <w:r>
        <w:rPr>
          <w:rFonts w:ascii="Arial" w:hAnsi="Arial"/>
          <w:i/>
          <w:iCs/>
        </w:rPr>
        <w:t>δ</w:t>
      </w:r>
      <w:r>
        <w:rPr>
          <w:rFonts w:ascii="Arial" w:hAnsi="Arial"/>
        </w:rPr>
        <w:t>)</w:t>
      </w:r>
      <w:r>
        <w:rPr>
          <w:rFonts w:ascii="Arial" w:hAnsi="Arial"/>
          <w:i/>
          <w:iCs/>
        </w:rPr>
        <w:t xml:space="preserve"> </w:t>
      </w:r>
      <w:r>
        <w:rPr>
          <w:rFonts w:ascii="Arial" w:hAnsi="Arial"/>
        </w:rPr>
        <w:t xml:space="preserve">calculated by generating 500 datasets under each of two competing models at their MLE parameter estimates, refitting the two models, and computing </w:t>
      </w:r>
      <w:r>
        <w:rPr>
          <w:rFonts w:ascii="Arial" w:hAnsi="Arial"/>
          <w:i/>
          <w:iCs/>
        </w:rPr>
        <w:t>δ</w:t>
      </w:r>
      <w:r>
        <w:rPr>
          <w:rFonts w:ascii="Arial" w:hAnsi="Arial"/>
        </w:rPr>
        <w:t>. The light gray region shows the probability density of the parameter when the data is generated by the simpler model; the dark gray region shows the density when the data is generated by the more complex model. The dashed line gives the observed value (</w:t>
      </w:r>
      <w:proofErr w:type="spellStart"/>
      <w:r>
        <w:rPr>
          <w:rFonts w:ascii="Arial" w:hAnsi="Arial"/>
          <w:i/>
          <w:iCs/>
        </w:rPr>
        <w:t>δ</w:t>
      </w:r>
      <w:r>
        <w:rPr>
          <w:rFonts w:ascii="Arial" w:hAnsi="Arial"/>
          <w:vertAlign w:val="subscript"/>
        </w:rPr>
        <w:t>obs</w:t>
      </w:r>
      <w:proofErr w:type="spellEnd"/>
      <w:r>
        <w:rPr>
          <w:rFonts w:ascii="Arial" w:hAnsi="Arial"/>
        </w:rPr>
        <w:t>)</w:t>
      </w:r>
      <w:r>
        <w:rPr>
          <w:rFonts w:ascii="Arial" w:hAnsi="Arial"/>
          <w:i/>
          <w:iCs/>
        </w:rPr>
        <w:t xml:space="preserve"> </w:t>
      </w:r>
      <w:r>
        <w:rPr>
          <w:rFonts w:ascii="Arial" w:hAnsi="Arial"/>
        </w:rPr>
        <w:t xml:space="preserve">from fitting the actual genome size data. The reported </w:t>
      </w:r>
      <w:r>
        <w:rPr>
          <w:rFonts w:ascii="Arial" w:hAnsi="Arial"/>
          <w:i/>
          <w:iCs/>
        </w:rPr>
        <w:t>p-</w:t>
      </w:r>
      <w:r>
        <w:rPr>
          <w:rFonts w:ascii="Arial" w:hAnsi="Arial"/>
        </w:rPr>
        <w:t xml:space="preserve">value is the fraction of the light gray distribution that lies to the right of </w:t>
      </w:r>
      <w:proofErr w:type="spellStart"/>
      <w:r>
        <w:rPr>
          <w:rFonts w:ascii="Arial" w:hAnsi="Arial"/>
          <w:i/>
          <w:iCs/>
        </w:rPr>
        <w:t>δ</w:t>
      </w:r>
      <w:r>
        <w:rPr>
          <w:rFonts w:ascii="Arial" w:hAnsi="Arial"/>
          <w:vertAlign w:val="subscript"/>
        </w:rPr>
        <w:t>obs</w:t>
      </w:r>
      <w:proofErr w:type="spellEnd"/>
      <w:r>
        <w:rPr>
          <w:rFonts w:ascii="Arial" w:hAnsi="Arial"/>
        </w:rPr>
        <w:t xml:space="preserve">; the power is the fraction of the dark gray distribution that lies to the right of the 95th percentile of the light gray distribution. Each panel evaluates the support for a different hypothesis: (A) metamorphosis imposes a constraint on genome expansion; (B) there are distinct constraints imposed by the different non-metamorphosing strategies, direct development and </w:t>
      </w:r>
      <w:proofErr w:type="spellStart"/>
      <w:r>
        <w:rPr>
          <w:rFonts w:ascii="Arial" w:hAnsi="Arial"/>
        </w:rPr>
        <w:t>paedomorphosis</w:t>
      </w:r>
      <w:proofErr w:type="spellEnd"/>
      <w:r>
        <w:rPr>
          <w:rFonts w:ascii="Arial" w:hAnsi="Arial"/>
        </w:rPr>
        <w:t xml:space="preserve">; (C) </w:t>
      </w:r>
      <w:del w:id="408" w:author="Clay Cressler" w:date="2021-11-01T11:45:00Z">
        <w:r w:rsidDel="0095332B">
          <w:rPr>
            <w:rFonts w:ascii="Arial" w:hAnsi="Arial"/>
          </w:rPr>
          <w:delText>non-feeding</w:delText>
        </w:r>
      </w:del>
      <w:ins w:id="409" w:author="Clay Cressler" w:date="2021-11-01T11:45:00Z">
        <w:r w:rsidR="0095332B">
          <w:rPr>
            <w:rFonts w:ascii="Arial" w:hAnsi="Arial"/>
          </w:rPr>
          <w:t>plethodontid</w:t>
        </w:r>
      </w:ins>
      <w:r>
        <w:rPr>
          <w:rFonts w:ascii="Arial" w:hAnsi="Arial"/>
        </w:rPr>
        <w:t xml:space="preserve"> metamorphosis imposes a distinct constraint from </w:t>
      </w:r>
      <w:del w:id="410" w:author="Clay Cressler" w:date="2021-11-01T11:45:00Z">
        <w:r w:rsidDel="0095332B">
          <w:rPr>
            <w:rFonts w:ascii="Arial" w:hAnsi="Arial"/>
          </w:rPr>
          <w:delText xml:space="preserve">feeding </w:delText>
        </w:r>
      </w:del>
      <w:r>
        <w:rPr>
          <w:rFonts w:ascii="Arial" w:hAnsi="Arial"/>
        </w:rPr>
        <w:t>metamorphosis</w:t>
      </w:r>
      <w:ins w:id="411" w:author="Clay Cressler" w:date="2021-11-01T11:45:00Z">
        <w:r w:rsidR="0095332B">
          <w:rPr>
            <w:rFonts w:ascii="Arial" w:hAnsi="Arial"/>
          </w:rPr>
          <w:t xml:space="preserve"> in non-plethodontids</w:t>
        </w:r>
      </w:ins>
      <w:r>
        <w:rPr>
          <w:rFonts w:ascii="Arial" w:hAnsi="Arial"/>
        </w:rPr>
        <w:t xml:space="preserve">; (D) </w:t>
      </w:r>
      <w:del w:id="412" w:author="Clay Cressler" w:date="2021-11-01T11:46:00Z">
        <w:r w:rsidDel="0095332B">
          <w:rPr>
            <w:rFonts w:ascii="Arial" w:hAnsi="Arial"/>
          </w:rPr>
          <w:delText>non-feeding</w:delText>
        </w:r>
      </w:del>
      <w:ins w:id="413" w:author="Clay Cressler" w:date="2021-11-01T11:46:00Z">
        <w:r w:rsidR="0095332B">
          <w:rPr>
            <w:rFonts w:ascii="Arial" w:hAnsi="Arial"/>
          </w:rPr>
          <w:t>plethodontid</w:t>
        </w:r>
      </w:ins>
      <w:r>
        <w:rPr>
          <w:rFonts w:ascii="Arial" w:hAnsi="Arial"/>
        </w:rPr>
        <w:t xml:space="preserve"> metamorphosis imposes a distinct constraint from </w:t>
      </w:r>
      <w:del w:id="414" w:author="Clay Cressler" w:date="2021-11-01T11:46:00Z">
        <w:r w:rsidDel="0095332B">
          <w:rPr>
            <w:rFonts w:ascii="Arial" w:hAnsi="Arial"/>
          </w:rPr>
          <w:delText xml:space="preserve">feeding </w:delText>
        </w:r>
      </w:del>
      <w:ins w:id="415" w:author="Clay Cressler" w:date="2021-11-01T11:46:00Z">
        <w:r w:rsidR="0095332B">
          <w:rPr>
            <w:rFonts w:ascii="Arial" w:hAnsi="Arial"/>
          </w:rPr>
          <w:t>non-plethodontid</w:t>
        </w:r>
        <w:r w:rsidR="0095332B">
          <w:rPr>
            <w:rFonts w:ascii="Arial" w:hAnsi="Arial"/>
          </w:rPr>
          <w:t xml:space="preserve"> </w:t>
        </w:r>
      </w:ins>
      <w:r>
        <w:rPr>
          <w:rFonts w:ascii="Arial" w:hAnsi="Arial"/>
        </w:rPr>
        <w:t xml:space="preserve">metamorphosis, after accounting for differences in non-metamorphosing strategies; (E) non-metamorphosing strategies impose unique constraints, after accounting for differences between </w:t>
      </w:r>
      <w:del w:id="416" w:author="Clay Cressler" w:date="2021-11-01T11:46:00Z">
        <w:r w:rsidDel="0095332B">
          <w:rPr>
            <w:rFonts w:ascii="Arial" w:hAnsi="Arial"/>
          </w:rPr>
          <w:delText xml:space="preserve">feeding </w:delText>
        </w:r>
      </w:del>
      <w:ins w:id="417" w:author="Clay Cressler" w:date="2021-11-01T11:46:00Z">
        <w:r w:rsidR="0095332B">
          <w:rPr>
            <w:rFonts w:ascii="Arial" w:hAnsi="Arial"/>
          </w:rPr>
          <w:t>plethodontid</w:t>
        </w:r>
        <w:r w:rsidR="0095332B">
          <w:rPr>
            <w:rFonts w:ascii="Arial" w:hAnsi="Arial"/>
          </w:rPr>
          <w:t xml:space="preserve"> </w:t>
        </w:r>
      </w:ins>
      <w:r>
        <w:rPr>
          <w:rFonts w:ascii="Arial" w:hAnsi="Arial"/>
        </w:rPr>
        <w:t>and non-</w:t>
      </w:r>
      <w:del w:id="418" w:author="Clay Cressler" w:date="2021-11-01T11:46:00Z">
        <w:r w:rsidDel="0095332B">
          <w:rPr>
            <w:rFonts w:ascii="Arial" w:hAnsi="Arial"/>
          </w:rPr>
          <w:delText xml:space="preserve">feeding </w:delText>
        </w:r>
      </w:del>
      <w:ins w:id="419" w:author="Clay Cressler" w:date="2021-11-01T11:46:00Z">
        <w:r w:rsidR="0095332B">
          <w:rPr>
            <w:rFonts w:ascii="Arial" w:hAnsi="Arial"/>
          </w:rPr>
          <w:t>plethodontid</w:t>
        </w:r>
        <w:r w:rsidR="0095332B">
          <w:rPr>
            <w:rFonts w:ascii="Arial" w:hAnsi="Arial"/>
          </w:rPr>
          <w:t xml:space="preserve"> </w:t>
        </w:r>
      </w:ins>
      <w:r>
        <w:rPr>
          <w:rFonts w:ascii="Arial" w:hAnsi="Arial"/>
        </w:rPr>
        <w:t xml:space="preserve">metamorphosis; (F) after identifying </w:t>
      </w:r>
      <w:proofErr w:type="spellStart"/>
      <w:r>
        <w:rPr>
          <w:rFonts w:ascii="Arial" w:hAnsi="Arial"/>
          <w:i/>
          <w:iCs/>
        </w:rPr>
        <w:t>meta</w:t>
      </w:r>
      <w:ins w:id="420" w:author="Clay Cressler" w:date="2021-11-01T11:46:00Z">
        <w:r w:rsidR="0095332B">
          <w:rPr>
            <w:rFonts w:ascii="Arial" w:hAnsi="Arial"/>
            <w:i/>
            <w:iCs/>
            <w:vertAlign w:val="subscript"/>
          </w:rPr>
          <w:t>p</w:t>
        </w:r>
      </w:ins>
      <w:proofErr w:type="spellEnd"/>
      <w:del w:id="421" w:author="Clay Cressler" w:date="2021-11-01T11:46:00Z">
        <w:r w:rsidDel="0095332B">
          <w:rPr>
            <w:rFonts w:ascii="Arial" w:hAnsi="Arial"/>
            <w:i/>
            <w:iCs/>
            <w:vertAlign w:val="subscript"/>
          </w:rPr>
          <w:delText>f</w:delText>
        </w:r>
      </w:del>
      <w:r>
        <w:rPr>
          <w:rFonts w:ascii="Arial" w:hAnsi="Arial"/>
          <w:i/>
          <w:iCs/>
        </w:rPr>
        <w:t>-</w:t>
      </w:r>
      <w:proofErr w:type="spellStart"/>
      <w:r>
        <w:rPr>
          <w:rFonts w:ascii="Arial" w:hAnsi="Arial"/>
          <w:i/>
          <w:iCs/>
        </w:rPr>
        <w:t>meta</w:t>
      </w:r>
      <w:r>
        <w:rPr>
          <w:rFonts w:ascii="Arial" w:hAnsi="Arial"/>
          <w:i/>
          <w:iCs/>
          <w:vertAlign w:val="subscript"/>
        </w:rPr>
        <w:t>n</w:t>
      </w:r>
      <w:del w:id="422" w:author="Clay Cressler" w:date="2021-11-01T11:46:00Z">
        <w:r w:rsidDel="0095332B">
          <w:rPr>
            <w:rFonts w:ascii="Arial" w:hAnsi="Arial"/>
            <w:i/>
            <w:iCs/>
            <w:vertAlign w:val="subscript"/>
          </w:rPr>
          <w:delText>f</w:delText>
        </w:r>
      </w:del>
      <w:ins w:id="423" w:author="Clay Cressler" w:date="2021-11-01T11:46:00Z">
        <w:r w:rsidR="0095332B">
          <w:rPr>
            <w:rFonts w:ascii="Arial" w:hAnsi="Arial"/>
            <w:i/>
            <w:iCs/>
            <w:vertAlign w:val="subscript"/>
          </w:rPr>
          <w:t>p</w:t>
        </w:r>
      </w:ins>
      <w:proofErr w:type="spellEnd"/>
      <w:r>
        <w:rPr>
          <w:rFonts w:ascii="Arial" w:hAnsi="Arial"/>
          <w:i/>
          <w:iCs/>
        </w:rPr>
        <w:t>-</w:t>
      </w:r>
      <w:proofErr w:type="spellStart"/>
      <w:r>
        <w:rPr>
          <w:rFonts w:ascii="Arial" w:hAnsi="Arial"/>
          <w:i/>
          <w:iCs/>
        </w:rPr>
        <w:t>paed</w:t>
      </w:r>
      <w:proofErr w:type="spellEnd"/>
      <w:r>
        <w:rPr>
          <w:rFonts w:ascii="Arial" w:hAnsi="Arial"/>
          <w:i/>
          <w:iCs/>
        </w:rPr>
        <w:t>-dd</w:t>
      </w:r>
      <w:r>
        <w:rPr>
          <w:rFonts w:ascii="Arial" w:hAnsi="Arial"/>
        </w:rPr>
        <w:t xml:space="preserve"> as best-fitting, this comparison tested whether fitting each regime with a distinct stochastic noise intensity improved fit to the data. </w:t>
      </w:r>
    </w:p>
    <w:p w14:paraId="4EB1B802" w14:textId="7C067B0D" w:rsidR="0095332B" w:rsidRPr="0095332B" w:rsidRDefault="00ED3508" w:rsidP="0095332B">
      <w:pPr>
        <w:pStyle w:val="BodyA"/>
        <w:spacing w:line="480" w:lineRule="auto"/>
        <w:rPr>
          <w:ins w:id="424" w:author="Clay Cressler" w:date="2021-11-01T11:53:00Z"/>
          <w:rFonts w:ascii="Arial" w:hAnsi="Arial"/>
        </w:rPr>
      </w:pPr>
      <w:r>
        <w:rPr>
          <w:rFonts w:ascii="Arial" w:hAnsi="Arial"/>
        </w:rPr>
        <w:lastRenderedPageBreak/>
        <w:t xml:space="preserve">Parameter values for each regime estimated under the best-fitting model are presented in Table 3. </w:t>
      </w:r>
      <w:del w:id="425" w:author="Clay Cressler" w:date="2021-11-01T11:52:00Z">
        <w:r w:rsidDel="0095332B">
          <w:rPr>
            <w:rFonts w:ascii="Arial" w:hAnsi="Arial"/>
          </w:rPr>
          <w:delText xml:space="preserve">Direct-developers, </w:delText>
        </w:r>
      </w:del>
      <w:del w:id="426" w:author="Clay Cressler" w:date="2021-11-01T11:50:00Z">
        <w:r w:rsidDel="0095332B">
          <w:rPr>
            <w:rFonts w:ascii="Arial" w:hAnsi="Arial"/>
          </w:rPr>
          <w:delText xml:space="preserve">non-feeding metamorphosers, </w:delText>
        </w:r>
      </w:del>
      <w:del w:id="427" w:author="Clay Cressler" w:date="2021-11-01T11:52:00Z">
        <w:r w:rsidDel="0095332B">
          <w:rPr>
            <w:rFonts w:ascii="Arial" w:hAnsi="Arial"/>
          </w:rPr>
          <w:delText xml:space="preserve">paedomorphs, and </w:delText>
        </w:r>
      </w:del>
      <w:del w:id="428" w:author="Clay Cressler" w:date="2021-11-01T11:51:00Z">
        <w:r w:rsidDel="0095332B">
          <w:rPr>
            <w:rFonts w:ascii="Arial" w:hAnsi="Arial"/>
          </w:rPr>
          <w:delText>feeding</w:delText>
        </w:r>
      </w:del>
      <w:del w:id="429" w:author="Clay Cressler" w:date="2021-11-01T11:52:00Z">
        <w:r w:rsidDel="0095332B">
          <w:rPr>
            <w:rFonts w:ascii="Arial" w:hAnsi="Arial"/>
          </w:rPr>
          <w:delText xml:space="preserve"> metamorphosers have broadly overlapping stochastic noise intensity (</w:delText>
        </w:r>
        <w:r w:rsidDel="0095332B">
          <w:rPr>
            <w:rFonts w:ascii="Symbol" w:hAnsi="Symbol"/>
          </w:rPr>
          <w:delText>s</w:delText>
        </w:r>
        <w:r w:rsidDel="0095332B">
          <w:rPr>
            <w:rFonts w:ascii="Arial" w:hAnsi="Arial"/>
          </w:rPr>
          <w:delText>) values. Deterministic pull strength (</w:delText>
        </w:r>
        <w:r w:rsidDel="0095332B">
          <w:rPr>
            <w:rFonts w:ascii="Symbol" w:hAnsi="Symbol"/>
          </w:rPr>
          <w:delText>a</w:delText>
        </w:r>
        <w:r w:rsidDel="0095332B">
          <w:rPr>
            <w:rFonts w:ascii="Arial" w:hAnsi="Arial"/>
          </w:rPr>
          <w:delText>) takes an extremely small value, and the equilibrium values (</w:delText>
        </w:r>
        <w:r w:rsidDel="0095332B">
          <w:rPr>
            <w:rFonts w:ascii="Symbol" w:hAnsi="Symbol"/>
          </w:rPr>
          <w:delText>q</w:delText>
        </w:r>
        <w:r w:rsidDel="0095332B">
          <w:rPr>
            <w:rFonts w:ascii="Arial" w:hAnsi="Arial"/>
          </w:rPr>
          <w:delText xml:space="preserve">) take extreme values both large and small. Although the deterministic pull strength parameter is vanishingly small, nevertheless, the models that account for metamorphosis are far superior to a purely stochastic model (Table 2). We note that the extreme nature of the parameter estimates </w:delText>
        </w:r>
        <w:r w:rsidR="00E26243" w:rsidDel="0095332B">
          <w:rPr>
            <w:rFonts w:ascii="Arial" w:hAnsi="Arial"/>
          </w:rPr>
          <w:delText xml:space="preserve">is </w:delText>
        </w:r>
        <w:r w:rsidDel="0095332B">
          <w:rPr>
            <w:rFonts w:ascii="Arial" w:hAnsi="Arial"/>
          </w:rPr>
          <w:delText>a consequence of the handling of the root state (see Supplementary Materials).</w:delText>
        </w:r>
      </w:del>
      <w:ins w:id="430" w:author="Clay Cressler" w:date="2021-11-01T11:52:00Z">
        <w:r w:rsidR="0095332B">
          <w:rPr>
            <w:rFonts w:ascii="Arial" w:hAnsi="Arial"/>
          </w:rPr>
          <w:t xml:space="preserve">To help visualize what this </w:t>
        </w:r>
      </w:ins>
      <w:proofErr w:type="gramStart"/>
      <w:ins w:id="431" w:author="Clay Cressler" w:date="2021-11-01T11:53:00Z">
        <w:r w:rsidR="0095332B">
          <w:rPr>
            <w:rFonts w:ascii="Arial" w:hAnsi="Arial"/>
          </w:rPr>
          <w:t>best-fitting</w:t>
        </w:r>
        <w:proofErr w:type="gramEnd"/>
        <w:r w:rsidR="0095332B">
          <w:rPr>
            <w:rFonts w:ascii="Arial" w:hAnsi="Arial"/>
          </w:rPr>
          <w:t xml:space="preserve"> </w:t>
        </w:r>
      </w:ins>
      <w:ins w:id="432" w:author="Clay Cressler" w:date="2021-11-01T16:45:00Z">
        <w:r w:rsidR="00470A6E">
          <w:rPr>
            <w:rFonts w:ascii="Arial" w:hAnsi="Arial"/>
          </w:rPr>
          <w:t>tells us about genome size evolution</w:t>
        </w:r>
      </w:ins>
      <w:ins w:id="433" w:author="Clay Cressler" w:date="2021-11-01T11:53:00Z">
        <w:r w:rsidR="0095332B">
          <w:rPr>
            <w:rFonts w:ascii="Arial" w:hAnsi="Arial"/>
          </w:rPr>
          <w:t xml:space="preserve">, we </w:t>
        </w:r>
      </w:ins>
      <w:ins w:id="434" w:author="Clay Cressler" w:date="2021-11-01T16:45:00Z">
        <w:r w:rsidR="00470A6E">
          <w:rPr>
            <w:rFonts w:ascii="Arial" w:hAnsi="Arial"/>
          </w:rPr>
          <w:t>compared</w:t>
        </w:r>
      </w:ins>
      <w:ins w:id="435" w:author="Clay Cressler" w:date="2021-11-01T11:54:00Z">
        <w:r w:rsidR="0095332B">
          <w:rPr>
            <w:rFonts w:ascii="Arial" w:hAnsi="Arial"/>
          </w:rPr>
          <w:t xml:space="preserve"> </w:t>
        </w:r>
      </w:ins>
      <w:ins w:id="436" w:author="Clay Cressler" w:date="2021-11-01T11:53:00Z">
        <w:r w:rsidR="0095332B" w:rsidRPr="0095332B">
          <w:rPr>
            <w:rFonts w:ascii="Arial" w:hAnsi="Arial"/>
          </w:rPr>
          <w:t xml:space="preserve">the distribution of </w:t>
        </w:r>
      </w:ins>
      <w:ins w:id="437" w:author="Clay Cressler" w:date="2021-11-01T11:54:00Z">
        <w:r w:rsidR="0095332B">
          <w:rPr>
            <w:rFonts w:ascii="Arial" w:hAnsi="Arial"/>
          </w:rPr>
          <w:t xml:space="preserve">observed </w:t>
        </w:r>
      </w:ins>
      <w:ins w:id="438" w:author="Clay Cressler" w:date="2021-11-01T11:53:00Z">
        <w:r w:rsidR="0095332B" w:rsidRPr="0095332B">
          <w:rPr>
            <w:rFonts w:ascii="Arial" w:hAnsi="Arial"/>
          </w:rPr>
          <w:t>genome sizes for species in each selective regime</w:t>
        </w:r>
      </w:ins>
      <w:ins w:id="439" w:author="Clay Cressler" w:date="2021-11-01T16:45:00Z">
        <w:r w:rsidR="00470A6E">
          <w:rPr>
            <w:rFonts w:ascii="Arial" w:hAnsi="Arial"/>
          </w:rPr>
          <w:t xml:space="preserve"> to</w:t>
        </w:r>
      </w:ins>
      <w:ins w:id="440" w:author="Clay Cressler" w:date="2021-11-01T11:53:00Z">
        <w:r w:rsidR="0095332B" w:rsidRPr="0095332B">
          <w:rPr>
            <w:rFonts w:ascii="Arial" w:hAnsi="Arial"/>
          </w:rPr>
          <w:t xml:space="preserve"> the expected stationary distribution, given the model estimates </w:t>
        </w:r>
      </w:ins>
      <w:ins w:id="441" w:author="Clay Cressler" w:date="2021-11-01T16:46:00Z">
        <w:r w:rsidR="00470A6E">
          <w:rPr>
            <w:rFonts w:ascii="Arial" w:hAnsi="Arial"/>
          </w:rPr>
          <w:t>of</w:t>
        </w:r>
      </w:ins>
      <w:ins w:id="442" w:author="Clay Cressler" w:date="2021-11-01T11:53:00Z">
        <w:r w:rsidR="0095332B" w:rsidRPr="0095332B">
          <w:rPr>
            <w:rFonts w:ascii="Arial" w:hAnsi="Arial"/>
          </w:rPr>
          <w:t xml:space="preserve"> </w:t>
        </w:r>
        <w:r w:rsidR="0095332B" w:rsidRPr="0095332B">
          <w:rPr>
            <w:rFonts w:ascii="Arial" w:hAnsi="Arial"/>
            <w:i/>
            <w:iCs/>
          </w:rPr>
          <w:t>θ</w:t>
        </w:r>
        <w:r w:rsidR="0095332B" w:rsidRPr="0095332B">
          <w:rPr>
            <w:rFonts w:ascii="Arial" w:hAnsi="Arial"/>
          </w:rPr>
          <w:t xml:space="preserve">, </w:t>
        </w:r>
        <w:r w:rsidR="0095332B" w:rsidRPr="0095332B">
          <w:rPr>
            <w:rFonts w:ascii="Arial" w:hAnsi="Arial"/>
            <w:i/>
            <w:iCs/>
          </w:rPr>
          <w:t>α</w:t>
        </w:r>
        <w:r w:rsidR="0095332B" w:rsidRPr="0095332B">
          <w:rPr>
            <w:rFonts w:ascii="Arial" w:hAnsi="Arial"/>
          </w:rPr>
          <w:t xml:space="preserve">, and </w:t>
        </w:r>
        <w:r w:rsidR="0095332B" w:rsidRPr="0095332B">
          <w:rPr>
            <w:rFonts w:ascii="Arial" w:hAnsi="Arial"/>
            <w:i/>
            <w:iCs/>
          </w:rPr>
          <w:t>σ</w:t>
        </w:r>
      </w:ins>
      <w:ins w:id="443" w:author="Clay Cressler" w:date="2021-11-01T11:54:00Z">
        <w:r w:rsidR="0095332B">
          <w:rPr>
            <w:rFonts w:ascii="Arial" w:hAnsi="Arial"/>
            <w:i/>
            <w:iCs/>
          </w:rPr>
          <w:t xml:space="preserve"> </w:t>
        </w:r>
        <w:r w:rsidR="0095332B">
          <w:rPr>
            <w:rFonts w:ascii="Arial" w:hAnsi="Arial"/>
          </w:rPr>
          <w:t>for each regime (Fig. 3)</w:t>
        </w:r>
      </w:ins>
      <w:ins w:id="444" w:author="Clay Cressler" w:date="2021-11-01T11:53:00Z">
        <w:r w:rsidR="0095332B" w:rsidRPr="0095332B">
          <w:rPr>
            <w:rFonts w:ascii="Arial" w:hAnsi="Arial"/>
          </w:rPr>
          <w:t xml:space="preserve">. </w:t>
        </w:r>
        <w:proofErr w:type="gramStart"/>
        <w:r w:rsidR="0095332B" w:rsidRPr="0095332B">
          <w:rPr>
            <w:rFonts w:ascii="Arial" w:hAnsi="Arial"/>
          </w:rPr>
          <w:t>In particular, Ho</w:t>
        </w:r>
        <w:proofErr w:type="gramEnd"/>
        <w:r w:rsidR="0095332B" w:rsidRPr="0095332B">
          <w:rPr>
            <w:rFonts w:ascii="Arial" w:hAnsi="Arial"/>
          </w:rPr>
          <w:t xml:space="preserve"> and </w:t>
        </w:r>
        <w:proofErr w:type="spellStart"/>
        <w:r w:rsidR="0095332B" w:rsidRPr="0095332B">
          <w:rPr>
            <w:rFonts w:ascii="Arial" w:hAnsi="Arial"/>
          </w:rPr>
          <w:t>Ane</w:t>
        </w:r>
        <w:proofErr w:type="spellEnd"/>
        <w:r w:rsidR="0095332B" w:rsidRPr="0095332B">
          <w:rPr>
            <w:rFonts w:ascii="Arial" w:hAnsi="Arial"/>
          </w:rPr>
          <w:t xml:space="preserve"> (2013) showed that the stationary distribution of an OU process will be a normal distribution with mean </w:t>
        </w:r>
        <w:r w:rsidR="0095332B" w:rsidRPr="0095332B">
          <w:rPr>
            <w:rFonts w:ascii="Arial" w:hAnsi="Arial"/>
            <w:i/>
            <w:iCs/>
          </w:rPr>
          <w:t>θ</w:t>
        </w:r>
        <w:r w:rsidR="0095332B" w:rsidRPr="0095332B">
          <w:rPr>
            <w:rFonts w:ascii="Arial" w:hAnsi="Arial"/>
          </w:rPr>
          <w:t xml:space="preserve"> and variance</w:t>
        </w:r>
      </w:ins>
      <w:ins w:id="445" w:author="Clay Cressler" w:date="2021-11-01T11:54:00Z">
        <w:r w:rsidR="0095332B">
          <w:rPr>
            <w:rFonts w:ascii="Arial" w:hAnsi="Arial"/>
          </w:rPr>
          <w:t xml:space="preserve"> </w:t>
        </w:r>
      </w:ins>
      <m:oMath>
        <m:sSup>
          <m:sSupPr>
            <m:ctrlPr>
              <w:ins w:id="446" w:author="Clay Cressler" w:date="2021-11-01T11:54:00Z">
                <w:rPr>
                  <w:rFonts w:ascii="Cambria Math" w:hAnsi="Cambria Math"/>
                  <w:i/>
                </w:rPr>
              </w:ins>
            </m:ctrlPr>
          </m:sSupPr>
          <m:e>
            <m:r>
              <w:ins w:id="447" w:author="Clay Cressler" w:date="2021-11-01T11:54:00Z">
                <w:rPr>
                  <w:rFonts w:ascii="Cambria Math" w:hAnsi="Cambria Math"/>
                </w:rPr>
                <m:t>σ</m:t>
              </w:ins>
            </m:r>
          </m:e>
          <m:sup>
            <m:r>
              <w:ins w:id="448" w:author="Clay Cressler" w:date="2021-11-01T11:54:00Z">
                <w:rPr>
                  <w:rFonts w:ascii="Cambria Math" w:hAnsi="Cambria Math"/>
                </w:rPr>
                <m:t>2</m:t>
              </w:ins>
            </m:r>
          </m:sup>
        </m:sSup>
        <m:r>
          <w:ins w:id="449" w:author="Clay Cressler" w:date="2021-11-01T11:54:00Z">
            <w:rPr>
              <w:rFonts w:ascii="Cambria Math" w:hAnsi="Cambria Math"/>
            </w:rPr>
            <m:t>/(2</m:t>
          </w:ins>
        </m:r>
        <m:r>
          <w:ins w:id="450" w:author="Clay Cressler" w:date="2021-11-01T11:55:00Z">
            <w:rPr>
              <w:rFonts w:ascii="Cambria Math" w:hAnsi="Cambria Math"/>
            </w:rPr>
            <m:t>α)</m:t>
          </w:ins>
        </m:r>
      </m:oMath>
      <w:ins w:id="451" w:author="Clay Cressler" w:date="2021-11-01T16:46:00Z">
        <w:r w:rsidR="00470A6E">
          <w:rPr>
            <w:rFonts w:ascii="Arial" w:hAnsi="Arial"/>
          </w:rPr>
          <w:t>;</w:t>
        </w:r>
      </w:ins>
      <w:ins w:id="452" w:author="Clay Cressler" w:date="2021-11-01T11:55:00Z">
        <w:r w:rsidR="0095332B">
          <w:rPr>
            <w:rFonts w:ascii="Arial" w:hAnsi="Arial"/>
          </w:rPr>
          <w:t xml:space="preserve"> the stationary distribution </w:t>
        </w:r>
      </w:ins>
      <w:ins w:id="453" w:author="Clay Cressler" w:date="2021-11-01T16:46:00Z">
        <w:r w:rsidR="00470A6E">
          <w:rPr>
            <w:rFonts w:ascii="Arial" w:hAnsi="Arial"/>
          </w:rPr>
          <w:t xml:space="preserve">thus </w:t>
        </w:r>
      </w:ins>
      <w:ins w:id="454" w:author="Clay Cressler" w:date="2021-11-01T11:55:00Z">
        <w:r w:rsidR="0095332B">
          <w:rPr>
            <w:rFonts w:ascii="Arial" w:hAnsi="Arial"/>
          </w:rPr>
          <w:t>provides a useful way of visualizing the model fit by capturing aspects of all parameters</w:t>
        </w:r>
      </w:ins>
      <w:ins w:id="455" w:author="Clay Cressler" w:date="2021-11-01T11:53:00Z">
        <w:r w:rsidR="0095332B" w:rsidRPr="0095332B">
          <w:rPr>
            <w:rFonts w:ascii="Arial" w:hAnsi="Arial"/>
          </w:rPr>
          <w:t xml:space="preserve">. </w:t>
        </w:r>
      </w:ins>
      <w:ins w:id="456" w:author="Clay Cressler" w:date="2021-11-01T11:55:00Z">
        <w:r w:rsidR="0095332B">
          <w:rPr>
            <w:rFonts w:ascii="Arial" w:hAnsi="Arial"/>
          </w:rPr>
          <w:t>I</w:t>
        </w:r>
      </w:ins>
      <w:ins w:id="457" w:author="Clay Cressler" w:date="2021-11-01T11:53:00Z">
        <w:r w:rsidR="0095332B" w:rsidRPr="0095332B">
          <w:rPr>
            <w:rFonts w:ascii="Arial" w:hAnsi="Arial"/>
          </w:rPr>
          <w:t xml:space="preserve">t is </w:t>
        </w:r>
      </w:ins>
      <w:ins w:id="458" w:author="Clay Cressler" w:date="2021-11-01T11:56:00Z">
        <w:r w:rsidR="0095332B">
          <w:rPr>
            <w:rFonts w:ascii="Arial" w:hAnsi="Arial"/>
          </w:rPr>
          <w:t>apparent</w:t>
        </w:r>
      </w:ins>
      <w:ins w:id="459" w:author="Clay Cressler" w:date="2021-11-01T11:53:00Z">
        <w:r w:rsidR="0095332B" w:rsidRPr="0095332B">
          <w:rPr>
            <w:rFonts w:ascii="Arial" w:hAnsi="Arial"/>
          </w:rPr>
          <w:t xml:space="preserve"> that genome size is under strong stabilizing selection in the direct development regime (which is by far the most common selective regime across the tree</w:t>
        </w:r>
      </w:ins>
      <w:ins w:id="460" w:author="Clay Cressler" w:date="2021-11-01T11:56:00Z">
        <w:r w:rsidR="0095332B">
          <w:rPr>
            <w:rFonts w:ascii="Arial" w:hAnsi="Arial"/>
          </w:rPr>
          <w:t>; Fig. 3a</w:t>
        </w:r>
      </w:ins>
      <w:ins w:id="461" w:author="Clay Cressler" w:date="2021-11-01T11:53:00Z">
        <w:r w:rsidR="0095332B" w:rsidRPr="0095332B">
          <w:rPr>
            <w:rFonts w:ascii="Arial" w:hAnsi="Arial"/>
          </w:rPr>
          <w:t>). This also appears to be true of genome size in the metamorphosing non-plethodontid salamander regime (although the peak of the genome size distribution is slightly smaller than the predicted mean</w:t>
        </w:r>
      </w:ins>
      <w:ins w:id="462" w:author="Clay Cressler" w:date="2021-11-01T11:56:00Z">
        <w:r w:rsidR="0095332B">
          <w:rPr>
            <w:rFonts w:ascii="Arial" w:hAnsi="Arial"/>
          </w:rPr>
          <w:t>; Fig. 3b</w:t>
        </w:r>
      </w:ins>
      <w:ins w:id="463" w:author="Clay Cressler" w:date="2021-11-01T11:53:00Z">
        <w:r w:rsidR="0095332B" w:rsidRPr="0095332B">
          <w:rPr>
            <w:rFonts w:ascii="Arial" w:hAnsi="Arial"/>
          </w:rPr>
          <w:t>). Genome size in the metamorphosing plethodontid regime, on the other hand, appears to be under directional selection towards smaller genome sizes, since almost all metamorphosing plethodontid salamanders have genome sizes that are larger than the expected mean</w:t>
        </w:r>
      </w:ins>
      <w:ins w:id="464" w:author="Clay Cressler" w:date="2021-11-01T11:56:00Z">
        <w:r w:rsidR="0095332B">
          <w:rPr>
            <w:rFonts w:ascii="Arial" w:hAnsi="Arial"/>
          </w:rPr>
          <w:t xml:space="preserve"> (Fig. 3c)</w:t>
        </w:r>
      </w:ins>
      <w:ins w:id="465" w:author="Clay Cressler" w:date="2021-11-01T11:53:00Z">
        <w:r w:rsidR="0095332B" w:rsidRPr="0095332B">
          <w:rPr>
            <w:rFonts w:ascii="Arial" w:hAnsi="Arial"/>
          </w:rPr>
          <w:t xml:space="preserve">. Conversely, genome size in the </w:t>
        </w:r>
        <w:proofErr w:type="spellStart"/>
        <w:r w:rsidR="0095332B" w:rsidRPr="0095332B">
          <w:rPr>
            <w:rFonts w:ascii="Arial" w:hAnsi="Arial"/>
          </w:rPr>
          <w:t>paedomorph</w:t>
        </w:r>
        <w:proofErr w:type="spellEnd"/>
        <w:r w:rsidR="0095332B" w:rsidRPr="0095332B">
          <w:rPr>
            <w:rFonts w:ascii="Arial" w:hAnsi="Arial"/>
          </w:rPr>
          <w:t xml:space="preserve"> regime appears to be under directional selection towards larger size (which we </w:t>
        </w:r>
      </w:ins>
      <w:ins w:id="466" w:author="Clay Cressler" w:date="2021-11-01T11:56:00Z">
        <w:r w:rsidR="0095332B">
          <w:rPr>
            <w:rFonts w:ascii="Arial" w:hAnsi="Arial"/>
          </w:rPr>
          <w:t>suspect is a fitti</w:t>
        </w:r>
      </w:ins>
      <w:ins w:id="467" w:author="Clay Cressler" w:date="2021-11-01T11:57:00Z">
        <w:r w:rsidR="0095332B">
          <w:rPr>
            <w:rFonts w:ascii="Arial" w:hAnsi="Arial"/>
          </w:rPr>
          <w:t>ng artifact produced by relatively</w:t>
        </w:r>
      </w:ins>
      <w:ins w:id="468" w:author="Clay Cressler" w:date="2021-11-01T11:53:00Z">
        <w:r w:rsidR="0095332B" w:rsidRPr="0095332B">
          <w:rPr>
            <w:rFonts w:ascii="Arial" w:hAnsi="Arial"/>
          </w:rPr>
          <w:t xml:space="preserve"> unconstrained TE accumulation</w:t>
        </w:r>
      </w:ins>
      <w:ins w:id="469" w:author="Clay Cressler" w:date="2021-11-01T11:57:00Z">
        <w:r w:rsidR="0095332B">
          <w:rPr>
            <w:rFonts w:ascii="Arial" w:hAnsi="Arial"/>
          </w:rPr>
          <w:t xml:space="preserve"> in these salamanders; Fig. 3d</w:t>
        </w:r>
      </w:ins>
      <w:ins w:id="470" w:author="Clay Cressler" w:date="2021-11-01T11:53:00Z">
        <w:r w:rsidR="0095332B" w:rsidRPr="0095332B">
          <w:rPr>
            <w:rFonts w:ascii="Arial" w:hAnsi="Arial"/>
          </w:rPr>
          <w:t xml:space="preserve">). </w:t>
        </w:r>
      </w:ins>
    </w:p>
    <w:p w14:paraId="0113B278" w14:textId="12ED047D" w:rsidR="00920340" w:rsidRDefault="00920340">
      <w:pPr>
        <w:pStyle w:val="BodyA"/>
        <w:spacing w:line="480" w:lineRule="auto"/>
        <w:rPr>
          <w:rFonts w:ascii="Arial" w:eastAsia="Arial" w:hAnsi="Arial" w:cs="Arial"/>
        </w:rPr>
      </w:pPr>
    </w:p>
    <w:p w14:paraId="0113B279" w14:textId="77777777" w:rsidR="00920340" w:rsidRDefault="00920340">
      <w:pPr>
        <w:pStyle w:val="BodyA"/>
        <w:rPr>
          <w:rFonts w:ascii="Arial" w:eastAsia="Arial" w:hAnsi="Arial" w:cs="Arial"/>
        </w:rPr>
      </w:pPr>
    </w:p>
    <w:p w14:paraId="113A6BC2" w14:textId="77777777" w:rsidR="008B7FE1" w:rsidRDefault="008B7FE1">
      <w:pPr>
        <w:rPr>
          <w:rFonts w:ascii="Arial" w:hAnsi="Arial" w:cs="Arial Unicode MS"/>
          <w:color w:val="000000"/>
          <w:u w:color="000000"/>
          <w14:textOutline w14:w="12700" w14:cap="flat" w14:cmpd="sng" w14:algn="ctr">
            <w14:noFill/>
            <w14:prstDash w14:val="solid"/>
            <w14:miter w14:lim="400000"/>
          </w14:textOutline>
        </w:rPr>
      </w:pPr>
      <w:r>
        <w:rPr>
          <w:rFonts w:ascii="Arial" w:hAnsi="Arial"/>
        </w:rPr>
        <w:br w:type="page"/>
      </w:r>
    </w:p>
    <w:p w14:paraId="0113B27A" w14:textId="0FDB54DC" w:rsidR="00920340" w:rsidRDefault="00ED3508">
      <w:pPr>
        <w:pStyle w:val="BodyA"/>
        <w:rPr>
          <w:rFonts w:ascii="Arial" w:hAnsi="Arial"/>
        </w:rPr>
      </w:pPr>
      <w:r>
        <w:rPr>
          <w:rFonts w:ascii="Arial" w:hAnsi="Arial"/>
        </w:rPr>
        <w:lastRenderedPageBreak/>
        <w:t>Table 3: Maximum likelihood parameter estimates and parametric bootstrap confidence intervals for the best-fitting model (</w:t>
      </w:r>
      <w:proofErr w:type="spellStart"/>
      <w:r>
        <w:rPr>
          <w:rFonts w:ascii="Arial" w:hAnsi="Arial"/>
          <w:i/>
          <w:iCs/>
        </w:rPr>
        <w:t>meta</w:t>
      </w:r>
      <w:ins w:id="471" w:author="Clay Cressler" w:date="2021-11-01T11:49:00Z">
        <w:r w:rsidR="0095332B">
          <w:rPr>
            <w:rFonts w:ascii="Arial" w:hAnsi="Arial"/>
            <w:i/>
            <w:iCs/>
            <w:vertAlign w:val="subscript"/>
          </w:rPr>
          <w:t>p</w:t>
        </w:r>
      </w:ins>
      <w:proofErr w:type="spellEnd"/>
      <w:del w:id="472" w:author="Clay Cressler" w:date="2021-11-01T11:49:00Z">
        <w:r w:rsidDel="0095332B">
          <w:rPr>
            <w:rFonts w:ascii="Arial" w:hAnsi="Arial"/>
            <w:i/>
            <w:iCs/>
            <w:vertAlign w:val="subscript"/>
          </w:rPr>
          <w:delText>f</w:delText>
        </w:r>
      </w:del>
      <w:r>
        <w:rPr>
          <w:rFonts w:ascii="Arial" w:hAnsi="Arial"/>
          <w:i/>
          <w:iCs/>
          <w:vertAlign w:val="subscript"/>
        </w:rPr>
        <w:t xml:space="preserve"> </w:t>
      </w:r>
      <w:r>
        <w:rPr>
          <w:rFonts w:ascii="Arial" w:hAnsi="Arial"/>
          <w:i/>
          <w:iCs/>
        </w:rPr>
        <w:t>-</w:t>
      </w:r>
      <w:proofErr w:type="spellStart"/>
      <w:r>
        <w:rPr>
          <w:rFonts w:ascii="Arial" w:hAnsi="Arial"/>
          <w:i/>
          <w:iCs/>
        </w:rPr>
        <w:t>meta</w:t>
      </w:r>
      <w:r>
        <w:rPr>
          <w:rFonts w:ascii="Arial" w:hAnsi="Arial"/>
          <w:i/>
          <w:iCs/>
          <w:vertAlign w:val="subscript"/>
        </w:rPr>
        <w:t>n</w:t>
      </w:r>
      <w:del w:id="473" w:author="Clay Cressler" w:date="2021-11-01T11:49:00Z">
        <w:r w:rsidDel="0095332B">
          <w:rPr>
            <w:rFonts w:ascii="Arial" w:hAnsi="Arial"/>
            <w:i/>
            <w:iCs/>
            <w:vertAlign w:val="subscript"/>
          </w:rPr>
          <w:delText>f</w:delText>
        </w:r>
      </w:del>
      <w:ins w:id="474" w:author="Clay Cressler" w:date="2021-11-01T11:49:00Z">
        <w:r w:rsidR="0095332B">
          <w:rPr>
            <w:rFonts w:ascii="Arial" w:hAnsi="Arial"/>
            <w:i/>
            <w:iCs/>
            <w:vertAlign w:val="subscript"/>
          </w:rPr>
          <w:t>p</w:t>
        </w:r>
      </w:ins>
      <w:proofErr w:type="spellEnd"/>
      <w:r>
        <w:rPr>
          <w:rFonts w:ascii="Arial" w:hAnsi="Arial"/>
          <w:i/>
          <w:iCs/>
          <w:vertAlign w:val="subscript"/>
        </w:rPr>
        <w:t xml:space="preserve"> </w:t>
      </w:r>
      <w:r>
        <w:rPr>
          <w:rFonts w:ascii="Arial" w:hAnsi="Arial"/>
          <w:i/>
          <w:iCs/>
        </w:rPr>
        <w:t>-dd-</w:t>
      </w:r>
      <w:proofErr w:type="spellStart"/>
      <w:r>
        <w:rPr>
          <w:rFonts w:ascii="Arial" w:hAnsi="Arial"/>
          <w:i/>
          <w:iCs/>
        </w:rPr>
        <w:t>paed</w:t>
      </w:r>
      <w:proofErr w:type="spellEnd"/>
      <w:r>
        <w:rPr>
          <w:rFonts w:ascii="Arial" w:hAnsi="Arial"/>
          <w:i/>
          <w:iCs/>
        </w:rPr>
        <w:t xml:space="preserve"> </w:t>
      </w:r>
      <m:oMath>
        <m:r>
          <w:rPr>
            <w:rFonts w:ascii="Cambria Math" w:hAnsi="Cambria Math"/>
            <w:sz w:val="28"/>
            <w:szCs w:val="28"/>
          </w:rPr>
          <m:t>θi,σi,α</m:t>
        </m:r>
      </m:oMath>
      <w:r>
        <w:rPr>
          <w:rFonts w:ascii="Arial" w:hAnsi="Arial"/>
          <w:i/>
          <w:iCs/>
        </w:rPr>
        <w:t xml:space="preserve">: </w:t>
      </w:r>
      <w:r>
        <w:rPr>
          <w:rFonts w:ascii="Arial" w:hAnsi="Arial"/>
        </w:rPr>
        <w:t xml:space="preserve">separate equilibrium values and noise intensities for lineages in the four </w:t>
      </w:r>
      <w:r w:rsidR="00141440">
        <w:rPr>
          <w:rFonts w:ascii="Arial" w:hAnsi="Arial"/>
        </w:rPr>
        <w:t xml:space="preserve">life history </w:t>
      </w:r>
      <w:r>
        <w:rPr>
          <w:rFonts w:ascii="Arial" w:hAnsi="Arial"/>
        </w:rPr>
        <w:t xml:space="preserve">regimes: dd = direct development, </w:t>
      </w:r>
      <w:proofErr w:type="spellStart"/>
      <w:r>
        <w:rPr>
          <w:rFonts w:ascii="Arial" w:hAnsi="Arial"/>
        </w:rPr>
        <w:t>meta</w:t>
      </w:r>
      <w:r>
        <w:rPr>
          <w:rFonts w:ascii="Arial" w:hAnsi="Arial"/>
          <w:i/>
          <w:iCs/>
          <w:vertAlign w:val="subscript"/>
        </w:rPr>
        <w:t>n</w:t>
      </w:r>
      <w:del w:id="475" w:author="Clay Cressler" w:date="2021-11-01T11:49:00Z">
        <w:r w:rsidDel="0095332B">
          <w:rPr>
            <w:rFonts w:ascii="Arial" w:hAnsi="Arial"/>
            <w:i/>
            <w:iCs/>
            <w:vertAlign w:val="subscript"/>
          </w:rPr>
          <w:delText>f</w:delText>
        </w:r>
      </w:del>
      <w:ins w:id="476" w:author="Clay Cressler" w:date="2021-11-01T11:49:00Z">
        <w:r w:rsidR="0095332B">
          <w:rPr>
            <w:rFonts w:ascii="Arial" w:hAnsi="Arial"/>
            <w:i/>
            <w:iCs/>
            <w:vertAlign w:val="subscript"/>
          </w:rPr>
          <w:t>p</w:t>
        </w:r>
      </w:ins>
      <w:proofErr w:type="spellEnd"/>
      <w:r>
        <w:rPr>
          <w:rFonts w:ascii="Arial" w:hAnsi="Arial"/>
        </w:rPr>
        <w:t xml:space="preserve"> = non-</w:t>
      </w:r>
      <w:del w:id="477" w:author="Clay Cressler" w:date="2021-11-01T11:49:00Z">
        <w:r w:rsidDel="0095332B">
          <w:rPr>
            <w:rFonts w:ascii="Arial" w:hAnsi="Arial"/>
          </w:rPr>
          <w:delText xml:space="preserve">feeding </w:delText>
        </w:r>
      </w:del>
      <w:ins w:id="478" w:author="Clay Cressler" w:date="2021-11-01T11:49:00Z">
        <w:r w:rsidR="0095332B">
          <w:rPr>
            <w:rFonts w:ascii="Arial" w:hAnsi="Arial"/>
          </w:rPr>
          <w:t>plethodontid</w:t>
        </w:r>
        <w:r w:rsidR="0095332B">
          <w:rPr>
            <w:rFonts w:ascii="Arial" w:hAnsi="Arial"/>
          </w:rPr>
          <w:t xml:space="preserve"> </w:t>
        </w:r>
      </w:ins>
      <w:r>
        <w:rPr>
          <w:rFonts w:ascii="Arial" w:hAnsi="Arial"/>
        </w:rPr>
        <w:t xml:space="preserve">metamorphosis, </w:t>
      </w:r>
      <w:proofErr w:type="spellStart"/>
      <w:r>
        <w:rPr>
          <w:rFonts w:ascii="Arial" w:hAnsi="Arial"/>
        </w:rPr>
        <w:t>meta</w:t>
      </w:r>
      <w:ins w:id="479" w:author="Clay Cressler" w:date="2021-11-01T11:49:00Z">
        <w:r w:rsidR="0095332B">
          <w:rPr>
            <w:rFonts w:ascii="Arial" w:hAnsi="Arial"/>
            <w:i/>
            <w:iCs/>
            <w:vertAlign w:val="subscript"/>
          </w:rPr>
          <w:t>p</w:t>
        </w:r>
      </w:ins>
      <w:proofErr w:type="spellEnd"/>
      <w:del w:id="480" w:author="Clay Cressler" w:date="2021-11-01T11:49:00Z">
        <w:r w:rsidDel="0095332B">
          <w:rPr>
            <w:rFonts w:ascii="Arial" w:hAnsi="Arial"/>
            <w:i/>
            <w:iCs/>
            <w:vertAlign w:val="subscript"/>
          </w:rPr>
          <w:delText>f</w:delText>
        </w:r>
      </w:del>
      <w:r>
        <w:rPr>
          <w:rFonts w:ascii="Arial" w:hAnsi="Arial"/>
        </w:rPr>
        <w:t xml:space="preserve"> = </w:t>
      </w:r>
      <w:del w:id="481" w:author="Clay Cressler" w:date="2021-11-01T11:49:00Z">
        <w:r w:rsidDel="0095332B">
          <w:rPr>
            <w:rFonts w:ascii="Arial" w:hAnsi="Arial"/>
          </w:rPr>
          <w:delText xml:space="preserve">feeding </w:delText>
        </w:r>
      </w:del>
      <w:ins w:id="482" w:author="Clay Cressler" w:date="2021-11-01T11:49:00Z">
        <w:r w:rsidR="0095332B">
          <w:rPr>
            <w:rFonts w:ascii="Arial" w:hAnsi="Arial"/>
          </w:rPr>
          <w:t>plethodontid</w:t>
        </w:r>
        <w:r w:rsidR="0095332B">
          <w:rPr>
            <w:rFonts w:ascii="Arial" w:hAnsi="Arial"/>
          </w:rPr>
          <w:t xml:space="preserve"> </w:t>
        </w:r>
      </w:ins>
      <w:r>
        <w:rPr>
          <w:rFonts w:ascii="Arial" w:hAnsi="Arial"/>
        </w:rPr>
        <w:t xml:space="preserve">metamorphosis, </w:t>
      </w:r>
      <w:proofErr w:type="spellStart"/>
      <w:r>
        <w:rPr>
          <w:rFonts w:ascii="Arial" w:hAnsi="Arial"/>
        </w:rPr>
        <w:t>paed</w:t>
      </w:r>
      <w:proofErr w:type="spellEnd"/>
      <w:r>
        <w:rPr>
          <w:rFonts w:ascii="Arial" w:hAnsi="Arial"/>
        </w:rPr>
        <w:t xml:space="preserve"> = </w:t>
      </w:r>
      <w:proofErr w:type="spellStart"/>
      <w:r>
        <w:rPr>
          <w:rFonts w:ascii="Arial" w:hAnsi="Arial"/>
        </w:rPr>
        <w:t>paedomorphosis</w:t>
      </w:r>
      <w:proofErr w:type="spellEnd"/>
      <w:r>
        <w:rPr>
          <w:rFonts w:ascii="Arial" w:hAnsi="Arial"/>
        </w:rPr>
        <w:t>).</w:t>
      </w:r>
    </w:p>
    <w:p w14:paraId="1C4D8E92" w14:textId="77777777" w:rsidR="003C7AD8" w:rsidRDefault="003C7AD8">
      <w:pPr>
        <w:pStyle w:val="BodyA"/>
        <w:rPr>
          <w:rFonts w:ascii="Arial" w:eastAsia="Arial" w:hAnsi="Arial" w:cs="Arial"/>
        </w:rPr>
      </w:pPr>
    </w:p>
    <w:tbl>
      <w:tblPr>
        <w:tblW w:w="934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20"/>
        <w:gridCol w:w="2049"/>
        <w:gridCol w:w="1691"/>
        <w:gridCol w:w="2080"/>
      </w:tblGrid>
      <w:tr w:rsidR="00920340" w14:paraId="0113B27F" w14:textId="77777777">
        <w:trPr>
          <w:trHeight w:val="370"/>
        </w:trPr>
        <w:tc>
          <w:tcPr>
            <w:tcW w:w="3520" w:type="dxa"/>
            <w:tcBorders>
              <w:top w:val="single" w:sz="8"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0113B27B" w14:textId="77777777" w:rsidR="00920340" w:rsidRDefault="00ED3508">
            <w:pPr>
              <w:pStyle w:val="BodyA"/>
              <w:keepNext/>
              <w:spacing w:line="480" w:lineRule="auto"/>
              <w:jc w:val="center"/>
            </w:pPr>
            <w:r>
              <w:rPr>
                <w:rFonts w:ascii="Arial" w:hAnsi="Arial"/>
              </w:rPr>
              <w:t>Parameter</w:t>
            </w:r>
          </w:p>
        </w:tc>
        <w:tc>
          <w:tcPr>
            <w:tcW w:w="2049"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13B27C" w14:textId="77777777" w:rsidR="00920340" w:rsidRDefault="00920340"/>
        </w:tc>
        <w:tc>
          <w:tcPr>
            <w:tcW w:w="1691" w:type="dxa"/>
            <w:tcBorders>
              <w:top w:val="single" w:sz="8"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13B27D" w14:textId="77777777" w:rsidR="00920340" w:rsidRDefault="00ED3508">
            <w:pPr>
              <w:pStyle w:val="BodyA"/>
              <w:keepNext/>
              <w:spacing w:line="480" w:lineRule="auto"/>
              <w:jc w:val="center"/>
            </w:pPr>
            <w:r>
              <w:rPr>
                <w:rFonts w:ascii="Arial" w:hAnsi="Arial"/>
              </w:rPr>
              <w:t>MLE</w:t>
            </w:r>
          </w:p>
        </w:tc>
        <w:tc>
          <w:tcPr>
            <w:tcW w:w="2080" w:type="dxa"/>
            <w:tcBorders>
              <w:top w:val="single" w:sz="8"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0113B27E" w14:textId="77777777" w:rsidR="00920340" w:rsidRDefault="00ED3508">
            <w:pPr>
              <w:pStyle w:val="BodyA"/>
              <w:keepNext/>
              <w:spacing w:line="480" w:lineRule="auto"/>
              <w:jc w:val="center"/>
            </w:pPr>
            <w:r>
              <w:rPr>
                <w:rFonts w:ascii="Arial" w:hAnsi="Arial"/>
              </w:rPr>
              <w:t>95% CI</w:t>
            </w:r>
          </w:p>
        </w:tc>
      </w:tr>
      <w:tr w:rsidR="00920340" w14:paraId="0113B284" w14:textId="77777777">
        <w:trPr>
          <w:trHeight w:val="368"/>
        </w:trPr>
        <w:tc>
          <w:tcPr>
            <w:tcW w:w="3520" w:type="dxa"/>
            <w:tcBorders>
              <w:top w:val="single" w:sz="6" w:space="0" w:color="000000"/>
              <w:left w:val="single" w:sz="8" w:space="0" w:color="000000"/>
              <w:bottom w:val="single" w:sz="6" w:space="0" w:color="000000"/>
              <w:right w:val="single" w:sz="6" w:space="0" w:color="000000"/>
            </w:tcBorders>
            <w:shd w:val="clear" w:color="auto" w:fill="FFFFFF"/>
            <w:tcMar>
              <w:top w:w="80" w:type="dxa"/>
              <w:left w:w="80" w:type="dxa"/>
              <w:bottom w:w="80" w:type="dxa"/>
              <w:right w:w="80" w:type="dxa"/>
            </w:tcMar>
          </w:tcPr>
          <w:p w14:paraId="0113B280" w14:textId="77777777" w:rsidR="00920340" w:rsidRDefault="00ED3508">
            <w:pPr>
              <w:pStyle w:val="BodyA"/>
              <w:spacing w:line="480" w:lineRule="auto"/>
            </w:pPr>
            <w:r>
              <w:rPr>
                <w:rFonts w:ascii="Arial" w:hAnsi="Arial"/>
              </w:rPr>
              <w:t xml:space="preserve">Deterministic pull strength </w:t>
            </w:r>
          </w:p>
        </w:tc>
        <w:tc>
          <w:tcPr>
            <w:tcW w:w="20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13B281" w14:textId="77777777" w:rsidR="00920340" w:rsidRDefault="00ED3508">
            <w:pPr>
              <w:pStyle w:val="BodyA"/>
              <w:spacing w:line="480" w:lineRule="auto"/>
              <w:jc w:val="center"/>
            </w:pPr>
            <m:oMathPara>
              <m:oMathParaPr>
                <m:jc m:val="center"/>
              </m:oMathParaPr>
              <m:oMath>
                <m:r>
                  <w:rPr>
                    <w:rFonts w:ascii="Cambria Math" w:hAnsi="Cambria Math"/>
                    <w:sz w:val="30"/>
                    <w:szCs w:val="30"/>
                  </w:rPr>
                  <m:t>α</m:t>
                </m:r>
              </m:oMath>
            </m:oMathPara>
          </w:p>
        </w:tc>
        <w:tc>
          <w:tcPr>
            <w:tcW w:w="1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13B282" w14:textId="1A9A1D15" w:rsidR="00920340" w:rsidRDefault="00ED3508">
            <w:pPr>
              <w:pStyle w:val="BodyA"/>
              <w:spacing w:line="480" w:lineRule="auto"/>
            </w:pPr>
            <w:del w:id="483" w:author="Clay Cressler" w:date="2021-11-01T11:47:00Z">
              <w:r w:rsidDel="0095332B">
                <w:rPr>
                  <w:rFonts w:ascii="Arial" w:hAnsi="Arial"/>
                </w:rPr>
                <w:delText>1.05e-7</w:delText>
              </w:r>
            </w:del>
            <w:ins w:id="484" w:author="Clay Cressler" w:date="2021-11-01T11:47:00Z">
              <w:r w:rsidR="0095332B">
                <w:rPr>
                  <w:rFonts w:ascii="Arial" w:hAnsi="Arial"/>
                </w:rPr>
                <w:t>1.27</w:t>
              </w:r>
            </w:ins>
          </w:p>
        </w:tc>
        <w:tc>
          <w:tcPr>
            <w:tcW w:w="2080" w:type="dxa"/>
            <w:tcBorders>
              <w:top w:val="single" w:sz="6" w:space="0" w:color="000000"/>
              <w:left w:val="single" w:sz="6" w:space="0" w:color="000000"/>
              <w:bottom w:val="single" w:sz="6" w:space="0" w:color="000000"/>
              <w:right w:val="single" w:sz="8" w:space="0" w:color="000000"/>
            </w:tcBorders>
            <w:shd w:val="clear" w:color="auto" w:fill="FFFFFF"/>
            <w:tcMar>
              <w:top w:w="80" w:type="dxa"/>
              <w:left w:w="80" w:type="dxa"/>
              <w:bottom w:w="80" w:type="dxa"/>
              <w:right w:w="80" w:type="dxa"/>
            </w:tcMar>
          </w:tcPr>
          <w:p w14:paraId="0113B283" w14:textId="1F47B457" w:rsidR="00920340" w:rsidRDefault="00ED3508">
            <w:pPr>
              <w:pStyle w:val="BodyA"/>
              <w:spacing w:line="480" w:lineRule="auto"/>
            </w:pPr>
            <w:r>
              <w:rPr>
                <w:rFonts w:ascii="Arial" w:hAnsi="Arial"/>
              </w:rPr>
              <w:t>(</w:t>
            </w:r>
            <w:del w:id="485" w:author="Clay Cressler" w:date="2021-11-01T11:47:00Z">
              <w:r w:rsidDel="0095332B">
                <w:rPr>
                  <w:rFonts w:ascii="Arial" w:hAnsi="Arial"/>
                </w:rPr>
                <w:delText>1.01e-7, 1.7</w:delText>
              </w:r>
            </w:del>
            <w:ins w:id="486" w:author="Clay Cressler" w:date="2021-11-01T11:47:00Z">
              <w:r w:rsidR="0095332B">
                <w:rPr>
                  <w:rFonts w:ascii="Arial" w:hAnsi="Arial"/>
                </w:rPr>
                <w:t>0.429, 4.24</w:t>
              </w:r>
            </w:ins>
            <w:r>
              <w:rPr>
                <w:rFonts w:ascii="Arial" w:hAnsi="Arial"/>
              </w:rPr>
              <w:t>)</w:t>
            </w:r>
          </w:p>
        </w:tc>
      </w:tr>
      <w:tr w:rsidR="00920340" w14:paraId="0113B289" w14:textId="77777777">
        <w:trPr>
          <w:trHeight w:val="400"/>
        </w:trPr>
        <w:tc>
          <w:tcPr>
            <w:tcW w:w="352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0113B285" w14:textId="77777777" w:rsidR="00920340" w:rsidRDefault="00ED3508">
            <w:pPr>
              <w:pStyle w:val="BodyA"/>
              <w:spacing w:line="480" w:lineRule="auto"/>
            </w:pPr>
            <w:r>
              <w:rPr>
                <w:rFonts w:ascii="Arial" w:hAnsi="Arial"/>
              </w:rPr>
              <w:t xml:space="preserve">Stochastic noise intensity </w:t>
            </w:r>
          </w:p>
        </w:tc>
        <w:tc>
          <w:tcPr>
            <w:tcW w:w="20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13B286" w14:textId="77777777" w:rsidR="00920340" w:rsidRDefault="00ED3508">
            <w:pPr>
              <w:pStyle w:val="BodyA"/>
              <w:spacing w:line="480" w:lineRule="auto"/>
              <w:jc w:val="center"/>
            </w:pPr>
            <m:oMath>
              <m:r>
                <w:rPr>
                  <w:rFonts w:ascii="Cambria Math" w:hAnsi="Cambria Math"/>
                  <w:sz w:val="28"/>
                  <w:szCs w:val="28"/>
                </w:rPr>
                <m:t>σ</m:t>
              </m:r>
            </m:oMath>
            <w:r>
              <w:rPr>
                <w:rFonts w:ascii="Arial" w:hAnsi="Arial"/>
                <w:i/>
                <w:iCs/>
                <w:vertAlign w:val="subscript"/>
              </w:rPr>
              <w:t>dd</w:t>
            </w:r>
          </w:p>
        </w:tc>
        <w:tc>
          <w:tcPr>
            <w:tcW w:w="169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0113B287" w14:textId="07F325DB" w:rsidR="00920340" w:rsidRDefault="00ED3508">
            <w:pPr>
              <w:pStyle w:val="BodyA"/>
              <w:spacing w:line="480" w:lineRule="auto"/>
            </w:pPr>
            <w:del w:id="487" w:author="Clay Cressler" w:date="2021-11-01T11:47:00Z">
              <w:r w:rsidDel="0095332B">
                <w:rPr>
                  <w:rFonts w:ascii="Arial" w:hAnsi="Arial"/>
                </w:rPr>
                <w:delText>0.365</w:delText>
              </w:r>
            </w:del>
            <w:ins w:id="488" w:author="Clay Cressler" w:date="2021-11-01T11:47:00Z">
              <w:r w:rsidR="0095332B">
                <w:rPr>
                  <w:rFonts w:ascii="Arial" w:hAnsi="Arial"/>
                </w:rPr>
                <w:t>0.840</w:t>
              </w:r>
            </w:ins>
          </w:p>
        </w:tc>
        <w:tc>
          <w:tcPr>
            <w:tcW w:w="2080" w:type="dxa"/>
            <w:tcBorders>
              <w:top w:val="single" w:sz="6" w:space="0" w:color="000000"/>
              <w:left w:val="single" w:sz="6" w:space="0" w:color="000000"/>
              <w:bottom w:val="single" w:sz="6" w:space="0" w:color="000000"/>
              <w:right w:val="single" w:sz="8" w:space="0" w:color="000000"/>
            </w:tcBorders>
            <w:shd w:val="clear" w:color="auto" w:fill="FFFFFF"/>
            <w:tcMar>
              <w:top w:w="80" w:type="dxa"/>
              <w:left w:w="80" w:type="dxa"/>
              <w:bottom w:w="80" w:type="dxa"/>
              <w:right w:w="80" w:type="dxa"/>
            </w:tcMar>
          </w:tcPr>
          <w:p w14:paraId="0113B288" w14:textId="49AECD8D" w:rsidR="00920340" w:rsidRDefault="00ED3508">
            <w:pPr>
              <w:pStyle w:val="BodyA"/>
              <w:spacing w:line="480" w:lineRule="auto"/>
            </w:pPr>
            <w:r>
              <w:rPr>
                <w:rFonts w:ascii="Arial" w:hAnsi="Arial"/>
              </w:rPr>
              <w:t>(</w:t>
            </w:r>
            <w:del w:id="489" w:author="Clay Cressler" w:date="2021-11-01T11:47:00Z">
              <w:r w:rsidDel="0095332B">
                <w:rPr>
                  <w:rFonts w:ascii="Arial" w:hAnsi="Arial"/>
                </w:rPr>
                <w:delText>0.308, 0.545</w:delText>
              </w:r>
            </w:del>
            <w:ins w:id="490" w:author="Clay Cressler" w:date="2021-11-01T11:47:00Z">
              <w:r w:rsidR="0095332B">
                <w:rPr>
                  <w:rFonts w:ascii="Arial" w:hAnsi="Arial"/>
                </w:rPr>
                <w:t>0.717, 1.08</w:t>
              </w:r>
            </w:ins>
            <w:r>
              <w:rPr>
                <w:rFonts w:ascii="Arial" w:hAnsi="Arial"/>
              </w:rPr>
              <w:t>)</w:t>
            </w:r>
          </w:p>
        </w:tc>
      </w:tr>
      <w:tr w:rsidR="00920340" w14:paraId="0113B28E" w14:textId="77777777">
        <w:trPr>
          <w:trHeight w:val="400"/>
        </w:trPr>
        <w:tc>
          <w:tcPr>
            <w:tcW w:w="3520" w:type="dxa"/>
            <w:tcBorders>
              <w:top w:val="single" w:sz="6" w:space="0" w:color="000000"/>
              <w:left w:val="single" w:sz="8" w:space="0" w:color="000000"/>
              <w:bottom w:val="single" w:sz="6" w:space="0" w:color="000000"/>
              <w:right w:val="single" w:sz="6" w:space="0" w:color="000000"/>
            </w:tcBorders>
            <w:shd w:val="clear" w:color="auto" w:fill="FFFFFF"/>
            <w:tcMar>
              <w:top w:w="80" w:type="dxa"/>
              <w:left w:w="80" w:type="dxa"/>
              <w:bottom w:w="80" w:type="dxa"/>
              <w:right w:w="80" w:type="dxa"/>
            </w:tcMar>
          </w:tcPr>
          <w:p w14:paraId="0113B28A" w14:textId="77777777" w:rsidR="00920340" w:rsidRDefault="00920340"/>
        </w:tc>
        <w:tc>
          <w:tcPr>
            <w:tcW w:w="20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13B28B" w14:textId="7FF43014" w:rsidR="00920340" w:rsidRDefault="00ED3508">
            <w:pPr>
              <w:pStyle w:val="BodyA"/>
              <w:spacing w:line="480" w:lineRule="auto"/>
              <w:jc w:val="center"/>
            </w:pPr>
            <m:oMath>
              <m:r>
                <w:rPr>
                  <w:rFonts w:ascii="Cambria Math" w:hAnsi="Cambria Math"/>
                  <w:sz w:val="28"/>
                  <w:szCs w:val="28"/>
                </w:rPr>
                <m:t>σ</m:t>
              </m:r>
            </m:oMath>
            <w:r>
              <w:rPr>
                <w:rFonts w:ascii="Arial" w:hAnsi="Arial"/>
                <w:i/>
                <w:iCs/>
                <w:vertAlign w:val="subscript"/>
              </w:rPr>
              <w:t>meta_n</w:t>
            </w:r>
            <w:ins w:id="491" w:author="Clay Cressler" w:date="2021-11-01T11:47:00Z">
              <w:r w:rsidR="0095332B">
                <w:rPr>
                  <w:rFonts w:ascii="Arial" w:hAnsi="Arial"/>
                  <w:i/>
                  <w:iCs/>
                  <w:vertAlign w:val="subscript"/>
                </w:rPr>
                <w:t>p</w:t>
              </w:r>
            </w:ins>
            <w:del w:id="492" w:author="Clay Cressler" w:date="2021-11-01T11:47:00Z">
              <w:r w:rsidDel="0095332B">
                <w:rPr>
                  <w:rFonts w:ascii="Arial" w:hAnsi="Arial"/>
                  <w:i/>
                  <w:iCs/>
                  <w:vertAlign w:val="subscript"/>
                </w:rPr>
                <w:delText>f</w:delText>
              </w:r>
            </w:del>
          </w:p>
        </w:tc>
        <w:tc>
          <w:tcPr>
            <w:tcW w:w="169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0113B28C" w14:textId="4DC37E19" w:rsidR="00920340" w:rsidRDefault="00ED3508">
            <w:pPr>
              <w:pStyle w:val="BodyA"/>
              <w:spacing w:line="480" w:lineRule="auto"/>
            </w:pPr>
            <w:del w:id="493" w:author="Clay Cressler" w:date="2021-11-01T11:47:00Z">
              <w:r w:rsidDel="0095332B">
                <w:rPr>
                  <w:rFonts w:ascii="Arial" w:hAnsi="Arial"/>
                </w:rPr>
                <w:delText>0.355</w:delText>
              </w:r>
            </w:del>
            <w:ins w:id="494" w:author="Clay Cressler" w:date="2021-11-01T11:47:00Z">
              <w:r w:rsidR="0095332B">
                <w:rPr>
                  <w:rFonts w:ascii="Arial" w:hAnsi="Arial"/>
                </w:rPr>
                <w:t>0.587</w:t>
              </w:r>
            </w:ins>
          </w:p>
        </w:tc>
        <w:tc>
          <w:tcPr>
            <w:tcW w:w="2080" w:type="dxa"/>
            <w:tcBorders>
              <w:top w:val="single" w:sz="6" w:space="0" w:color="000000"/>
              <w:left w:val="single" w:sz="6" w:space="0" w:color="000000"/>
              <w:bottom w:val="single" w:sz="6" w:space="0" w:color="000000"/>
              <w:right w:val="single" w:sz="8" w:space="0" w:color="000000"/>
            </w:tcBorders>
            <w:shd w:val="clear" w:color="auto" w:fill="auto"/>
            <w:tcMar>
              <w:top w:w="80" w:type="dxa"/>
              <w:left w:w="80" w:type="dxa"/>
              <w:bottom w:w="80" w:type="dxa"/>
              <w:right w:w="80" w:type="dxa"/>
            </w:tcMar>
          </w:tcPr>
          <w:p w14:paraId="0113B28D" w14:textId="40AD287A" w:rsidR="00920340" w:rsidRDefault="00ED3508">
            <w:pPr>
              <w:pStyle w:val="BodyA"/>
              <w:spacing w:line="480" w:lineRule="auto"/>
            </w:pPr>
            <w:r>
              <w:rPr>
                <w:rFonts w:ascii="Arial" w:hAnsi="Arial"/>
              </w:rPr>
              <w:t>(</w:t>
            </w:r>
            <w:del w:id="495" w:author="Clay Cressler" w:date="2021-11-01T11:48:00Z">
              <w:r w:rsidDel="0095332B">
                <w:rPr>
                  <w:rFonts w:ascii="Arial" w:hAnsi="Arial"/>
                </w:rPr>
                <w:delText>0.252, 0.525</w:delText>
              </w:r>
            </w:del>
            <w:ins w:id="496" w:author="Clay Cressler" w:date="2021-11-01T11:48:00Z">
              <w:r w:rsidR="0095332B">
                <w:rPr>
                  <w:rFonts w:ascii="Arial" w:hAnsi="Arial"/>
                </w:rPr>
                <w:t>0.411, 0.882</w:t>
              </w:r>
            </w:ins>
            <w:r>
              <w:rPr>
                <w:rFonts w:ascii="Arial" w:hAnsi="Arial"/>
              </w:rPr>
              <w:t>)</w:t>
            </w:r>
          </w:p>
        </w:tc>
      </w:tr>
      <w:tr w:rsidR="00920340" w14:paraId="0113B293" w14:textId="77777777">
        <w:trPr>
          <w:trHeight w:val="400"/>
        </w:trPr>
        <w:tc>
          <w:tcPr>
            <w:tcW w:w="3520" w:type="dxa"/>
            <w:tcBorders>
              <w:top w:val="single" w:sz="6" w:space="0" w:color="000000"/>
              <w:left w:val="single" w:sz="8" w:space="0" w:color="000000"/>
              <w:bottom w:val="single" w:sz="6" w:space="0" w:color="000000"/>
              <w:right w:val="single" w:sz="6" w:space="0" w:color="000000"/>
            </w:tcBorders>
            <w:shd w:val="clear" w:color="auto" w:fill="auto"/>
            <w:tcMar>
              <w:top w:w="80" w:type="dxa"/>
              <w:left w:w="80" w:type="dxa"/>
              <w:bottom w:w="80" w:type="dxa"/>
              <w:right w:w="80" w:type="dxa"/>
            </w:tcMar>
          </w:tcPr>
          <w:p w14:paraId="0113B28F" w14:textId="77777777" w:rsidR="00920340" w:rsidRDefault="00920340"/>
        </w:tc>
        <w:tc>
          <w:tcPr>
            <w:tcW w:w="20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13B290" w14:textId="633947B7" w:rsidR="00920340" w:rsidRDefault="00ED3508">
            <w:pPr>
              <w:pStyle w:val="BodyA"/>
              <w:spacing w:line="480" w:lineRule="auto"/>
              <w:jc w:val="center"/>
            </w:pPr>
            <m:oMath>
              <m:r>
                <w:rPr>
                  <w:rFonts w:ascii="Cambria Math" w:hAnsi="Cambria Math"/>
                  <w:sz w:val="28"/>
                  <w:szCs w:val="28"/>
                </w:rPr>
                <m:t>σ</m:t>
              </m:r>
            </m:oMath>
            <w:r>
              <w:rPr>
                <w:rFonts w:ascii="Arial" w:hAnsi="Arial"/>
                <w:i/>
                <w:iCs/>
                <w:vertAlign w:val="subscript"/>
              </w:rPr>
              <w:t>meta</w:t>
            </w:r>
            <w:r w:rsidR="00245F3B">
              <w:rPr>
                <w:rFonts w:ascii="Arial" w:hAnsi="Arial"/>
                <w:i/>
                <w:iCs/>
                <w:vertAlign w:val="subscript"/>
              </w:rPr>
              <w:t>_</w:t>
            </w:r>
            <w:ins w:id="497" w:author="Clay Cressler" w:date="2021-11-01T11:47:00Z">
              <w:r w:rsidR="0095332B">
                <w:rPr>
                  <w:rFonts w:ascii="Arial" w:hAnsi="Arial"/>
                  <w:i/>
                  <w:iCs/>
                  <w:vertAlign w:val="subscript"/>
                </w:rPr>
                <w:t>p</w:t>
              </w:r>
            </w:ins>
            <w:del w:id="498" w:author="Clay Cressler" w:date="2021-11-01T11:47:00Z">
              <w:r w:rsidR="00245F3B" w:rsidDel="0095332B">
                <w:rPr>
                  <w:rFonts w:ascii="Arial" w:hAnsi="Arial"/>
                  <w:i/>
                  <w:iCs/>
                  <w:vertAlign w:val="subscript"/>
                </w:rPr>
                <w:delText>f</w:delText>
              </w:r>
            </w:del>
          </w:p>
        </w:tc>
        <w:tc>
          <w:tcPr>
            <w:tcW w:w="1691"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0113B291" w14:textId="3894A557" w:rsidR="00920340" w:rsidRDefault="00ED3508">
            <w:pPr>
              <w:pStyle w:val="BodyA"/>
              <w:spacing w:line="480" w:lineRule="auto"/>
            </w:pPr>
            <w:r>
              <w:rPr>
                <w:rFonts w:ascii="Arial" w:hAnsi="Arial"/>
              </w:rPr>
              <w:t>0.</w:t>
            </w:r>
            <w:del w:id="499" w:author="Clay Cressler" w:date="2021-11-01T11:48:00Z">
              <w:r w:rsidDel="0095332B">
                <w:rPr>
                  <w:rFonts w:ascii="Arial" w:hAnsi="Arial"/>
                </w:rPr>
                <w:delText>187</w:delText>
              </w:r>
            </w:del>
            <w:ins w:id="500" w:author="Clay Cressler" w:date="2021-11-01T11:48:00Z">
              <w:r w:rsidR="0095332B">
                <w:rPr>
                  <w:rFonts w:ascii="Arial" w:hAnsi="Arial"/>
                </w:rPr>
                <w:t>382</w:t>
              </w:r>
            </w:ins>
          </w:p>
        </w:tc>
        <w:tc>
          <w:tcPr>
            <w:tcW w:w="2080" w:type="dxa"/>
            <w:tcBorders>
              <w:top w:val="single" w:sz="6" w:space="0" w:color="000000"/>
              <w:left w:val="single" w:sz="6" w:space="0" w:color="000000"/>
              <w:bottom w:val="single" w:sz="6" w:space="0" w:color="000000"/>
              <w:right w:val="single" w:sz="8" w:space="0" w:color="000000"/>
            </w:tcBorders>
            <w:shd w:val="clear" w:color="auto" w:fill="FFFFFF"/>
            <w:tcMar>
              <w:top w:w="80" w:type="dxa"/>
              <w:left w:w="80" w:type="dxa"/>
              <w:bottom w:w="80" w:type="dxa"/>
              <w:right w:w="80" w:type="dxa"/>
            </w:tcMar>
          </w:tcPr>
          <w:p w14:paraId="0113B292" w14:textId="1DF516F7" w:rsidR="00920340" w:rsidRDefault="00ED3508">
            <w:pPr>
              <w:pStyle w:val="BodyA"/>
              <w:spacing w:line="480" w:lineRule="auto"/>
            </w:pPr>
            <w:r>
              <w:rPr>
                <w:rFonts w:ascii="Arial" w:hAnsi="Arial"/>
              </w:rPr>
              <w:t>(0.</w:t>
            </w:r>
            <w:del w:id="501" w:author="Clay Cressler" w:date="2021-11-01T11:48:00Z">
              <w:r w:rsidDel="0095332B">
                <w:rPr>
                  <w:rFonts w:ascii="Arial" w:hAnsi="Arial"/>
                </w:rPr>
                <w:delText>108, 0.283</w:delText>
              </w:r>
            </w:del>
            <w:ins w:id="502" w:author="Clay Cressler" w:date="2021-11-01T11:48:00Z">
              <w:r w:rsidR="0095332B">
                <w:rPr>
                  <w:rFonts w:ascii="Arial" w:hAnsi="Arial"/>
                </w:rPr>
                <w:t>218, 0.560</w:t>
              </w:r>
            </w:ins>
            <w:r>
              <w:rPr>
                <w:rFonts w:ascii="Arial" w:hAnsi="Arial"/>
              </w:rPr>
              <w:t>)</w:t>
            </w:r>
          </w:p>
        </w:tc>
      </w:tr>
      <w:tr w:rsidR="00920340" w14:paraId="0113B298" w14:textId="77777777">
        <w:trPr>
          <w:trHeight w:val="400"/>
        </w:trPr>
        <w:tc>
          <w:tcPr>
            <w:tcW w:w="3520" w:type="dxa"/>
            <w:tcBorders>
              <w:top w:val="single" w:sz="6" w:space="0" w:color="000000"/>
              <w:left w:val="single" w:sz="8" w:space="0" w:color="000000"/>
              <w:bottom w:val="single" w:sz="6" w:space="0" w:color="000000"/>
              <w:right w:val="single" w:sz="6" w:space="0" w:color="000000"/>
            </w:tcBorders>
            <w:shd w:val="clear" w:color="auto" w:fill="FFFFFF"/>
            <w:tcMar>
              <w:top w:w="80" w:type="dxa"/>
              <w:left w:w="80" w:type="dxa"/>
              <w:bottom w:w="80" w:type="dxa"/>
              <w:right w:w="80" w:type="dxa"/>
            </w:tcMar>
          </w:tcPr>
          <w:p w14:paraId="0113B294" w14:textId="77777777" w:rsidR="00920340" w:rsidRDefault="00920340"/>
        </w:tc>
        <w:tc>
          <w:tcPr>
            <w:tcW w:w="204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0113B295" w14:textId="77777777" w:rsidR="00920340" w:rsidRDefault="00ED3508">
            <w:pPr>
              <w:pStyle w:val="BodyA"/>
              <w:spacing w:line="480" w:lineRule="auto"/>
              <w:jc w:val="center"/>
            </w:pPr>
            <m:oMath>
              <m:r>
                <w:rPr>
                  <w:rFonts w:ascii="Cambria Math" w:hAnsi="Cambria Math"/>
                  <w:sz w:val="28"/>
                  <w:szCs w:val="28"/>
                </w:rPr>
                <m:t>σ</m:t>
              </m:r>
            </m:oMath>
            <w:r>
              <w:rPr>
                <w:rFonts w:ascii="Arial" w:hAnsi="Arial"/>
                <w:i/>
                <w:iCs/>
                <w:vertAlign w:val="subscript"/>
              </w:rPr>
              <w:t>paed</w:t>
            </w:r>
          </w:p>
        </w:tc>
        <w:tc>
          <w:tcPr>
            <w:tcW w:w="1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13B296" w14:textId="79199969" w:rsidR="00920340" w:rsidRDefault="00ED3508">
            <w:pPr>
              <w:pStyle w:val="BodyA"/>
              <w:spacing w:line="480" w:lineRule="auto"/>
            </w:pPr>
            <w:r>
              <w:rPr>
                <w:rFonts w:ascii="Arial" w:hAnsi="Arial"/>
              </w:rPr>
              <w:t>0.</w:t>
            </w:r>
            <w:del w:id="503" w:author="Clay Cressler" w:date="2021-11-01T11:48:00Z">
              <w:r w:rsidDel="0095332B">
                <w:rPr>
                  <w:rFonts w:ascii="Arial" w:hAnsi="Arial"/>
                </w:rPr>
                <w:delText>249</w:delText>
              </w:r>
            </w:del>
            <w:ins w:id="504" w:author="Clay Cressler" w:date="2021-11-01T11:48:00Z">
              <w:r w:rsidR="0095332B">
                <w:rPr>
                  <w:rFonts w:ascii="Arial" w:hAnsi="Arial"/>
                </w:rPr>
                <w:t>359</w:t>
              </w:r>
            </w:ins>
          </w:p>
        </w:tc>
        <w:tc>
          <w:tcPr>
            <w:tcW w:w="2080" w:type="dxa"/>
            <w:tcBorders>
              <w:top w:val="single" w:sz="6" w:space="0" w:color="000000"/>
              <w:left w:val="single" w:sz="6" w:space="0" w:color="000000"/>
              <w:bottom w:val="single" w:sz="6" w:space="0" w:color="000000"/>
              <w:right w:val="single" w:sz="8" w:space="0" w:color="000000"/>
            </w:tcBorders>
            <w:shd w:val="clear" w:color="auto" w:fill="FFFFFF"/>
            <w:tcMar>
              <w:top w:w="80" w:type="dxa"/>
              <w:left w:w="80" w:type="dxa"/>
              <w:bottom w:w="80" w:type="dxa"/>
              <w:right w:w="80" w:type="dxa"/>
            </w:tcMar>
          </w:tcPr>
          <w:p w14:paraId="0113B297" w14:textId="37632065" w:rsidR="00920340" w:rsidRDefault="00ED3508">
            <w:pPr>
              <w:pStyle w:val="BodyA"/>
              <w:spacing w:line="480" w:lineRule="auto"/>
            </w:pPr>
            <w:r>
              <w:rPr>
                <w:rFonts w:ascii="Arial" w:hAnsi="Arial"/>
              </w:rPr>
              <w:t>(0.</w:t>
            </w:r>
            <w:del w:id="505" w:author="Clay Cressler" w:date="2021-11-01T11:48:00Z">
              <w:r w:rsidDel="0095332B">
                <w:rPr>
                  <w:rFonts w:ascii="Arial" w:hAnsi="Arial"/>
                </w:rPr>
                <w:delText>112, 0.464</w:delText>
              </w:r>
            </w:del>
            <w:ins w:id="506" w:author="Clay Cressler" w:date="2021-11-01T11:48:00Z">
              <w:r w:rsidR="0095332B">
                <w:rPr>
                  <w:rFonts w:ascii="Arial" w:hAnsi="Arial"/>
                </w:rPr>
                <w:t>139, 0.675</w:t>
              </w:r>
            </w:ins>
            <w:r>
              <w:rPr>
                <w:rFonts w:ascii="Arial" w:hAnsi="Arial"/>
              </w:rPr>
              <w:t>)</w:t>
            </w:r>
          </w:p>
        </w:tc>
      </w:tr>
      <w:tr w:rsidR="00920340" w14:paraId="0113B29D" w14:textId="77777777">
        <w:trPr>
          <w:trHeight w:val="854"/>
        </w:trPr>
        <w:tc>
          <w:tcPr>
            <w:tcW w:w="3520" w:type="dxa"/>
            <w:tcBorders>
              <w:top w:val="single" w:sz="6" w:space="0" w:color="000000"/>
              <w:left w:val="single" w:sz="8" w:space="0" w:color="000000"/>
              <w:bottom w:val="single" w:sz="6" w:space="0" w:color="000000"/>
              <w:right w:val="single" w:sz="6" w:space="0" w:color="000000"/>
            </w:tcBorders>
            <w:shd w:val="clear" w:color="auto" w:fill="FFFFFF"/>
            <w:tcMar>
              <w:top w:w="80" w:type="dxa"/>
              <w:left w:w="80" w:type="dxa"/>
              <w:bottom w:w="80" w:type="dxa"/>
              <w:right w:w="80" w:type="dxa"/>
            </w:tcMar>
          </w:tcPr>
          <w:p w14:paraId="0113B299" w14:textId="77777777" w:rsidR="00920340" w:rsidRDefault="00ED3508">
            <w:pPr>
              <w:pStyle w:val="BodyA"/>
              <w:spacing w:line="480" w:lineRule="auto"/>
            </w:pPr>
            <w:r>
              <w:rPr>
                <w:rFonts w:ascii="Arial" w:hAnsi="Arial"/>
              </w:rPr>
              <w:t xml:space="preserve">Equilibrium value </w:t>
            </w:r>
          </w:p>
        </w:tc>
        <w:tc>
          <w:tcPr>
            <w:tcW w:w="20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13B29A" w14:textId="77777777" w:rsidR="00920340" w:rsidRDefault="00ED3508">
            <w:pPr>
              <w:pStyle w:val="BodyA"/>
              <w:spacing w:line="480" w:lineRule="auto"/>
              <w:jc w:val="center"/>
            </w:pPr>
            <m:oMath>
              <m:r>
                <w:rPr>
                  <w:rFonts w:ascii="Cambria Math" w:hAnsi="Cambria Math"/>
                  <w:sz w:val="30"/>
                  <w:szCs w:val="30"/>
                </w:rPr>
                <m:t>θ</m:t>
              </m:r>
            </m:oMath>
            <w:r>
              <w:rPr>
                <w:rFonts w:ascii="Arial" w:hAnsi="Arial"/>
                <w:i/>
                <w:iCs/>
                <w:vertAlign w:val="subscript"/>
              </w:rPr>
              <w:t>dd</w:t>
            </w:r>
          </w:p>
        </w:tc>
        <w:tc>
          <w:tcPr>
            <w:tcW w:w="1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13B29B" w14:textId="1D228BF9" w:rsidR="00920340" w:rsidRDefault="00ED3508">
            <w:pPr>
              <w:pStyle w:val="BodyA"/>
              <w:spacing w:line="480" w:lineRule="auto"/>
            </w:pPr>
            <w:del w:id="507" w:author="Clay Cressler" w:date="2021-11-01T11:48:00Z">
              <w:r w:rsidDel="0095332B">
                <w:rPr>
                  <w:rFonts w:ascii="Arial" w:hAnsi="Arial"/>
                </w:rPr>
                <w:delText>-3.77e5</w:delText>
              </w:r>
            </w:del>
            <w:ins w:id="508" w:author="Clay Cressler" w:date="2021-11-01T11:48:00Z">
              <w:r w:rsidR="0095332B">
                <w:rPr>
                  <w:rFonts w:ascii="Arial" w:hAnsi="Arial"/>
                </w:rPr>
                <w:t>3.72</w:t>
              </w:r>
            </w:ins>
          </w:p>
        </w:tc>
        <w:tc>
          <w:tcPr>
            <w:tcW w:w="2080" w:type="dxa"/>
            <w:tcBorders>
              <w:top w:val="single" w:sz="6" w:space="0" w:color="000000"/>
              <w:left w:val="single" w:sz="6" w:space="0" w:color="000000"/>
              <w:bottom w:val="single" w:sz="6" w:space="0" w:color="000000"/>
              <w:right w:val="single" w:sz="8" w:space="0" w:color="000000"/>
            </w:tcBorders>
            <w:shd w:val="clear" w:color="auto" w:fill="FFFFFF"/>
            <w:tcMar>
              <w:top w:w="80" w:type="dxa"/>
              <w:left w:w="80" w:type="dxa"/>
              <w:bottom w:w="80" w:type="dxa"/>
              <w:right w:w="80" w:type="dxa"/>
            </w:tcMar>
          </w:tcPr>
          <w:p w14:paraId="0113B29C" w14:textId="52B4E445" w:rsidR="00920340" w:rsidRDefault="00ED3508">
            <w:pPr>
              <w:pStyle w:val="BodyA"/>
              <w:spacing w:line="480" w:lineRule="auto"/>
            </w:pPr>
            <w:del w:id="509" w:author="Clay Cressler" w:date="2021-11-01T11:49:00Z">
              <w:r w:rsidDel="0095332B">
                <w:rPr>
                  <w:rFonts w:ascii="Arial" w:hAnsi="Arial"/>
                </w:rPr>
                <w:delText>(-2.67e6, 1.99e6)</w:delText>
              </w:r>
            </w:del>
            <w:ins w:id="510" w:author="Clay Cressler" w:date="2021-11-01T11:49:00Z">
              <w:r w:rsidR="0095332B">
                <w:rPr>
                  <w:rFonts w:ascii="Arial" w:hAnsi="Arial"/>
                </w:rPr>
                <w:t>(2.87, 4.58)</w:t>
              </w:r>
            </w:ins>
          </w:p>
        </w:tc>
      </w:tr>
      <w:tr w:rsidR="00920340" w14:paraId="0113B2A2" w14:textId="77777777">
        <w:trPr>
          <w:trHeight w:val="400"/>
        </w:trPr>
        <w:tc>
          <w:tcPr>
            <w:tcW w:w="3520" w:type="dxa"/>
            <w:tcBorders>
              <w:top w:val="single" w:sz="6" w:space="0" w:color="000000"/>
              <w:left w:val="single" w:sz="8" w:space="0" w:color="000000"/>
              <w:bottom w:val="single" w:sz="6" w:space="0" w:color="000000"/>
              <w:right w:val="single" w:sz="6" w:space="0" w:color="000000"/>
            </w:tcBorders>
            <w:shd w:val="clear" w:color="auto" w:fill="FFFFFF"/>
            <w:tcMar>
              <w:top w:w="80" w:type="dxa"/>
              <w:left w:w="80" w:type="dxa"/>
              <w:bottom w:w="80" w:type="dxa"/>
              <w:right w:w="80" w:type="dxa"/>
            </w:tcMar>
          </w:tcPr>
          <w:p w14:paraId="0113B29E" w14:textId="77777777" w:rsidR="00920340" w:rsidRDefault="00920340"/>
        </w:tc>
        <w:tc>
          <w:tcPr>
            <w:tcW w:w="20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13B29F" w14:textId="60AC4C45" w:rsidR="00920340" w:rsidRDefault="00ED3508">
            <w:pPr>
              <w:pStyle w:val="BodyA"/>
              <w:spacing w:line="480" w:lineRule="auto"/>
              <w:jc w:val="center"/>
            </w:pPr>
            <m:oMath>
              <m:r>
                <w:rPr>
                  <w:rFonts w:ascii="Cambria Math" w:hAnsi="Cambria Math"/>
                  <w:sz w:val="30"/>
                  <w:szCs w:val="30"/>
                </w:rPr>
                <m:t>θ</m:t>
              </m:r>
            </m:oMath>
            <w:r>
              <w:rPr>
                <w:rFonts w:ascii="Arial" w:hAnsi="Arial"/>
                <w:i/>
                <w:iCs/>
                <w:vertAlign w:val="subscript"/>
              </w:rPr>
              <w:t>meta_n</w:t>
            </w:r>
            <w:del w:id="511" w:author="Clay Cressler" w:date="2021-11-01T11:49:00Z">
              <w:r w:rsidDel="0095332B">
                <w:rPr>
                  <w:rFonts w:ascii="Arial" w:hAnsi="Arial"/>
                  <w:i/>
                  <w:iCs/>
                  <w:vertAlign w:val="subscript"/>
                </w:rPr>
                <w:delText>f</w:delText>
              </w:r>
            </w:del>
            <w:ins w:id="512" w:author="Clay Cressler" w:date="2021-11-01T11:49:00Z">
              <w:r w:rsidR="0095332B">
                <w:rPr>
                  <w:rFonts w:ascii="Arial" w:hAnsi="Arial"/>
                  <w:i/>
                  <w:iCs/>
                  <w:vertAlign w:val="subscript"/>
                </w:rPr>
                <w:t>p</w:t>
              </w:r>
            </w:ins>
          </w:p>
        </w:tc>
        <w:tc>
          <w:tcPr>
            <w:tcW w:w="1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13B2A0" w14:textId="2D84952D" w:rsidR="00920340" w:rsidRDefault="00ED3508">
            <w:pPr>
              <w:pStyle w:val="BodyA"/>
              <w:spacing w:line="480" w:lineRule="auto"/>
            </w:pPr>
            <w:r>
              <w:rPr>
                <w:rFonts w:ascii="Arial" w:hAnsi="Arial"/>
              </w:rPr>
              <w:t>3.</w:t>
            </w:r>
            <w:del w:id="513" w:author="Clay Cressler" w:date="2021-11-01T11:49:00Z">
              <w:r w:rsidDel="0095332B">
                <w:rPr>
                  <w:rFonts w:ascii="Arial" w:hAnsi="Arial"/>
                </w:rPr>
                <w:delText>62</w:delText>
              </w:r>
            </w:del>
            <w:ins w:id="514" w:author="Clay Cressler" w:date="2021-11-01T11:49:00Z">
              <w:r w:rsidR="0095332B">
                <w:rPr>
                  <w:rFonts w:ascii="Arial" w:hAnsi="Arial"/>
                </w:rPr>
                <w:t>6</w:t>
              </w:r>
              <w:r w:rsidR="0095332B">
                <w:rPr>
                  <w:rFonts w:ascii="Arial" w:hAnsi="Arial"/>
                </w:rPr>
                <w:t>6</w:t>
              </w:r>
            </w:ins>
          </w:p>
        </w:tc>
        <w:tc>
          <w:tcPr>
            <w:tcW w:w="2080" w:type="dxa"/>
            <w:tcBorders>
              <w:top w:val="single" w:sz="6" w:space="0" w:color="000000"/>
              <w:left w:val="single" w:sz="6" w:space="0" w:color="000000"/>
              <w:bottom w:val="single" w:sz="6" w:space="0" w:color="000000"/>
              <w:right w:val="single" w:sz="8" w:space="0" w:color="000000"/>
            </w:tcBorders>
            <w:shd w:val="clear" w:color="auto" w:fill="FFFFFF"/>
            <w:tcMar>
              <w:top w:w="80" w:type="dxa"/>
              <w:left w:w="80" w:type="dxa"/>
              <w:bottom w:w="80" w:type="dxa"/>
              <w:right w:w="80" w:type="dxa"/>
            </w:tcMar>
          </w:tcPr>
          <w:p w14:paraId="0113B2A1" w14:textId="3E7B1904" w:rsidR="00920340" w:rsidRDefault="00ED3508">
            <w:pPr>
              <w:pStyle w:val="BodyA"/>
              <w:spacing w:line="480" w:lineRule="auto"/>
            </w:pPr>
            <w:r>
              <w:rPr>
                <w:rFonts w:ascii="Arial" w:hAnsi="Arial"/>
              </w:rPr>
              <w:t>(3.3</w:t>
            </w:r>
            <w:del w:id="515" w:author="Clay Cressler" w:date="2021-11-01T11:49:00Z">
              <w:r w:rsidDel="0095332B">
                <w:rPr>
                  <w:rFonts w:ascii="Arial" w:hAnsi="Arial"/>
                </w:rPr>
                <w:delText>2</w:delText>
              </w:r>
            </w:del>
            <w:ins w:id="516" w:author="Clay Cressler" w:date="2021-11-01T11:49:00Z">
              <w:r w:rsidR="0095332B">
                <w:rPr>
                  <w:rFonts w:ascii="Arial" w:hAnsi="Arial"/>
                </w:rPr>
                <w:t>9</w:t>
              </w:r>
            </w:ins>
            <w:r>
              <w:rPr>
                <w:rFonts w:ascii="Arial" w:hAnsi="Arial"/>
              </w:rPr>
              <w:t>, 3.9</w:t>
            </w:r>
            <w:del w:id="517" w:author="Clay Cressler" w:date="2021-11-01T11:49:00Z">
              <w:r w:rsidDel="0095332B">
                <w:rPr>
                  <w:rFonts w:ascii="Arial" w:hAnsi="Arial"/>
                </w:rPr>
                <w:delText>0</w:delText>
              </w:r>
            </w:del>
            <w:ins w:id="518" w:author="Clay Cressler" w:date="2021-11-01T11:49:00Z">
              <w:r w:rsidR="0095332B">
                <w:rPr>
                  <w:rFonts w:ascii="Arial" w:hAnsi="Arial"/>
                </w:rPr>
                <w:t>3</w:t>
              </w:r>
            </w:ins>
            <w:r>
              <w:rPr>
                <w:rFonts w:ascii="Arial" w:hAnsi="Arial"/>
              </w:rPr>
              <w:t>)</w:t>
            </w:r>
          </w:p>
        </w:tc>
      </w:tr>
      <w:tr w:rsidR="00920340" w14:paraId="0113B2A7" w14:textId="77777777">
        <w:trPr>
          <w:trHeight w:val="400"/>
        </w:trPr>
        <w:tc>
          <w:tcPr>
            <w:tcW w:w="3520" w:type="dxa"/>
            <w:tcBorders>
              <w:top w:val="single" w:sz="6" w:space="0" w:color="000000"/>
              <w:left w:val="single" w:sz="8" w:space="0" w:color="000000"/>
              <w:bottom w:val="single" w:sz="6" w:space="0" w:color="000000"/>
              <w:right w:val="single" w:sz="6" w:space="0" w:color="000000"/>
            </w:tcBorders>
            <w:shd w:val="clear" w:color="auto" w:fill="FFFFFF"/>
            <w:tcMar>
              <w:top w:w="80" w:type="dxa"/>
              <w:left w:w="80" w:type="dxa"/>
              <w:bottom w:w="80" w:type="dxa"/>
              <w:right w:w="80" w:type="dxa"/>
            </w:tcMar>
          </w:tcPr>
          <w:p w14:paraId="0113B2A3" w14:textId="77777777" w:rsidR="00920340" w:rsidRDefault="00920340"/>
        </w:tc>
        <w:tc>
          <w:tcPr>
            <w:tcW w:w="204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13B2A4" w14:textId="725E2ED0" w:rsidR="00920340" w:rsidRDefault="00ED3508">
            <w:pPr>
              <w:pStyle w:val="BodyA"/>
              <w:spacing w:line="480" w:lineRule="auto"/>
              <w:jc w:val="center"/>
            </w:pPr>
            <m:oMath>
              <m:r>
                <w:rPr>
                  <w:rFonts w:ascii="Cambria Math" w:hAnsi="Cambria Math"/>
                  <w:sz w:val="30"/>
                  <w:szCs w:val="30"/>
                </w:rPr>
                <m:t>θ</m:t>
              </m:r>
            </m:oMath>
            <w:r>
              <w:rPr>
                <w:rFonts w:ascii="Arial" w:hAnsi="Arial"/>
                <w:i/>
                <w:iCs/>
                <w:vertAlign w:val="subscript"/>
              </w:rPr>
              <w:t>meta</w:t>
            </w:r>
            <w:r w:rsidR="00245F3B">
              <w:rPr>
                <w:rFonts w:ascii="Arial" w:hAnsi="Arial"/>
                <w:i/>
                <w:iCs/>
                <w:vertAlign w:val="subscript"/>
              </w:rPr>
              <w:t>_f</w:t>
            </w:r>
          </w:p>
        </w:tc>
        <w:tc>
          <w:tcPr>
            <w:tcW w:w="1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13B2A5" w14:textId="0BC1A454" w:rsidR="00920340" w:rsidRDefault="00ED3508">
            <w:pPr>
              <w:pStyle w:val="BodyA"/>
              <w:spacing w:line="480" w:lineRule="auto"/>
            </w:pPr>
            <w:del w:id="519" w:author="Clay Cressler" w:date="2021-11-01T11:50:00Z">
              <w:r w:rsidDel="0095332B">
                <w:rPr>
                  <w:rFonts w:ascii="Arial" w:hAnsi="Arial"/>
                </w:rPr>
                <w:delText>-5.55e6</w:delText>
              </w:r>
            </w:del>
            <w:ins w:id="520" w:author="Clay Cressler" w:date="2021-11-01T11:50:00Z">
              <w:r w:rsidR="0095332B">
                <w:rPr>
                  <w:rFonts w:ascii="Arial" w:hAnsi="Arial"/>
                </w:rPr>
                <w:t>2.65</w:t>
              </w:r>
            </w:ins>
          </w:p>
        </w:tc>
        <w:tc>
          <w:tcPr>
            <w:tcW w:w="2080" w:type="dxa"/>
            <w:tcBorders>
              <w:top w:val="single" w:sz="6" w:space="0" w:color="000000"/>
              <w:left w:val="single" w:sz="6" w:space="0" w:color="000000"/>
              <w:bottom w:val="single" w:sz="6" w:space="0" w:color="000000"/>
              <w:right w:val="single" w:sz="8" w:space="0" w:color="000000"/>
            </w:tcBorders>
            <w:shd w:val="clear" w:color="auto" w:fill="FFFFFF"/>
            <w:tcMar>
              <w:top w:w="80" w:type="dxa"/>
              <w:left w:w="80" w:type="dxa"/>
              <w:bottom w:w="80" w:type="dxa"/>
              <w:right w:w="80" w:type="dxa"/>
            </w:tcMar>
          </w:tcPr>
          <w:p w14:paraId="0113B2A6" w14:textId="1D66C873" w:rsidR="00920340" w:rsidRDefault="00ED3508">
            <w:pPr>
              <w:pStyle w:val="BodyA"/>
              <w:spacing w:line="480" w:lineRule="auto"/>
            </w:pPr>
            <w:del w:id="521" w:author="Clay Cressler" w:date="2021-11-01T11:50:00Z">
              <w:r w:rsidDel="0095332B">
                <w:rPr>
                  <w:rFonts w:ascii="Arial" w:hAnsi="Arial"/>
                </w:rPr>
                <w:delText>(-7.62e6, 3.28)</w:delText>
              </w:r>
            </w:del>
            <w:ins w:id="522" w:author="Clay Cressler" w:date="2021-11-01T11:50:00Z">
              <w:r w:rsidR="0095332B">
                <w:rPr>
                  <w:rFonts w:ascii="Arial" w:hAnsi="Arial"/>
                </w:rPr>
                <w:t>(0.709, 3.39)</w:t>
              </w:r>
            </w:ins>
          </w:p>
        </w:tc>
      </w:tr>
      <w:tr w:rsidR="00920340" w14:paraId="0113B2AC" w14:textId="77777777">
        <w:trPr>
          <w:trHeight w:val="402"/>
        </w:trPr>
        <w:tc>
          <w:tcPr>
            <w:tcW w:w="3520" w:type="dxa"/>
            <w:tcBorders>
              <w:top w:val="single" w:sz="6" w:space="0" w:color="000000"/>
              <w:left w:val="single" w:sz="8" w:space="0" w:color="000000"/>
              <w:bottom w:val="single" w:sz="8" w:space="0" w:color="000000"/>
              <w:right w:val="single" w:sz="6" w:space="0" w:color="000000"/>
            </w:tcBorders>
            <w:shd w:val="clear" w:color="auto" w:fill="FFFFFF"/>
            <w:tcMar>
              <w:top w:w="80" w:type="dxa"/>
              <w:left w:w="80" w:type="dxa"/>
              <w:bottom w:w="80" w:type="dxa"/>
              <w:right w:w="80" w:type="dxa"/>
            </w:tcMar>
          </w:tcPr>
          <w:p w14:paraId="0113B2A8" w14:textId="77777777" w:rsidR="00920340" w:rsidRDefault="00920340"/>
        </w:tc>
        <w:tc>
          <w:tcPr>
            <w:tcW w:w="2049" w:type="dxa"/>
            <w:tcBorders>
              <w:top w:val="single" w:sz="6" w:space="0" w:color="000000"/>
              <w:left w:val="single" w:sz="6" w:space="0" w:color="000000"/>
              <w:bottom w:val="single" w:sz="8" w:space="0" w:color="000000"/>
              <w:right w:val="single" w:sz="6" w:space="0" w:color="000000"/>
            </w:tcBorders>
            <w:shd w:val="clear" w:color="auto" w:fill="FFFFFF"/>
            <w:tcMar>
              <w:top w:w="80" w:type="dxa"/>
              <w:left w:w="80" w:type="dxa"/>
              <w:bottom w:w="80" w:type="dxa"/>
              <w:right w:w="80" w:type="dxa"/>
            </w:tcMar>
          </w:tcPr>
          <w:p w14:paraId="0113B2A9" w14:textId="77777777" w:rsidR="00920340" w:rsidRDefault="00ED3508">
            <w:pPr>
              <w:pStyle w:val="BodyA"/>
              <w:spacing w:line="480" w:lineRule="auto"/>
              <w:jc w:val="center"/>
            </w:pPr>
            <m:oMath>
              <m:r>
                <w:rPr>
                  <w:rFonts w:ascii="Cambria Math" w:hAnsi="Cambria Math"/>
                  <w:sz w:val="30"/>
                  <w:szCs w:val="30"/>
                </w:rPr>
                <m:t>θ</m:t>
              </m:r>
            </m:oMath>
            <w:r>
              <w:rPr>
                <w:rFonts w:ascii="Arial" w:hAnsi="Arial"/>
                <w:i/>
                <w:iCs/>
                <w:vertAlign w:val="subscript"/>
              </w:rPr>
              <w:t>paed</w:t>
            </w:r>
          </w:p>
        </w:tc>
        <w:tc>
          <w:tcPr>
            <w:tcW w:w="1691" w:type="dxa"/>
            <w:tcBorders>
              <w:top w:val="single" w:sz="6" w:space="0" w:color="000000"/>
              <w:left w:val="single" w:sz="6" w:space="0" w:color="000000"/>
              <w:bottom w:val="single" w:sz="8" w:space="0" w:color="000000"/>
              <w:right w:val="single" w:sz="6" w:space="0" w:color="000000"/>
            </w:tcBorders>
            <w:shd w:val="clear" w:color="auto" w:fill="FFFFFF"/>
            <w:tcMar>
              <w:top w:w="80" w:type="dxa"/>
              <w:left w:w="80" w:type="dxa"/>
              <w:bottom w:w="80" w:type="dxa"/>
              <w:right w:w="80" w:type="dxa"/>
            </w:tcMar>
          </w:tcPr>
          <w:p w14:paraId="0113B2AA" w14:textId="150BE760" w:rsidR="00920340" w:rsidRDefault="00ED3508">
            <w:pPr>
              <w:pStyle w:val="BodyA"/>
              <w:spacing w:line="480" w:lineRule="auto"/>
            </w:pPr>
            <w:del w:id="523" w:author="Clay Cressler" w:date="2021-11-01T11:50:00Z">
              <w:r w:rsidDel="0095332B">
                <w:rPr>
                  <w:rFonts w:ascii="Arial" w:hAnsi="Arial"/>
                </w:rPr>
                <w:delText>4.41e6</w:delText>
              </w:r>
            </w:del>
            <w:ins w:id="524" w:author="Clay Cressler" w:date="2021-11-01T11:50:00Z">
              <w:r w:rsidR="0095332B">
                <w:rPr>
                  <w:rFonts w:ascii="Arial" w:hAnsi="Arial"/>
                </w:rPr>
                <w:t>4.31</w:t>
              </w:r>
            </w:ins>
          </w:p>
        </w:tc>
        <w:tc>
          <w:tcPr>
            <w:tcW w:w="2080" w:type="dxa"/>
            <w:tcBorders>
              <w:top w:val="single" w:sz="6" w:space="0" w:color="000000"/>
              <w:left w:val="single" w:sz="6" w:space="0" w:color="000000"/>
              <w:bottom w:val="single" w:sz="8" w:space="0" w:color="000000"/>
              <w:right w:val="single" w:sz="8" w:space="0" w:color="000000"/>
            </w:tcBorders>
            <w:shd w:val="clear" w:color="auto" w:fill="FFFFFF"/>
            <w:tcMar>
              <w:top w:w="80" w:type="dxa"/>
              <w:left w:w="80" w:type="dxa"/>
              <w:bottom w:w="80" w:type="dxa"/>
              <w:right w:w="80" w:type="dxa"/>
            </w:tcMar>
          </w:tcPr>
          <w:p w14:paraId="0113B2AB" w14:textId="47510713" w:rsidR="00920340" w:rsidRDefault="00ED3508">
            <w:pPr>
              <w:pStyle w:val="BodyA"/>
              <w:spacing w:line="480" w:lineRule="auto"/>
            </w:pPr>
            <w:r>
              <w:rPr>
                <w:rFonts w:ascii="Arial" w:hAnsi="Arial"/>
              </w:rPr>
              <w:t>(</w:t>
            </w:r>
            <w:del w:id="525" w:author="Clay Cressler" w:date="2021-11-01T11:50:00Z">
              <w:r w:rsidDel="0095332B">
                <w:rPr>
                  <w:rFonts w:ascii="Arial" w:hAnsi="Arial"/>
                </w:rPr>
                <w:delText>3.96</w:delText>
              </w:r>
            </w:del>
            <w:ins w:id="526" w:author="Clay Cressler" w:date="2021-11-01T11:50:00Z">
              <w:r w:rsidR="0095332B">
                <w:rPr>
                  <w:rFonts w:ascii="Arial" w:hAnsi="Arial"/>
                </w:rPr>
                <w:t>3.87</w:t>
              </w:r>
            </w:ins>
            <w:r>
              <w:rPr>
                <w:rFonts w:ascii="Arial" w:hAnsi="Arial"/>
              </w:rPr>
              <w:t xml:space="preserve">, </w:t>
            </w:r>
            <w:del w:id="527" w:author="Clay Cressler" w:date="2021-11-01T11:50:00Z">
              <w:r w:rsidDel="0095332B">
                <w:rPr>
                  <w:rFonts w:ascii="Arial" w:hAnsi="Arial"/>
                </w:rPr>
                <w:delText>6.29e6)</w:delText>
              </w:r>
            </w:del>
            <w:ins w:id="528" w:author="Clay Cressler" w:date="2021-11-01T11:50:00Z">
              <w:r w:rsidR="0095332B">
                <w:rPr>
                  <w:rFonts w:ascii="Arial" w:hAnsi="Arial"/>
                </w:rPr>
                <w:t>5.03)</w:t>
              </w:r>
            </w:ins>
          </w:p>
        </w:tc>
      </w:tr>
    </w:tbl>
    <w:p w14:paraId="0113B2AD" w14:textId="77777777" w:rsidR="00920340" w:rsidRDefault="00920340">
      <w:pPr>
        <w:pStyle w:val="BodyA"/>
        <w:widowControl w:val="0"/>
        <w:ind w:left="432" w:hanging="432"/>
        <w:rPr>
          <w:rFonts w:ascii="Arial" w:eastAsia="Arial" w:hAnsi="Arial" w:cs="Arial"/>
        </w:rPr>
      </w:pPr>
    </w:p>
    <w:p w14:paraId="0113B2AE" w14:textId="11E29E5C" w:rsidR="00EA3BCD" w:rsidRDefault="00EA3BCD">
      <w:pPr>
        <w:rPr>
          <w:rFonts w:ascii="Arial" w:eastAsia="Arial" w:hAnsi="Arial" w:cs="Arial"/>
          <w:color w:val="000000"/>
          <w:u w:color="000000"/>
          <w14:textOutline w14:w="12700" w14:cap="flat" w14:cmpd="sng" w14:algn="ctr">
            <w14:noFill/>
            <w14:prstDash w14:val="solid"/>
            <w14:miter w14:lim="400000"/>
          </w14:textOutline>
        </w:rPr>
      </w:pPr>
      <w:r>
        <w:rPr>
          <w:rFonts w:ascii="Arial" w:eastAsia="Arial" w:hAnsi="Arial" w:cs="Arial"/>
        </w:rPr>
        <w:br w:type="page"/>
      </w:r>
    </w:p>
    <w:p w14:paraId="0113B2B4" w14:textId="2344BC7B" w:rsidR="00920340" w:rsidDel="0095332B" w:rsidRDefault="00ED3508">
      <w:pPr>
        <w:pStyle w:val="BodyB"/>
        <w:spacing w:line="480" w:lineRule="auto"/>
        <w:rPr>
          <w:del w:id="529" w:author="Clay Cressler" w:date="2021-11-01T11:57:00Z"/>
          <w:rFonts w:ascii="Arial" w:eastAsia="Arial" w:hAnsi="Arial" w:cs="Arial"/>
        </w:rPr>
      </w:pPr>
      <w:del w:id="530" w:author="Clay Cressler" w:date="2021-11-01T11:57:00Z">
        <w:r w:rsidDel="0095332B">
          <w:rPr>
            <w:rFonts w:ascii="Arial" w:hAnsi="Arial"/>
          </w:rPr>
          <w:lastRenderedPageBreak/>
          <w:delText xml:space="preserve">There is evidence of a deterministic trend </w:delText>
        </w:r>
      </w:del>
      <m:oMath>
        <m:r>
          <w:del w:id="531" w:author="Clay Cressler" w:date="2021-11-01T11:57:00Z">
            <w:rPr>
              <w:rFonts w:ascii="Cambria Math" w:hAnsi="Cambria Math"/>
              <w:sz w:val="29"/>
              <w:szCs w:val="29"/>
            </w:rPr>
            <m:t>α(</m:t>
          </w:del>
        </m:r>
        <m:limUpp>
          <m:limUppPr>
            <m:ctrlPr>
              <w:del w:id="532" w:author="Clay Cressler" w:date="2021-11-01T11:57:00Z">
                <w:rPr>
                  <w:rFonts w:ascii="Cambria Math" w:hAnsi="Cambria Math"/>
                </w:rPr>
              </w:del>
            </m:ctrlPr>
          </m:limUppPr>
          <m:e>
            <m:r>
              <w:del w:id="533" w:author="Clay Cressler" w:date="2021-11-01T11:57:00Z">
                <w:rPr>
                  <w:rFonts w:ascii="Cambria Math" w:hAnsi="Cambria Math"/>
                  <w:sz w:val="29"/>
                  <w:szCs w:val="29"/>
                </w:rPr>
                <m:t>X</m:t>
              </w:del>
            </m:r>
          </m:e>
          <m:lim>
            <m:r>
              <w:del w:id="534" w:author="Clay Cressler" w:date="2021-11-01T11:57:00Z">
                <w:rPr>
                  <w:rFonts w:ascii="Cambria Math" w:hAnsi="Cambria Math"/>
                  <w:sz w:val="29"/>
                  <w:szCs w:val="29"/>
                </w:rPr>
                <m:t>̄</m:t>
              </w:del>
            </m:r>
          </m:lim>
        </m:limUpp>
        <m:r>
          <w:del w:id="535" w:author="Clay Cressler" w:date="2021-11-01T11:57:00Z">
            <w:rPr>
              <w:rFonts w:ascii="Cambria Math" w:hAnsi="Cambria Math"/>
              <w:sz w:val="29"/>
              <w:szCs w:val="29"/>
            </w:rPr>
            <m:t>-θ)</m:t>
          </w:del>
        </m:r>
      </m:oMath>
      <w:del w:id="536" w:author="Clay Cressler" w:date="2021-11-01T11:57:00Z">
        <w:r w:rsidDel="0095332B">
          <w:rPr>
            <w:rFonts w:ascii="Arial" w:hAnsi="Arial"/>
          </w:rPr>
          <w:delText xml:space="preserve">  towards small genome size in salamanders that undergo non-feeding metamorphosis as well as a trend towards large genome size in paedomorphic salamanders (Table 4). In contrast, genome sizes in direct developing and feeding metamorphosing salamanders show no such trends. The range of values for the strength of the overall deterministic trend (Table 4) is much greater than the range of values for stochastic noise intensity (Table 3).</w:delText>
        </w:r>
      </w:del>
    </w:p>
    <w:p w14:paraId="0113B2B5" w14:textId="1EFF8457" w:rsidR="00920340" w:rsidDel="0095332B" w:rsidRDefault="00920340">
      <w:pPr>
        <w:pStyle w:val="BodyA"/>
        <w:spacing w:line="480" w:lineRule="auto"/>
        <w:rPr>
          <w:del w:id="537" w:author="Clay Cressler" w:date="2021-11-01T11:57:00Z"/>
          <w:rFonts w:ascii="Arial" w:eastAsia="Arial" w:hAnsi="Arial" w:cs="Arial"/>
        </w:rPr>
      </w:pPr>
    </w:p>
    <w:p w14:paraId="0113B2B6" w14:textId="604C585D" w:rsidR="00920340" w:rsidDel="0095332B" w:rsidRDefault="00ED3508">
      <w:pPr>
        <w:pStyle w:val="BodyA"/>
        <w:rPr>
          <w:del w:id="538" w:author="Clay Cressler" w:date="2021-11-01T11:57:00Z"/>
          <w:rFonts w:ascii="Arial" w:hAnsi="Arial"/>
        </w:rPr>
      </w:pPr>
      <w:del w:id="539" w:author="Clay Cressler" w:date="2021-11-01T11:57:00Z">
        <w:r w:rsidDel="0095332B">
          <w:rPr>
            <w:rFonts w:ascii="Arial" w:hAnsi="Arial"/>
          </w:rPr>
          <w:delText>Table 4: Estimates of the deterministic trend in the best-fitting model for lineages evolving in each</w:delText>
        </w:r>
        <w:r w:rsidR="006B6824" w:rsidDel="0095332B">
          <w:rPr>
            <w:rFonts w:ascii="Arial" w:hAnsi="Arial"/>
          </w:rPr>
          <w:delText xml:space="preserve"> life history</w:delText>
        </w:r>
        <w:r w:rsidDel="0095332B">
          <w:rPr>
            <w:rFonts w:ascii="Arial" w:hAnsi="Arial"/>
          </w:rPr>
          <w:delText xml:space="preserve"> regime, based on the average genome size (log-scale) of salamanders in each regime.</w:delText>
        </w:r>
        <w:r w:rsidR="006B6824" w:rsidDel="0095332B">
          <w:rPr>
            <w:rFonts w:ascii="Arial" w:hAnsi="Arial"/>
          </w:rPr>
          <w:delText xml:space="preserve"> Genome sizes (</w:delText>
        </w:r>
        <w:r w:rsidR="00805AE5" w:rsidDel="0095332B">
          <w:rPr>
            <w:rFonts w:ascii="Arial" w:hAnsi="Arial"/>
          </w:rPr>
          <w:delText>in pg</w:delText>
        </w:r>
        <w:r w:rsidR="006B6824" w:rsidDel="0095332B">
          <w:rPr>
            <w:rFonts w:ascii="Arial" w:hAnsi="Arial"/>
          </w:rPr>
          <w:delText>) are also shown in parentheses.</w:delText>
        </w:r>
      </w:del>
    </w:p>
    <w:p w14:paraId="4142C48E" w14:textId="6BE6E36A" w:rsidR="00116C6A" w:rsidDel="0095332B" w:rsidRDefault="00116C6A">
      <w:pPr>
        <w:pStyle w:val="BodyA"/>
        <w:rPr>
          <w:del w:id="540" w:author="Clay Cressler" w:date="2021-11-01T11:57:00Z"/>
          <w:rFonts w:ascii="Arial" w:eastAsia="Arial" w:hAnsi="Arial" w:cs="Arial"/>
        </w:rPr>
      </w:pPr>
    </w:p>
    <w:tbl>
      <w:tblPr>
        <w:tblW w:w="809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30"/>
        <w:gridCol w:w="2340"/>
        <w:gridCol w:w="2520"/>
      </w:tblGrid>
      <w:tr w:rsidR="00920340" w:rsidDel="0095332B" w14:paraId="0113B2BA" w14:textId="46C6688D" w:rsidTr="00FB3CF8">
        <w:trPr>
          <w:trHeight w:val="1064"/>
          <w:del w:id="541" w:author="Clay Cressler" w:date="2021-11-01T11:57:00Z"/>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13B2B7" w14:textId="47624043" w:rsidR="00920340" w:rsidDel="0095332B" w:rsidRDefault="00ED3508">
            <w:pPr>
              <w:pStyle w:val="BodyA"/>
              <w:keepNext/>
              <w:spacing w:line="480" w:lineRule="auto"/>
              <w:jc w:val="center"/>
              <w:rPr>
                <w:del w:id="542" w:author="Clay Cressler" w:date="2021-11-01T11:57:00Z"/>
              </w:rPr>
            </w:pPr>
            <w:del w:id="543" w:author="Clay Cressler" w:date="2021-11-01T11:57:00Z">
              <w:r w:rsidDel="0095332B">
                <w:rPr>
                  <w:rFonts w:ascii="Arial" w:hAnsi="Arial"/>
                </w:rPr>
                <w:delText>Regime</w:delText>
              </w:r>
            </w:del>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338EFF" w14:textId="2F4197A2" w:rsidR="00FB3CF8" w:rsidDel="0095332B" w:rsidRDefault="00ED3508">
            <w:pPr>
              <w:pStyle w:val="BodyA"/>
              <w:keepNext/>
              <w:spacing w:line="480" w:lineRule="auto"/>
              <w:jc w:val="center"/>
              <w:rPr>
                <w:del w:id="544" w:author="Clay Cressler" w:date="2021-11-01T11:57:00Z"/>
                <w:rFonts w:ascii="Arial" w:hAnsi="Arial"/>
              </w:rPr>
            </w:pPr>
            <w:del w:id="545" w:author="Clay Cressler" w:date="2021-11-01T11:57:00Z">
              <w:r w:rsidDel="0095332B">
                <w:rPr>
                  <w:rFonts w:ascii="Arial" w:hAnsi="Arial"/>
                </w:rPr>
                <w:delText xml:space="preserve">Average log </w:delText>
              </w:r>
            </w:del>
          </w:p>
          <w:p w14:paraId="0113B2B8" w14:textId="6010AC49" w:rsidR="00920340" w:rsidDel="0095332B" w:rsidRDefault="00ED3508">
            <w:pPr>
              <w:pStyle w:val="BodyA"/>
              <w:keepNext/>
              <w:spacing w:line="480" w:lineRule="auto"/>
              <w:jc w:val="center"/>
              <w:rPr>
                <w:del w:id="546" w:author="Clay Cressler" w:date="2021-11-01T11:57:00Z"/>
              </w:rPr>
            </w:pPr>
            <w:del w:id="547" w:author="Clay Cressler" w:date="2021-11-01T11:57:00Z">
              <w:r w:rsidDel="0095332B">
                <w:rPr>
                  <w:rFonts w:ascii="Arial" w:hAnsi="Arial"/>
                </w:rPr>
                <w:delText xml:space="preserve">genome size </w:delText>
              </w:r>
            </w:del>
            <m:oMath>
              <m:limUpp>
                <m:limUppPr>
                  <m:ctrlPr>
                    <w:del w:id="548" w:author="Clay Cressler" w:date="2021-11-01T11:57:00Z">
                      <w:rPr>
                        <w:rFonts w:ascii="Cambria Math" w:hAnsi="Cambria Math"/>
                      </w:rPr>
                    </w:del>
                  </m:ctrlPr>
                </m:limUppPr>
                <m:e>
                  <m:r>
                    <w:del w:id="549" w:author="Clay Cressler" w:date="2021-11-01T11:57:00Z">
                      <w:rPr>
                        <w:rFonts w:ascii="Cambria Math" w:hAnsi="Cambria Math"/>
                        <w:sz w:val="26"/>
                        <w:szCs w:val="26"/>
                      </w:rPr>
                      <m:t>X</m:t>
                    </w:del>
                  </m:r>
                </m:e>
                <m:lim>
                  <m:r>
                    <w:del w:id="550" w:author="Clay Cressler" w:date="2021-11-01T11:57:00Z">
                      <w:rPr>
                        <w:rFonts w:ascii="Cambria Math" w:hAnsi="Cambria Math"/>
                        <w:sz w:val="26"/>
                        <w:szCs w:val="26"/>
                      </w:rPr>
                      <m:t>̄</m:t>
                    </w:del>
                  </m:r>
                </m:lim>
              </m:limUpp>
            </m:oMath>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13B2B9" w14:textId="7A4867E3" w:rsidR="00920340" w:rsidDel="0095332B" w:rsidRDefault="00ED3508">
            <w:pPr>
              <w:pStyle w:val="BodyA"/>
              <w:keepNext/>
              <w:spacing w:line="480" w:lineRule="auto"/>
              <w:rPr>
                <w:del w:id="551" w:author="Clay Cressler" w:date="2021-11-01T11:57:00Z"/>
              </w:rPr>
            </w:pPr>
            <w:del w:id="552" w:author="Clay Cressler" w:date="2021-11-01T11:57:00Z">
              <w:r w:rsidDel="0095332B">
                <w:rPr>
                  <w:rFonts w:ascii="Arial" w:hAnsi="Arial"/>
                </w:rPr>
                <w:delText xml:space="preserve">Deterministic trend </w:delText>
              </w:r>
            </w:del>
            <m:oMath>
              <m:r>
                <w:del w:id="553" w:author="Clay Cressler" w:date="2021-11-01T11:57:00Z">
                  <w:rPr>
                    <w:rFonts w:ascii="Cambria Math" w:hAnsi="Cambria Math"/>
                    <w:sz w:val="29"/>
                    <w:szCs w:val="29"/>
                  </w:rPr>
                  <m:t>α(θ-</m:t>
                </w:del>
              </m:r>
              <m:limUpp>
                <m:limUppPr>
                  <m:ctrlPr>
                    <w:del w:id="554" w:author="Clay Cressler" w:date="2021-11-01T11:57:00Z">
                      <w:rPr>
                        <w:rFonts w:ascii="Cambria Math" w:hAnsi="Cambria Math"/>
                      </w:rPr>
                    </w:del>
                  </m:ctrlPr>
                </m:limUppPr>
                <m:e>
                  <m:r>
                    <w:del w:id="555" w:author="Clay Cressler" w:date="2021-11-01T11:57:00Z">
                      <w:rPr>
                        <w:rFonts w:ascii="Cambria Math" w:hAnsi="Cambria Math"/>
                        <w:sz w:val="29"/>
                        <w:szCs w:val="29"/>
                      </w:rPr>
                      <m:t>X</m:t>
                    </w:del>
                  </m:r>
                </m:e>
                <m:lim>
                  <m:r>
                    <w:del w:id="556" w:author="Clay Cressler" w:date="2021-11-01T11:57:00Z">
                      <w:rPr>
                        <w:rFonts w:ascii="Cambria Math" w:hAnsi="Cambria Math"/>
                        <w:sz w:val="29"/>
                        <w:szCs w:val="29"/>
                      </w:rPr>
                      <m:t>̄</m:t>
                    </w:del>
                  </m:r>
                </m:lim>
              </m:limUpp>
              <m:r>
                <w:del w:id="557" w:author="Clay Cressler" w:date="2021-11-01T11:57:00Z">
                  <w:rPr>
                    <w:rFonts w:ascii="Cambria Math" w:hAnsi="Cambria Math"/>
                    <w:sz w:val="29"/>
                    <w:szCs w:val="29"/>
                  </w:rPr>
                  <m:t>)</m:t>
                </w:del>
              </m:r>
            </m:oMath>
          </w:p>
        </w:tc>
      </w:tr>
      <w:tr w:rsidR="00920340" w:rsidDel="0095332B" w14:paraId="0113B2BE" w14:textId="605B61E0" w:rsidTr="00FB3CF8">
        <w:trPr>
          <w:trHeight w:val="420"/>
          <w:del w:id="558" w:author="Clay Cressler" w:date="2021-11-01T11:57:00Z"/>
        </w:trPr>
        <w:tc>
          <w:tcPr>
            <w:tcW w:w="32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13B2BB" w14:textId="23872D86" w:rsidR="00920340" w:rsidDel="0095332B" w:rsidRDefault="00ED3508">
            <w:pPr>
              <w:pStyle w:val="BodyA"/>
              <w:spacing w:line="480" w:lineRule="auto"/>
              <w:rPr>
                <w:del w:id="559" w:author="Clay Cressler" w:date="2021-11-01T11:57:00Z"/>
              </w:rPr>
            </w:pPr>
            <w:del w:id="560" w:author="Clay Cressler" w:date="2021-11-01T11:57:00Z">
              <w:r w:rsidDel="0095332B">
                <w:rPr>
                  <w:rFonts w:ascii="Arial" w:hAnsi="Arial"/>
                </w:rPr>
                <w:delText>Direct development</w:delText>
              </w:r>
            </w:del>
          </w:p>
        </w:tc>
        <w:tc>
          <w:tcPr>
            <w:tcW w:w="23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13B2BC" w14:textId="6B129145" w:rsidR="00920340" w:rsidDel="0095332B" w:rsidRDefault="00ED3508">
            <w:pPr>
              <w:pStyle w:val="BodyA"/>
              <w:spacing w:line="480" w:lineRule="auto"/>
              <w:rPr>
                <w:del w:id="561" w:author="Clay Cressler" w:date="2021-11-01T11:57:00Z"/>
              </w:rPr>
            </w:pPr>
            <w:del w:id="562" w:author="Clay Cressler" w:date="2021-11-01T11:57:00Z">
              <w:r w:rsidDel="0095332B">
                <w:rPr>
                  <w:rFonts w:ascii="Arial" w:hAnsi="Arial"/>
                </w:rPr>
                <w:delText>3.66 (38.9</w:delText>
              </w:r>
              <w:r w:rsidR="0071701D" w:rsidDel="0095332B">
                <w:rPr>
                  <w:rFonts w:ascii="Arial" w:hAnsi="Arial"/>
                </w:rPr>
                <w:delText xml:space="preserve"> </w:delText>
              </w:r>
              <w:r w:rsidDel="0095332B">
                <w:rPr>
                  <w:rFonts w:ascii="Arial" w:hAnsi="Arial"/>
                </w:rPr>
                <w:delText>pg)</w:delText>
              </w:r>
            </w:del>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13B2BD" w14:textId="5C09003F" w:rsidR="00920340" w:rsidDel="0095332B" w:rsidRDefault="00ED3508">
            <w:pPr>
              <w:pStyle w:val="BodyA"/>
              <w:spacing w:line="480" w:lineRule="auto"/>
              <w:rPr>
                <w:del w:id="563" w:author="Clay Cressler" w:date="2021-11-01T11:57:00Z"/>
              </w:rPr>
            </w:pPr>
            <w:del w:id="564" w:author="Clay Cressler" w:date="2021-11-01T11:57:00Z">
              <w:r w:rsidDel="0095332B">
                <w:rPr>
                  <w:rFonts w:ascii="Arial" w:hAnsi="Arial"/>
                </w:rPr>
                <w:delText xml:space="preserve">-0.0396 </w:delText>
              </w:r>
            </w:del>
          </w:p>
        </w:tc>
      </w:tr>
      <w:tr w:rsidR="00920340" w:rsidDel="0095332B" w14:paraId="0113B2C2" w14:textId="62DC1065" w:rsidTr="00FB3CF8">
        <w:trPr>
          <w:trHeight w:val="420"/>
          <w:del w:id="565" w:author="Clay Cressler" w:date="2021-11-01T11:57:00Z"/>
        </w:trPr>
        <w:tc>
          <w:tcPr>
            <w:tcW w:w="32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13B2BF" w14:textId="61715B20" w:rsidR="00920340" w:rsidDel="0095332B" w:rsidRDefault="00ED3508">
            <w:pPr>
              <w:pStyle w:val="BodyA"/>
              <w:spacing w:line="480" w:lineRule="auto"/>
              <w:rPr>
                <w:del w:id="566" w:author="Clay Cressler" w:date="2021-11-01T11:57:00Z"/>
              </w:rPr>
            </w:pPr>
            <w:del w:id="567" w:author="Clay Cressler" w:date="2021-11-01T11:57:00Z">
              <w:r w:rsidDel="0095332B">
                <w:rPr>
                  <w:rFonts w:ascii="Arial" w:hAnsi="Arial"/>
                </w:rPr>
                <w:delText>Feeding metamorphosis</w:delText>
              </w:r>
            </w:del>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13B2C0" w14:textId="5C226423" w:rsidR="00920340" w:rsidDel="0095332B" w:rsidRDefault="00ED3508">
            <w:pPr>
              <w:pStyle w:val="BodyA"/>
              <w:spacing w:line="480" w:lineRule="auto"/>
              <w:rPr>
                <w:del w:id="568" w:author="Clay Cressler" w:date="2021-11-01T11:57:00Z"/>
              </w:rPr>
            </w:pPr>
            <w:del w:id="569" w:author="Clay Cressler" w:date="2021-11-01T11:57:00Z">
              <w:r w:rsidDel="0095332B">
                <w:rPr>
                  <w:rFonts w:ascii="Arial" w:hAnsi="Arial"/>
                </w:rPr>
                <w:delText>3.46 (31.8</w:delText>
              </w:r>
              <w:r w:rsidR="0071701D" w:rsidDel="0095332B">
                <w:rPr>
                  <w:rFonts w:ascii="Arial" w:hAnsi="Arial"/>
                </w:rPr>
                <w:delText xml:space="preserve"> </w:delText>
              </w:r>
              <w:r w:rsidDel="0095332B">
                <w:rPr>
                  <w:rFonts w:ascii="Arial" w:hAnsi="Arial"/>
                </w:rPr>
                <w:delText>pg)</w:delText>
              </w:r>
            </w:del>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13B2C1" w14:textId="774D12ED" w:rsidR="00920340" w:rsidDel="0095332B" w:rsidRDefault="00ED3508">
            <w:pPr>
              <w:pStyle w:val="BodyA"/>
              <w:spacing w:line="480" w:lineRule="auto"/>
              <w:rPr>
                <w:del w:id="570" w:author="Clay Cressler" w:date="2021-11-01T11:57:00Z"/>
              </w:rPr>
            </w:pPr>
            <w:del w:id="571" w:author="Clay Cressler" w:date="2021-11-01T11:57:00Z">
              <w:r w:rsidDel="0095332B">
                <w:rPr>
                  <w:rFonts w:ascii="Arial" w:hAnsi="Arial"/>
                </w:rPr>
                <w:delText xml:space="preserve">1.68e-8 </w:delText>
              </w:r>
            </w:del>
          </w:p>
        </w:tc>
      </w:tr>
      <w:tr w:rsidR="00920340" w:rsidDel="0095332B" w14:paraId="0113B2C6" w14:textId="1C854B63" w:rsidTr="00FB3CF8">
        <w:trPr>
          <w:trHeight w:val="420"/>
          <w:del w:id="572" w:author="Clay Cressler" w:date="2021-11-01T11:57:00Z"/>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13B2C3" w14:textId="27541524" w:rsidR="00920340" w:rsidDel="0095332B" w:rsidRDefault="00ED3508">
            <w:pPr>
              <w:pStyle w:val="BodyA"/>
              <w:spacing w:line="480" w:lineRule="auto"/>
              <w:rPr>
                <w:del w:id="573" w:author="Clay Cressler" w:date="2021-11-01T11:57:00Z"/>
              </w:rPr>
            </w:pPr>
            <w:del w:id="574" w:author="Clay Cressler" w:date="2021-11-01T11:57:00Z">
              <w:r w:rsidDel="0095332B">
                <w:rPr>
                  <w:rFonts w:ascii="Arial" w:hAnsi="Arial"/>
                </w:rPr>
                <w:delText>Non-feeding metamorphosis</w:delText>
              </w:r>
            </w:del>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13B2C4" w14:textId="279B4500" w:rsidR="00920340" w:rsidDel="0095332B" w:rsidRDefault="00ED3508">
            <w:pPr>
              <w:pStyle w:val="BodyA"/>
              <w:spacing w:line="480" w:lineRule="auto"/>
              <w:rPr>
                <w:del w:id="575" w:author="Clay Cressler" w:date="2021-11-01T11:57:00Z"/>
              </w:rPr>
            </w:pPr>
            <w:del w:id="576" w:author="Clay Cressler" w:date="2021-11-01T11:57:00Z">
              <w:r w:rsidDel="0095332B">
                <w:rPr>
                  <w:rFonts w:ascii="Arial" w:hAnsi="Arial"/>
                </w:rPr>
                <w:delText>3.07 (21.5</w:delText>
              </w:r>
              <w:r w:rsidR="0071701D" w:rsidDel="0095332B">
                <w:rPr>
                  <w:rFonts w:ascii="Arial" w:hAnsi="Arial"/>
                </w:rPr>
                <w:delText xml:space="preserve"> </w:delText>
              </w:r>
              <w:r w:rsidDel="0095332B">
                <w:rPr>
                  <w:rFonts w:ascii="Arial" w:hAnsi="Arial"/>
                </w:rPr>
                <w:delText>pg)</w:delText>
              </w:r>
            </w:del>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13B2C5" w14:textId="077E8A1E" w:rsidR="00920340" w:rsidDel="0095332B" w:rsidRDefault="00ED3508">
            <w:pPr>
              <w:pStyle w:val="BodyA"/>
              <w:spacing w:line="480" w:lineRule="auto"/>
              <w:rPr>
                <w:del w:id="577" w:author="Clay Cressler" w:date="2021-11-01T11:57:00Z"/>
              </w:rPr>
            </w:pPr>
            <w:del w:id="578" w:author="Clay Cressler" w:date="2021-11-01T11:57:00Z">
              <w:r w:rsidDel="0095332B">
                <w:rPr>
                  <w:rFonts w:ascii="Arial" w:hAnsi="Arial"/>
                </w:rPr>
                <w:delText xml:space="preserve">-0.583 </w:delText>
              </w:r>
            </w:del>
          </w:p>
        </w:tc>
      </w:tr>
      <w:tr w:rsidR="00920340" w:rsidDel="0095332B" w14:paraId="0113B2CA" w14:textId="2CB2F844" w:rsidTr="00FB3CF8">
        <w:trPr>
          <w:trHeight w:val="420"/>
          <w:del w:id="579" w:author="Clay Cressler" w:date="2021-11-01T11:57:00Z"/>
        </w:trPr>
        <w:tc>
          <w:tcPr>
            <w:tcW w:w="32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13B2C7" w14:textId="4C6D095E" w:rsidR="00920340" w:rsidDel="0095332B" w:rsidRDefault="00ED3508">
            <w:pPr>
              <w:pStyle w:val="BodyA"/>
              <w:spacing w:line="480" w:lineRule="auto"/>
              <w:rPr>
                <w:del w:id="580" w:author="Clay Cressler" w:date="2021-11-01T11:57:00Z"/>
              </w:rPr>
            </w:pPr>
            <w:del w:id="581" w:author="Clay Cressler" w:date="2021-11-01T11:57:00Z">
              <w:r w:rsidDel="0095332B">
                <w:rPr>
                  <w:rFonts w:ascii="Arial" w:hAnsi="Arial"/>
                </w:rPr>
                <w:delText>Paedomorphosis</w:delText>
              </w:r>
            </w:del>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13B2C8" w14:textId="6D8C3315" w:rsidR="00920340" w:rsidDel="0095332B" w:rsidRDefault="00ED3508">
            <w:pPr>
              <w:pStyle w:val="BodyA"/>
              <w:spacing w:line="480" w:lineRule="auto"/>
              <w:rPr>
                <w:del w:id="582" w:author="Clay Cressler" w:date="2021-11-01T11:57:00Z"/>
              </w:rPr>
            </w:pPr>
            <w:del w:id="583" w:author="Clay Cressler" w:date="2021-11-01T11:57:00Z">
              <w:r w:rsidDel="0095332B">
                <w:rPr>
                  <w:rFonts w:ascii="Arial" w:hAnsi="Arial"/>
                </w:rPr>
                <w:delText>3.89 (48.9</w:delText>
              </w:r>
              <w:r w:rsidR="0071701D" w:rsidDel="0095332B">
                <w:rPr>
                  <w:rFonts w:ascii="Arial" w:hAnsi="Arial"/>
                </w:rPr>
                <w:delText xml:space="preserve"> </w:delText>
              </w:r>
              <w:r w:rsidDel="0095332B">
                <w:rPr>
                  <w:rFonts w:ascii="Arial" w:hAnsi="Arial"/>
                </w:rPr>
                <w:delText>pg)</w:delText>
              </w:r>
            </w:del>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13B2C9" w14:textId="66ECFD01" w:rsidR="00920340" w:rsidDel="0095332B" w:rsidRDefault="00ED3508">
            <w:pPr>
              <w:pStyle w:val="BodyA"/>
              <w:spacing w:line="480" w:lineRule="auto"/>
              <w:rPr>
                <w:del w:id="584" w:author="Clay Cressler" w:date="2021-11-01T11:57:00Z"/>
              </w:rPr>
            </w:pPr>
            <w:del w:id="585" w:author="Clay Cressler" w:date="2021-11-01T11:57:00Z">
              <w:r w:rsidDel="0095332B">
                <w:rPr>
                  <w:rFonts w:ascii="Arial" w:hAnsi="Arial"/>
                </w:rPr>
                <w:delText xml:space="preserve">0.463 </w:delText>
              </w:r>
            </w:del>
          </w:p>
        </w:tc>
      </w:tr>
    </w:tbl>
    <w:p w14:paraId="0113B2CB" w14:textId="26FAC72F" w:rsidR="00920340" w:rsidRDefault="0095332B">
      <w:pPr>
        <w:pStyle w:val="BodyA"/>
        <w:widowControl w:val="0"/>
        <w:ind w:left="432" w:hanging="432"/>
        <w:rPr>
          <w:rFonts w:ascii="Arial" w:eastAsia="Arial" w:hAnsi="Arial" w:cs="Arial"/>
        </w:rPr>
      </w:pPr>
      <w:ins w:id="586" w:author="Clay Cressler" w:date="2021-11-01T11:57:00Z">
        <w:r>
          <w:rPr>
            <w:rFonts w:ascii="Arial" w:eastAsia="Arial" w:hAnsi="Arial" w:cs="Arial"/>
            <w:noProof/>
            <w14:textOutline w14:w="0" w14:cap="rnd" w14:cmpd="sng" w14:algn="ctr">
              <w14:noFill/>
              <w14:prstDash w14:val="solid"/>
              <w14:bevel/>
            </w14:textOutline>
          </w:rPr>
          <w:drawing>
            <wp:inline distT="0" distB="0" distL="0" distR="0" wp14:anchorId="7DB81888" wp14:editId="2116FBA7">
              <wp:extent cx="5943600" cy="36576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ins>
    </w:p>
    <w:p w14:paraId="0113B2CC" w14:textId="03D227CF" w:rsidR="00116C6A" w:rsidRDefault="0095332B">
      <w:pPr>
        <w:rPr>
          <w:rFonts w:ascii="Arial" w:hAnsi="Arial" w:cs="Arial Unicode MS"/>
          <w:b/>
          <w:bCs/>
          <w:color w:val="000000"/>
          <w:u w:color="000000"/>
          <w14:textOutline w14:w="12700" w14:cap="flat" w14:cmpd="sng" w14:algn="ctr">
            <w14:noFill/>
            <w14:prstDash w14:val="solid"/>
            <w14:miter w14:lim="400000"/>
          </w14:textOutline>
        </w:rPr>
      </w:pPr>
      <w:ins w:id="587" w:author="Clay Cressler" w:date="2021-11-01T11:58:00Z">
        <w:r>
          <w:rPr>
            <w:rFonts w:ascii="Arial" w:hAnsi="Arial"/>
          </w:rPr>
          <w:t xml:space="preserve">Figure </w:t>
        </w:r>
        <w:r>
          <w:rPr>
            <w:rFonts w:ascii="Arial" w:hAnsi="Arial"/>
          </w:rPr>
          <w:t>3</w:t>
        </w:r>
        <w:r>
          <w:rPr>
            <w:rFonts w:ascii="Arial" w:hAnsi="Arial"/>
          </w:rPr>
          <w:t xml:space="preserve">. </w:t>
        </w:r>
        <w:r>
          <w:rPr>
            <w:rFonts w:ascii="Arial" w:hAnsi="Arial"/>
          </w:rPr>
          <w:t xml:space="preserve">Comparison of the observed distribution of genome sizes for salamanders in each regime against the stationary distribution predicted by the best-fitting parameter set (Table 3). The stationary distribution is normal </w:t>
        </w:r>
      </w:ins>
      <w:ins w:id="588" w:author="Clay Cressler" w:date="2021-11-01T11:59:00Z">
        <w:r>
          <w:rPr>
            <w:rFonts w:ascii="Arial" w:hAnsi="Arial"/>
          </w:rPr>
          <w:t xml:space="preserve">with mean </w:t>
        </w:r>
      </w:ins>
      <m:oMath>
        <m:r>
          <w:ins w:id="589" w:author="Clay Cressler" w:date="2021-11-01T11:59:00Z">
            <w:rPr>
              <w:rFonts w:ascii="Cambria Math" w:hAnsi="Cambria Math"/>
            </w:rPr>
            <m:t>θ</m:t>
          </w:ins>
        </m:r>
      </m:oMath>
      <w:ins w:id="590" w:author="Clay Cressler" w:date="2021-11-01T11:59:00Z">
        <w:r>
          <w:rPr>
            <w:rFonts w:ascii="Arial" w:hAnsi="Arial"/>
            <w:iCs/>
          </w:rPr>
          <w:t xml:space="preserve"> and variance </w:t>
        </w:r>
      </w:ins>
      <m:oMath>
        <m:sSup>
          <m:sSupPr>
            <m:ctrlPr>
              <w:ins w:id="591" w:author="Clay Cressler" w:date="2021-11-01T11:59:00Z">
                <w:rPr>
                  <w:rFonts w:ascii="Cambria Math" w:hAnsi="Cambria Math"/>
                  <w:i/>
                  <w:iCs/>
                </w:rPr>
              </w:ins>
            </m:ctrlPr>
          </m:sSupPr>
          <m:e>
            <m:r>
              <w:ins w:id="592" w:author="Clay Cressler" w:date="2021-11-01T11:59:00Z">
                <w:rPr>
                  <w:rFonts w:ascii="Cambria Math" w:hAnsi="Cambria Math"/>
                </w:rPr>
                <m:t>σ</m:t>
              </w:ins>
            </m:r>
          </m:e>
          <m:sup>
            <m:r>
              <w:ins w:id="593" w:author="Clay Cressler" w:date="2021-11-01T11:59:00Z">
                <w:rPr>
                  <w:rFonts w:ascii="Cambria Math" w:hAnsi="Cambria Math"/>
                </w:rPr>
                <m:t>2</m:t>
              </w:ins>
            </m:r>
          </m:sup>
        </m:sSup>
        <m:r>
          <w:ins w:id="594" w:author="Clay Cressler" w:date="2021-11-01T11:59:00Z">
            <w:rPr>
              <w:rFonts w:ascii="Cambria Math" w:hAnsi="Cambria Math"/>
            </w:rPr>
            <m:t>/(2α)</m:t>
          </w:ins>
        </m:r>
      </m:oMath>
      <w:ins w:id="595" w:author="Clay Cressler" w:date="2021-11-01T11:59:00Z">
        <w:r>
          <w:rPr>
            <w:rFonts w:ascii="Arial" w:hAnsi="Arial"/>
            <w:iCs/>
          </w:rPr>
          <w:t xml:space="preserve">, where the values of </w:t>
        </w:r>
      </w:ins>
      <m:oMath>
        <m:r>
          <w:ins w:id="596" w:author="Clay Cressler" w:date="2021-11-01T11:59:00Z">
            <w:rPr>
              <w:rFonts w:ascii="Cambria Math" w:hAnsi="Cambria Math"/>
            </w:rPr>
            <m:t>θ</m:t>
          </w:ins>
        </m:r>
      </m:oMath>
      <w:ins w:id="597" w:author="Clay Cressler" w:date="2021-11-01T11:59:00Z">
        <w:r>
          <w:rPr>
            <w:rFonts w:ascii="Arial" w:hAnsi="Arial"/>
            <w:iCs/>
          </w:rPr>
          <w:t xml:space="preserve"> and </w:t>
        </w:r>
      </w:ins>
      <m:oMath>
        <m:r>
          <w:ins w:id="598" w:author="Clay Cressler" w:date="2021-11-01T11:59:00Z">
            <w:rPr>
              <w:rFonts w:ascii="Cambria Math" w:hAnsi="Cambria Math"/>
            </w:rPr>
            <m:t>σ</m:t>
          </w:ins>
        </m:r>
      </m:oMath>
      <w:ins w:id="599" w:author="Clay Cressler" w:date="2021-11-01T11:59:00Z">
        <w:r>
          <w:rPr>
            <w:rFonts w:ascii="Arial" w:hAnsi="Arial"/>
            <w:iCs/>
          </w:rPr>
          <w:t xml:space="preserve"> vary across regimes.</w:t>
        </w:r>
      </w:ins>
      <w:ins w:id="600" w:author="Clay Cressler" w:date="2021-11-01T11:58:00Z">
        <w:r>
          <w:rPr>
            <w:rFonts w:ascii="Arial" w:hAnsi="Arial"/>
          </w:rPr>
          <w:t xml:space="preserve"> </w:t>
        </w:r>
      </w:ins>
      <w:r w:rsidR="00116C6A">
        <w:rPr>
          <w:rFonts w:ascii="Arial" w:hAnsi="Arial"/>
          <w:b/>
          <w:bCs/>
        </w:rPr>
        <w:br w:type="page"/>
      </w:r>
    </w:p>
    <w:p w14:paraId="0113B2D1" w14:textId="77777777" w:rsidR="00920340" w:rsidRDefault="00ED3508" w:rsidP="0098614E">
      <w:pPr>
        <w:pStyle w:val="BodyA"/>
        <w:widowControl w:val="0"/>
        <w:rPr>
          <w:rFonts w:ascii="Helvetica Neue" w:eastAsia="Helvetica Neue" w:hAnsi="Helvetica Neue" w:cs="Helvetica Neue"/>
          <w:b/>
          <w:bCs/>
        </w:rPr>
      </w:pPr>
      <w:r>
        <w:rPr>
          <w:rFonts w:ascii="Arial" w:hAnsi="Arial"/>
          <w:b/>
          <w:bCs/>
        </w:rPr>
        <w:lastRenderedPageBreak/>
        <w:t xml:space="preserve">Discussion </w:t>
      </w:r>
    </w:p>
    <w:p w14:paraId="0113B2D2" w14:textId="77777777" w:rsidR="00920340" w:rsidRDefault="00920340">
      <w:pPr>
        <w:pStyle w:val="BodyA"/>
        <w:spacing w:line="480" w:lineRule="auto"/>
        <w:rPr>
          <w:rFonts w:ascii="Arial" w:eastAsia="Arial" w:hAnsi="Arial" w:cs="Arial"/>
        </w:rPr>
      </w:pPr>
    </w:p>
    <w:p w14:paraId="0113B2D3" w14:textId="77777777" w:rsidR="00920340" w:rsidRDefault="00ED3508">
      <w:pPr>
        <w:pStyle w:val="BodyA"/>
        <w:spacing w:line="480" w:lineRule="auto"/>
        <w:rPr>
          <w:rFonts w:ascii="Arial" w:eastAsia="Arial" w:hAnsi="Arial" w:cs="Arial"/>
          <w:i/>
          <w:iCs/>
        </w:rPr>
      </w:pPr>
      <w:r>
        <w:rPr>
          <w:rFonts w:ascii="Arial" w:hAnsi="Arial"/>
          <w:i/>
          <w:iCs/>
        </w:rPr>
        <w:t>Biased stochastic expansion and life history constraints shape genome size.</w:t>
      </w:r>
      <w:r>
        <w:rPr>
          <w:rFonts w:ascii="Symbol" w:hAnsi="Symbol"/>
        </w:rPr>
        <w:t>¾</w:t>
      </w:r>
      <w:r>
        <w:rPr>
          <w:rFonts w:ascii="Arial" w:hAnsi="Arial"/>
          <w:i/>
          <w:iCs/>
        </w:rPr>
        <w:t xml:space="preserve"> </w:t>
      </w:r>
    </w:p>
    <w:p w14:paraId="0113B2D4" w14:textId="38B7ADAF" w:rsidR="00920340" w:rsidRDefault="00ED3508">
      <w:pPr>
        <w:pStyle w:val="BodyA"/>
        <w:spacing w:line="480" w:lineRule="auto"/>
        <w:rPr>
          <w:rFonts w:ascii="Arial" w:eastAsia="Arial" w:hAnsi="Arial" w:cs="Arial"/>
        </w:rPr>
      </w:pPr>
      <w:r>
        <w:rPr>
          <w:rFonts w:ascii="Arial" w:hAnsi="Arial"/>
        </w:rPr>
        <w:t xml:space="preserve">Overall, evolution of genome size in salamanders is well-described by a </w:t>
      </w:r>
      <w:del w:id="601" w:author="Clay Cressler" w:date="2021-11-01T16:48:00Z">
        <w:r w:rsidDel="00470A6E">
          <w:rPr>
            <w:rFonts w:ascii="Arial" w:hAnsi="Arial"/>
          </w:rPr>
          <w:delText xml:space="preserve">weakly </w:delText>
        </w:r>
      </w:del>
      <w:r>
        <w:rPr>
          <w:rFonts w:ascii="Arial" w:hAnsi="Arial"/>
        </w:rPr>
        <w:t xml:space="preserve">deterministic model with separate equilibria for each life history regime and moderate stochasticity. </w:t>
      </w:r>
      <w:del w:id="602" w:author="Clay Cressler" w:date="2021-11-01T16:48:00Z">
        <w:r w:rsidDel="00470A6E">
          <w:rPr>
            <w:rFonts w:ascii="Arial" w:hAnsi="Arial"/>
          </w:rPr>
          <w:delText>An increased level of constraint in lineages that evolved non-feeding</w:delText>
        </w:r>
      </w:del>
      <w:ins w:id="603" w:author="Clay Cressler" w:date="2021-11-01T16:48:00Z">
        <w:r w:rsidR="00470A6E">
          <w:rPr>
            <w:rFonts w:ascii="Arial" w:hAnsi="Arial"/>
          </w:rPr>
          <w:t>The model sugg</w:t>
        </w:r>
      </w:ins>
      <w:ins w:id="604" w:author="Clay Cressler" w:date="2021-11-01T16:49:00Z">
        <w:r w:rsidR="00470A6E">
          <w:rPr>
            <w:rFonts w:ascii="Arial" w:hAnsi="Arial"/>
          </w:rPr>
          <w:t>ests that</w:t>
        </w:r>
      </w:ins>
      <w:r>
        <w:rPr>
          <w:rFonts w:ascii="Arial" w:hAnsi="Arial"/>
        </w:rPr>
        <w:t xml:space="preserve"> </w:t>
      </w:r>
      <w:ins w:id="605" w:author="Clay Cressler" w:date="2021-11-01T16:49:00Z">
        <w:r w:rsidR="00470A6E">
          <w:rPr>
            <w:rFonts w:ascii="Arial" w:hAnsi="Arial"/>
          </w:rPr>
          <w:t xml:space="preserve">plethodontid salamanders that undergo </w:t>
        </w:r>
      </w:ins>
      <w:r>
        <w:rPr>
          <w:rFonts w:ascii="Arial" w:hAnsi="Arial"/>
        </w:rPr>
        <w:t>metamorphosis</w:t>
      </w:r>
      <w:ins w:id="606" w:author="Clay Cressler" w:date="2021-11-01T16:49:00Z">
        <w:r w:rsidR="00470A6E">
          <w:rPr>
            <w:rFonts w:ascii="Arial" w:hAnsi="Arial"/>
          </w:rPr>
          <w:t xml:space="preserve"> are under the strongest selection to reduce genome sizes, whereas paedomorphic </w:t>
        </w:r>
      </w:ins>
      <w:del w:id="607" w:author="Clay Cressler" w:date="2021-11-01T16:49:00Z">
        <w:r w:rsidDel="00470A6E">
          <w:rPr>
            <w:rFonts w:ascii="Arial" w:hAnsi="Arial"/>
          </w:rPr>
          <w:delText xml:space="preserve">, as well as a decreased level of constraint in </w:delText>
        </w:r>
      </w:del>
      <w:r>
        <w:rPr>
          <w:rFonts w:ascii="Arial" w:hAnsi="Arial"/>
        </w:rPr>
        <w:t>lineages that have lost metamorphosis</w:t>
      </w:r>
      <w:del w:id="608" w:author="Clay Cressler" w:date="2021-11-01T16:50:00Z">
        <w:r w:rsidR="009D43E2" w:rsidDel="00470A6E">
          <w:rPr>
            <w:rFonts w:ascii="Arial" w:hAnsi="Arial"/>
          </w:rPr>
          <w:delText>,</w:delText>
        </w:r>
        <w:r w:rsidDel="00470A6E">
          <w:rPr>
            <w:rFonts w:ascii="Arial" w:hAnsi="Arial"/>
          </w:rPr>
          <w:delText xml:space="preserve"> exert the greatest deterministic influences on the evolution of genome size</w:delText>
        </w:r>
      </w:del>
      <w:ins w:id="609" w:author="Clay Cressler" w:date="2021-11-01T16:50:00Z">
        <w:r w:rsidR="00470A6E">
          <w:rPr>
            <w:rFonts w:ascii="Arial" w:hAnsi="Arial"/>
          </w:rPr>
          <w:t xml:space="preserve"> are experiencing less constraint on genome size evolution</w:t>
        </w:r>
      </w:ins>
      <w:r>
        <w:rPr>
          <w:rFonts w:ascii="Arial" w:hAnsi="Arial"/>
        </w:rPr>
        <w:t xml:space="preserve">. </w:t>
      </w:r>
      <w:del w:id="610" w:author="Clay Cressler" w:date="2021-11-01T16:51:00Z">
        <w:r w:rsidDel="00470A6E">
          <w:rPr>
            <w:rFonts w:ascii="Arial" w:hAnsi="Arial"/>
          </w:rPr>
          <w:delText xml:space="preserve">The strength of the deterministic trend towards genome expansion for paedomorphs is roughly the same as the strength of the deterministic trend towards genome reduction for non-feeding metamorphosers; both are an order of magnitude stronger than the trend for direct-developers. Feeding metamorphosers have no deterministic trend (Table 4). </w:delText>
        </w:r>
      </w:del>
      <w:ins w:id="611" w:author="Clay Cressler" w:date="2021-11-01T16:51:00Z">
        <w:r w:rsidR="00470A6E">
          <w:rPr>
            <w:rFonts w:ascii="Arial" w:hAnsi="Arial"/>
          </w:rPr>
          <w:t xml:space="preserve">Non-plethodontid </w:t>
        </w:r>
        <w:proofErr w:type="spellStart"/>
        <w:r w:rsidR="00470A6E">
          <w:rPr>
            <w:rFonts w:ascii="Arial" w:hAnsi="Arial"/>
          </w:rPr>
          <w:t>metamorphosers</w:t>
        </w:r>
        <w:proofErr w:type="spellEnd"/>
        <w:r w:rsidR="00470A6E">
          <w:rPr>
            <w:rFonts w:ascii="Arial" w:hAnsi="Arial"/>
          </w:rPr>
          <w:t xml:space="preserve"> and direct developers do not appear to be experiencing any tendency towards either genome size contraction or expansion</w:t>
        </w:r>
      </w:ins>
      <w:ins w:id="612" w:author="Clay Cressler" w:date="2021-11-01T16:53:00Z">
        <w:r w:rsidR="00470A6E">
          <w:rPr>
            <w:rFonts w:ascii="Arial" w:hAnsi="Arial"/>
          </w:rPr>
          <w:t xml:space="preserve">, but rather appear to be under </w:t>
        </w:r>
        <w:proofErr w:type="gramStart"/>
        <w:r w:rsidR="00470A6E">
          <w:rPr>
            <w:rFonts w:ascii="Arial" w:hAnsi="Arial"/>
          </w:rPr>
          <w:t>fairly consistent</w:t>
        </w:r>
        <w:proofErr w:type="gramEnd"/>
        <w:r w:rsidR="00470A6E">
          <w:rPr>
            <w:rFonts w:ascii="Arial" w:hAnsi="Arial"/>
          </w:rPr>
          <w:t xml:space="preserve"> stabilizing selection</w:t>
        </w:r>
      </w:ins>
      <w:ins w:id="613" w:author="Clay Cressler" w:date="2021-11-01T16:51:00Z">
        <w:r w:rsidR="00470A6E">
          <w:rPr>
            <w:rFonts w:ascii="Arial" w:hAnsi="Arial"/>
          </w:rPr>
          <w:t xml:space="preserve">. </w:t>
        </w:r>
      </w:ins>
      <w:del w:id="614" w:author="Clay Cressler" w:date="2021-11-01T16:52:00Z">
        <w:r w:rsidDel="00470A6E">
          <w:rPr>
            <w:rFonts w:ascii="Arial" w:hAnsi="Arial"/>
          </w:rPr>
          <w:delText>Taken together</w:delText>
        </w:r>
      </w:del>
      <w:ins w:id="615" w:author="Clay Cressler" w:date="2021-11-01T16:52:00Z">
        <w:r w:rsidR="00470A6E">
          <w:rPr>
            <w:rFonts w:ascii="Arial" w:hAnsi="Arial"/>
          </w:rPr>
          <w:t>Combined with previous results on genome expansion in salamanders, driven by TE insertions that outpace deletions</w:t>
        </w:r>
      </w:ins>
      <w:r>
        <w:rPr>
          <w:rFonts w:ascii="Arial" w:hAnsi="Arial"/>
        </w:rPr>
        <w:t>, these results</w:t>
      </w:r>
      <w:del w:id="616" w:author="Clay Cressler" w:date="2021-11-01T16:53:00Z">
        <w:r w:rsidDel="00470A6E">
          <w:rPr>
            <w:rFonts w:ascii="Arial" w:hAnsi="Arial"/>
          </w:rPr>
          <w:delText xml:space="preserve">, and the observed spread of genome sizes within regimes, suggest that genome size evolution is driven by stochasticity with a bias toward increase </w:delText>
        </w:r>
        <w:r w:rsidDel="00470A6E">
          <w:rPr>
            <w:rFonts w:ascii="Symbol" w:hAnsi="Symbol"/>
          </w:rPr>
          <w:delText>¾</w:delText>
        </w:r>
        <w:r w:rsidDel="00470A6E">
          <w:rPr>
            <w:rFonts w:ascii="Arial" w:hAnsi="Arial"/>
          </w:rPr>
          <w:delText xml:space="preserve"> likely representing TE insertions that outpace deletions </w:delText>
        </w:r>
        <w:r w:rsidDel="00470A6E">
          <w:rPr>
            <w:rFonts w:ascii="Symbol" w:hAnsi="Symbol"/>
          </w:rPr>
          <w:delText>¾</w:delText>
        </w:r>
        <w:r w:rsidDel="00470A6E">
          <w:rPr>
            <w:rFonts w:ascii="Arial" w:hAnsi="Arial"/>
          </w:rPr>
          <w:delText xml:space="preserve"> constrained to varying degrees by</w:delText>
        </w:r>
      </w:del>
      <w:ins w:id="617" w:author="Clay Cressler" w:date="2021-11-01T16:53:00Z">
        <w:r w:rsidR="00470A6E">
          <w:rPr>
            <w:rFonts w:ascii="Arial" w:hAnsi="Arial"/>
          </w:rPr>
          <w:t xml:space="preserve"> suggest that</w:t>
        </w:r>
      </w:ins>
      <w:r>
        <w:rPr>
          <w:rFonts w:ascii="Arial" w:hAnsi="Arial"/>
        </w:rPr>
        <w:t xml:space="preserve"> </w:t>
      </w:r>
      <w:del w:id="618" w:author="Clay Cressler" w:date="2021-11-01T16:53:00Z">
        <w:r w:rsidDel="00470A6E">
          <w:rPr>
            <w:rFonts w:ascii="Arial" w:hAnsi="Arial"/>
          </w:rPr>
          <w:delText>metamorphic repatterning, when selection acts to limit metamorphic duration.</w:delText>
        </w:r>
      </w:del>
      <w:ins w:id="619" w:author="Clay Cressler" w:date="2021-11-01T16:53:00Z">
        <w:r w:rsidR="00470A6E">
          <w:rPr>
            <w:rFonts w:ascii="Arial" w:hAnsi="Arial"/>
          </w:rPr>
          <w:t>metamorphosis is actually acting to constrain genome size in most salamander species, including pot</w:t>
        </w:r>
      </w:ins>
      <w:ins w:id="620" w:author="Clay Cressler" w:date="2021-11-01T16:54:00Z">
        <w:r w:rsidR="00470A6E">
          <w:rPr>
            <w:rFonts w:ascii="Arial" w:hAnsi="Arial"/>
          </w:rPr>
          <w:t>entially driving the evolution of smaller genome sizes when metamorphic repatterning is more extreme (in plethodontid salamanders).</w:t>
        </w:r>
      </w:ins>
    </w:p>
    <w:p w14:paraId="0113B2D5" w14:textId="77777777" w:rsidR="00920340" w:rsidRDefault="00920340">
      <w:pPr>
        <w:pStyle w:val="BodyA"/>
        <w:spacing w:line="480" w:lineRule="auto"/>
        <w:rPr>
          <w:rFonts w:ascii="Arial" w:eastAsia="Arial" w:hAnsi="Arial" w:cs="Arial"/>
        </w:rPr>
      </w:pPr>
    </w:p>
    <w:p w14:paraId="0113B2D6" w14:textId="77777777" w:rsidR="00920340" w:rsidRDefault="00ED3508">
      <w:pPr>
        <w:pStyle w:val="BodyA"/>
        <w:spacing w:line="480" w:lineRule="auto"/>
        <w:rPr>
          <w:rFonts w:ascii="Arial" w:eastAsia="Arial" w:hAnsi="Arial" w:cs="Arial"/>
          <w:i/>
          <w:iCs/>
        </w:rPr>
      </w:pPr>
      <w:r>
        <w:rPr>
          <w:rFonts w:ascii="Arial" w:hAnsi="Arial"/>
          <w:i/>
          <w:iCs/>
        </w:rPr>
        <w:t>Metamorphosis as a vulnerable stage of the life cycle in amphibians</w:t>
      </w:r>
    </w:p>
    <w:p w14:paraId="0113B2D7" w14:textId="5B8CAA90" w:rsidR="00920340" w:rsidRDefault="00ED3508">
      <w:pPr>
        <w:pStyle w:val="BodyA"/>
        <w:spacing w:line="480" w:lineRule="auto"/>
        <w:rPr>
          <w:rFonts w:ascii="Arial" w:eastAsia="Arial" w:hAnsi="Arial" w:cs="Arial"/>
        </w:rPr>
      </w:pPr>
      <w:r>
        <w:rPr>
          <w:rFonts w:ascii="Arial" w:hAnsi="Arial"/>
        </w:rPr>
        <w:t xml:space="preserve">Metamorphosis </w:t>
      </w:r>
      <w:r w:rsidR="00242F0A">
        <w:rPr>
          <w:rFonts w:ascii="Arial" w:hAnsi="Arial"/>
        </w:rPr>
        <w:t>has been</w:t>
      </w:r>
      <w:r>
        <w:rPr>
          <w:rFonts w:ascii="Arial" w:hAnsi="Arial"/>
        </w:rPr>
        <w:t xml:space="preserve"> </w:t>
      </w:r>
      <w:r w:rsidR="009E3069">
        <w:rPr>
          <w:rFonts w:ascii="Arial" w:hAnsi="Arial"/>
        </w:rPr>
        <w:t>posited</w:t>
      </w:r>
      <w:r>
        <w:rPr>
          <w:rFonts w:ascii="Arial" w:hAnsi="Arial"/>
        </w:rPr>
        <w:t xml:space="preserve"> to exert evolutionary pressure for reduced genome size in amphibians to speed development during a vulnerable life stage. This </w:t>
      </w:r>
      <w:r w:rsidR="009E3069">
        <w:rPr>
          <w:rFonts w:ascii="Arial" w:hAnsi="Arial"/>
        </w:rPr>
        <w:t>hypothesis</w:t>
      </w:r>
      <w:r>
        <w:rPr>
          <w:rFonts w:ascii="Arial" w:hAnsi="Arial"/>
        </w:rPr>
        <w:t xml:space="preserve"> comes primarily from </w:t>
      </w:r>
      <w:r w:rsidR="00242F0A">
        <w:rPr>
          <w:rFonts w:ascii="Arial" w:hAnsi="Arial"/>
        </w:rPr>
        <w:t xml:space="preserve">evidence in </w:t>
      </w:r>
      <w:r>
        <w:rPr>
          <w:rFonts w:ascii="Arial" w:hAnsi="Arial"/>
        </w:rPr>
        <w:t xml:space="preserve">frogs. Metamorphosing frogs experience higher predation levels because they can neither swim nor hop effectively </w:t>
      </w:r>
      <w:r w:rsidR="008866D2">
        <w:rPr>
          <w:rFonts w:ascii="Arial" w:hAnsi="Arial"/>
        </w:rPr>
        <w:fldChar w:fldCharType="begin">
          <w:fldData xml:space="preserve">PEVuZE5vdGU+PENpdGU+PEF1dGhvcj5Bcm5vbGQ8L0F1dGhvcj48WWVhcj4xOTc4PC9ZZWFyPjxS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</w:fldData>
        </w:fldChar>
      </w:r>
      <w:r w:rsidR="00843ECC">
        <w:rPr>
          <w:rFonts w:ascii="Arial" w:hAnsi="Arial"/>
        </w:rPr>
        <w:instrText xml:space="preserve"> ADDIN EN.CITE </w:instrText>
      </w:r>
      <w:r w:rsidR="00843ECC">
        <w:rPr>
          <w:rFonts w:ascii="Arial" w:hAnsi="Arial"/>
        </w:rPr>
        <w:fldChar w:fldCharType="begin">
          <w:fldData xml:space="preserve">PEVuZE5vdGU+PENpdGU+PEF1dGhvcj5Bcm5vbGQ8L0F1dGhvcj48WWVhcj4xOTc4PC9ZZWFyPjxS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</w:fldData>
        </w:fldChar>
      </w:r>
      <w:r w:rsidR="00843ECC">
        <w:rPr>
          <w:rFonts w:ascii="Arial" w:hAnsi="Arial"/>
        </w:rPr>
        <w:instrText xml:space="preserve"> ADDIN EN.CITE.DATA </w:instrText>
      </w:r>
      <w:r w:rsidR="00843ECC">
        <w:rPr>
          <w:rFonts w:ascii="Arial" w:hAnsi="Arial"/>
        </w:rPr>
      </w:r>
      <w:r w:rsidR="00843ECC">
        <w:rPr>
          <w:rFonts w:ascii="Arial" w:hAnsi="Arial"/>
        </w:rPr>
        <w:fldChar w:fldCharType="end"/>
      </w:r>
      <w:r w:rsidR="008866D2">
        <w:rPr>
          <w:rFonts w:ascii="Arial" w:hAnsi="Arial"/>
        </w:rPr>
      </w:r>
      <w:r w:rsidR="008866D2">
        <w:rPr>
          <w:rFonts w:ascii="Arial" w:hAnsi="Arial"/>
        </w:rPr>
        <w:fldChar w:fldCharType="separate"/>
      </w:r>
      <w:r w:rsidR="008866D2">
        <w:rPr>
          <w:rFonts w:ascii="Arial" w:hAnsi="Arial"/>
          <w:noProof/>
        </w:rPr>
        <w:t>(Wassersug and Sperry 1977; Arnold and Wassersug 1978)</w:t>
      </w:r>
      <w:r w:rsidR="008866D2">
        <w:rPr>
          <w:rFonts w:ascii="Arial" w:hAnsi="Arial"/>
        </w:rPr>
        <w:fldChar w:fldCharType="end"/>
      </w:r>
      <w:r>
        <w:rPr>
          <w:rFonts w:ascii="Arial" w:hAnsi="Arial"/>
        </w:rPr>
        <w:t xml:space="preserve">. In addition, frogs are unable to feed during metamorphosis, at a time when their energetic requirements can nearly double as compared </w:t>
      </w:r>
      <w:r>
        <w:rPr>
          <w:rFonts w:ascii="Arial" w:hAnsi="Arial"/>
        </w:rPr>
        <w:lastRenderedPageBreak/>
        <w:t xml:space="preserve">to the period immediately preceding metamorphosis </w:t>
      </w:r>
      <w:r w:rsidR="008866D2">
        <w:rPr>
          <w:rFonts w:ascii="Arial" w:hAnsi="Arial"/>
        </w:rPr>
        <w:fldChar w:fldCharType="begin">
          <w:fldData xml:space="preserve">PEVuZE5vdGU+PENpdGU+PEF1dGhvcj5PcmxvZnNrZTwvQXV0aG9yPjxZZWFyPjIwMDk8L1llYXI+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</w:fldData>
        </w:fldChar>
      </w:r>
      <w:r w:rsidR="00843ECC">
        <w:rPr>
          <w:rFonts w:ascii="Arial" w:hAnsi="Arial"/>
        </w:rPr>
        <w:instrText xml:space="preserve"> ADDIN EN.CITE </w:instrText>
      </w:r>
      <w:r w:rsidR="00843ECC">
        <w:rPr>
          <w:rFonts w:ascii="Arial" w:hAnsi="Arial"/>
        </w:rPr>
        <w:fldChar w:fldCharType="begin">
          <w:fldData xml:space="preserve">PEVuZE5vdGU+PENpdGU+PEF1dGhvcj5PcmxvZnNrZTwvQXV0aG9yPjxZZWFyPjIwMDk8L1llYXI+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</w:fldData>
        </w:fldChar>
      </w:r>
      <w:r w:rsidR="00843ECC">
        <w:rPr>
          <w:rFonts w:ascii="Arial" w:hAnsi="Arial"/>
        </w:rPr>
        <w:instrText xml:space="preserve"> ADDIN EN.CITE.DATA </w:instrText>
      </w:r>
      <w:r w:rsidR="00843ECC">
        <w:rPr>
          <w:rFonts w:ascii="Arial" w:hAnsi="Arial"/>
        </w:rPr>
      </w:r>
      <w:r w:rsidR="00843ECC">
        <w:rPr>
          <w:rFonts w:ascii="Arial" w:hAnsi="Arial"/>
        </w:rPr>
        <w:fldChar w:fldCharType="end"/>
      </w:r>
      <w:r w:rsidR="008866D2">
        <w:rPr>
          <w:rFonts w:ascii="Arial" w:hAnsi="Arial"/>
        </w:rPr>
      </w:r>
      <w:r w:rsidR="008866D2">
        <w:rPr>
          <w:rFonts w:ascii="Arial" w:hAnsi="Arial"/>
        </w:rPr>
        <w:fldChar w:fldCharType="separate"/>
      </w:r>
      <w:r w:rsidR="008866D2">
        <w:rPr>
          <w:rFonts w:ascii="Arial" w:hAnsi="Arial"/>
          <w:noProof/>
        </w:rPr>
        <w:t>(Orlofske and Hopkins 2009; Wright, et al. 2011)</w:t>
      </w:r>
      <w:r w:rsidR="008866D2">
        <w:rPr>
          <w:rFonts w:ascii="Arial" w:hAnsi="Arial"/>
        </w:rPr>
        <w:fldChar w:fldCharType="end"/>
      </w:r>
      <w:r>
        <w:rPr>
          <w:rFonts w:ascii="Arial" w:hAnsi="Arial"/>
        </w:rPr>
        <w:t xml:space="preserve">. Despite being homologous and retaining broad similarities at the transcriptomic, hormonal, and organismal levels </w:t>
      </w:r>
      <w:r w:rsidR="008866D2">
        <w:rPr>
          <w:rFonts w:ascii="Arial" w:hAnsi="Arial"/>
        </w:rPr>
        <w:fldChar w:fldCharType="begin"/>
      </w:r>
      <w:r w:rsidR="00843ECC">
        <w:rPr>
          <w:rFonts w:ascii="Arial" w:hAnsi="Arial"/>
        </w:rPr>
        <w:instrText xml:space="preserve"> ADDIN EN.CITE &lt;EndNote&gt;&lt;Cite&gt;&lt;Author&gt;Sanchez&lt;/Author&gt;&lt;Year&gt;2018&lt;/Year&gt;&lt;RecNum&gt;619&lt;/RecNum&gt;&lt;DisplayText&gt;(Sanchez, et al. 2018)&lt;/DisplayText&gt;&lt;record&gt;&lt;rec-number&gt;619&lt;/rec-number&gt;&lt;foreign-keys&gt;&lt;key app="EN" db-id="95s0te0p99tv5oeffsnveep9rserdvvrxvx2" timestamp="1590533768"&gt;619&lt;/key&gt;&lt;/foreign-keys&gt;&lt;ref-type name="Journal Article"&gt;17&lt;/ref-type&gt;&lt;contributors&gt;&lt;authors&gt;&lt;author&gt;Sanchez, Eugenia&lt;/author&gt;&lt;author&gt;Küpfer, Eliane&lt;/author&gt;&lt;author&gt;Goedbloed, Daniel J.&lt;/author&gt;&lt;author&gt;Nolte, Arne W.&lt;/author&gt;&lt;author&gt;Lüddecke, Tim&lt;/author&gt;&lt;author&gt;Schulz, Stefan&lt;/author&gt;&lt;author&gt;Vences, Miguel&lt;/author&gt;&lt;author&gt;Steinfartz, Sebastian&lt;/author&gt;&lt;/authors&gt;&lt;/contributors&gt;&lt;titles&gt;&lt;title&gt;&lt;style face="normal" font="default" size="100%"&gt;Morphological and transcriptomic analyses reveal three discrete primary stages of postembryonic development in the common fire salamander, &lt;/style&gt;&lt;style face="italic" font="default" size="100%"&gt;Salamandra salamandra&lt;/style&gt;&lt;/title&gt;&lt;secondary-title&gt;J Exp Zool B: &lt;/secondary-title&gt;&lt;/titles&gt;&lt;pages&gt;96-108&lt;/pages&gt;&lt;volume&gt;330&lt;/volume&gt;&lt;number&gt;2&lt;/number&gt;&lt;dates&gt;&lt;year&gt;2018&lt;/year&gt;&lt;/dates&gt;&lt;isbn&gt;1552-5007&lt;/isbn&gt;&lt;urls&gt;&lt;related-urls&gt;&lt;url&gt;https://onlinelibrary.wiley.com/doi/abs/10.1002/jez.b.22792&lt;/url&gt;&lt;/related-urls&gt;&lt;/urls&gt;&lt;electronic-resource-num&gt;10.1002/jez.b.22792&lt;/electronic-resource-num&gt;&lt;/record&gt;&lt;/Cite&gt;&lt;/EndNote&gt;</w:instrText>
      </w:r>
      <w:r w:rsidR="008866D2">
        <w:rPr>
          <w:rFonts w:ascii="Arial" w:hAnsi="Arial"/>
        </w:rPr>
        <w:fldChar w:fldCharType="separate"/>
      </w:r>
      <w:r w:rsidR="008866D2">
        <w:rPr>
          <w:rFonts w:ascii="Arial" w:hAnsi="Arial"/>
          <w:noProof/>
        </w:rPr>
        <w:t>(Sanchez, et al. 2018)</w:t>
      </w:r>
      <w:r w:rsidR="008866D2">
        <w:rPr>
          <w:rFonts w:ascii="Arial" w:hAnsi="Arial"/>
        </w:rPr>
        <w:fldChar w:fldCharType="end"/>
      </w:r>
      <w:r>
        <w:rPr>
          <w:rFonts w:ascii="Arial" w:hAnsi="Arial"/>
        </w:rPr>
        <w:t xml:space="preserve">, salamander metamorphosis is different </w:t>
      </w:r>
      <w:r>
        <w:rPr>
          <w:rFonts w:ascii="Symbol" w:hAnsi="Symbol"/>
        </w:rPr>
        <w:t>¾</w:t>
      </w:r>
      <w:r>
        <w:rPr>
          <w:rFonts w:ascii="Arial" w:hAnsi="Arial"/>
        </w:rPr>
        <w:t xml:space="preserve"> and less dramatic </w:t>
      </w:r>
      <w:r>
        <w:rPr>
          <w:rFonts w:ascii="Symbol" w:hAnsi="Symbol"/>
        </w:rPr>
        <w:t>¾</w:t>
      </w:r>
      <w:r>
        <w:rPr>
          <w:rFonts w:ascii="Arial" w:hAnsi="Arial"/>
        </w:rPr>
        <w:t xml:space="preserve"> than frog metamorphosis. The process takes much longer in salamanders; timescales are on the order of weeks to months rather than days </w:t>
      </w:r>
      <w:r w:rsidR="008866D2">
        <w:rPr>
          <w:rFonts w:ascii="Arial" w:hAnsi="Arial"/>
        </w:rPr>
        <w:fldChar w:fldCharType="begin">
          <w:fldData xml:space="preserve">PEVuZE5vdGU+PENpdGU+PEF1dGhvcj5Eb3duaWU8L0F1dGhvcj48WWVhcj4yMDA0PC9ZZWFyPjxS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</w:fldData>
        </w:fldChar>
      </w:r>
      <w:r w:rsidR="00843ECC">
        <w:rPr>
          <w:rFonts w:ascii="Arial" w:hAnsi="Arial"/>
        </w:rPr>
        <w:instrText xml:space="preserve"> ADDIN EN.CITE </w:instrText>
      </w:r>
      <w:r w:rsidR="00843ECC">
        <w:rPr>
          <w:rFonts w:ascii="Arial" w:hAnsi="Arial"/>
        </w:rPr>
        <w:fldChar w:fldCharType="begin">
          <w:fldData xml:space="preserve">PEVuZE5vdGU+PENpdGU+PEF1dGhvcj5Eb3duaWU8L0F1dGhvcj48WWVhcj4yMDA0PC9ZZWFyPjxS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</w:fldData>
        </w:fldChar>
      </w:r>
      <w:r w:rsidR="00843ECC">
        <w:rPr>
          <w:rFonts w:ascii="Arial" w:hAnsi="Arial"/>
        </w:rPr>
        <w:instrText xml:space="preserve"> ADDIN EN.CITE.DATA </w:instrText>
      </w:r>
      <w:r w:rsidR="00843ECC">
        <w:rPr>
          <w:rFonts w:ascii="Arial" w:hAnsi="Arial"/>
        </w:rPr>
      </w:r>
      <w:r w:rsidR="00843ECC">
        <w:rPr>
          <w:rFonts w:ascii="Arial" w:hAnsi="Arial"/>
        </w:rPr>
        <w:fldChar w:fldCharType="end"/>
      </w:r>
      <w:r w:rsidR="008866D2">
        <w:rPr>
          <w:rFonts w:ascii="Arial" w:hAnsi="Arial"/>
        </w:rPr>
      </w:r>
      <w:r w:rsidR="008866D2">
        <w:rPr>
          <w:rFonts w:ascii="Arial" w:hAnsi="Arial"/>
        </w:rPr>
        <w:fldChar w:fldCharType="separate"/>
      </w:r>
      <w:r w:rsidR="008866D2">
        <w:rPr>
          <w:rFonts w:ascii="Arial" w:hAnsi="Arial"/>
          <w:noProof/>
        </w:rPr>
        <w:t>(Norman 1985; Downie, et al. 2004; Vladimirova, et al. 2012; Sanchez, et al. 2018)</w:t>
      </w:r>
      <w:r w:rsidR="008866D2">
        <w:rPr>
          <w:rFonts w:ascii="Arial" w:hAnsi="Arial"/>
        </w:rPr>
        <w:fldChar w:fldCharType="end"/>
      </w:r>
      <w:r>
        <w:rPr>
          <w:rFonts w:ascii="Arial" w:hAnsi="Arial"/>
        </w:rPr>
        <w:t xml:space="preserve">, suggesting little, if any, time pressure. Metamorphosing salamanders do not experience compromised locomotion </w:t>
      </w:r>
      <w:r w:rsidR="00960FE1">
        <w:rPr>
          <w:rFonts w:ascii="Arial" w:hAnsi="Arial"/>
        </w:rPr>
        <w:t xml:space="preserve">and </w:t>
      </w:r>
      <w:r>
        <w:rPr>
          <w:rFonts w:ascii="Arial" w:hAnsi="Arial"/>
        </w:rPr>
        <w:t xml:space="preserve">are thus not more vulnerable to predation as are frogs </w:t>
      </w:r>
      <w:r w:rsidR="008866D2">
        <w:rPr>
          <w:rFonts w:ascii="Arial" w:hAnsi="Arial"/>
        </w:rPr>
        <w:fldChar w:fldCharType="begin"/>
      </w:r>
      <w:r w:rsidR="00372E33">
        <w:rPr>
          <w:rFonts w:ascii="Arial" w:hAnsi="Arial"/>
        </w:rPr>
        <w:instrText xml:space="preserve"> ADDIN EN.CITE &lt;EndNote&gt;&lt;Cite&gt;&lt;Author&gt;Landberg&lt;/Author&gt;&lt;Year&gt;2010&lt;/Year&gt;&lt;RecNum&gt;627&lt;/RecNum&gt;&lt;DisplayText&gt;(Landberg and Azizi 2010)&lt;/DisplayText&gt;&lt;record&gt;&lt;rec-number&gt;627&lt;/rec-number&gt;&lt;foreign-keys&gt;&lt;key app="EN" db-id="95s0te0p99tv5oeffsnveep9rserdvvrxvx2" timestamp="1590537443"&gt;627&lt;/key&gt;&lt;/foreign-keys&gt;&lt;ref-type name="Journal Article"&gt;17&lt;/ref-type&gt;&lt;contributors&gt;&lt;authors&gt;&lt;author&gt;Landberg, Tobias&lt;/author&gt;&lt;author&gt;Azizi, Emanuel&lt;/author&gt;&lt;/authors&gt;&lt;/contributors&gt;&lt;titles&gt;&lt;title&gt;Ontogeny of escape swimming performance in the spotted salamander&lt;/title&gt;&lt;secondary-title&gt;Funct Ecol&lt;/secondary-title&gt;&lt;/titles&gt;&lt;pages&gt;576-587&lt;/pages&gt;&lt;volume&gt;24&lt;/volume&gt;&lt;number&gt;3&lt;/number&gt;&lt;keywords&gt;&lt;keyword&gt;amphibian development&lt;/keyword&gt;&lt;keyword&gt;anti-predator defence mechanism&lt;/keyword&gt;&lt;keyword&gt;aquatic locomotion&lt;/keyword&gt;&lt;keyword&gt;hatching&lt;/keyword&gt;&lt;keyword&gt;life history evolution&lt;/keyword&gt;&lt;keyword&gt;metamorphosis&lt;/keyword&gt;&lt;keyword&gt;ontogenetic niche shift&lt;/keyword&gt;&lt;/keywords&gt;&lt;dates&gt;&lt;year&gt;2010&lt;/year&gt;&lt;pub-dates&gt;&lt;date&gt;2010/06/01&lt;/date&gt;&lt;/pub-dates&gt;&lt;/dates&gt;&lt;publisher&gt;John Wiley &amp;amp; Sons, Ltd&lt;/publisher&gt;&lt;isbn&gt;0269-8463&lt;/isbn&gt;&lt;urls&gt;&lt;related-urls&gt;&lt;url&gt;https://doi.org/10.1111/j.1365-2435.2009.01662.x&lt;/url&gt;&lt;/related-urls&gt;&lt;/urls&gt;&lt;electronic-resource-num&gt;10.1111/j.1365-2435.2009.01662.x&lt;/electronic-resource-num&gt;&lt;access-date&gt;2020/05/26&lt;/access-date&gt;&lt;/record&gt;&lt;/Cite&gt;&lt;/EndNote&gt;</w:instrText>
      </w:r>
      <w:r w:rsidR="008866D2">
        <w:rPr>
          <w:rFonts w:ascii="Arial" w:hAnsi="Arial"/>
        </w:rPr>
        <w:fldChar w:fldCharType="separate"/>
      </w:r>
      <w:r w:rsidR="008866D2">
        <w:rPr>
          <w:rFonts w:ascii="Arial" w:hAnsi="Arial"/>
          <w:noProof/>
        </w:rPr>
        <w:t>(Landberg and Azizi 2010)</w:t>
      </w:r>
      <w:r w:rsidR="008866D2">
        <w:rPr>
          <w:rFonts w:ascii="Arial" w:hAnsi="Arial"/>
        </w:rPr>
        <w:fldChar w:fldCharType="end"/>
      </w:r>
      <w:r>
        <w:rPr>
          <w:rFonts w:ascii="Arial" w:hAnsi="Arial"/>
        </w:rPr>
        <w:t xml:space="preserve">. In addition, metamorphosing salamanders do not have higher energetic requirements compared to non-metamorphosing individuals of the same species </w:t>
      </w:r>
      <w:r w:rsidR="008866D2">
        <w:rPr>
          <w:rFonts w:ascii="Arial" w:hAnsi="Arial"/>
        </w:rPr>
        <w:fldChar w:fldCharType="begin"/>
      </w:r>
      <w:r w:rsidR="00843ECC">
        <w:rPr>
          <w:rFonts w:ascii="Arial" w:hAnsi="Arial"/>
        </w:rPr>
        <w:instrText xml:space="preserve"> ADDIN EN.CITE &lt;EndNote&gt;&lt;Cite&gt;&lt;Author&gt;Vladimirova&lt;/Author&gt;&lt;Year&gt;2012&lt;/Year&gt;&lt;RecNum&gt;632&lt;/RecNum&gt;&lt;DisplayText&gt;(Vladimirova, et al. 2012)&lt;/DisplayText&gt;&lt;record&gt;&lt;rec-number&gt;632&lt;/rec-number&gt;&lt;foreign-keys&gt;&lt;key app="EN" db-id="95s0te0p99tv5oeffsnveep9rserdvvrxvx2" timestamp="1590540094"&gt;632&lt;/key&gt;&lt;/foreign-keys&gt;&lt;ref-type name="Journal Article"&gt;17&lt;/ref-type&gt;&lt;contributors&gt;&lt;authors&gt;&lt;author&gt;Vladimirova, I. G.&lt;/author&gt;&lt;author&gt;Kleimenov, S. Yu&lt;/author&gt;&lt;author&gt;Alekseeva, T. A.&lt;/author&gt;&lt;/authors&gt;&lt;/contributors&gt;&lt;titles&gt;&lt;title&gt;&lt;style face="normal" font="default" size="100%"&gt;Dynamics of body mass and oxygen consumption in the ontogeny of the Spanish ribbed newt (&lt;/style&gt;&lt;style face="italic" font="default" size="100%"&gt;Pleurodeles waltl&lt;/style&gt;&lt;style face="normal" font="default" size="100%"&gt;): 2. Larval stage&lt;/style&gt;&lt;/title&gt;&lt;secondary-title&gt;Biol Bull&lt;/secondary-title&gt;&lt;/titles&gt;&lt;pages&gt;10-14&lt;/pages&gt;&lt;volume&gt;39&lt;/volume&gt;&lt;number&gt;1&lt;/number&gt;&lt;dates&gt;&lt;year&gt;2012&lt;/year&gt;&lt;pub-dates&gt;&lt;date&gt;2012/02/01&lt;/date&gt;&lt;/pub-dates&gt;&lt;/dates&gt;&lt;isbn&gt;1608-3059&lt;/isbn&gt;&lt;urls&gt;&lt;related-urls&gt;&lt;url&gt;https://doi.org/10.1134/S106235901201013X&lt;/url&gt;&lt;/related-urls&gt;&lt;/urls&gt;&lt;electronic-resource-num&gt;10.1134/S106235901201013X&lt;/electronic-resource-num&gt;&lt;/record&gt;&lt;/Cite&gt;&lt;/EndNote&gt;</w:instrText>
      </w:r>
      <w:r w:rsidR="008866D2">
        <w:rPr>
          <w:rFonts w:ascii="Arial" w:hAnsi="Arial"/>
        </w:rPr>
        <w:fldChar w:fldCharType="separate"/>
      </w:r>
      <w:r w:rsidR="008866D2">
        <w:rPr>
          <w:rFonts w:ascii="Arial" w:hAnsi="Arial"/>
          <w:noProof/>
        </w:rPr>
        <w:t>(Vladimirova, et al. 2012)</w:t>
      </w:r>
      <w:r w:rsidR="008866D2">
        <w:rPr>
          <w:rFonts w:ascii="Arial" w:hAnsi="Arial"/>
        </w:rPr>
        <w:fldChar w:fldCharType="end"/>
      </w:r>
      <w:r>
        <w:rPr>
          <w:rFonts w:ascii="Arial" w:hAnsi="Arial"/>
        </w:rPr>
        <w:t xml:space="preserve">. </w:t>
      </w:r>
      <w:del w:id="621" w:author="Clay Cressler" w:date="2021-11-01T16:55:00Z">
        <w:r w:rsidDel="00470A6E">
          <w:rPr>
            <w:rFonts w:ascii="Arial" w:hAnsi="Arial"/>
          </w:rPr>
          <w:delText xml:space="preserve">Some </w:delText>
        </w:r>
      </w:del>
      <w:ins w:id="622" w:author="Clay Cressler" w:date="2021-11-01T16:55:00Z">
        <w:r w:rsidR="00470A6E">
          <w:rPr>
            <w:rFonts w:ascii="Arial" w:hAnsi="Arial"/>
          </w:rPr>
          <w:t>Plethodontid</w:t>
        </w:r>
        <w:r w:rsidR="00470A6E">
          <w:rPr>
            <w:rFonts w:ascii="Arial" w:hAnsi="Arial"/>
          </w:rPr>
          <w:t xml:space="preserve"> </w:t>
        </w:r>
      </w:ins>
      <w:r>
        <w:rPr>
          <w:rFonts w:ascii="Arial" w:hAnsi="Arial"/>
        </w:rPr>
        <w:t xml:space="preserve">salamanders, however, are unable to feed during metamorphosis, requiring that they undergo the transformation using only stored energy reserves </w:t>
      </w:r>
      <w:del w:id="623" w:author="Clay Cressler" w:date="2021-11-01T16:55:00Z">
        <w:r w:rsidDel="00470A6E">
          <w:rPr>
            <w:rFonts w:ascii="Arial" w:hAnsi="Arial"/>
          </w:rPr>
          <w:delText>(i.e., non-feeding metamorphosers</w:delText>
        </w:r>
        <w:r w:rsidR="002945D8" w:rsidDel="00470A6E">
          <w:rPr>
            <w:rFonts w:ascii="Arial" w:hAnsi="Arial"/>
          </w:rPr>
          <w:delText>)</w:delText>
        </w:r>
        <w:r w:rsidDel="00470A6E">
          <w:rPr>
            <w:rFonts w:ascii="Arial" w:hAnsi="Arial"/>
          </w:rPr>
          <w:delText xml:space="preserve"> </w:delText>
        </w:r>
      </w:del>
      <w:r w:rsidR="008866D2">
        <w:rPr>
          <w:rFonts w:ascii="Arial" w:hAnsi="Arial"/>
        </w:rPr>
        <w:fldChar w:fldCharType="begin"/>
      </w:r>
      <w:r w:rsidR="00372E33">
        <w:rPr>
          <w:rFonts w:ascii="Arial" w:hAnsi="Arial"/>
        </w:rPr>
        <w:instrText xml:space="preserve"> ADDIN EN.CITE &lt;EndNote&gt;&lt;Cite&gt;&lt;Author&gt;Deban&lt;/Author&gt;&lt;Year&gt;2002&lt;/Year&gt;&lt;RecNum&gt;624&lt;/RecNum&gt;&lt;DisplayText&gt;(Deban and Marks 2002)&lt;/DisplayText&gt;&lt;record&gt;&lt;rec-number&gt;624&lt;/rec-number&gt;&lt;foreign-keys&gt;&lt;key app="EN" db-id="95s0te0p99tv5oeffsnveep9rserdvvrxvx2" timestamp="1590536208"&gt;624&lt;/key&gt;&lt;/foreign-keys&gt;&lt;ref-type name="Journal Article"&gt;17&lt;/ref-type&gt;&lt;contributors&gt;&lt;authors&gt;&lt;author&gt;Deban, Stephen M.&lt;/author&gt;&lt;author&gt;Marks, Sharyn B.&lt;/author&gt;&lt;/authors&gt;&lt;/contributors&gt;&lt;titles&gt;&lt;title&gt;Metamorphosis and evolution of feeding behaviour in salamanders of the family Plethodontidae&lt;/title&gt;&lt;secondary-title&gt;Zool J Linn Soc&lt;/secondary-title&gt;&lt;/titles&gt;&lt;pages&gt;375-400&lt;/pages&gt;&lt;volume&gt;134&lt;/volume&gt;&lt;number&gt;4&lt;/number&gt;&lt;dates&gt;&lt;year&gt;2002&lt;/year&gt;&lt;/dates&gt;&lt;isbn&gt;0024-4082&lt;/isbn&gt;&lt;urls&gt;&lt;related-urls&gt;&lt;url&gt;https://doi.org/10.1046/j.1096-3642.2002.00004.x&lt;/url&gt;&lt;/related-urls&gt;&lt;/urls&gt;&lt;electronic-resource-num&gt;10.1046/j.1096-3642.2002.00004.x&lt;/electronic-resource-num&gt;&lt;access-date&gt;5/26/2020&lt;/access-date&gt;&lt;/record&gt;&lt;/Cite&gt;&lt;/EndNote&gt;</w:instrText>
      </w:r>
      <w:r w:rsidR="008866D2">
        <w:rPr>
          <w:rFonts w:ascii="Arial" w:hAnsi="Arial"/>
        </w:rPr>
        <w:fldChar w:fldCharType="separate"/>
      </w:r>
      <w:r w:rsidR="008866D2">
        <w:rPr>
          <w:rFonts w:ascii="Arial" w:hAnsi="Arial"/>
          <w:noProof/>
        </w:rPr>
        <w:t>(Deban and Marks 2002)</w:t>
      </w:r>
      <w:r w:rsidR="008866D2">
        <w:rPr>
          <w:rFonts w:ascii="Arial" w:hAnsi="Arial"/>
        </w:rPr>
        <w:fldChar w:fldCharType="end"/>
      </w:r>
      <w:del w:id="624" w:author="Clay Cressler" w:date="2021-11-01T16:55:00Z">
        <w:r w:rsidDel="00470A6E">
          <w:rPr>
            <w:rFonts w:ascii="Arial" w:hAnsi="Arial"/>
          </w:rPr>
          <w:delText>)</w:delText>
        </w:r>
      </w:del>
      <w:r>
        <w:rPr>
          <w:rFonts w:ascii="Arial" w:hAnsi="Arial"/>
        </w:rPr>
        <w:t xml:space="preserve">. Direct developers undergo the transformation inside the egg, fueled only by yolk stores. Genome size constraints for these two life history regimes likely reflect energetic vulnerability that is not relevant for the other two life histories considered here: feeding metamorphosis and </w:t>
      </w:r>
      <w:proofErr w:type="spellStart"/>
      <w:r>
        <w:rPr>
          <w:rFonts w:ascii="Arial" w:hAnsi="Arial"/>
        </w:rPr>
        <w:t>paedomorphosis</w:t>
      </w:r>
      <w:proofErr w:type="spellEnd"/>
      <w:r>
        <w:rPr>
          <w:rFonts w:ascii="Arial" w:hAnsi="Arial"/>
        </w:rPr>
        <w:t xml:space="preserve">. </w:t>
      </w:r>
    </w:p>
    <w:p w14:paraId="0113B2D8" w14:textId="77777777" w:rsidR="00920340" w:rsidRDefault="00920340">
      <w:pPr>
        <w:pStyle w:val="BodyA"/>
        <w:spacing w:line="480" w:lineRule="auto"/>
        <w:ind w:firstLine="720"/>
        <w:rPr>
          <w:rFonts w:ascii="Arial" w:eastAsia="Arial" w:hAnsi="Arial" w:cs="Arial"/>
        </w:rPr>
      </w:pPr>
    </w:p>
    <w:p w14:paraId="0113B2D9" w14:textId="0F886623" w:rsidR="00920340" w:rsidRDefault="00ED3508">
      <w:pPr>
        <w:pStyle w:val="BodyA"/>
        <w:spacing w:line="480" w:lineRule="auto"/>
        <w:rPr>
          <w:rFonts w:ascii="Arial" w:eastAsia="Arial" w:hAnsi="Arial" w:cs="Arial"/>
        </w:rPr>
      </w:pPr>
      <w:r>
        <w:rPr>
          <w:rFonts w:ascii="Arial" w:hAnsi="Arial"/>
          <w:i/>
          <w:iCs/>
        </w:rPr>
        <w:t xml:space="preserve">Genome size evolution in feeding </w:t>
      </w:r>
      <w:proofErr w:type="spellStart"/>
      <w:r>
        <w:rPr>
          <w:rFonts w:ascii="Arial" w:hAnsi="Arial"/>
          <w:i/>
          <w:iCs/>
        </w:rPr>
        <w:t>metamorphosers</w:t>
      </w:r>
      <w:proofErr w:type="spellEnd"/>
      <w:r>
        <w:rPr>
          <w:rFonts w:ascii="Arial" w:hAnsi="Arial"/>
          <w:i/>
          <w:iCs/>
        </w:rPr>
        <w:t>.</w:t>
      </w:r>
      <w:r>
        <w:rPr>
          <w:rFonts w:ascii="Symbol" w:hAnsi="Symbol"/>
        </w:rPr>
        <w:t>¾</w:t>
      </w:r>
      <w:r>
        <w:rPr>
          <w:rFonts w:ascii="Arial" w:hAnsi="Arial"/>
        </w:rPr>
        <w:t>Lineages that undergo metamorphosis, but are able to feed throughout the process, show no deterministic trend in genome size evolution. Rather, trait evolution is described by moderate stochastic noise around an equilibrium value that we interpret as a balance between TE accumulation and a constraint imposed by metamorphosis. Although</w:t>
      </w:r>
      <w:r w:rsidR="00960FE1">
        <w:rPr>
          <w:rFonts w:ascii="Arial" w:hAnsi="Arial"/>
        </w:rPr>
        <w:t xml:space="preserve"> the animals are</w:t>
      </w:r>
      <w:r>
        <w:rPr>
          <w:rFonts w:ascii="Arial" w:hAnsi="Arial"/>
        </w:rPr>
        <w:t xml:space="preserve"> able to feed, </w:t>
      </w:r>
      <w:r>
        <w:rPr>
          <w:rFonts w:ascii="Arial" w:hAnsi="Arial"/>
        </w:rPr>
        <w:lastRenderedPageBreak/>
        <w:t xml:space="preserve">there are other ways in which fitness can be lowered during salamander metamorphosis; for example, metamorphosing individuals are less able to exploit stream habitat refugia than either larvae or adults, which increases their mortality </w:t>
      </w:r>
      <w:r>
        <w:rPr>
          <w:rFonts w:ascii="Arial" w:eastAsia="Arial" w:hAnsi="Arial" w:cs="Arial"/>
        </w:rPr>
        <w:fldChar w:fldCharType="begin"/>
      </w:r>
      <w:r w:rsidR="00372E33">
        <w:rPr>
          <w:rFonts w:ascii="Arial" w:eastAsia="Arial" w:hAnsi="Arial" w:cs="Arial"/>
        </w:rPr>
        <w:instrText xml:space="preserve"> ADDIN EN.CITE &lt;EndNote&gt;&lt;Cite&gt;&lt;Author&gt;Lowe&lt;/Author&gt;&lt;Year&gt;2019&lt;/Year&gt;&lt;RecNum&gt;636&lt;/RecNum&gt;&lt;DisplayText&gt;(Lowe, et al. 2019)&lt;/DisplayText&gt;&lt;record&gt;&lt;rec-number&gt;636&lt;/rec-number&gt;&lt;foreign-keys&gt;&lt;key app="EN" db-id="95s0te0p99tv5oeffsnveep9rserdvvrxvx2" timestamp="1590618384"&gt;636&lt;/key&gt;&lt;/foreign-keys&gt;&lt;ref-type name="Journal Article"&gt;17&lt;/ref-type&gt;&lt;contributors&gt;&lt;authors&gt;&lt;author&gt;Lowe, Winsor H.&lt;/author&gt;&lt;author&gt;Swartz, Leah K.&lt;/author&gt;&lt;author&gt;Addis, Brett R.&lt;/author&gt;&lt;author&gt;Likens, Gene E.&lt;/author&gt;&lt;/authors&gt;&lt;/contributors&gt;&lt;titles&gt;&lt;title&gt;Hydrologic variability contributes to reduced survival through metamorphosis in a stream salamander&lt;/title&gt;&lt;secondary-title&gt;Proc Natl Acad Sci USA&lt;/secondary-title&gt;&lt;/titles&gt;&lt;pages&gt;19563&lt;/pages&gt;&lt;volume&gt;116&lt;/volume&gt;&lt;number&gt;39&lt;/number&gt;&lt;dates&gt;&lt;year&gt;2019&lt;/year&gt;&lt;/dates&gt;&lt;urls&gt;&lt;related-urls&gt;&lt;url&gt;http://www.pnas.org/content/116/39/19563.abstract&lt;/url&gt;&lt;/related-urls&gt;&lt;/urls&gt;&lt;electronic-resource-num&gt;10.1073/pnas.1908057116&lt;/electronic-resource-num&gt;&lt;/record&gt;&lt;/Cite&gt;&lt;/EndNote&gt;</w:instrText>
      </w:r>
      <w:r>
        <w:rPr>
          <w:rFonts w:ascii="Arial" w:eastAsia="Arial" w:hAnsi="Arial" w:cs="Arial"/>
        </w:rPr>
        <w:fldChar w:fldCharType="separate"/>
      </w:r>
      <w:r>
        <w:rPr>
          <w:rFonts w:ascii="Arial" w:hAnsi="Arial"/>
          <w:noProof/>
        </w:rPr>
        <w:t>(Lowe, et al. 2019)</w:t>
      </w:r>
      <w:r>
        <w:rPr>
          <w:rFonts w:ascii="Arial" w:eastAsia="Arial" w:hAnsi="Arial" w:cs="Arial"/>
        </w:rPr>
        <w:fldChar w:fldCharType="end"/>
      </w:r>
      <w:r>
        <w:rPr>
          <w:rFonts w:ascii="Arial" w:hAnsi="Arial"/>
        </w:rPr>
        <w:t>. Our results indicate that feeding metamorphosis imposes a less severe constraint on genome size than non-feeding metamorphosis, and</w:t>
      </w:r>
      <w:r w:rsidR="00960FE1">
        <w:rPr>
          <w:rFonts w:ascii="Arial" w:hAnsi="Arial"/>
        </w:rPr>
        <w:t xml:space="preserve"> we</w:t>
      </w:r>
      <w:r>
        <w:rPr>
          <w:rFonts w:ascii="Arial" w:hAnsi="Arial"/>
        </w:rPr>
        <w:t xml:space="preserve"> infer that the constraint is mediated by vulnerabilities other than depletion of energetic stores. </w:t>
      </w:r>
    </w:p>
    <w:p w14:paraId="0113B2DA" w14:textId="77777777" w:rsidR="00920340" w:rsidRDefault="00920340">
      <w:pPr>
        <w:pStyle w:val="BodyA"/>
        <w:spacing w:line="480" w:lineRule="auto"/>
        <w:rPr>
          <w:rFonts w:ascii="Arial" w:eastAsia="Arial" w:hAnsi="Arial" w:cs="Arial"/>
        </w:rPr>
      </w:pPr>
    </w:p>
    <w:p w14:paraId="0113B2DB" w14:textId="0F81759F" w:rsidR="00920340" w:rsidRDefault="00ED3508">
      <w:pPr>
        <w:pStyle w:val="BodyA"/>
        <w:spacing w:line="480" w:lineRule="auto"/>
        <w:rPr>
          <w:rFonts w:ascii="Arial" w:eastAsia="Arial" w:hAnsi="Arial" w:cs="Arial"/>
        </w:rPr>
      </w:pPr>
      <w:r>
        <w:rPr>
          <w:rFonts w:ascii="Arial" w:hAnsi="Arial"/>
          <w:i/>
          <w:iCs/>
        </w:rPr>
        <w:t xml:space="preserve">Genome size evolution in non-feeding </w:t>
      </w:r>
      <w:proofErr w:type="spellStart"/>
      <w:r>
        <w:rPr>
          <w:rFonts w:ascii="Arial" w:hAnsi="Arial"/>
          <w:i/>
          <w:iCs/>
        </w:rPr>
        <w:t>metamorphosers</w:t>
      </w:r>
      <w:proofErr w:type="spellEnd"/>
      <w:r>
        <w:rPr>
          <w:rFonts w:ascii="Arial" w:hAnsi="Arial"/>
          <w:i/>
          <w:iCs/>
        </w:rPr>
        <w:t>.</w:t>
      </w:r>
      <w:r>
        <w:rPr>
          <w:rFonts w:ascii="Symbol" w:hAnsi="Symbol"/>
        </w:rPr>
        <w:t>¾</w:t>
      </w:r>
      <w:r>
        <w:rPr>
          <w:rFonts w:ascii="Arial" w:hAnsi="Arial"/>
          <w:i/>
          <w:iCs/>
        </w:rPr>
        <w:t xml:space="preserve"> </w:t>
      </w:r>
      <w:r>
        <w:rPr>
          <w:rFonts w:ascii="Arial" w:hAnsi="Arial"/>
        </w:rPr>
        <w:t xml:space="preserve">Although other analyses have demonstrated a link between metamorphosis and genome size in salamanders </w:t>
      </w:r>
      <w:r>
        <w:rPr>
          <w:rFonts w:ascii="Arial" w:eastAsia="Arial" w:hAnsi="Arial" w:cs="Arial"/>
        </w:rPr>
        <w:fldChar w:fldCharType="begin">
          <w:fldData xml:space="preserve">PEVuZE5vdGU+PENpdGU+PEF1dGhvcj5XYWtlPC9BdXRob3I+PFllYXI+MTk5MzwvWWVhcj48UmVj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</w:fldData>
        </w:fldChar>
      </w:r>
      <w:r w:rsidR="00910BB1">
        <w:rPr>
          <w:rFonts w:ascii="Arial" w:eastAsia="Arial" w:hAnsi="Arial" w:cs="Arial"/>
        </w:rPr>
        <w:instrText xml:space="preserve"> ADDIN EN.CITE </w:instrText>
      </w:r>
      <w:r w:rsidR="00910BB1">
        <w:rPr>
          <w:rFonts w:ascii="Arial" w:eastAsia="Arial" w:hAnsi="Arial" w:cs="Arial"/>
        </w:rPr>
        <w:fldChar w:fldCharType="begin">
          <w:fldData xml:space="preserve">PEVuZE5vdGU+PENpdGU+PEF1dGhvcj5XYWtlPC9BdXRob3I+PFllYXI+MTk5MzwvWWVhcj48UmVj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</w:fldData>
        </w:fldChar>
      </w:r>
      <w:r w:rsidR="00910BB1">
        <w:rPr>
          <w:rFonts w:ascii="Arial" w:eastAsia="Arial" w:hAnsi="Arial" w:cs="Arial"/>
        </w:rPr>
        <w:instrText xml:space="preserve"> ADDIN EN.CITE.DATA </w:instrText>
      </w:r>
      <w:r w:rsidR="00910BB1">
        <w:rPr>
          <w:rFonts w:ascii="Arial" w:eastAsia="Arial" w:hAnsi="Arial" w:cs="Arial"/>
        </w:rPr>
      </w:r>
      <w:r w:rsidR="00910BB1">
        <w:rPr>
          <w:rFonts w:ascii="Arial" w:eastAsia="Arial" w:hAnsi="Arial" w:cs="Arial"/>
        </w:rPr>
        <w:fldChar w:fldCharType="end"/>
      </w:r>
      <w:r>
        <w:rPr>
          <w:rFonts w:ascii="Arial" w:eastAsia="Arial" w:hAnsi="Arial" w:cs="Arial"/>
        </w:rPr>
      </w:r>
      <w:r>
        <w:rPr>
          <w:rFonts w:ascii="Arial" w:eastAsia="Arial" w:hAnsi="Arial" w:cs="Arial"/>
        </w:rPr>
        <w:fldChar w:fldCharType="separate"/>
      </w:r>
      <w:r w:rsidR="004E08D7">
        <w:rPr>
          <w:rFonts w:ascii="Arial" w:eastAsia="Arial" w:hAnsi="Arial" w:cs="Arial"/>
          <w:noProof/>
        </w:rPr>
        <w:t>(Wake and Marks 1993; Gregory 2002b; Sessions 2008; Bonett, et al. 2020)</w:t>
      </w:r>
      <w:r>
        <w:rPr>
          <w:rFonts w:ascii="Arial" w:eastAsia="Arial" w:hAnsi="Arial" w:cs="Arial"/>
        </w:rPr>
        <w:fldChar w:fldCharType="end"/>
      </w:r>
      <w:r>
        <w:rPr>
          <w:rFonts w:ascii="Arial" w:hAnsi="Arial"/>
        </w:rPr>
        <w:t xml:space="preserve">, here we show that non-feeding metamorphosis imposes a substantial and distinct constraint, relative to feeding metamorphosis, as predicted if energetic vulnerability shapes the duration of metamorphosis. The deterministic trend toward smaller genome sizes within this regime is consistent with the imposition of a more severe constraint against genome expansion </w:t>
      </w:r>
      <w:r>
        <w:rPr>
          <w:rFonts w:ascii="Symbol" w:hAnsi="Symbol"/>
        </w:rPr>
        <w:t>¾</w:t>
      </w:r>
      <w:r>
        <w:rPr>
          <w:rFonts w:ascii="Arial" w:hAnsi="Arial"/>
        </w:rPr>
        <w:t xml:space="preserve"> or, put another way, selection towards genome size reduction </w:t>
      </w:r>
      <w:r>
        <w:rPr>
          <w:rFonts w:ascii="Symbol" w:hAnsi="Symbol"/>
        </w:rPr>
        <w:t>¾¾</w:t>
      </w:r>
      <w:r>
        <w:rPr>
          <w:rFonts w:ascii="Arial" w:hAnsi="Arial"/>
        </w:rPr>
        <w:t xml:space="preserve"> to shorten the duration of metamorphosis. </w:t>
      </w:r>
    </w:p>
    <w:p w14:paraId="0113B2DD" w14:textId="1288509C" w:rsidR="00920340" w:rsidRDefault="00ED3508" w:rsidP="00DB6064">
      <w:pPr>
        <w:pStyle w:val="BodyA"/>
        <w:spacing w:line="480" w:lineRule="auto"/>
        <w:rPr>
          <w:rFonts w:ascii="Arial" w:eastAsia="Arial" w:hAnsi="Arial" w:cs="Arial"/>
        </w:rPr>
      </w:pPr>
      <w:r>
        <w:rPr>
          <w:rFonts w:ascii="Arial" w:eastAsia="Arial" w:hAnsi="Arial" w:cs="Arial"/>
        </w:rPr>
        <w:tab/>
        <w:t xml:space="preserve">The evolution of non-feeding metamorphosis in plethodontids has been an important target of research because the phylogeny suggests that it evolved from a direct-developing ancestor(s), which necessitates the evolutionary reappearance of the </w:t>
      </w:r>
      <w:r>
        <w:rPr>
          <w:rFonts w:ascii="Arial" w:hAnsi="Arial"/>
        </w:rPr>
        <w:t xml:space="preserve">“lost” larval stage </w:t>
      </w:r>
      <w:r>
        <w:rPr>
          <w:rFonts w:ascii="Arial" w:eastAsia="Arial" w:hAnsi="Arial" w:cs="Arial"/>
        </w:rPr>
        <w:fldChar w:fldCharType="begin">
          <w:fldData xml:space="preserve">PEVuZE5vdGU+PENpdGU+PEF1dGhvcj5DaGlwcGluZGFsZTwvQXV0aG9yPjxZZWFyPjIwMDQ8L1ll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</w:fldData>
        </w:fldChar>
      </w:r>
      <w:r w:rsidR="00A32B64">
        <w:rPr>
          <w:rFonts w:ascii="Arial" w:eastAsia="Arial" w:hAnsi="Arial" w:cs="Arial"/>
        </w:rPr>
        <w:instrText xml:space="preserve"> ADDIN EN.CITE </w:instrText>
      </w:r>
      <w:r w:rsidR="00A32B64">
        <w:rPr>
          <w:rFonts w:ascii="Arial" w:eastAsia="Arial" w:hAnsi="Arial" w:cs="Arial"/>
        </w:rPr>
        <w:fldChar w:fldCharType="begin">
          <w:fldData xml:space="preserve">PEVuZE5vdGU+PENpdGU+PEF1dGhvcj5DaGlwcGluZGFsZTwvQXV0aG9yPjxZZWFyPjIwMDQ8L1ll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</w:fldData>
        </w:fldChar>
      </w:r>
      <w:r w:rsidR="00A32B64">
        <w:rPr>
          <w:rFonts w:ascii="Arial" w:eastAsia="Arial" w:hAnsi="Arial" w:cs="Arial"/>
        </w:rPr>
        <w:instrText xml:space="preserve"> ADDIN EN.CITE.DATA </w:instrText>
      </w:r>
      <w:r w:rsidR="00A32B64">
        <w:rPr>
          <w:rFonts w:ascii="Arial" w:eastAsia="Arial" w:hAnsi="Arial" w:cs="Arial"/>
        </w:rPr>
      </w:r>
      <w:r w:rsidR="00A32B64">
        <w:rPr>
          <w:rFonts w:ascii="Arial" w:eastAsia="Arial" w:hAnsi="Arial" w:cs="Arial"/>
        </w:rPr>
        <w:fldChar w:fldCharType="end"/>
      </w:r>
      <w:r>
        <w:rPr>
          <w:rFonts w:ascii="Arial" w:eastAsia="Arial" w:hAnsi="Arial" w:cs="Arial"/>
        </w:rPr>
      </w:r>
      <w:r>
        <w:rPr>
          <w:rFonts w:ascii="Arial" w:eastAsia="Arial" w:hAnsi="Arial" w:cs="Arial"/>
        </w:rPr>
        <w:fldChar w:fldCharType="separate"/>
      </w:r>
      <w:r>
        <w:rPr>
          <w:rFonts w:ascii="Arial" w:hAnsi="Arial"/>
          <w:noProof/>
        </w:rPr>
        <w:t>(Chippindale, et al. 2004; Mueller, et al. 2004)</w:t>
      </w:r>
      <w:r>
        <w:rPr>
          <w:rFonts w:ascii="Arial" w:eastAsia="Arial" w:hAnsi="Arial" w:cs="Arial"/>
        </w:rPr>
        <w:fldChar w:fldCharType="end"/>
      </w:r>
      <w:r>
        <w:rPr>
          <w:rFonts w:ascii="Arial" w:hAnsi="Arial"/>
        </w:rPr>
        <w:t xml:space="preserve">. This evolutionary transformation series was historically considered unlikely, although more recent work has revealed potential scenarios for regain of the larval stage </w:t>
      </w:r>
      <w:r>
        <w:rPr>
          <w:rFonts w:ascii="Arial" w:eastAsia="Arial" w:hAnsi="Arial" w:cs="Arial"/>
        </w:rPr>
        <w:fldChar w:fldCharType="begin"/>
      </w:r>
      <w:r w:rsidR="00372E33">
        <w:rPr>
          <w:rFonts w:ascii="Arial" w:eastAsia="Arial" w:hAnsi="Arial" w:cs="Arial"/>
        </w:rPr>
        <w:instrText xml:space="preserve"> ADDIN EN.CITE &lt;EndNote&gt;&lt;Cite&gt;&lt;Author&gt;Bonett&lt;/Author&gt;&lt;Year&gt;2005&lt;/Year&gt;&lt;RecNum&gt;687&lt;/RecNum&gt;&lt;DisplayText&gt;(Bonett, et al. 2005; Bonett, et al. 2014)&lt;/DisplayText&gt;&lt;record&gt;&lt;rec-number&gt;687&lt;/rec-number&gt;&lt;foreign-keys&gt;&lt;key app="EN" db-id="95s0te0p99tv5oeffsnveep9rserdvvrxvx2" timestamp="1605132664"&gt;687&lt;/key&gt;&lt;/foreign-keys&gt;&lt;ref-type name="Journal Article"&gt;17&lt;/ref-type&gt;&lt;contributors&gt;&lt;authors&gt;&lt;author&gt;Bonett, Ronald M&lt;/author&gt;&lt;author&gt;Mueller, Rachel Lockridge&lt;/author&gt;&lt;author&gt;Wake, David B&lt;/author&gt;&lt;/authors&gt;&lt;/contributors&gt;&lt;titles&gt;&lt;title&gt;Why should reaquisition of larval stages by Desmognathine salamanders surprise us?&lt;/title&gt;&lt;secondary-title&gt;Herpetol Rev&lt;/secondary-title&gt;&lt;/titles&gt;&lt;pages&gt;112&lt;/pages&gt;&lt;volume&gt;36&lt;/volume&gt;&lt;number&gt;2&lt;/number&gt;&lt;dates&gt;&lt;year&gt;2005&lt;/year&gt;&lt;/dates&gt;&lt;isbn&gt;0018-084X&lt;/isbn&gt;&lt;urls&gt;&lt;/urls&gt;&lt;/record&gt;&lt;/Cite&gt;&lt;Cite&gt;&lt;Author&gt;Bonett&lt;/Author&gt;&lt;Year&gt;2014&lt;/Year&gt;&lt;RecNum&gt;620&lt;/RecNum&gt;&lt;record&gt;&lt;rec-number&gt;620&lt;/rec-number&gt;&lt;foreign-keys&gt;&lt;key app="EN" db-id="95s0te0p99tv5oeffsnveep9rserdvvrxvx2" timestamp="1590534679"&gt;620&lt;/key&gt;&lt;/foreign-keys&gt;&lt;ref-type name="Journal Article"&gt;17&lt;/ref-type&gt;&lt;contributors&gt;&lt;authors&gt;&lt;author&gt;Bonett, Ronald M.&lt;/author&gt;&lt;author&gt;Steffen, Michael A.&lt;/author&gt;&lt;author&gt;Robison, Grant A.&lt;/author&gt;&lt;/authors&gt;&lt;/contributors&gt;&lt;titles&gt;&lt;title&gt;Heterochrony repolarized: a phylogenetic analysis of developmental timing in plethodontid salamanders&lt;/title&gt;&lt;secondary-title&gt;Evo Devo&lt;/secondary-title&gt;&lt;/titles&gt;&lt;pages&gt;27&lt;/pages&gt;&lt;volume&gt;5&lt;/volume&gt;&lt;number&gt;1&lt;/number&gt;&lt;dates&gt;&lt;year&gt;2014&lt;/year&gt;&lt;pub-dates&gt;&lt;date&gt;2014/08/18&lt;/date&gt;&lt;/pub-dates&gt;&lt;/dates&gt;&lt;isbn&gt;2041-9139&lt;/isbn&gt;&lt;urls&gt;&lt;related-urls&gt;&lt;url&gt;https://doi.org/10.1186/2041-9139-5-27&lt;/url&gt;&lt;/related-urls&gt;&lt;/urls&gt;&lt;electronic-resource-num&gt;10.1186/2041-9139-5-27&lt;/electronic-resource-num&gt;&lt;/record&gt;&lt;/Cite&gt;&lt;/EndNote&gt;</w:instrText>
      </w:r>
      <w:r>
        <w:rPr>
          <w:rFonts w:ascii="Arial" w:eastAsia="Arial" w:hAnsi="Arial" w:cs="Arial"/>
        </w:rPr>
        <w:fldChar w:fldCharType="separate"/>
      </w:r>
      <w:r>
        <w:rPr>
          <w:rFonts w:ascii="Arial" w:hAnsi="Arial"/>
          <w:noProof/>
        </w:rPr>
        <w:t xml:space="preserve">(Bonett, et al. 2005; Bonett, et </w:t>
      </w:r>
      <w:r>
        <w:rPr>
          <w:rFonts w:ascii="Arial" w:hAnsi="Arial"/>
          <w:noProof/>
        </w:rPr>
        <w:lastRenderedPageBreak/>
        <w:t>al. 2014)</w:t>
      </w:r>
      <w:r>
        <w:rPr>
          <w:rFonts w:ascii="Arial" w:eastAsia="Arial" w:hAnsi="Arial" w:cs="Arial"/>
        </w:rPr>
        <w:fldChar w:fldCharType="end"/>
      </w:r>
      <w:r>
        <w:rPr>
          <w:rFonts w:ascii="Arial" w:hAnsi="Arial"/>
        </w:rPr>
        <w:t xml:space="preserve">. Under this scenario, in the direct-developing ancestral lineage(s), metamorphic repatterning steps were retained as part of the longer sequence of developmental events that occurred inside the egg </w:t>
      </w:r>
      <w:r>
        <w:rPr>
          <w:rFonts w:ascii="Arial" w:eastAsia="Arial" w:hAnsi="Arial" w:cs="Arial"/>
        </w:rPr>
        <w:fldChar w:fldCharType="begin"/>
      </w:r>
      <w:r w:rsidR="00A32B64">
        <w:rPr>
          <w:rFonts w:ascii="Arial" w:eastAsia="Arial" w:hAnsi="Arial" w:cs="Arial"/>
        </w:rPr>
        <w:instrText xml:space="preserve"> ADDIN EN.CITE &lt;EndNote&gt;&lt;Cite&gt;&lt;Author&gt;Kerney&lt;/Author&gt;&lt;Year&gt;2012&lt;/Year&gt;&lt;RecNum&gt;647&lt;/RecNum&gt;&lt;DisplayText&gt;(Kerney, et al. 2012)&lt;/DisplayText&gt;&lt;record&gt;&lt;rec-number&gt;647&lt;/rec-number&gt;&lt;foreign-keys&gt;&lt;key app="EN" db-id="95s0te0p99tv5oeffsnveep9rserdvvrxvx2" timestamp="1591364187"&gt;647&lt;/key&gt;&lt;/foreign-keys&gt;&lt;ref-type name="Journal Article"&gt;17&lt;/ref-type&gt;&lt;contributors&gt;&lt;authors&gt;&lt;author&gt;Kerney, Ryan R.&lt;/author&gt;&lt;author&gt;Blackburn, David C.&lt;/author&gt;&lt;author&gt;Müller, Hendrik&lt;/author&gt;&lt;author&gt;Hanken, James&lt;/author&gt;&lt;/authors&gt;&lt;/contributors&gt;&lt;titles&gt;&lt;title&gt;&lt;style face="normal" font="default" size="100%"&gt;Do larval traits re-evolve? Evidence from the embryogenesis of a direct-developing salamander, &lt;/style&gt;&lt;style face="italic" font="default" size="100%"&gt;Plethodon cinereus&lt;/style&gt;&lt;/title&gt;&lt;secondary-title&gt;Evolution&lt;/secondary-title&gt;&lt;/titles&gt;&lt;periodical&gt;&lt;full-title&gt;Evolution&lt;/full-title&gt;&lt;/periodical&gt;&lt;pages&gt;252-262&lt;/pages&gt;&lt;volume&gt;66&lt;/volume&gt;&lt;number&gt;1&lt;/number&gt;&lt;keywords&gt;&lt;keyword&gt;Development&lt;/keyword&gt;&lt;keyword&gt;direct development&lt;/keyword&gt;&lt;keyword&gt;Dollo&amp;apos;s Law&lt;/keyword&gt;&lt;keyword&gt;evolutionary developmental biology&lt;/keyword&gt;&lt;keyword&gt;life history evolution&lt;/keyword&gt;&lt;keyword&gt;Plethodontidae&lt;/keyword&gt;&lt;/keywords&gt;&lt;dates&gt;&lt;year&gt;2012&lt;/year&gt;&lt;pub-dates&gt;&lt;date&gt;2012/01/01&lt;/date&gt;&lt;/pub-dates&gt;&lt;/dates&gt;&lt;publisher&gt;John Wiley &amp;amp; Sons, Ltd&lt;/publisher&gt;&lt;isbn&gt;0014-3820&lt;/isbn&gt;&lt;urls&gt;&lt;related-urls&gt;&lt;url&gt;https://doi.org/10.1111/j.1558-5646.2011.01426.x&lt;/url&gt;&lt;/related-urls&gt;&lt;/urls&gt;&lt;electronic-resource-num&gt;10.1111/j.1558-5646.2011.01426.x&lt;/electronic-resource-num&gt;&lt;access-date&gt;2020/06/05&lt;/access-date&gt;&lt;/record&gt;&lt;/Cite&gt;&lt;/EndNote&gt;</w:instrText>
      </w:r>
      <w:r>
        <w:rPr>
          <w:rFonts w:ascii="Arial" w:eastAsia="Arial" w:hAnsi="Arial" w:cs="Arial"/>
        </w:rPr>
        <w:fldChar w:fldCharType="separate"/>
      </w:r>
      <w:r>
        <w:rPr>
          <w:rFonts w:ascii="Arial" w:hAnsi="Arial"/>
          <w:noProof/>
        </w:rPr>
        <w:t>(Kerney, et al. 2012)</w:t>
      </w:r>
      <w:r>
        <w:rPr>
          <w:rFonts w:ascii="Arial" w:eastAsia="Arial" w:hAnsi="Arial" w:cs="Arial"/>
        </w:rPr>
        <w:fldChar w:fldCharType="end"/>
      </w:r>
      <w:r>
        <w:rPr>
          <w:rFonts w:ascii="Arial" w:hAnsi="Arial"/>
        </w:rPr>
        <w:t xml:space="preserve">. These changes were likely mediated by evolutionary changes in the timing of thyroid hormone activity and response </w:t>
      </w:r>
      <w:r>
        <w:rPr>
          <w:rFonts w:ascii="Arial" w:eastAsia="Arial" w:hAnsi="Arial" w:cs="Arial"/>
        </w:rPr>
        <w:fldChar w:fldCharType="begin"/>
      </w:r>
      <w:r w:rsidR="00116C6A">
        <w:rPr>
          <w:rFonts w:ascii="Arial" w:eastAsia="Arial" w:hAnsi="Arial" w:cs="Arial"/>
        </w:rPr>
        <w:instrText xml:space="preserve"> ADDIN EN.CITE &lt;EndNote&gt;&lt;Cite&gt;&lt;Author&gt;Rose&lt;/Author&gt;&lt;Year&gt;1995&lt;/Year&gt;&lt;RecNum&gt;645&lt;/RecNum&gt;&lt;DisplayText&gt;(Rose 1995a, b; Bonett 2016)&lt;/DisplayText&gt;&lt;record&gt;&lt;rec-number&gt;645&lt;/rec-number&gt;&lt;foreign-keys&gt;&lt;key app="EN" db-id="95s0te0p99tv5oeffsnveep9rserdvvrxvx2" timestamp="1591227829"&gt;645&lt;/key&gt;&lt;/foreign-keys&gt;&lt;ref-type name="Journal Article"&gt;17&lt;/ref-type&gt;&lt;contributors&gt;&lt;authors&gt;&lt;author&gt;Rose, Christopher S.&lt;/author&gt;&lt;/authors&gt;&lt;/contributors&gt;&lt;titles&gt;&lt;title&gt; Skeletal morphogenesis in the urodele skull: II. Effect of developmental stage in thyroid hormone-induced remodeling&lt;/title&gt;&lt;secondary-title&gt;J Morph&lt;/secondary-title&gt;&lt;/titles&gt;&lt;pages&gt;149-166&lt;/pages&gt;&lt;volume&gt;223&lt;/volume&gt;&lt;dates&gt;&lt;year&gt;1995&lt;/year&gt;&lt;/dates&gt;&lt;urls&gt;&lt;/urls&gt;&lt;/record&gt;&lt;/Cite&gt;&lt;Cite&gt;&lt;Author&gt;Rose&lt;/Author&gt;&lt;Year&gt;1995&lt;/Year&gt;&lt;RecNum&gt;644&lt;/RecNum&gt;&lt;record&gt;&lt;rec-number&gt;644&lt;/rec-number&gt;&lt;foreign-keys&gt;&lt;key app="EN" db-id="95s0te0p99tv5oeffsnveep9rserdvvrxvx2" timestamp="1591227760"&gt;644&lt;/key&gt;&lt;/foreign-keys&gt;&lt;ref-type name="Journal Article"&gt;17&lt;/ref-type&gt;&lt;contributors&gt;&lt;authors&gt;&lt;author&gt;Rose, Christopher S.&lt;/author&gt;&lt;/authors&gt;&lt;/contributors&gt;&lt;titles&gt;&lt;title&gt; Skeletal morphogenesis in the urodele skull: Ill. Effect of hormone dosage in th-induced remodeling&lt;/title&gt;&lt;secondary-title&gt;J Morph&lt;/secondary-title&gt;&lt;/titles&gt;&lt;pages&gt;243-261&lt;/pages&gt;&lt;volume&gt;223&lt;/volume&gt;&lt;dates&gt;&lt;year&gt;1995&lt;/year&gt;&lt;/dates&gt;&lt;urls&gt;&lt;/urls&gt;&lt;/record&gt;&lt;/Cite&gt;&lt;Cite&gt;&lt;Author&gt;Bonett&lt;/Author&gt;&lt;Year&gt;2016&lt;/Year&gt;&lt;RecNum&gt;689&lt;/RecNum&gt;&lt;record&gt;&lt;rec-number&gt;689&lt;/rec-number&gt;&lt;foreign-keys&gt;&lt;key app="EN" db-id="95s0te0p99tv5oeffsnveep9rserdvvrxvx2" timestamp="1605135196"&gt;689&lt;/key&gt;&lt;/foreign-keys&gt;&lt;ref-type name="Journal Article"&gt;17&lt;/ref-type&gt;&lt;contributors&gt;&lt;authors&gt;&lt;author&gt;Bonett, Ronald M&lt;/author&gt;&lt;/authors&gt;&lt;/contributors&gt;&lt;titles&gt;&lt;title&gt;An integrative endocrine model for the evolution of developmental timing and life history of plethodontids and other salamanders&lt;/title&gt;&lt;secondary-title&gt;Copeia&lt;/secondary-title&gt;&lt;/titles&gt;&lt;pages&gt;209-221&lt;/pages&gt;&lt;volume&gt;104&lt;/volume&gt;&lt;number&gt;1&lt;/number&gt;&lt;dates&gt;&lt;year&gt;2016&lt;/year&gt;&lt;/dates&gt;&lt;isbn&gt;0045-8511&lt;/isbn&gt;&lt;urls&gt;&lt;/urls&gt;&lt;/record&gt;&lt;/Cite&gt;&lt;/EndNote&gt;</w:instrText>
      </w:r>
      <w:r>
        <w:rPr>
          <w:rFonts w:ascii="Arial" w:eastAsia="Arial" w:hAnsi="Arial" w:cs="Arial"/>
        </w:rPr>
        <w:fldChar w:fldCharType="separate"/>
      </w:r>
      <w:r w:rsidR="00A83AF9">
        <w:rPr>
          <w:rFonts w:ascii="Arial" w:eastAsia="Arial" w:hAnsi="Arial" w:cs="Arial"/>
          <w:noProof/>
        </w:rPr>
        <w:t>(Rose 1995a, b; Bonett 2016)</w:t>
      </w:r>
      <w:r>
        <w:rPr>
          <w:rFonts w:ascii="Arial" w:eastAsia="Arial" w:hAnsi="Arial" w:cs="Arial"/>
        </w:rPr>
        <w:fldChar w:fldCharType="end"/>
      </w:r>
      <w:r>
        <w:rPr>
          <w:rFonts w:ascii="Arial" w:hAnsi="Arial"/>
        </w:rPr>
        <w:t xml:space="preserve">. The re-evolution of (now non-feeding) metamorphosis reflected the insertion of a long, slow-growing larval growth phase back into ontogeny, followed by the synchronous occurrence of more drastic metamorphic repatterning events in the free-living organism </w:t>
      </w:r>
      <w:r>
        <w:rPr>
          <w:rFonts w:ascii="Arial" w:eastAsia="Arial" w:hAnsi="Arial" w:cs="Arial"/>
        </w:rPr>
        <w:fldChar w:fldCharType="begin">
          <w:fldData xml:space="preserve">PEVuZE5vdGU+PENpdGU+PEF1dGhvcj5Sb3NlPC9BdXRob3I+PFllYXI+MTk5NTwvWWVhcj48UmVj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</w:fldData>
        </w:fldChar>
      </w:r>
      <w:r w:rsidR="00372E33">
        <w:rPr>
          <w:rFonts w:ascii="Arial" w:eastAsia="Arial" w:hAnsi="Arial" w:cs="Arial"/>
        </w:rPr>
        <w:instrText xml:space="preserve"> ADDIN EN.CITE </w:instrText>
      </w:r>
      <w:r w:rsidR="00372E33">
        <w:rPr>
          <w:rFonts w:ascii="Arial" w:eastAsia="Arial" w:hAnsi="Arial" w:cs="Arial"/>
        </w:rPr>
        <w:fldChar w:fldCharType="begin">
          <w:fldData xml:space="preserve">PEVuZE5vdGU+PENpdGU+PEF1dGhvcj5Sb3NlPC9BdXRob3I+PFllYXI+MTk5NTwvWWVhcj48UmVj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</w:fldData>
        </w:fldChar>
      </w:r>
      <w:r w:rsidR="00372E33">
        <w:rPr>
          <w:rFonts w:ascii="Arial" w:eastAsia="Arial" w:hAnsi="Arial" w:cs="Arial"/>
        </w:rPr>
        <w:instrText xml:space="preserve"> ADDIN EN.CITE.DATA </w:instrText>
      </w:r>
      <w:r w:rsidR="00372E33">
        <w:rPr>
          <w:rFonts w:ascii="Arial" w:eastAsia="Arial" w:hAnsi="Arial" w:cs="Arial"/>
        </w:rPr>
      </w:r>
      <w:r w:rsidR="00372E33">
        <w:rPr>
          <w:rFonts w:ascii="Arial" w:eastAsia="Arial" w:hAnsi="Arial" w:cs="Arial"/>
        </w:rPr>
        <w:fldChar w:fldCharType="end"/>
      </w:r>
      <w:r>
        <w:rPr>
          <w:rFonts w:ascii="Arial" w:eastAsia="Arial" w:hAnsi="Arial" w:cs="Arial"/>
        </w:rPr>
      </w:r>
      <w:r>
        <w:rPr>
          <w:rFonts w:ascii="Arial" w:eastAsia="Arial" w:hAnsi="Arial" w:cs="Arial"/>
        </w:rPr>
        <w:fldChar w:fldCharType="separate"/>
      </w:r>
      <w:r w:rsidR="00A83AF9">
        <w:rPr>
          <w:rFonts w:ascii="Arial" w:eastAsia="Arial" w:hAnsi="Arial" w:cs="Arial"/>
          <w:noProof/>
        </w:rPr>
        <w:t>(Rose 1995b, c; Beachy, et al. 2017)</w:t>
      </w:r>
      <w:r>
        <w:rPr>
          <w:rFonts w:ascii="Arial" w:eastAsia="Arial" w:hAnsi="Arial" w:cs="Arial"/>
        </w:rPr>
        <w:fldChar w:fldCharType="end"/>
      </w:r>
      <w:r>
        <w:rPr>
          <w:rFonts w:ascii="Arial" w:hAnsi="Arial"/>
        </w:rPr>
        <w:t xml:space="preserve">. </w:t>
      </w:r>
      <w:r w:rsidR="009E3069">
        <w:rPr>
          <w:rFonts w:ascii="Arial" w:hAnsi="Arial"/>
        </w:rPr>
        <w:t>Metamorphic r</w:t>
      </w:r>
      <w:r>
        <w:rPr>
          <w:rFonts w:ascii="Arial" w:hAnsi="Arial"/>
        </w:rPr>
        <w:t xml:space="preserve">epatterning is more </w:t>
      </w:r>
      <w:r w:rsidR="00FC07F3">
        <w:rPr>
          <w:rFonts w:ascii="Arial" w:hAnsi="Arial"/>
        </w:rPr>
        <w:t xml:space="preserve">extreme </w:t>
      </w:r>
      <w:r>
        <w:rPr>
          <w:rFonts w:ascii="Arial" w:hAnsi="Arial"/>
        </w:rPr>
        <w:t xml:space="preserve">in plethodontids than in other salamanders. </w:t>
      </w:r>
      <w:r w:rsidR="009E3069">
        <w:rPr>
          <w:rFonts w:ascii="Arial" w:hAnsi="Arial"/>
        </w:rPr>
        <w:t>Importantly, it involves a complete remodeling of the feeding apparatus, with t</w:t>
      </w:r>
      <w:r>
        <w:rPr>
          <w:rFonts w:ascii="Arial" w:hAnsi="Arial"/>
        </w:rPr>
        <w:t xml:space="preserve">he </w:t>
      </w:r>
      <w:proofErr w:type="spellStart"/>
      <w:r>
        <w:rPr>
          <w:rFonts w:ascii="Arial" w:hAnsi="Arial"/>
        </w:rPr>
        <w:t>ceratobranchials</w:t>
      </w:r>
      <w:proofErr w:type="spellEnd"/>
      <w:r w:rsidR="009E3069">
        <w:rPr>
          <w:rFonts w:ascii="Arial" w:hAnsi="Arial"/>
        </w:rPr>
        <w:t xml:space="preserve"> (</w:t>
      </w:r>
      <w:r>
        <w:rPr>
          <w:rFonts w:ascii="Arial" w:hAnsi="Arial"/>
        </w:rPr>
        <w:t>cartilaginous components of the tongue skeleton</w:t>
      </w:r>
      <w:r w:rsidR="009E3069">
        <w:rPr>
          <w:rFonts w:ascii="Arial" w:hAnsi="Arial"/>
        </w:rPr>
        <w:t>)</w:t>
      </w:r>
      <w:r>
        <w:rPr>
          <w:rFonts w:ascii="Arial" w:hAnsi="Arial"/>
        </w:rPr>
        <w:t xml:space="preserve"> replaced by new structures in the adult rather than remodeled from existing larval structures</w:t>
      </w:r>
      <w:r w:rsidR="009E3069">
        <w:rPr>
          <w:rFonts w:ascii="Arial" w:hAnsi="Arial"/>
        </w:rPr>
        <w:t>; this results in the inability to feed during metamorphosis</w:t>
      </w:r>
      <w:r>
        <w:rPr>
          <w:rFonts w:ascii="Arial" w:hAnsi="Arial"/>
        </w:rPr>
        <w:t xml:space="preserve"> </w:t>
      </w:r>
      <w:r w:rsidR="008866D2">
        <w:rPr>
          <w:rFonts w:ascii="Arial" w:hAnsi="Arial"/>
        </w:rPr>
        <w:fldChar w:fldCharType="begin">
          <w:fldData xml:space="preserve">PEVuZE5vdGU+PENpdGU+PEF1dGhvcj5BbGJlcmNoPC9BdXRob3I+PFllYXI+MTk4OTwvWWVhcj48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</w:fldData>
        </w:fldChar>
      </w:r>
      <w:r w:rsidR="00372E33">
        <w:rPr>
          <w:rFonts w:ascii="Arial" w:hAnsi="Arial"/>
        </w:rPr>
        <w:instrText xml:space="preserve"> ADDIN EN.CITE </w:instrText>
      </w:r>
      <w:r w:rsidR="00372E33">
        <w:rPr>
          <w:rFonts w:ascii="Arial" w:hAnsi="Arial"/>
        </w:rPr>
        <w:fldChar w:fldCharType="begin">
          <w:fldData xml:space="preserve">PEVuZE5vdGU+PENpdGU+PEF1dGhvcj5BbGJlcmNoPC9BdXRob3I+PFllYXI+MTk4OTwvWWVhcj48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</w:fldData>
        </w:fldChar>
      </w:r>
      <w:r w:rsidR="00372E33">
        <w:rPr>
          <w:rFonts w:ascii="Arial" w:hAnsi="Arial"/>
        </w:rPr>
        <w:instrText xml:space="preserve"> ADDIN EN.CITE.DATA </w:instrText>
      </w:r>
      <w:r w:rsidR="00372E33">
        <w:rPr>
          <w:rFonts w:ascii="Arial" w:hAnsi="Arial"/>
        </w:rPr>
      </w:r>
      <w:r w:rsidR="00372E33">
        <w:rPr>
          <w:rFonts w:ascii="Arial" w:hAnsi="Arial"/>
        </w:rPr>
        <w:fldChar w:fldCharType="end"/>
      </w:r>
      <w:r w:rsidR="008866D2">
        <w:rPr>
          <w:rFonts w:ascii="Arial" w:hAnsi="Arial"/>
        </w:rPr>
      </w:r>
      <w:r w:rsidR="008866D2">
        <w:rPr>
          <w:rFonts w:ascii="Arial" w:hAnsi="Arial"/>
        </w:rPr>
        <w:fldChar w:fldCharType="separate"/>
      </w:r>
      <w:r w:rsidR="00A83AF9">
        <w:rPr>
          <w:rFonts w:ascii="Arial" w:hAnsi="Arial"/>
          <w:noProof/>
        </w:rPr>
        <w:t>(Alberch 1989; Rose 1995c; Deban and Marks 2002)</w:t>
      </w:r>
      <w:r w:rsidR="008866D2">
        <w:rPr>
          <w:rFonts w:ascii="Arial" w:hAnsi="Arial"/>
        </w:rPr>
        <w:fldChar w:fldCharType="end"/>
      </w:r>
      <w:r>
        <w:rPr>
          <w:rFonts w:ascii="Arial" w:hAnsi="Arial"/>
        </w:rPr>
        <w:t xml:space="preserve">. Under the classical scenario, in contrast, this synchronization of metamorphosis and drastic remodeling of feeding structures would have evolved in a metamorphosing ancestor to produce non-feeding metamorphosis </w:t>
      </w:r>
      <w:r>
        <w:rPr>
          <w:rFonts w:ascii="Arial" w:eastAsia="Arial" w:hAnsi="Arial" w:cs="Arial"/>
        </w:rPr>
        <w:fldChar w:fldCharType="begin"/>
      </w:r>
      <w:r w:rsidR="00372E33">
        <w:rPr>
          <w:rFonts w:ascii="Arial" w:eastAsia="Arial" w:hAnsi="Arial" w:cs="Arial"/>
        </w:rPr>
        <w:instrText xml:space="preserve"> ADDIN EN.CITE &lt;EndNote&gt;&lt;Cite&gt;&lt;Author&gt;Wake&lt;/Author&gt;&lt;Year&gt;2004&lt;/Year&gt;&lt;RecNum&gt;690&lt;/RecNum&gt;&lt;DisplayText&gt;(Wake and Hanken 2004)&lt;/DisplayText&gt;&lt;record&gt;&lt;rec-number&gt;690&lt;/rec-number&gt;&lt;foreign-keys&gt;&lt;key app="EN" db-id="95s0te0p99tv5oeffsnveep9rserdvvrxvx2" timestamp="1605205602"&gt;690&lt;/key&gt;&lt;/foreign-keys&gt;&lt;ref-type name="Journal Article"&gt;17&lt;/ref-type&gt;&lt;contributors&gt;&lt;authors&gt;&lt;author&gt;Wake, DB&lt;/author&gt;&lt;author&gt;Hanken, James&lt;/author&gt;&lt;/authors&gt;&lt;/contributors&gt;&lt;titles&gt;&lt;title&gt;Direct development in the lungless salamanders: what are the consequences for developmental biology, evolution and phylogenesis?&lt;/title&gt;&lt;secondary-title&gt;Int J Dev Biol&lt;/secondary-title&gt;&lt;/titles&gt;&lt;pages&gt;859-869&lt;/pages&gt;&lt;volume&gt;40&lt;/volume&gt;&lt;number&gt;4&lt;/number&gt;&lt;dates&gt;&lt;year&gt;2004&lt;/year&gt;&lt;/dates&gt;&lt;isbn&gt;0214-6282&lt;/isbn&gt;&lt;urls&gt;&lt;/urls&gt;&lt;/record&gt;&lt;/Cite&gt;&lt;/EndNote&gt;</w:instrText>
      </w:r>
      <w:r>
        <w:rPr>
          <w:rFonts w:ascii="Arial" w:eastAsia="Arial" w:hAnsi="Arial" w:cs="Arial"/>
        </w:rPr>
        <w:fldChar w:fldCharType="separate"/>
      </w:r>
      <w:r>
        <w:rPr>
          <w:rFonts w:ascii="Arial" w:hAnsi="Arial"/>
          <w:noProof/>
        </w:rPr>
        <w:t>(Wake and Hanken 2004)</w:t>
      </w:r>
      <w:r>
        <w:rPr>
          <w:rFonts w:ascii="Arial" w:eastAsia="Arial" w:hAnsi="Arial" w:cs="Arial"/>
        </w:rPr>
        <w:fldChar w:fldCharType="end"/>
      </w:r>
      <w:r>
        <w:rPr>
          <w:rFonts w:ascii="Arial" w:hAnsi="Arial"/>
        </w:rPr>
        <w:t xml:space="preserve">. Under either scenario, our results illustrate how phylogenetic comparative methods can reveal the evolutionary forces that have acted on genome size as lineages moved through the different life history regimes. </w:t>
      </w:r>
      <w:r>
        <w:rPr>
          <w:rFonts w:ascii="Arial" w:eastAsia="Arial" w:hAnsi="Arial" w:cs="Arial"/>
        </w:rPr>
        <w:br/>
      </w:r>
    </w:p>
    <w:p w14:paraId="0113B2DE" w14:textId="4FAD47D7" w:rsidR="00920340" w:rsidRDefault="00ED3508">
      <w:pPr>
        <w:pStyle w:val="BodyA"/>
        <w:spacing w:line="480" w:lineRule="auto"/>
        <w:rPr>
          <w:rFonts w:ascii="Arial" w:eastAsia="Arial" w:hAnsi="Arial" w:cs="Arial"/>
          <w:strike/>
        </w:rPr>
      </w:pPr>
      <w:r>
        <w:rPr>
          <w:rFonts w:ascii="Arial" w:hAnsi="Arial"/>
          <w:i/>
          <w:iCs/>
        </w:rPr>
        <w:t xml:space="preserve">Genome size evolution in direct </w:t>
      </w:r>
      <w:proofErr w:type="spellStart"/>
      <w:r>
        <w:rPr>
          <w:rFonts w:ascii="Arial" w:hAnsi="Arial"/>
          <w:i/>
          <w:iCs/>
        </w:rPr>
        <w:t>developers.</w:t>
      </w:r>
      <w:r>
        <w:rPr>
          <w:rFonts w:ascii="Symbol" w:hAnsi="Symbol"/>
        </w:rPr>
        <w:t>¾</w:t>
      </w:r>
      <w:r>
        <w:rPr>
          <w:rFonts w:ascii="Arial" w:hAnsi="Arial"/>
        </w:rPr>
        <w:t>In</w:t>
      </w:r>
      <w:proofErr w:type="spellEnd"/>
      <w:r>
        <w:rPr>
          <w:rFonts w:ascii="Arial" w:hAnsi="Arial"/>
        </w:rPr>
        <w:t xml:space="preserve"> direct-developing lineages, some or all of the developmental steps of metamorphic repatterning occur inside the egg at the end </w:t>
      </w:r>
      <w:r>
        <w:rPr>
          <w:rFonts w:ascii="Arial" w:hAnsi="Arial"/>
        </w:rPr>
        <w:lastRenderedPageBreak/>
        <w:t xml:space="preserve">of embryogenesis </w:t>
      </w:r>
      <w:r>
        <w:rPr>
          <w:rFonts w:ascii="Arial" w:eastAsia="Arial" w:hAnsi="Arial" w:cs="Arial"/>
        </w:rPr>
        <w:fldChar w:fldCharType="begin">
          <w:fldData xml:space="preserve">PEVuZE5vdGU+PENpdGU+PEF1dGhvcj5BbGJlcmNoPC9BdXRob3I+PFllYXI+MTk4OTwvWWVhcj48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</w:fldData>
        </w:fldChar>
      </w:r>
      <w:r w:rsidR="00A32B64">
        <w:rPr>
          <w:rFonts w:ascii="Arial" w:eastAsia="Arial" w:hAnsi="Arial" w:cs="Arial"/>
        </w:rPr>
        <w:instrText xml:space="preserve"> ADDIN EN.CITE </w:instrText>
      </w:r>
      <w:r w:rsidR="00A32B64">
        <w:rPr>
          <w:rFonts w:ascii="Arial" w:eastAsia="Arial" w:hAnsi="Arial" w:cs="Arial"/>
        </w:rPr>
        <w:fldChar w:fldCharType="begin">
          <w:fldData xml:space="preserve">PEVuZE5vdGU+PENpdGU+PEF1dGhvcj5BbGJlcmNoPC9BdXRob3I+PFllYXI+MTk4OTwvWWVhcj48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</w:fldData>
        </w:fldChar>
      </w:r>
      <w:r w:rsidR="00A32B64">
        <w:rPr>
          <w:rFonts w:ascii="Arial" w:eastAsia="Arial" w:hAnsi="Arial" w:cs="Arial"/>
        </w:rPr>
        <w:instrText xml:space="preserve"> ADDIN EN.CITE.DATA </w:instrText>
      </w:r>
      <w:r w:rsidR="00A32B64">
        <w:rPr>
          <w:rFonts w:ascii="Arial" w:eastAsia="Arial" w:hAnsi="Arial" w:cs="Arial"/>
        </w:rPr>
      </w:r>
      <w:r w:rsidR="00A32B64">
        <w:rPr>
          <w:rFonts w:ascii="Arial" w:eastAsia="Arial" w:hAnsi="Arial" w:cs="Arial"/>
        </w:rPr>
        <w:fldChar w:fldCharType="end"/>
      </w:r>
      <w:r>
        <w:rPr>
          <w:rFonts w:ascii="Arial" w:eastAsia="Arial" w:hAnsi="Arial" w:cs="Arial"/>
        </w:rPr>
      </w:r>
      <w:r>
        <w:rPr>
          <w:rFonts w:ascii="Arial" w:eastAsia="Arial" w:hAnsi="Arial" w:cs="Arial"/>
        </w:rPr>
        <w:fldChar w:fldCharType="separate"/>
      </w:r>
      <w:r>
        <w:rPr>
          <w:rFonts w:ascii="Arial" w:hAnsi="Arial"/>
          <w:noProof/>
        </w:rPr>
        <w:t>(Alberch 1989; Kerney, et al. 2012)</w:t>
      </w:r>
      <w:r>
        <w:rPr>
          <w:rFonts w:ascii="Arial" w:eastAsia="Arial" w:hAnsi="Arial" w:cs="Arial"/>
        </w:rPr>
        <w:fldChar w:fldCharType="end"/>
      </w:r>
      <w:r w:rsidR="00CB13DD">
        <w:rPr>
          <w:rFonts w:ascii="Arial" w:hAnsi="Arial"/>
        </w:rPr>
        <w:t>; these lineages</w:t>
      </w:r>
      <w:r>
        <w:rPr>
          <w:rFonts w:ascii="Arial" w:hAnsi="Arial"/>
        </w:rPr>
        <w:t xml:space="preserve"> show a weak deterministic trend towards genome size reduction. Because they are occurring in an embryo rather than a free-living organism that has undergone a growth period, the repatterning happens to a smaller number of cells in a smaller overall mass of tissue compared with metamorphosing lineages </w:t>
      </w:r>
      <w:r>
        <w:rPr>
          <w:rFonts w:ascii="Arial" w:eastAsia="Arial" w:hAnsi="Arial" w:cs="Arial"/>
        </w:rPr>
        <w:fldChar w:fldCharType="begin"/>
      </w:r>
      <w:r w:rsidR="00372E33">
        <w:rPr>
          <w:rFonts w:ascii="Arial" w:eastAsia="Arial" w:hAnsi="Arial" w:cs="Arial"/>
        </w:rPr>
        <w:instrText xml:space="preserve"> ADDIN EN.CITE &lt;EndNote&gt;&lt;Cite&gt;&lt;Author&gt;Downie&lt;/Author&gt;&lt;Year&gt;2004&lt;/Year&gt;&lt;RecNum&gt;631&lt;/RecNum&gt;&lt;DisplayText&gt;(Downie, et al. 2004)&lt;/DisplayText&gt;&lt;record&gt;&lt;rec-number&gt;631&lt;/rec-number&gt;&lt;foreign-keys&gt;&lt;key app="EN" db-id="95s0te0p99tv5oeffsnveep9rserdvvrxvx2" timestamp="1590539521"&gt;631&lt;/key&gt;&lt;/foreign-keys&gt;&lt;ref-type name="Journal Article"&gt;17&lt;/ref-type&gt;&lt;contributors&gt;&lt;authors&gt;&lt;author&gt;Downie, J. R.&lt;/author&gt;&lt;author&gt;Bryce, Rosalind&lt;/author&gt;&lt;author&gt;Smith, Joanna&lt;/author&gt;&lt;/authors&gt;&lt;/contributors&gt;&lt;titles&gt;&lt;title&gt;Metamorphic duration: an under-studied variable in frog life histories&lt;/title&gt;&lt;secondary-title&gt;Biol J Linn Soc&lt;/secondary-title&gt;&lt;/titles&gt;&lt;pages&gt;261-272&lt;/pages&gt;&lt;volume&gt;83&lt;/volume&gt;&lt;number&gt;2&lt;/number&gt;&lt;dates&gt;&lt;year&gt;2004&lt;/year&gt;&lt;/dates&gt;&lt;isbn&gt;0024-4066&lt;/isbn&gt;&lt;urls&gt;&lt;related-urls&gt;&lt;url&gt;https://doi.org/10.1111/j.1095-8312.2004.00387.x&lt;/url&gt;&lt;/related-urls&gt;&lt;/urls&gt;&lt;electronic-resource-num&gt;10.1111/j.1095-8312.2004.00387.x&lt;/electronic-resource-num&gt;&lt;access-date&gt;5/27/2020&lt;/access-date&gt;&lt;/record&gt;&lt;/Cite&gt;&lt;/EndNote&gt;</w:instrText>
      </w:r>
      <w:r>
        <w:rPr>
          <w:rFonts w:ascii="Arial" w:eastAsia="Arial" w:hAnsi="Arial" w:cs="Arial"/>
        </w:rPr>
        <w:fldChar w:fldCharType="separate"/>
      </w:r>
      <w:r>
        <w:rPr>
          <w:rFonts w:ascii="Arial" w:hAnsi="Arial"/>
          <w:noProof/>
        </w:rPr>
        <w:t>(Downie, et al. 2004)</w:t>
      </w:r>
      <w:r>
        <w:rPr>
          <w:rFonts w:ascii="Arial" w:eastAsia="Arial" w:hAnsi="Arial" w:cs="Arial"/>
        </w:rPr>
        <w:fldChar w:fldCharType="end"/>
      </w:r>
      <w:r>
        <w:rPr>
          <w:rFonts w:ascii="Arial" w:hAnsi="Arial"/>
        </w:rPr>
        <w:t xml:space="preserve">. Thus, the energetic requirements for comparable developmental steps are lower in direct developers than in </w:t>
      </w:r>
      <w:proofErr w:type="spellStart"/>
      <w:r>
        <w:rPr>
          <w:rFonts w:ascii="Arial" w:hAnsi="Arial"/>
        </w:rPr>
        <w:t>metamorphosers</w:t>
      </w:r>
      <w:proofErr w:type="spellEnd"/>
      <w:r>
        <w:rPr>
          <w:rFonts w:ascii="Arial" w:hAnsi="Arial"/>
        </w:rPr>
        <w:t xml:space="preserve">. On the other hand, the energy to fuel these steps comes from yolk stores which, although plentiful in direct developers, are still finite </w:t>
      </w:r>
      <w:r>
        <w:rPr>
          <w:rFonts w:ascii="Arial" w:eastAsia="Arial" w:hAnsi="Arial" w:cs="Arial"/>
        </w:rPr>
        <w:fldChar w:fldCharType="begin"/>
      </w:r>
      <w:r w:rsidR="00372E33">
        <w:rPr>
          <w:rFonts w:ascii="Arial" w:eastAsia="Arial" w:hAnsi="Arial" w:cs="Arial"/>
        </w:rPr>
        <w:instrText xml:space="preserve"> ADDIN EN.CITE &lt;EndNote&gt;&lt;Cite&gt;&lt;Author&gt;Wake&lt;/Author&gt;&lt;Year&gt;2004&lt;/Year&gt;&lt;RecNum&gt;690&lt;/RecNum&gt;&lt;DisplayText&gt;(Wake and Hanken 2004)&lt;/DisplayText&gt;&lt;record&gt;&lt;rec-number&gt;690&lt;/rec-number&gt;&lt;foreign-keys&gt;&lt;key app="EN" db-id="95s0te0p99tv5oeffsnveep9rserdvvrxvx2" timestamp="1605205602"&gt;690&lt;/key&gt;&lt;/foreign-keys&gt;&lt;ref-type name="Journal Article"&gt;17&lt;/ref-type&gt;&lt;contributors&gt;&lt;authors&gt;&lt;author&gt;Wake, DB&lt;/author&gt;&lt;author&gt;Hanken, James&lt;/author&gt;&lt;/authors&gt;&lt;/contributors&gt;&lt;titles&gt;&lt;title&gt;Direct development in the lungless salamanders: what are the consequences for developmental biology, evolution and phylogenesis?&lt;/title&gt;&lt;secondary-title&gt;Int J Dev Biol&lt;/secondary-title&gt;&lt;/titles&gt;&lt;pages&gt;859-869&lt;/pages&gt;&lt;volume&gt;40&lt;/volume&gt;&lt;number&gt;4&lt;/number&gt;&lt;dates&gt;&lt;year&gt;2004&lt;/year&gt;&lt;/dates&gt;&lt;isbn&gt;0214-6282&lt;/isbn&gt;&lt;urls&gt;&lt;/urls&gt;&lt;/record&gt;&lt;/Cite&gt;&lt;/EndNote&gt;</w:instrText>
      </w:r>
      <w:r>
        <w:rPr>
          <w:rFonts w:ascii="Arial" w:eastAsia="Arial" w:hAnsi="Arial" w:cs="Arial"/>
        </w:rPr>
        <w:fldChar w:fldCharType="separate"/>
      </w:r>
      <w:r>
        <w:rPr>
          <w:rFonts w:ascii="Arial" w:hAnsi="Arial"/>
          <w:noProof/>
        </w:rPr>
        <w:t>(Wake and Hanken 2004)</w:t>
      </w:r>
      <w:r>
        <w:rPr>
          <w:rFonts w:ascii="Arial" w:eastAsia="Arial" w:hAnsi="Arial" w:cs="Arial"/>
        </w:rPr>
        <w:fldChar w:fldCharType="end"/>
      </w:r>
      <w:r>
        <w:rPr>
          <w:rFonts w:ascii="Arial" w:hAnsi="Arial"/>
        </w:rPr>
        <w:t>. Thus, we infer that direct development imposes a less severe constraint on genome size than does non-feeding metamorphosis, mediated by the potential for depletion of energy stores if the duration of metamorphic repatterning during embryogenesis is too long. We note that there is greater variation across direct developers in metamorphic repatterning than</w:t>
      </w:r>
      <w:r w:rsidR="00CB13DD">
        <w:rPr>
          <w:rFonts w:ascii="Arial" w:hAnsi="Arial"/>
        </w:rPr>
        <w:t xml:space="preserve"> is</w:t>
      </w:r>
      <w:r>
        <w:rPr>
          <w:rFonts w:ascii="Arial" w:hAnsi="Arial"/>
        </w:rPr>
        <w:t xml:space="preserve"> modeled here. In some cases, the sequence of developmental events is shortened because the formation of larval structures is lost from ontogeny. In other cases, most or all events of embryogenesis and metamorphosis are retained but occur inside the egg (which allows for the possibility of re-evolution of metamorphosis; </w:t>
      </w:r>
      <w:proofErr w:type="spellStart"/>
      <w:r>
        <w:rPr>
          <w:rFonts w:ascii="Arial" w:hAnsi="Arial"/>
        </w:rPr>
        <w:t>Alberch</w:t>
      </w:r>
      <w:proofErr w:type="spellEnd"/>
      <w:r>
        <w:rPr>
          <w:rFonts w:ascii="Arial" w:hAnsi="Arial"/>
        </w:rPr>
        <w:t xml:space="preserve"> 1989). We would predict more severe constraints in these latter lineages. Although we treated both scenarios as a single category for simplicity, these two types of direct development may be different in their effects on genome size evolution and warrant more detailed study.</w:t>
      </w:r>
      <w:r>
        <w:rPr>
          <w:rFonts w:ascii="Arial" w:hAnsi="Arial"/>
          <w:strike/>
        </w:rPr>
        <w:t xml:space="preserve"> </w:t>
      </w:r>
    </w:p>
    <w:p w14:paraId="0113B2DF" w14:textId="77777777" w:rsidR="00920340" w:rsidRDefault="00920340">
      <w:pPr>
        <w:pStyle w:val="BodyA"/>
        <w:spacing w:line="480" w:lineRule="auto"/>
        <w:rPr>
          <w:rFonts w:ascii="Arial" w:eastAsia="Arial" w:hAnsi="Arial" w:cs="Arial"/>
        </w:rPr>
      </w:pPr>
    </w:p>
    <w:p w14:paraId="0113B2E0" w14:textId="54BB249B" w:rsidR="00920340" w:rsidRDefault="00ED3508">
      <w:pPr>
        <w:pStyle w:val="BodyA"/>
        <w:spacing w:line="480" w:lineRule="auto"/>
        <w:rPr>
          <w:rFonts w:ascii="Arial" w:hAnsi="Arial"/>
        </w:rPr>
      </w:pPr>
      <w:r>
        <w:rPr>
          <w:rFonts w:ascii="Arial" w:hAnsi="Arial"/>
          <w:i/>
          <w:iCs/>
        </w:rPr>
        <w:t xml:space="preserve">Genome size evolution in </w:t>
      </w:r>
      <w:proofErr w:type="spellStart"/>
      <w:r>
        <w:rPr>
          <w:rFonts w:ascii="Arial" w:hAnsi="Arial"/>
          <w:i/>
          <w:iCs/>
        </w:rPr>
        <w:t>paedomorphs</w:t>
      </w:r>
      <w:proofErr w:type="spellEnd"/>
      <w:r>
        <w:rPr>
          <w:rFonts w:ascii="Arial" w:hAnsi="Arial"/>
          <w:i/>
          <w:iCs/>
        </w:rPr>
        <w:t>.</w:t>
      </w:r>
      <w:r>
        <w:rPr>
          <w:rFonts w:ascii="Symbol" w:hAnsi="Symbol"/>
        </w:rPr>
        <w:t>¾</w:t>
      </w:r>
      <w:r>
        <w:rPr>
          <w:rFonts w:ascii="Arial" w:hAnsi="Arial"/>
        </w:rPr>
        <w:t xml:space="preserve">Paedomorphic salamanders retain a larval body form throughout life and show a deterministic trend towards genome expansion. </w:t>
      </w:r>
      <w:r>
        <w:rPr>
          <w:rFonts w:ascii="Arial" w:hAnsi="Arial"/>
        </w:rPr>
        <w:lastRenderedPageBreak/>
        <w:t xml:space="preserve">This trend is consistent with TE accumulation proceeding to higher overall levels, unchecked by any constraints imposed by metamorphic repatterning. However, we do not suggest that genome size is free from all constraints. The impacts of decreased surface-area-to-volume ratio that accompany increased cell size likely impose an upper limit on cell function that salamanders may well have reached </w:t>
      </w:r>
      <w:r>
        <w:rPr>
          <w:rFonts w:ascii="Arial" w:eastAsia="Arial" w:hAnsi="Arial" w:cs="Arial"/>
        </w:rPr>
        <w:fldChar w:fldCharType="begin"/>
      </w:r>
      <w:r w:rsidR="00372E33">
        <w:rPr>
          <w:rFonts w:ascii="Arial" w:eastAsia="Arial" w:hAnsi="Arial" w:cs="Arial"/>
        </w:rPr>
        <w:instrText xml:space="preserve"> ADDIN EN.CITE &lt;EndNote&gt;&lt;Cite&gt;&lt;Author&gt;Chan&lt;/Author&gt;&lt;Year&gt;2010&lt;/Year&gt;&lt;RecNum&gt;678&lt;/RecNum&gt;&lt;DisplayText&gt;(Chan and Marshall 2010)&lt;/DisplayText&gt;&lt;record&gt;&lt;rec-number&gt;678&lt;/rec-number&gt;&lt;foreign-keys&gt;&lt;key app="EN" db-id="95s0te0p99tv5oeffsnveep9rserdvvrxvx2" timestamp="1604957348"&gt;678&lt;/key&gt;&lt;/foreign-keys&gt;&lt;ref-type name="Journal Article"&gt;17&lt;/ref-type&gt;&lt;contributors&gt;&lt;authors&gt;&lt;author&gt;Chan, Yee-Hung M.&lt;/author&gt;&lt;author&gt;Marshall, Wallace F.&lt;/author&gt;&lt;/authors&gt;&lt;/contributors&gt;&lt;titles&gt;&lt;title&gt;Scaling properties of cell and organelle size&lt;/title&gt;&lt;secondary-title&gt;Organogenesis&lt;/secondary-title&gt;&lt;/titles&gt;&lt;pages&gt;88-96&lt;/pages&gt;&lt;volume&gt;6&lt;/volume&gt;&lt;number&gt;2&lt;/number&gt;&lt;dates&gt;&lt;year&gt;2010&lt;/year&gt;&lt;pub-dates&gt;&lt;date&gt;2010/04/01&lt;/date&gt;&lt;/pub-dates&gt;&lt;/dates&gt;&lt;publisher&gt;Taylor &amp;amp; Francis&lt;/publisher&gt;&lt;isbn&gt;1547-6278&lt;/isbn&gt;&lt;urls&gt;&lt;related-urls&gt;&lt;url&gt;https://doi.org/10.4161/org.6.2.11464&lt;/url&gt;&lt;/related-urls&gt;&lt;/urls&gt;&lt;electronic-resource-num&gt;10.4161/org.6.2.11464&lt;/electronic-resource-num&gt;&lt;/record&gt;&lt;/Cite&gt;&lt;/EndNote&gt;</w:instrText>
      </w:r>
      <w:r>
        <w:rPr>
          <w:rFonts w:ascii="Arial" w:eastAsia="Arial" w:hAnsi="Arial" w:cs="Arial"/>
        </w:rPr>
        <w:fldChar w:fldCharType="separate"/>
      </w:r>
      <w:r>
        <w:rPr>
          <w:rFonts w:ascii="Arial" w:hAnsi="Arial"/>
          <w:noProof/>
        </w:rPr>
        <w:t>(Chan and Marshall 2010)</w:t>
      </w:r>
      <w:r>
        <w:rPr>
          <w:rFonts w:ascii="Arial" w:eastAsia="Arial" w:hAnsi="Arial" w:cs="Arial"/>
        </w:rPr>
        <w:fldChar w:fldCharType="end"/>
      </w:r>
      <w:r>
        <w:rPr>
          <w:rFonts w:ascii="Arial" w:hAnsi="Arial"/>
        </w:rPr>
        <w:t xml:space="preserve">; their cells are among the largest found in animals </w:t>
      </w:r>
      <w:r>
        <w:rPr>
          <w:rFonts w:ascii="Arial" w:eastAsia="Arial" w:hAnsi="Arial" w:cs="Arial"/>
        </w:rPr>
        <w:fldChar w:fldCharType="begin"/>
      </w:r>
      <w:r w:rsidR="00372E33">
        <w:rPr>
          <w:rFonts w:ascii="Arial" w:eastAsia="Arial" w:hAnsi="Arial" w:cs="Arial"/>
        </w:rPr>
        <w:instrText xml:space="preserve"> ADDIN EN.CITE &lt;EndNote&gt;&lt;Cite&gt;&lt;Author&gt;Horner&lt;/Author&gt;&lt;Year&gt;1983&lt;/Year&gt;&lt;RecNum&gt;657&lt;/RecNum&gt;&lt;DisplayText&gt;(Horner and Macgregor 1983)&lt;/DisplayText&gt;&lt;record&gt;&lt;rec-number&gt;657&lt;/rec-number&gt;&lt;foreign-keys&gt;&lt;key app="EN" db-id="95s0te0p99tv5oeffsnveep9rserdvvrxvx2" timestamp="1603502221"&gt;657&lt;/key&gt;&lt;/foreign-keys&gt;&lt;ref-type name="Journal Article"&gt;17&lt;/ref-type&gt;&lt;contributors&gt;&lt;authors&gt;&lt;author&gt;Horner, H. A.&lt;/author&gt;&lt;author&gt;Macgregor, H. C.&lt;/author&gt;&lt;/authors&gt;&lt;/contributors&gt;&lt;titles&gt;&lt;title&gt;C value and cell volume: their significance in the evolution and development of amphibians&lt;/title&gt;&lt;secondary-title&gt;J Cell Sci&lt;/secondary-title&gt;&lt;/titles&gt;&lt;pages&gt;135&lt;/pages&gt;&lt;volume&gt;63&lt;/volume&gt;&lt;number&gt;1&lt;/number&gt;&lt;dates&gt;&lt;year&gt;1983&lt;/year&gt;&lt;/dates&gt;&lt;urls&gt;&lt;related-urls&gt;&lt;url&gt;http://jcs.biologists.org/content/63/1/135.abstract&lt;/url&gt;&lt;/related-urls&gt;&lt;/urls&gt;&lt;/record&gt;&lt;/Cite&gt;&lt;/EndNote&gt;</w:instrText>
      </w:r>
      <w:r>
        <w:rPr>
          <w:rFonts w:ascii="Arial" w:eastAsia="Arial" w:hAnsi="Arial" w:cs="Arial"/>
        </w:rPr>
        <w:fldChar w:fldCharType="separate"/>
      </w:r>
      <w:r>
        <w:rPr>
          <w:rFonts w:ascii="Arial" w:hAnsi="Arial"/>
          <w:noProof/>
        </w:rPr>
        <w:t>(Horner and Macgregor 1983)</w:t>
      </w:r>
      <w:r>
        <w:rPr>
          <w:rFonts w:ascii="Arial" w:eastAsia="Arial" w:hAnsi="Arial" w:cs="Arial"/>
        </w:rPr>
        <w:fldChar w:fldCharType="end"/>
      </w:r>
      <w:r>
        <w:rPr>
          <w:rFonts w:ascii="Arial" w:hAnsi="Arial"/>
        </w:rPr>
        <w:t xml:space="preserve">. In addition, the duration of embryogenesis may well have an upper bound that constrains genome expansion at the extremely high end. In the past, huge cells have been proposed as adaptive because they coincide, at broad taxonomic levels, with low metabolic rates; salamanders and lungfishes have the lowest metabolic rates and the largest genomes/cells within vertebrates. This correlation led to the proposal that selection shaped an adaptive “frugal metabolic strategy” in these taxa </w:t>
      </w:r>
      <w:r>
        <w:rPr>
          <w:rFonts w:ascii="Arial" w:eastAsia="Arial" w:hAnsi="Arial" w:cs="Arial"/>
        </w:rPr>
        <w:fldChar w:fldCharType="begin"/>
      </w:r>
      <w:r w:rsidR="00372E33">
        <w:rPr>
          <w:rFonts w:ascii="Arial" w:eastAsia="Arial" w:hAnsi="Arial" w:cs="Arial"/>
        </w:rPr>
        <w:instrText xml:space="preserve"> ADDIN EN.CITE &lt;EndNote&gt;&lt;Cite&gt;&lt;Author&gt;Szarski&lt;/Author&gt;&lt;Year&gt;1983&lt;/Year&gt;&lt;RecNum&gt;247&lt;/RecNum&gt;&lt;DisplayText&gt;(Szarski 1983; Olmo, et al. 1989)&lt;/DisplayText&gt;&lt;record&gt;&lt;rec-number&gt;247&lt;/rec-number&gt;&lt;foreign-keys&gt;&lt;key app="EN" db-id="95s0te0p99tv5oeffsnveep9rserdvvrxvx2" timestamp="1390432891"&gt;247&lt;/key&gt;&lt;/foreign-keys&gt;&lt;ref-type name="Journal Article"&gt;17&lt;/ref-type&gt;&lt;contributors&gt;&lt;authors&gt;&lt;author&gt;Szarski, Henryk&lt;/author&gt;&lt;/authors&gt;&lt;/contributors&gt;&lt;titles&gt;&lt;title&gt;Cell size and the concept of wasteful and frugal evolutionary strategies&lt;/title&gt;&lt;secondary-title&gt;J Theor Biol&lt;/secondary-title&gt;&lt;/titles&gt;&lt;pages&gt;201-209&lt;/pages&gt;&lt;volume&gt;105&lt;/volume&gt;&lt;number&gt;2&lt;/number&gt;&lt;dates&gt;&lt;year&gt;1983&lt;/year&gt;&lt;/dates&gt;&lt;urls&gt;&lt;related-urls&gt;&lt;url&gt;http://www.sciencedirect.com/science/article/B6WMD-4KDGR4N-2/1/a3b350a87ba72f4900392b3cd351cebb&lt;/url&gt;&lt;/related-urls&gt;&lt;/urls&gt;&lt;/record&gt;&lt;/Cite&gt;&lt;Cite&gt;&lt;Author&gt;Olmo&lt;/Author&gt;&lt;Year&gt;1989&lt;/Year&gt;&lt;RecNum&gt;693&lt;/RecNum&gt;&lt;record&gt;&lt;rec-number&gt;693&lt;/rec-number&gt;&lt;foreign-keys&gt;&lt;key app="EN" db-id="95s0te0p99tv5oeffsnveep9rserdvvrxvx2" timestamp="1605211255"&gt;693&lt;/key&gt;&lt;/foreign-keys&gt;&lt;ref-type name="Journal Article"&gt;17&lt;/ref-type&gt;&lt;contributors&gt;&lt;authors&gt;&lt;author&gt;Olmo, E.&lt;/author&gt;&lt;author&gt;Capriglione, T.&lt;/author&gt;&lt;author&gt;Odierna, G.&lt;/author&gt;&lt;/authors&gt;&lt;/contributors&gt;&lt;titles&gt;&lt;title&gt;Genome size evolution in vertebrates: Trends and constraints&lt;/title&gt;&lt;secondary-title&gt;Comp Biochem Phys B: Comp Biochem&lt;/secondary-title&gt;&lt;/titles&gt;&lt;pages&gt;447-453&lt;/pages&gt;&lt;volume&gt;92&lt;/volume&gt;&lt;number&gt;3&lt;/number&gt;&lt;dates&gt;&lt;year&gt;1989&lt;/year&gt;&lt;pub-dates&gt;&lt;date&gt;1989/01/01/&lt;/date&gt;&lt;/pub-dates&gt;&lt;/dates&gt;&lt;isbn&gt;0305-0491&lt;/isbn&gt;&lt;urls&gt;&lt;related-urls&gt;&lt;url&gt;http://www.sciencedirect.com/science/article/pii/0305049189901156&lt;/url&gt;&lt;/related-urls&gt;&lt;/urls&gt;&lt;electronic-resource-num&gt;https://doi.org/10.1016/0305-0491(89)90115-6&lt;/electronic-resource-num&gt;&lt;/record&gt;&lt;/Cite&gt;&lt;/EndNote&gt;</w:instrText>
      </w:r>
      <w:r>
        <w:rPr>
          <w:rFonts w:ascii="Arial" w:eastAsia="Arial" w:hAnsi="Arial" w:cs="Arial"/>
        </w:rPr>
        <w:fldChar w:fldCharType="separate"/>
      </w:r>
      <w:r>
        <w:rPr>
          <w:rFonts w:ascii="Arial" w:hAnsi="Arial"/>
          <w:noProof/>
        </w:rPr>
        <w:t>(Szarski 1983; Olmo, et al. 1989)</w:t>
      </w:r>
      <w:r>
        <w:rPr>
          <w:rFonts w:ascii="Arial" w:eastAsia="Arial" w:hAnsi="Arial" w:cs="Arial"/>
        </w:rPr>
        <w:fldChar w:fldCharType="end"/>
      </w:r>
      <w:r>
        <w:rPr>
          <w:rFonts w:ascii="Arial" w:hAnsi="Arial"/>
        </w:rPr>
        <w:t xml:space="preserve">. More recent analyses of the relationship between genome/cell size and metabolic rate, however, have failed to find a clear relationship </w:t>
      </w:r>
      <w:r>
        <w:rPr>
          <w:rFonts w:ascii="Arial" w:eastAsia="Arial" w:hAnsi="Arial" w:cs="Arial"/>
        </w:rPr>
        <w:fldChar w:fldCharType="begin">
          <w:fldData xml:space="preserve">PEVuZE5vdGU+PENpdGU+PEF1dGhvcj5MaWNodDwvQXV0aG9yPjxZZWFyPjE5OTE8L1llYXI+PFJl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</w:fldData>
        </w:fldChar>
      </w:r>
      <w:r w:rsidR="00372E33">
        <w:rPr>
          <w:rFonts w:ascii="Arial" w:eastAsia="Arial" w:hAnsi="Arial" w:cs="Arial"/>
        </w:rPr>
        <w:instrText xml:space="preserve"> ADDIN EN.CITE </w:instrText>
      </w:r>
      <w:r w:rsidR="00372E33">
        <w:rPr>
          <w:rFonts w:ascii="Arial" w:eastAsia="Arial" w:hAnsi="Arial" w:cs="Arial"/>
        </w:rPr>
        <w:fldChar w:fldCharType="begin">
          <w:fldData xml:space="preserve">PEVuZE5vdGU+PENpdGU+PEF1dGhvcj5MaWNodDwvQXV0aG9yPjxZZWFyPjE5OTE8L1llYXI+PFJl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</w:fldData>
        </w:fldChar>
      </w:r>
      <w:r w:rsidR="00372E33">
        <w:rPr>
          <w:rFonts w:ascii="Arial" w:eastAsia="Arial" w:hAnsi="Arial" w:cs="Arial"/>
        </w:rPr>
        <w:instrText xml:space="preserve"> ADDIN EN.CITE.DATA </w:instrText>
      </w:r>
      <w:r w:rsidR="00372E33">
        <w:rPr>
          <w:rFonts w:ascii="Arial" w:eastAsia="Arial" w:hAnsi="Arial" w:cs="Arial"/>
        </w:rPr>
      </w:r>
      <w:r w:rsidR="00372E33">
        <w:rPr>
          <w:rFonts w:ascii="Arial" w:eastAsia="Arial" w:hAnsi="Arial" w:cs="Arial"/>
        </w:rPr>
        <w:fldChar w:fldCharType="end"/>
      </w:r>
      <w:r>
        <w:rPr>
          <w:rFonts w:ascii="Arial" w:eastAsia="Arial" w:hAnsi="Arial" w:cs="Arial"/>
        </w:rPr>
      </w:r>
      <w:r>
        <w:rPr>
          <w:rFonts w:ascii="Arial" w:eastAsia="Arial" w:hAnsi="Arial" w:cs="Arial"/>
        </w:rPr>
        <w:fldChar w:fldCharType="separate"/>
      </w:r>
      <w:r>
        <w:rPr>
          <w:rFonts w:ascii="Arial" w:hAnsi="Arial"/>
          <w:noProof/>
        </w:rPr>
        <w:t>(Licht and Lowcock 1991; Uyeda, et al. 2017; Gardner, et al. 2020)</w:t>
      </w:r>
      <w:r>
        <w:rPr>
          <w:rFonts w:ascii="Arial" w:eastAsia="Arial" w:hAnsi="Arial" w:cs="Arial"/>
        </w:rPr>
        <w:fldChar w:fldCharType="end"/>
      </w:r>
      <w:r>
        <w:rPr>
          <w:rFonts w:ascii="Arial" w:hAnsi="Arial"/>
        </w:rPr>
        <w:t>. Thus, empirical evidence that huge genomes are a product of directional selection is currently lacking. Our results are more consistent with the relaxation of a constraint against genome expansion because of the extremely weak deterministic pull strength and strong stochastic noise parameters.</w:t>
      </w:r>
    </w:p>
    <w:p w14:paraId="0113B2E1" w14:textId="4365CF23" w:rsidR="00920340" w:rsidRDefault="00920340">
      <w:pPr>
        <w:pStyle w:val="BodyA"/>
        <w:spacing w:line="480" w:lineRule="auto"/>
        <w:rPr>
          <w:rFonts w:ascii="Arial" w:eastAsia="Arial" w:hAnsi="Arial" w:cs="Arial"/>
        </w:rPr>
      </w:pPr>
    </w:p>
    <w:p w14:paraId="0113B2E2" w14:textId="2FC9C8FE" w:rsidR="00920340" w:rsidRDefault="00ED3508">
      <w:pPr>
        <w:pStyle w:val="BodyA"/>
        <w:spacing w:line="480" w:lineRule="auto"/>
        <w:rPr>
          <w:rFonts w:ascii="Arial" w:eastAsia="Arial" w:hAnsi="Arial" w:cs="Arial"/>
        </w:rPr>
      </w:pPr>
      <w:r>
        <w:rPr>
          <w:rFonts w:ascii="Arial" w:hAnsi="Arial"/>
          <w:i/>
          <w:iCs/>
        </w:rPr>
        <w:t xml:space="preserve">Model complexity to capture the evolutionary </w:t>
      </w:r>
      <w:proofErr w:type="spellStart"/>
      <w:r>
        <w:rPr>
          <w:rFonts w:ascii="Arial" w:hAnsi="Arial"/>
          <w:i/>
          <w:iCs/>
        </w:rPr>
        <w:t>process.</w:t>
      </w:r>
      <w:r>
        <w:rPr>
          <w:rFonts w:ascii="Symbol" w:hAnsi="Symbol"/>
        </w:rPr>
        <w:t>¾</w:t>
      </w:r>
      <w:r>
        <w:rPr>
          <w:rFonts w:ascii="Arial" w:hAnsi="Arial"/>
        </w:rPr>
        <w:t>While</w:t>
      </w:r>
      <w:proofErr w:type="spellEnd"/>
      <w:r>
        <w:rPr>
          <w:rFonts w:ascii="Arial" w:hAnsi="Arial"/>
        </w:rPr>
        <w:t xml:space="preserve"> the best model includes a deterministic pull parameter, its magnitude is miniscule. Yet our model selection results demonstrate that models with deterministic pull provide a huge improvement over any purely stochastic model (Table 2). One of the challenges of an OU model with a weak </w:t>
      </w:r>
      <w:r>
        <w:rPr>
          <w:rFonts w:ascii="Arial" w:hAnsi="Arial"/>
        </w:rPr>
        <w:lastRenderedPageBreak/>
        <w:t xml:space="preserve">deterministic component is that the model parameters will be poorly defined </w:t>
      </w:r>
      <w:r>
        <w:rPr>
          <w:rFonts w:ascii="Arial" w:eastAsia="Arial" w:hAnsi="Arial" w:cs="Arial"/>
        </w:rPr>
        <w:fldChar w:fldCharType="begin"/>
      </w:r>
      <w:r w:rsidR="00A32B64">
        <w:rPr>
          <w:rFonts w:ascii="Arial" w:eastAsia="Arial" w:hAnsi="Arial" w:cs="Arial"/>
        </w:rPr>
        <w:instrText xml:space="preserve"> ADDIN EN.CITE &lt;EndNote&gt;&lt;Cite&gt;&lt;Author&gt;Cressler&lt;/Author&gt;&lt;Year&gt;2015&lt;/Year&gt;&lt;RecNum&gt;682&lt;/RecNum&gt;&lt;DisplayText&gt;(Cressler, et al. 2015)&lt;/DisplayText&gt;&lt;record&gt;&lt;rec-number&gt;682&lt;/rec-number&gt;&lt;foreign-keys&gt;&lt;key app="EN" db-id="95s0te0p99tv5oeffsnveep9rserdvvrxvx2" timestamp="1604958718"&gt;682&lt;/key&gt;&lt;/foreign-keys&gt;&lt;ref-type name="Journal Article"&gt;17&lt;/ref-type&gt;&lt;contributors&gt;&lt;authors&gt;&lt;author&gt;Cressler, Clayton E.&lt;/author&gt;&lt;author&gt;Butler, Marguerite A.&lt;/author&gt;&lt;author&gt;King, Aaron A.&lt;/author&gt;&lt;/authors&gt;&lt;/contributors&gt;&lt;titles&gt;&lt;title&gt;Detecting adaptive evolution in phylogenetic comparative analysis using the Ornstein–Uhlenbeck model&lt;/title&gt;&lt;secondary-title&gt;Syst Biol&lt;/secondary-title&gt;&lt;/titles&gt;&lt;periodical&gt;&lt;full-title&gt;Syst Biol&lt;/full-title&gt;&lt;/periodical&gt;&lt;pages&gt;953-968&lt;/pages&gt;&lt;volume&gt;64&lt;/volume&gt;&lt;number&gt;6&lt;/number&gt;&lt;dates&gt;&lt;year&gt;2015&lt;/year&gt;&lt;/dates&gt;&lt;isbn&gt;1063-5157&lt;/isbn&gt;&lt;urls&gt;&lt;related-urls&gt;&lt;url&gt;https://doi.org/10.1093/sysbio/syv043&lt;/url&gt;&lt;/related-urls&gt;&lt;/urls&gt;&lt;electronic-resource-num&gt;10.1093/sysbio/syv043&lt;/electronic-resource-num&gt;&lt;access-date&gt;11/9/2020&lt;/access-date&gt;&lt;/record&gt;&lt;/Cite&gt;&lt;/EndNote&gt;</w:instrText>
      </w:r>
      <w:r>
        <w:rPr>
          <w:rFonts w:ascii="Arial" w:eastAsia="Arial" w:hAnsi="Arial" w:cs="Arial"/>
        </w:rPr>
        <w:fldChar w:fldCharType="separate"/>
      </w:r>
      <w:r>
        <w:rPr>
          <w:rFonts w:ascii="Arial" w:hAnsi="Arial"/>
          <w:noProof/>
        </w:rPr>
        <w:t>(Cressler, et al. 2015)</w:t>
      </w:r>
      <w:r>
        <w:rPr>
          <w:rFonts w:ascii="Arial" w:eastAsia="Arial" w:hAnsi="Arial" w:cs="Arial"/>
        </w:rPr>
        <w:fldChar w:fldCharType="end"/>
      </w:r>
      <w:r>
        <w:rPr>
          <w:rFonts w:ascii="Arial" w:hAnsi="Arial"/>
        </w:rPr>
        <w:t>. Intuitively, if the pull parameter (</w:t>
      </w:r>
      <m:oMath>
        <m:r>
          <w:rPr>
            <w:rFonts w:ascii="Cambria Math" w:hAnsi="Cambria Math"/>
            <w:sz w:val="30"/>
            <w:szCs w:val="30"/>
          </w:rPr>
          <m:t>α</m:t>
        </m:r>
      </m:oMath>
      <w:r>
        <w:rPr>
          <w:rFonts w:ascii="Arial" w:hAnsi="Arial"/>
        </w:rPr>
        <w:t>) is important but close to zero, the equilibria (</w:t>
      </w:r>
      <m:oMath>
        <m:r>
          <w:rPr>
            <w:rFonts w:ascii="Cambria Math" w:hAnsi="Cambria Math"/>
            <w:sz w:val="29"/>
            <w:szCs w:val="29"/>
          </w:rPr>
          <m:t>θi</m:t>
        </m:r>
      </m:oMath>
      <w:r>
        <w:rPr>
          <w:rFonts w:ascii="Arial" w:hAnsi="Arial"/>
          <w:i/>
          <w:iCs/>
        </w:rPr>
        <w:t>)</w:t>
      </w:r>
      <w:r>
        <w:rPr>
          <w:rFonts w:ascii="Arial" w:hAnsi="Arial"/>
        </w:rPr>
        <w:t xml:space="preserve"> can take on a wide range of values in combination with a range of values for the stochastic parameter </w:t>
      </w:r>
      <m:oMath>
        <m:r>
          <w:rPr>
            <w:rFonts w:ascii="Cambria Math" w:hAnsi="Cambria Math"/>
            <w:sz w:val="28"/>
            <w:szCs w:val="28"/>
          </w:rPr>
          <m:t>σ</m:t>
        </m:r>
      </m:oMath>
      <w:r>
        <w:rPr>
          <w:rFonts w:ascii="Arial" w:hAnsi="Arial"/>
        </w:rPr>
        <w:t xml:space="preserve"> and explain the phenotypic distribution equally as well. The difference between a purely stochastic (BM) model and one that has any degree of deterministic pull is that the variance of a BM model will grow unbounded over time (as variance of a trait undergoing a </w:t>
      </w:r>
      <w:r w:rsidR="00554EA4">
        <w:rPr>
          <w:rFonts w:ascii="Arial" w:hAnsi="Arial"/>
        </w:rPr>
        <w:t>B</w:t>
      </w:r>
      <w:r>
        <w:rPr>
          <w:rFonts w:ascii="Arial" w:hAnsi="Arial"/>
        </w:rPr>
        <w:t xml:space="preserve">rownian motion process is proportional to time), whereas the variance in a model with </w:t>
      </w:r>
      <w:r w:rsidRPr="00717F6D">
        <w:rPr>
          <w:rFonts w:ascii="Arial" w:hAnsi="Arial"/>
        </w:rPr>
        <w:t>deterministic pull will not</w:t>
      </w:r>
      <w:r w:rsidR="00717F6D">
        <w:rPr>
          <w:rFonts w:ascii="Arial" w:hAnsi="Arial"/>
        </w:rPr>
        <w:t xml:space="preserve"> (variance ~</w:t>
      </w:r>
      <m:oMath>
        <m:sSup>
          <m:sSupPr>
            <m:ctrlPr>
              <w:rPr>
                <w:rFonts w:ascii="Cambria Math" w:hAnsi="Cambria Math"/>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/2α</m:t>
        </m:r>
      </m:oMath>
      <w:r w:rsidR="00717F6D">
        <w:rPr>
          <w:rFonts w:ascii="Arial" w:hAnsi="Arial"/>
          <w:sz w:val="28"/>
          <w:szCs w:val="28"/>
        </w:rPr>
        <w:t>)</w:t>
      </w:r>
      <w:r w:rsidRPr="00717F6D">
        <w:rPr>
          <w:rFonts w:ascii="Arial" w:hAnsi="Arial"/>
        </w:rPr>
        <w:t xml:space="preserve"> </w:t>
      </w:r>
      <w:r w:rsidR="00A32B64">
        <w:rPr>
          <w:rFonts w:ascii="Arial" w:hAnsi="Arial"/>
        </w:rPr>
        <w:fldChar w:fldCharType="begin">
          <w:fldData xml:space="preserve">PEVuZE5vdGU+PENpdGU+PEF1dGhvcj5CdXRsZXI8L0F1dGhvcj48WWVhcj4yMDA0PC9ZZWFyPjxS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</w:fldData>
        </w:fldChar>
      </w:r>
      <w:r w:rsidR="00A32B64">
        <w:rPr>
          <w:rFonts w:ascii="Arial" w:hAnsi="Arial"/>
        </w:rPr>
        <w:instrText xml:space="preserve"> ADDIN EN.CITE </w:instrText>
      </w:r>
      <w:r w:rsidR="00A32B64">
        <w:rPr>
          <w:rFonts w:ascii="Arial" w:hAnsi="Arial"/>
        </w:rPr>
        <w:fldChar w:fldCharType="begin">
          <w:fldData xml:space="preserve">PEVuZE5vdGU+PENpdGU+PEF1dGhvcj5CdXRsZXI8L0F1dGhvcj48WWVhcj4yMDA0PC9ZZWFyPjxS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</w:fldData>
        </w:fldChar>
      </w:r>
      <w:r w:rsidR="00A32B64">
        <w:rPr>
          <w:rFonts w:ascii="Arial" w:hAnsi="Arial"/>
        </w:rPr>
        <w:instrText xml:space="preserve"> ADDIN EN.CITE.DATA </w:instrText>
      </w:r>
      <w:r w:rsidR="00A32B64">
        <w:rPr>
          <w:rFonts w:ascii="Arial" w:hAnsi="Arial"/>
        </w:rPr>
      </w:r>
      <w:r w:rsidR="00A32B64">
        <w:rPr>
          <w:rFonts w:ascii="Arial" w:hAnsi="Arial"/>
        </w:rPr>
        <w:fldChar w:fldCharType="end"/>
      </w:r>
      <w:r w:rsidR="00A32B64">
        <w:rPr>
          <w:rFonts w:ascii="Arial" w:hAnsi="Arial"/>
        </w:rPr>
      </w:r>
      <w:r w:rsidR="00A32B64">
        <w:rPr>
          <w:rFonts w:ascii="Arial" w:hAnsi="Arial"/>
        </w:rPr>
        <w:fldChar w:fldCharType="separate"/>
      </w:r>
      <w:r w:rsidR="00A32B64">
        <w:rPr>
          <w:rFonts w:ascii="Arial" w:hAnsi="Arial"/>
          <w:noProof/>
        </w:rPr>
        <w:t>(Hansen and Martins 1996; Butler and King 2004)</w:t>
      </w:r>
      <w:r w:rsidR="00A32B64">
        <w:rPr>
          <w:rFonts w:ascii="Arial" w:hAnsi="Arial"/>
        </w:rPr>
        <w:fldChar w:fldCharType="end"/>
      </w:r>
      <w:r w:rsidR="00717F6D">
        <w:rPr>
          <w:rFonts w:ascii="Arial" w:hAnsi="Arial"/>
        </w:rPr>
        <w:t xml:space="preserve">. </w:t>
      </w:r>
      <w:r w:rsidRPr="00717F6D">
        <w:rPr>
          <w:rFonts w:ascii="Arial" w:hAnsi="Arial"/>
        </w:rPr>
        <w:t>Thus, while</w:t>
      </w:r>
      <w:r>
        <w:rPr>
          <w:rFonts w:ascii="Arial" w:hAnsi="Arial"/>
        </w:rPr>
        <w:t xml:space="preserve"> the phenotype may explore a wide range of values in an OU model with very small </w:t>
      </w:r>
      <m:oMath>
        <m:r>
          <w:rPr>
            <w:rFonts w:ascii="Cambria Math" w:hAnsi="Cambria Math"/>
            <w:sz w:val="30"/>
            <w:szCs w:val="30"/>
          </w:rPr>
          <m:t>α</m:t>
        </m:r>
      </m:oMath>
      <w:r>
        <w:rPr>
          <w:rFonts w:ascii="Arial" w:hAnsi="Arial"/>
        </w:rPr>
        <w:t xml:space="preserve">, it will remain bounded. For paedomorphs, a weak deterministic pull allows the mean to wander, while a far-away equilibrium value captures a deterministic trend toward increase. In OU models, increasing deterministic pull strength influences the approach to the equilibrium, but also will tend to dampen stochastic effects (apart from the influence of </w:t>
      </w:r>
      <m:oMath>
        <m:r>
          <w:rPr>
            <w:rFonts w:ascii="Cambria Math" w:hAnsi="Cambria Math"/>
            <w:sz w:val="28"/>
            <w:szCs w:val="28"/>
          </w:rPr>
          <m:t>σ</m:t>
        </m:r>
      </m:oMath>
      <w:r>
        <w:rPr>
          <w:rFonts w:ascii="Arial" w:hAnsi="Arial"/>
        </w:rPr>
        <w:t>), so it is possible to have both weak deterministic pull and substantial noise in the stochastic process. This analysis demonstrates that deterministic pull can exert an important evolutionary influence, even if the magnitude of alpha is weak.</w:t>
      </w:r>
    </w:p>
    <w:p w14:paraId="235A6657" w14:textId="2B698D20" w:rsidR="00717F6D" w:rsidRDefault="00ED3508">
      <w:pPr>
        <w:pStyle w:val="BodyA"/>
        <w:spacing w:line="480" w:lineRule="auto"/>
        <w:ind w:firstLine="720"/>
        <w:rPr>
          <w:rFonts w:ascii="Arial" w:hAnsi="Arial"/>
        </w:rPr>
      </w:pPr>
      <w:r>
        <w:rPr>
          <w:rFonts w:ascii="Arial" w:hAnsi="Arial"/>
        </w:rPr>
        <w:t xml:space="preserve">But how complex a model is necessary? One might suppose that stronger deterministic pull on one portion of the tree would support a rate shift in </w:t>
      </w:r>
      <m:oMath>
        <m:r>
          <w:rPr>
            <w:rFonts w:ascii="Cambria Math" w:hAnsi="Cambria Math"/>
            <w:sz w:val="30"/>
            <w:szCs w:val="30"/>
          </w:rPr>
          <m:t>α</m:t>
        </m:r>
      </m:oMath>
      <w:r>
        <w:rPr>
          <w:rFonts w:ascii="Arial" w:hAnsi="Arial"/>
        </w:rPr>
        <w:t xml:space="preserve">. However, all multiple </w:t>
      </w:r>
      <w:r>
        <w:rPr>
          <w:rFonts w:ascii="Symbol" w:hAnsi="Symbol"/>
        </w:rPr>
        <w:t>a</w:t>
      </w:r>
      <w:r>
        <w:rPr>
          <w:rFonts w:ascii="Arial" w:hAnsi="Arial"/>
        </w:rPr>
        <w:t xml:space="preserve"> models performed poorly. This is consistent with extensive simulation results showing that, among the three basic parameters of the OU model, </w:t>
      </w:r>
      <w:r>
        <w:rPr>
          <w:rFonts w:ascii="Symbol" w:hAnsi="Symbol"/>
        </w:rPr>
        <w:t>a</w:t>
      </w:r>
      <w:r>
        <w:rPr>
          <w:rFonts w:ascii="Arial" w:hAnsi="Arial"/>
        </w:rPr>
        <w:t xml:space="preserve"> is most poorly defined </w:t>
      </w:r>
      <w:r w:rsidRPr="00F56D72">
        <w:rPr>
          <w:rFonts w:ascii="Arial" w:eastAsia="Arial" w:hAnsi="Arial" w:cs="Arial"/>
        </w:rPr>
        <w:fldChar w:fldCharType="begin">
          <w:fldData xml:space="preserve">PEVuZE5vdGU+PENpdGU+PEF1dGhvcj5DcmVzc2xlcjwvQXV0aG9yPjxZZWFyPjIwMTU8L1llYXI+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</w:fldData>
        </w:fldChar>
      </w:r>
      <w:r w:rsidR="00A32B64">
        <w:rPr>
          <w:rFonts w:ascii="Arial" w:eastAsia="Arial" w:hAnsi="Arial" w:cs="Arial"/>
        </w:rPr>
        <w:instrText xml:space="preserve"> ADDIN EN.CITE </w:instrText>
      </w:r>
      <w:r w:rsidR="00A32B64">
        <w:rPr>
          <w:rFonts w:ascii="Arial" w:eastAsia="Arial" w:hAnsi="Arial" w:cs="Arial"/>
        </w:rPr>
        <w:fldChar w:fldCharType="begin">
          <w:fldData xml:space="preserve">PEVuZE5vdGU+PENpdGU+PEF1dGhvcj5DcmVzc2xlcjwvQXV0aG9yPjxZZWFyPjIwMTU8L1llYXI+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</w:fldData>
        </w:fldChar>
      </w:r>
      <w:r w:rsidR="00A32B64">
        <w:rPr>
          <w:rFonts w:ascii="Arial" w:eastAsia="Arial" w:hAnsi="Arial" w:cs="Arial"/>
        </w:rPr>
        <w:instrText xml:space="preserve"> ADDIN EN.CITE.DATA </w:instrText>
      </w:r>
      <w:r w:rsidR="00A32B64">
        <w:rPr>
          <w:rFonts w:ascii="Arial" w:eastAsia="Arial" w:hAnsi="Arial" w:cs="Arial"/>
        </w:rPr>
      </w:r>
      <w:r w:rsidR="00A32B64">
        <w:rPr>
          <w:rFonts w:ascii="Arial" w:eastAsia="Arial" w:hAnsi="Arial" w:cs="Arial"/>
        </w:rPr>
        <w:fldChar w:fldCharType="end"/>
      </w:r>
      <w:r w:rsidRPr="00F56D72">
        <w:rPr>
          <w:rFonts w:ascii="Arial" w:eastAsia="Arial" w:hAnsi="Arial" w:cs="Arial"/>
        </w:rPr>
      </w:r>
      <w:r w:rsidRPr="00F56D72">
        <w:rPr>
          <w:rFonts w:ascii="Arial" w:eastAsia="Arial" w:hAnsi="Arial" w:cs="Arial"/>
        </w:rPr>
        <w:fldChar w:fldCharType="separate"/>
      </w:r>
      <w:r w:rsidR="008866D2">
        <w:rPr>
          <w:rFonts w:ascii="Arial" w:eastAsia="Arial" w:hAnsi="Arial" w:cs="Arial"/>
          <w:noProof/>
        </w:rPr>
        <w:t>(Boettiger, et al. 2012; Ho and Ané 2013; Cressler, et al. 2015)</w:t>
      </w:r>
      <w:r w:rsidRPr="00F56D72">
        <w:rPr>
          <w:rFonts w:ascii="Arial" w:eastAsia="Arial" w:hAnsi="Arial" w:cs="Arial"/>
        </w:rPr>
        <w:fldChar w:fldCharType="end"/>
      </w:r>
      <w:r w:rsidR="00B03B11">
        <w:rPr>
          <w:rFonts w:ascii="Arial" w:hAnsi="Arial"/>
        </w:rPr>
        <w:t xml:space="preserve">. </w:t>
      </w:r>
      <w:r w:rsidRPr="00F56D72">
        <w:rPr>
          <w:rFonts w:ascii="Arial" w:hAnsi="Arial"/>
        </w:rPr>
        <w:t>Thus</w:t>
      </w:r>
      <w:r>
        <w:rPr>
          <w:rFonts w:ascii="Arial" w:hAnsi="Arial"/>
        </w:rPr>
        <w:t xml:space="preserve">, even if a </w:t>
      </w:r>
      <w:r>
        <w:rPr>
          <w:rFonts w:ascii="Arial" w:hAnsi="Arial"/>
        </w:rPr>
        <w:lastRenderedPageBreak/>
        <w:t xml:space="preserve">rate shift in </w:t>
      </w:r>
      <w:r>
        <w:rPr>
          <w:rFonts w:ascii="Symbol" w:hAnsi="Symbol"/>
        </w:rPr>
        <w:t>a</w:t>
      </w:r>
      <w:r>
        <w:rPr>
          <w:rFonts w:ascii="Arial" w:hAnsi="Arial"/>
        </w:rPr>
        <w:t xml:space="preserve"> existed, there is probably little power to detect it. In this study, we find that with multiple free parameters, we can readily capture shifts in the evolutionary process with variable </w:t>
      </w:r>
      <w:r>
        <w:rPr>
          <w:rFonts w:ascii="Symbol" w:hAnsi="Symbol"/>
        </w:rPr>
        <w:t>q</w:t>
      </w:r>
      <w:r>
        <w:rPr>
          <w:rFonts w:ascii="Arial" w:hAnsi="Arial"/>
        </w:rPr>
        <w:t xml:space="preserve"> and perhaps </w:t>
      </w:r>
      <w:r>
        <w:rPr>
          <w:rFonts w:ascii="Symbol" w:hAnsi="Symbol"/>
        </w:rPr>
        <w:t>s</w:t>
      </w:r>
      <w:r>
        <w:rPr>
          <w:rFonts w:ascii="Arial" w:hAnsi="Arial"/>
        </w:rPr>
        <w:t xml:space="preserve"> over the tree, with stronger deterministic trends accomplished by moving </w:t>
      </w:r>
      <w:r>
        <w:rPr>
          <w:rFonts w:ascii="Symbol" w:hAnsi="Symbol"/>
        </w:rPr>
        <w:t>q</w:t>
      </w:r>
      <w:r>
        <w:rPr>
          <w:rFonts w:ascii="Arial" w:hAnsi="Arial"/>
        </w:rPr>
        <w:t xml:space="preserve"> to more extreme values. </w:t>
      </w:r>
      <w:r w:rsidR="00717F6D">
        <w:rPr>
          <w:rFonts w:ascii="Arial" w:hAnsi="Arial"/>
        </w:rPr>
        <w:t>A</w:t>
      </w:r>
      <w:r>
        <w:rPr>
          <w:rFonts w:ascii="Arial" w:hAnsi="Arial"/>
        </w:rPr>
        <w:t xml:space="preserve"> shift in </w:t>
      </w:r>
      <w:r>
        <w:rPr>
          <w:rFonts w:ascii="Symbol" w:hAnsi="Symbol"/>
        </w:rPr>
        <w:t>a</w:t>
      </w:r>
      <w:r>
        <w:rPr>
          <w:rFonts w:ascii="Arial" w:hAnsi="Arial"/>
        </w:rPr>
        <w:t xml:space="preserve"> is superlative, as changes in </w:t>
      </w:r>
      <w:r>
        <w:rPr>
          <w:rFonts w:ascii="Symbol" w:hAnsi="Symbol"/>
        </w:rPr>
        <w:t>a</w:t>
      </w:r>
      <w:r>
        <w:rPr>
          <w:rFonts w:ascii="Arial" w:hAnsi="Arial"/>
        </w:rPr>
        <w:t xml:space="preserve"> and </w:t>
      </w:r>
      <w:r>
        <w:rPr>
          <w:rFonts w:ascii="Symbol" w:hAnsi="Symbol"/>
        </w:rPr>
        <w:t>q</w:t>
      </w:r>
      <w:r>
        <w:rPr>
          <w:rFonts w:ascii="Arial" w:hAnsi="Arial"/>
        </w:rPr>
        <w:t xml:space="preserve"> are not independently identifiable. Beyond cases with weak deterministic pull, difficulty in identifiability of </w:t>
      </w:r>
      <w:r>
        <w:rPr>
          <w:rFonts w:ascii="Symbol" w:hAnsi="Symbol"/>
        </w:rPr>
        <w:t xml:space="preserve">a </w:t>
      </w:r>
      <w:r>
        <w:rPr>
          <w:rFonts w:ascii="Arial" w:hAnsi="Arial"/>
        </w:rPr>
        <w:t xml:space="preserve">may be a general problem for all comparative studies, as we do not know of a case as of yet where a multiple </w:t>
      </w:r>
      <w:r>
        <w:rPr>
          <w:rFonts w:ascii="Symbol" w:hAnsi="Symbol"/>
        </w:rPr>
        <w:t>a</w:t>
      </w:r>
      <w:r>
        <w:rPr>
          <w:rFonts w:ascii="Arial" w:hAnsi="Arial"/>
        </w:rPr>
        <w:t xml:space="preserve"> model was superior.</w:t>
      </w:r>
    </w:p>
    <w:p w14:paraId="0113B2E5" w14:textId="127FBF74" w:rsidR="00920340" w:rsidRDefault="00717F6D">
      <w:pPr>
        <w:pStyle w:val="BodyA"/>
        <w:spacing w:line="480" w:lineRule="auto"/>
        <w:ind w:firstLine="720"/>
        <w:rPr>
          <w:rFonts w:ascii="Arial" w:eastAsia="Arial" w:hAnsi="Arial" w:cs="Arial"/>
        </w:rPr>
      </w:pPr>
      <w:r>
        <w:rPr>
          <w:rFonts w:ascii="Arial" w:hAnsi="Arial"/>
        </w:rPr>
        <w:t>What this analysis clearly illustrates is the importance of including relevant biologically-informed hypotheses without over-parameterizing the evolutionary model. Isolating the evolutionary "signal" from the "noise" in this dataset was most strongly aided by including relevant hypotheses for variation in constraint, particularly by specifying shifts in metamorphosis and non-feeding metamorphosis along the evolutionary history of salamanders. When looking at adding parameters to the evolutionary model, the effects were variable with strongly positive (</w:t>
      </w:r>
      <m:oMath>
        <m:r>
          <w:rPr>
            <w:rFonts w:ascii="Cambria Math" w:hAnsi="Cambria Math"/>
            <w:sz w:val="30"/>
            <w:szCs w:val="30"/>
          </w:rPr>
          <m:t>α</m:t>
        </m:r>
      </m:oMath>
      <w:r>
        <w:rPr>
          <w:rFonts w:ascii="Arial" w:hAnsi="Arial"/>
        </w:rPr>
        <w:t xml:space="preserve">), neutral (multiple </w:t>
      </w:r>
      <m:oMath>
        <m:r>
          <w:rPr>
            <w:rFonts w:ascii="Cambria Math" w:hAnsi="Cambria Math"/>
            <w:sz w:val="28"/>
            <w:szCs w:val="28"/>
          </w:rPr>
          <m:t>σ</m:t>
        </m:r>
      </m:oMath>
      <w:r>
        <w:rPr>
          <w:rFonts w:ascii="Arial" w:hAnsi="Arial"/>
        </w:rPr>
        <w:t xml:space="preserve">), or strongly detrimental (multiple </w:t>
      </w:r>
      <m:oMath>
        <m:r>
          <w:rPr>
            <w:rFonts w:ascii="Cambria Math" w:hAnsi="Cambria Math"/>
            <w:sz w:val="30"/>
            <w:szCs w:val="30"/>
          </w:rPr>
          <m:t>α</m:t>
        </m:r>
      </m:oMath>
      <w:r>
        <w:rPr>
          <w:rFonts w:ascii="Arial" w:hAnsi="Arial"/>
        </w:rPr>
        <w:t>) effects on explanatory power. We note that the harm from overparameterizing is not only significantly poorer model scores, but at least in this dataset, the order of the hypotheses changed.</w:t>
      </w:r>
      <w:r>
        <w:rPr>
          <w:rFonts w:ascii="Arial" w:hAnsi="Arial"/>
          <w:i/>
          <w:iCs/>
        </w:rPr>
        <w:t xml:space="preserve"> </w:t>
      </w:r>
      <w:r>
        <w:rPr>
          <w:rFonts w:ascii="Arial" w:hAnsi="Arial"/>
        </w:rPr>
        <w:t>It is possible that these significantly worse-fit models leak variation from some of the regime categories to the extraneous parameters. It is critical for model testing, therefore, to include a test of all of the meaningful biological hypotheses with a range of parameterizations including models with fewer parameters.</w:t>
      </w:r>
      <w:r w:rsidR="00ED3508">
        <w:rPr>
          <w:rFonts w:ascii="Arial" w:eastAsia="Arial" w:hAnsi="Arial" w:cs="Arial"/>
        </w:rPr>
        <w:br/>
      </w:r>
      <w:r w:rsidR="00ED3508">
        <w:rPr>
          <w:rFonts w:ascii="Arial" w:hAnsi="Arial"/>
        </w:rPr>
        <w:t xml:space="preserve">   </w:t>
      </w:r>
    </w:p>
    <w:p w14:paraId="0113B2E7" w14:textId="6AF73020" w:rsidR="00920340" w:rsidRDefault="00ED3508" w:rsidP="008B7FE1">
      <w:pPr>
        <w:pStyle w:val="BodyA"/>
        <w:spacing w:line="480" w:lineRule="auto"/>
        <w:rPr>
          <w:rFonts w:ascii="Arial" w:eastAsia="Arial" w:hAnsi="Arial" w:cs="Arial"/>
        </w:rPr>
      </w:pPr>
      <w:r>
        <w:rPr>
          <w:rFonts w:ascii="Arial" w:hAnsi="Arial"/>
          <w:i/>
          <w:iCs/>
        </w:rPr>
        <w:lastRenderedPageBreak/>
        <w:t xml:space="preserve">Exploring evolutionary constraints with the comparative </w:t>
      </w:r>
      <w:proofErr w:type="spellStart"/>
      <w:r>
        <w:rPr>
          <w:rFonts w:ascii="Arial" w:hAnsi="Arial"/>
          <w:i/>
          <w:iCs/>
        </w:rPr>
        <w:t>method.</w:t>
      </w:r>
      <w:r>
        <w:rPr>
          <w:rFonts w:ascii="Symbol" w:hAnsi="Symbol"/>
        </w:rPr>
        <w:t>¾</w:t>
      </w:r>
      <w:r>
        <w:rPr>
          <w:rFonts w:ascii="Arial" w:hAnsi="Arial"/>
        </w:rPr>
        <w:t>Constraint</w:t>
      </w:r>
      <w:proofErr w:type="spellEnd"/>
      <w:r>
        <w:rPr>
          <w:rFonts w:ascii="Arial" w:hAnsi="Arial"/>
        </w:rPr>
        <w:t xml:space="preserve"> has long been argued as a necessary component of the evolutionary toolbox, as workers realized that selection alone is insufficient to explain macroevolutionary shifts in phenotype </w:t>
      </w:r>
      <w:r w:rsidR="00A73863">
        <w:rPr>
          <w:rFonts w:ascii="Arial" w:hAnsi="Arial"/>
        </w:rPr>
        <w:fldChar w:fldCharType="begin">
          <w:fldData xml:space="preserve">PEVuZE5vdGU+PENpdGU+PEF1dGhvcj5BbGJlcmNoPC9BdXRob3I+PFllYXI+MTk4MDwvWWVhcj48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</w:fldData>
        </w:fldChar>
      </w:r>
      <w:r w:rsidR="00372E33">
        <w:rPr>
          <w:rFonts w:ascii="Arial" w:hAnsi="Arial"/>
        </w:rPr>
        <w:instrText xml:space="preserve"> ADDIN EN.CITE </w:instrText>
      </w:r>
      <w:r w:rsidR="00372E33">
        <w:rPr>
          <w:rFonts w:ascii="Arial" w:hAnsi="Arial"/>
        </w:rPr>
        <w:fldChar w:fldCharType="begin">
          <w:fldData xml:space="preserve">PEVuZE5vdGU+PENpdGU+PEF1dGhvcj5BbGJlcmNoPC9BdXRob3I+PFllYXI+MTk4MDwvWWVhcj48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</w:fldData>
        </w:fldChar>
      </w:r>
      <w:r w:rsidR="00372E33">
        <w:rPr>
          <w:rFonts w:ascii="Arial" w:hAnsi="Arial"/>
        </w:rPr>
        <w:instrText xml:space="preserve"> ADDIN EN.CITE.DATA </w:instrText>
      </w:r>
      <w:r w:rsidR="00372E33">
        <w:rPr>
          <w:rFonts w:ascii="Arial" w:hAnsi="Arial"/>
        </w:rPr>
      </w:r>
      <w:r w:rsidR="00372E33">
        <w:rPr>
          <w:rFonts w:ascii="Arial" w:hAnsi="Arial"/>
        </w:rPr>
        <w:fldChar w:fldCharType="end"/>
      </w:r>
      <w:r w:rsidR="00A73863">
        <w:rPr>
          <w:rFonts w:ascii="Arial" w:hAnsi="Arial"/>
        </w:rPr>
      </w:r>
      <w:r w:rsidR="00A73863">
        <w:rPr>
          <w:rFonts w:ascii="Arial" w:hAnsi="Arial"/>
        </w:rPr>
        <w:fldChar w:fldCharType="separate"/>
      </w:r>
      <w:r w:rsidR="00A73863">
        <w:rPr>
          <w:rFonts w:ascii="Arial" w:hAnsi="Arial"/>
          <w:noProof/>
        </w:rPr>
        <w:t>(Alberch 1980; Gould 1980; Cheverud 1984)</w:t>
      </w:r>
      <w:r w:rsidR="00A73863">
        <w:rPr>
          <w:rFonts w:ascii="Arial" w:hAnsi="Arial"/>
        </w:rPr>
        <w:fldChar w:fldCharType="end"/>
      </w:r>
      <w:r>
        <w:rPr>
          <w:rFonts w:ascii="Arial" w:hAnsi="Arial"/>
        </w:rPr>
        <w:t>. The concept of constraint is paradoxically both simple: "evolutionary constraints are restrictions or limitations on the course or outcome of evolution" and wide-reaching</w:t>
      </w:r>
      <w:r w:rsidR="00F64B78">
        <w:rPr>
          <w:rFonts w:ascii="Arial" w:hAnsi="Arial"/>
        </w:rPr>
        <w:t>,</w:t>
      </w:r>
      <w:r>
        <w:rPr>
          <w:rFonts w:ascii="Arial" w:hAnsi="Arial"/>
        </w:rPr>
        <w:t xml:space="preserve"> including genetic, selective, developmental, and functional constraints </w:t>
      </w:r>
      <w:r w:rsidR="00A73863">
        <w:rPr>
          <w:rFonts w:ascii="Arial" w:hAnsi="Arial"/>
        </w:rPr>
        <w:fldChar w:fldCharType="begin"/>
      </w:r>
      <w:r w:rsidR="00372E33">
        <w:rPr>
          <w:rFonts w:ascii="Arial" w:hAnsi="Arial"/>
        </w:rPr>
        <w:instrText xml:space="preserve"> ADDIN EN.CITE &lt;EndNote&gt;&lt;Cite&gt;&lt;Author&gt;Arnold&lt;/Author&gt;&lt;Year&gt;1992&lt;/Year&gt;&lt;RecNum&gt;710&lt;/RecNum&gt;&lt;DisplayText&gt;(Arnold 1992)&lt;/DisplayText&gt;&lt;record&gt;&lt;rec-number&gt;710&lt;/rec-number&gt;&lt;foreign-keys&gt;&lt;key app="EN" db-id="95s0te0p99tv5oeffsnveep9rserdvvrxvx2" timestamp="1618417592"&gt;710&lt;/key&gt;&lt;/foreign-keys&gt;&lt;ref-type name="Journal Article"&gt;17&lt;/ref-type&gt;&lt;contributors&gt;&lt;authors&gt;&lt;author&gt;Arnold, Stevan J.&lt;/author&gt;&lt;/authors&gt;&lt;/contributors&gt;&lt;titles&gt;&lt;title&gt;Constraints on phenotypic evolution&lt;/title&gt;&lt;secondary-title&gt;Am Nat&lt;/secondary-title&gt;&lt;/titles&gt;&lt;periodical&gt;&lt;full-title&gt;Am Nat&lt;/full-title&gt;&lt;/periodical&gt;&lt;pages&gt;S85-S107&lt;/pages&gt;&lt;volume&gt;140&lt;/volume&gt;&lt;dates&gt;&lt;year&gt;1992&lt;/year&gt;&lt;pub-dates&gt;&lt;date&gt;1992/11/01&lt;/date&gt;&lt;/pub-dates&gt;&lt;/dates&gt;&lt;publisher&gt;The University of Chicago Press&lt;/publisher&gt;&lt;isbn&gt;0003-0147&lt;/isbn&gt;&lt;urls&gt;&lt;related-urls&gt;&lt;url&gt;https://doi.org/10.1086/285398&lt;/url&gt;&lt;/related-urls&gt;&lt;/urls&gt;&lt;electronic-resource-num&gt;10.1086/285398&lt;/electronic-resource-num&gt;&lt;access-date&gt;2021/04/14&lt;/access-date&gt;&lt;/record&gt;&lt;/Cite&gt;&lt;/EndNote&gt;</w:instrText>
      </w:r>
      <w:r w:rsidR="00A73863">
        <w:rPr>
          <w:rFonts w:ascii="Arial" w:hAnsi="Arial"/>
        </w:rPr>
        <w:fldChar w:fldCharType="separate"/>
      </w:r>
      <w:r w:rsidR="00A73863">
        <w:rPr>
          <w:rFonts w:ascii="Arial" w:hAnsi="Arial"/>
          <w:noProof/>
        </w:rPr>
        <w:t>(Arnold 1992)</w:t>
      </w:r>
      <w:r w:rsidR="00A73863">
        <w:rPr>
          <w:rFonts w:ascii="Arial" w:hAnsi="Arial"/>
        </w:rPr>
        <w:fldChar w:fldCharType="end"/>
      </w:r>
      <w:r>
        <w:rPr>
          <w:rFonts w:ascii="Arial" w:hAnsi="Arial"/>
        </w:rPr>
        <w:t xml:space="preserve">. Many fields have attempted to quantify constraints at various levels of biological organization using the notion of limitation. Genetic constraints have been identified as limitations on genetic variation </w:t>
      </w:r>
      <w:r w:rsidR="00A73863">
        <w:rPr>
          <w:rFonts w:ascii="Arial" w:hAnsi="Arial"/>
        </w:rPr>
        <w:fldChar w:fldCharType="begin"/>
      </w:r>
      <w:r w:rsidR="00A32B64">
        <w:rPr>
          <w:rFonts w:ascii="Arial" w:hAnsi="Arial"/>
        </w:rPr>
        <w:instrText xml:space="preserve"> ADDIN EN.CITE &lt;EndNote&gt;&lt;Cite&gt;&lt;Author&gt;Kirkpatrick&lt;/Author&gt;&lt;Year&gt;1992&lt;/Year&gt;&lt;RecNum&gt;711&lt;/RecNum&gt;&lt;DisplayText&gt;(Kirkpatrick and Lofsvold 1992)&lt;/DisplayText&gt;&lt;record&gt;&lt;rec-number&gt;711&lt;/rec-number&gt;&lt;foreign-keys&gt;&lt;key app="EN" db-id="95s0te0p99tv5oeffsnveep9rserdvvrxvx2" timestamp="1618417717"&gt;711&lt;/key&gt;&lt;/foreign-keys&gt;&lt;ref-type name="Journal Article"&gt;17&lt;/ref-type&gt;&lt;contributors&gt;&lt;authors&gt;&lt;author&gt;Kirkpatrick, Mark&lt;/author&gt;&lt;author&gt;Lofsvold, David&lt;/author&gt;&lt;/authors&gt;&lt;/contributors&gt;&lt;titles&gt;&lt;title&gt;Measuring selection and constraint in the evolution of growth&lt;/title&gt;&lt;secondary-title&gt;Evolution&lt;/secondary-title&gt;&lt;/titles&gt;&lt;periodical&gt;&lt;full-title&gt;Evolution&lt;/full-title&gt;&lt;/periodical&gt;&lt;pages&gt;954-971&lt;/pages&gt;&lt;volume&gt;46&lt;/volume&gt;&lt;number&gt;4&lt;/number&gt;&lt;keywords&gt;&lt;keyword&gt;Constraint&lt;/keyword&gt;&lt;keyword&gt;genetic correlation&lt;/keyword&gt;&lt;keyword&gt;genetic variance&lt;/keyword&gt;&lt;keyword&gt;growth&lt;/keyword&gt;&lt;keyword&gt;quantitative genetics&lt;/keyword&gt;&lt;keyword&gt;selection gradient&lt;/keyword&gt;&lt;/keywords&gt;&lt;dates&gt;&lt;year&gt;1992&lt;/year&gt;&lt;pub-dates&gt;&lt;date&gt;1992/08/01&lt;/date&gt;&lt;/pub-dates&gt;&lt;/dates&gt;&lt;publisher&gt;John Wiley &amp;amp; Sons, Ltd&lt;/publisher&gt;&lt;isbn&gt;0014-3820&lt;/isbn&gt;&lt;work-type&gt;https://doi.org/10.1111/j.1558-5646.1992.tb00612.x&lt;/work-type&gt;&lt;urls&gt;&lt;related-urls&gt;&lt;url&gt;https://doi.org/10.1111/j.1558-5646.1992.tb00612.x&lt;/url&gt;&lt;/related-urls&gt;&lt;/urls&gt;&lt;electronic-resource-num&gt;https://doi.org/10.1111/j.1558-5646.1992.tb00612.x&lt;/electronic-resource-num&gt;&lt;access-date&gt;2021/04/14&lt;/access-date&gt;&lt;/record&gt;&lt;/Cite&gt;&lt;/EndNote&gt;</w:instrText>
      </w:r>
      <w:r w:rsidR="00A73863">
        <w:rPr>
          <w:rFonts w:ascii="Arial" w:hAnsi="Arial"/>
        </w:rPr>
        <w:fldChar w:fldCharType="separate"/>
      </w:r>
      <w:r w:rsidR="00A73863">
        <w:rPr>
          <w:rFonts w:ascii="Arial" w:hAnsi="Arial"/>
          <w:noProof/>
        </w:rPr>
        <w:t>(Kirkpatrick and Lofsvold 1992)</w:t>
      </w:r>
      <w:r w:rsidR="00A73863">
        <w:rPr>
          <w:rFonts w:ascii="Arial" w:hAnsi="Arial"/>
        </w:rPr>
        <w:fldChar w:fldCharType="end"/>
      </w:r>
      <w:r>
        <w:rPr>
          <w:rFonts w:ascii="Arial" w:hAnsi="Arial"/>
        </w:rPr>
        <w:t xml:space="preserve">, constrained responses to selection </w:t>
      </w:r>
      <w:r w:rsidR="00A73863">
        <w:rPr>
          <w:rFonts w:ascii="Arial" w:hAnsi="Arial"/>
        </w:rPr>
        <w:fldChar w:fldCharType="begin"/>
      </w:r>
      <w:r w:rsidR="00372E33">
        <w:rPr>
          <w:rFonts w:ascii="Arial" w:hAnsi="Arial"/>
        </w:rPr>
        <w:instrText xml:space="preserve"> ADDIN EN.CITE &lt;EndNote&gt;&lt;Cite&gt;&lt;Author&gt;Cheverud&lt;/Author&gt;&lt;Year&gt;1984&lt;/Year&gt;&lt;RecNum&gt;709&lt;/RecNum&gt;&lt;DisplayText&gt;(Cheverud 1984)&lt;/DisplayText&gt;&lt;record&gt;&lt;rec-number&gt;709&lt;/rec-number&gt;&lt;foreign-keys&gt;&lt;key app="EN" db-id="95s0te0p99tv5oeffsnveep9rserdvvrxvx2" timestamp="1618417501"&gt;709&lt;/key&gt;&lt;/foreign-keys&gt;&lt;ref-type name="Journal Article"&gt;17&lt;/ref-type&gt;&lt;contributors&gt;&lt;authors&gt;&lt;author&gt;Cheverud, James M.&lt;/author&gt;&lt;/authors&gt;&lt;/contributors&gt;&lt;titles&gt;&lt;title&gt;Quantitative genetics and developmental constraints on evolution by selection&lt;/title&gt;&lt;secondary-title&gt;J Theor Biol&lt;/secondary-title&gt;&lt;/titles&gt;&lt;pages&gt;155-171&lt;/pages&gt;&lt;volume&gt;110&lt;/volume&gt;&lt;number&gt;2&lt;/number&gt;&lt;dates&gt;&lt;year&gt;1984&lt;/year&gt;&lt;pub-dates&gt;&lt;date&gt;1984/09/21/&lt;/date&gt;&lt;/pub-dates&gt;&lt;/dates&gt;&lt;isbn&gt;0022-5193&lt;/isbn&gt;&lt;urls&gt;&lt;related-urls&gt;&lt;url&gt;https://www.sciencedirect.com/science/article/pii/S0022519384800508&lt;/url&gt;&lt;/related-urls&gt;&lt;/urls&gt;&lt;electronic-resource-num&gt;https://doi.org/10.1016/S0022-5193(84)80050-8&lt;/electronic-resource-num&gt;&lt;/record&gt;&lt;/Cite&gt;&lt;/EndNote&gt;</w:instrText>
      </w:r>
      <w:r w:rsidR="00A73863">
        <w:rPr>
          <w:rFonts w:ascii="Arial" w:hAnsi="Arial"/>
        </w:rPr>
        <w:fldChar w:fldCharType="separate"/>
      </w:r>
      <w:r w:rsidR="00A73863">
        <w:rPr>
          <w:rFonts w:ascii="Arial" w:hAnsi="Arial"/>
          <w:noProof/>
        </w:rPr>
        <w:t>(Cheverud 1984)</w:t>
      </w:r>
      <w:r w:rsidR="00A73863">
        <w:rPr>
          <w:rFonts w:ascii="Arial" w:hAnsi="Arial"/>
        </w:rPr>
        <w:fldChar w:fldCharType="end"/>
      </w:r>
      <w:r>
        <w:rPr>
          <w:rFonts w:ascii="Arial" w:hAnsi="Arial"/>
        </w:rPr>
        <w:t>, or multivariate correlations that are antagonistic to the direction of selection</w:t>
      </w:r>
      <w:r w:rsidR="00117AB9">
        <w:rPr>
          <w:rFonts w:ascii="Arial" w:hAnsi="Arial"/>
        </w:rPr>
        <w:t xml:space="preserve"> </w:t>
      </w:r>
      <w:r w:rsidR="00A73863">
        <w:rPr>
          <w:rFonts w:ascii="Arial" w:hAnsi="Arial"/>
        </w:rPr>
        <w:fldChar w:fldCharType="begin"/>
      </w:r>
      <w:r w:rsidR="00372E33">
        <w:rPr>
          <w:rFonts w:ascii="Arial" w:hAnsi="Arial"/>
        </w:rPr>
        <w:instrText xml:space="preserve"> ADDIN EN.CITE &lt;EndNote&gt;&lt;Cite&gt;&lt;Author&gt;Etterson&lt;/Author&gt;&lt;Year&gt;2001&lt;/Year&gt;&lt;RecNum&gt;712&lt;/RecNum&gt;&lt;DisplayText&gt;(Etterson and Shaw 2001)&lt;/DisplayText&gt;&lt;record&gt;&lt;rec-number&gt;712&lt;/rec-number&gt;&lt;foreign-keys&gt;&lt;key app="EN" db-id="95s0te0p99tv5oeffsnveep9rserdvvrxvx2" timestamp="1618417836"&gt;712&lt;/key&gt;&lt;/foreign-keys&gt;&lt;ref-type name="Journal Article"&gt;17&lt;/ref-type&gt;&lt;contributors&gt;&lt;authors&gt;&lt;author&gt;Etterson, Julie R.&lt;/author&gt;&lt;author&gt;Shaw, Ruth G.&lt;/author&gt;&lt;/authors&gt;&lt;/contributors&gt;&lt;titles&gt;&lt;title&gt;Constraint to adaptive evolution in response to global warming&lt;/title&gt;&lt;secondary-title&gt;Science&lt;/secondary-title&gt;&lt;/titles&gt;&lt;pages&gt;151&lt;/pages&gt;&lt;volume&gt;294&lt;/volume&gt;&lt;number&gt;5540&lt;/number&gt;&lt;dates&gt;&lt;year&gt;2001&lt;/year&gt;&lt;/dates&gt;&lt;urls&gt;&lt;related-urls&gt;&lt;url&gt;http://science.sciencemag.org/content/294/5540/151.abstract&lt;/url&gt;&lt;/related-urls&gt;&lt;/urls&gt;&lt;electronic-resource-num&gt;10.1126/science.1063656&lt;/electronic-resource-num&gt;&lt;/record&gt;&lt;/Cite&gt;&lt;/EndNote&gt;</w:instrText>
      </w:r>
      <w:r w:rsidR="00A73863">
        <w:rPr>
          <w:rFonts w:ascii="Arial" w:hAnsi="Arial"/>
        </w:rPr>
        <w:fldChar w:fldCharType="separate"/>
      </w:r>
      <w:r w:rsidR="00A73863">
        <w:rPr>
          <w:rFonts w:ascii="Arial" w:hAnsi="Arial"/>
          <w:noProof/>
        </w:rPr>
        <w:t>(Etterson and Shaw 2001)</w:t>
      </w:r>
      <w:r w:rsidR="00A73863">
        <w:rPr>
          <w:rFonts w:ascii="Arial" w:hAnsi="Arial"/>
        </w:rPr>
        <w:fldChar w:fldCharType="end"/>
      </w:r>
      <w:r w:rsidR="00117AB9">
        <w:rPr>
          <w:rFonts w:ascii="Arial" w:hAnsi="Arial"/>
        </w:rPr>
        <w:t xml:space="preserve">. All of these mechanisms allow the phenotype to change in ways that are not directly adaptive. </w:t>
      </w:r>
      <w:r>
        <w:rPr>
          <w:rFonts w:ascii="Arial" w:hAnsi="Arial"/>
        </w:rPr>
        <w:t xml:space="preserve">Developmental canalization, decisions in the developmental program which narrow the phenotypic possibilities in some traits later in ontogeny, illustrate the potentially creative force of constraint when coupled with modularity by opening opportunities for the larger jumps in phenotype that become possible by evolutionary changes in modules </w:t>
      </w:r>
      <w:r w:rsidR="00A73863">
        <w:rPr>
          <w:rFonts w:ascii="Arial" w:hAnsi="Arial"/>
        </w:rPr>
        <w:fldChar w:fldCharType="begin">
          <w:fldData xml:space="preserve">PEVuZE5vdGU+PENpdGU+PEF1dGhvcj5Kb25lczwvQXV0aG9yPjxZZWFyPjIwMTg8L1llYXI+PFJl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</w:fldData>
        </w:fldChar>
      </w:r>
      <w:r w:rsidR="00910BB1">
        <w:rPr>
          <w:rFonts w:ascii="Arial" w:hAnsi="Arial"/>
        </w:rPr>
        <w:instrText xml:space="preserve"> ADDIN EN.CITE </w:instrText>
      </w:r>
      <w:r w:rsidR="00910BB1">
        <w:rPr>
          <w:rFonts w:ascii="Arial" w:hAnsi="Arial"/>
        </w:rPr>
        <w:fldChar w:fldCharType="begin">
          <w:fldData xml:space="preserve">PEVuZE5vdGU+PENpdGU+PEF1dGhvcj5Kb25lczwvQXV0aG9yPjxZZWFyPjIwMTg8L1llYXI+PFJl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</w:fldData>
        </w:fldChar>
      </w:r>
      <w:r w:rsidR="00910BB1">
        <w:rPr>
          <w:rFonts w:ascii="Arial" w:hAnsi="Arial"/>
        </w:rPr>
        <w:instrText xml:space="preserve"> ADDIN EN.CITE.DATA </w:instrText>
      </w:r>
      <w:r w:rsidR="00910BB1">
        <w:rPr>
          <w:rFonts w:ascii="Arial" w:hAnsi="Arial"/>
        </w:rPr>
      </w:r>
      <w:r w:rsidR="00910BB1">
        <w:rPr>
          <w:rFonts w:ascii="Arial" w:hAnsi="Arial"/>
        </w:rPr>
        <w:fldChar w:fldCharType="end"/>
      </w:r>
      <w:r w:rsidR="00A73863">
        <w:rPr>
          <w:rFonts w:ascii="Arial" w:hAnsi="Arial"/>
        </w:rPr>
      </w:r>
      <w:r w:rsidR="00A73863">
        <w:rPr>
          <w:rFonts w:ascii="Arial" w:hAnsi="Arial"/>
        </w:rPr>
        <w:fldChar w:fldCharType="separate"/>
      </w:r>
      <w:r w:rsidR="00A73863">
        <w:rPr>
          <w:rFonts w:ascii="Arial" w:hAnsi="Arial"/>
          <w:noProof/>
        </w:rPr>
        <w:t>(Wagner 1988; Wagner and Altenberg 1996; Jones, et al. 2018)</w:t>
      </w:r>
      <w:r w:rsidR="00A73863">
        <w:rPr>
          <w:rFonts w:ascii="Arial" w:hAnsi="Arial"/>
        </w:rPr>
        <w:fldChar w:fldCharType="end"/>
      </w:r>
      <w:r>
        <w:rPr>
          <w:rFonts w:ascii="Arial" w:hAnsi="Arial"/>
        </w:rPr>
        <w:t>. Here</w:t>
      </w:r>
      <w:r w:rsidR="00F64B78">
        <w:rPr>
          <w:rFonts w:ascii="Arial" w:hAnsi="Arial"/>
        </w:rPr>
        <w:t>,</w:t>
      </w:r>
      <w:r>
        <w:rPr>
          <w:rFonts w:ascii="Arial" w:hAnsi="Arial"/>
        </w:rPr>
        <w:t xml:space="preserve"> bounds to evolution clearly extend the range of possible phenotypic evolution. In terms of broader comparative study, modularity in multivariate shape evolution has been studied via patterns of multivariate covariation, especially for skeletal features </w:t>
      </w:r>
      <w:r w:rsidR="00A73863">
        <w:rPr>
          <w:rFonts w:ascii="Arial" w:hAnsi="Arial"/>
        </w:rPr>
        <w:fldChar w:fldCharType="begin">
          <w:fldData xml:space="preserve">PEVuZE5vdGU+PENpdGU+PEF1dGhvcj5Kb25lczwvQXV0aG9yPjxZZWFyPjIwMTg8L1llYXI+PFJl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=
</w:fldData>
        </w:fldChar>
      </w:r>
      <w:r w:rsidR="00910BB1">
        <w:rPr>
          <w:rFonts w:ascii="Arial" w:hAnsi="Arial"/>
        </w:rPr>
        <w:instrText xml:space="preserve"> ADDIN EN.CITE </w:instrText>
      </w:r>
      <w:r w:rsidR="00910BB1">
        <w:rPr>
          <w:rFonts w:ascii="Arial" w:hAnsi="Arial"/>
        </w:rPr>
        <w:fldChar w:fldCharType="begin">
          <w:fldData xml:space="preserve">PEVuZE5vdGU+PENpdGU+PEF1dGhvcj5Kb25lczwvQXV0aG9yPjxZZWFyPjIwMTg8L1llYXI+PFJl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=
</w:fldData>
        </w:fldChar>
      </w:r>
      <w:r w:rsidR="00910BB1">
        <w:rPr>
          <w:rFonts w:ascii="Arial" w:hAnsi="Arial"/>
        </w:rPr>
        <w:instrText xml:space="preserve"> ADDIN EN.CITE.DATA </w:instrText>
      </w:r>
      <w:r w:rsidR="00910BB1">
        <w:rPr>
          <w:rFonts w:ascii="Arial" w:hAnsi="Arial"/>
        </w:rPr>
      </w:r>
      <w:r w:rsidR="00910BB1">
        <w:rPr>
          <w:rFonts w:ascii="Arial" w:hAnsi="Arial"/>
        </w:rPr>
        <w:fldChar w:fldCharType="end"/>
      </w:r>
      <w:r w:rsidR="00A73863">
        <w:rPr>
          <w:rFonts w:ascii="Arial" w:hAnsi="Arial"/>
        </w:rPr>
      </w:r>
      <w:r w:rsidR="00A73863">
        <w:rPr>
          <w:rFonts w:ascii="Arial" w:hAnsi="Arial"/>
        </w:rPr>
        <w:fldChar w:fldCharType="separate"/>
      </w:r>
      <w:r w:rsidR="00A73863">
        <w:rPr>
          <w:rFonts w:ascii="Arial" w:hAnsi="Arial"/>
          <w:noProof/>
        </w:rPr>
        <w:t>(Parsons, et al. 2012; Jones, et al. 2018)</w:t>
      </w:r>
      <w:r w:rsidR="00A73863">
        <w:rPr>
          <w:rFonts w:ascii="Arial" w:hAnsi="Arial"/>
        </w:rPr>
        <w:fldChar w:fldCharType="end"/>
      </w:r>
      <w:r>
        <w:rPr>
          <w:rFonts w:ascii="Arial" w:hAnsi="Arial"/>
        </w:rPr>
        <w:t xml:space="preserve">. However, progress in applying concepts of constraint on single characters has been hampered by a lack of precision in the concept of constraint and how it could be detected. </w:t>
      </w:r>
    </w:p>
    <w:p w14:paraId="0113B2EE" w14:textId="039430C9" w:rsidR="00920340" w:rsidRDefault="00ED3508" w:rsidP="00A33A9D">
      <w:pPr>
        <w:pStyle w:val="BodyA"/>
        <w:spacing w:line="480" w:lineRule="auto"/>
        <w:rPr>
          <w:rFonts w:ascii="Arial" w:hAnsi="Arial"/>
        </w:rPr>
      </w:pPr>
      <w:r>
        <w:rPr>
          <w:rFonts w:ascii="Arial" w:eastAsia="Arial" w:hAnsi="Arial" w:cs="Arial"/>
        </w:rPr>
        <w:lastRenderedPageBreak/>
        <w:tab/>
      </w:r>
      <w:r>
        <w:rPr>
          <w:rFonts w:ascii="Arial" w:hAnsi="Arial"/>
        </w:rPr>
        <w:t xml:space="preserve">Adaptation is typically envisioned as an evolutionary process whereby phenotypes evolve in response to </w:t>
      </w:r>
      <w:r w:rsidRPr="004A408E">
        <w:rPr>
          <w:rFonts w:ascii="Arial" w:hAnsi="Arial"/>
        </w:rPr>
        <w:t>the</w:t>
      </w:r>
      <w:r w:rsidRPr="00BA75D7">
        <w:rPr>
          <w:rFonts w:ascii="Arial" w:hAnsi="Arial"/>
        </w:rPr>
        <w:t xml:space="preserve"> strong pull toward an optimum, which tends to concentrate phenotypes about one or more</w:t>
      </w:r>
      <w:r w:rsidRPr="00B52196">
        <w:rPr>
          <w:rFonts w:ascii="Arial" w:hAnsi="Arial"/>
        </w:rPr>
        <w:t xml:space="preserve"> optima</w:t>
      </w:r>
      <w:r w:rsidRPr="008346D4">
        <w:rPr>
          <w:rFonts w:ascii="Arial" w:hAnsi="Arial"/>
        </w:rPr>
        <w:t xml:space="preserve"> after sufficient time has proceeded. </w:t>
      </w:r>
      <w:r w:rsidRPr="00BC04EA">
        <w:rPr>
          <w:rFonts w:ascii="Arial" w:hAnsi="Arial"/>
        </w:rPr>
        <w:t>On the other hand, an e</w:t>
      </w:r>
      <w:r w:rsidRPr="004E08D7">
        <w:rPr>
          <w:rFonts w:ascii="Arial" w:hAnsi="Arial"/>
        </w:rPr>
        <w:t>volutionary process bounded by constraint would be dominated by stochastic evolution for much of the range of a phenotype, appearing</w:t>
      </w:r>
      <w:r w:rsidRPr="00F753B1">
        <w:rPr>
          <w:rFonts w:ascii="Arial" w:hAnsi="Arial"/>
        </w:rPr>
        <w:t xml:space="preserve"> as random evolution with a substantially larger</w:t>
      </w:r>
      <w:r w:rsidR="00EC7350" w:rsidRPr="00A33A9D">
        <w:rPr>
          <w:rFonts w:ascii="Arial" w:hAnsi="Arial"/>
        </w:rPr>
        <w:t xml:space="preserve"> </w:t>
      </w:r>
      <w:r w:rsidR="00EC7350" w:rsidRPr="00A33A9D">
        <w:rPr>
          <w:rFonts w:ascii="Arial" w:hAnsi="Arial"/>
        </w:rPr>
        <w:sym w:font="Symbol" w:char="F0BE"/>
      </w:r>
      <w:r w:rsidR="00EC7350" w:rsidRPr="00A33A9D">
        <w:rPr>
          <w:rFonts w:ascii="Arial" w:hAnsi="Arial"/>
        </w:rPr>
        <w:t xml:space="preserve"> but bounded </w:t>
      </w:r>
      <w:r w:rsidR="00EC7350" w:rsidRPr="00A33A9D">
        <w:rPr>
          <w:rFonts w:ascii="Arial" w:hAnsi="Arial"/>
        </w:rPr>
        <w:sym w:font="Symbol" w:char="F0BE"/>
      </w:r>
      <w:r w:rsidRPr="004A408E">
        <w:rPr>
          <w:rFonts w:ascii="Arial" w:hAnsi="Arial"/>
        </w:rPr>
        <w:t xml:space="preserve"> variance</w:t>
      </w:r>
      <w:r>
        <w:rPr>
          <w:rFonts w:ascii="Arial" w:hAnsi="Arial"/>
        </w:rPr>
        <w:t>. Only when the phenotype crosses a threshold would selection come into play, and this may occur due to correlated selection on another linked trait. Thus</w:t>
      </w:r>
      <w:r w:rsidR="00062DD9">
        <w:rPr>
          <w:rFonts w:ascii="Arial" w:hAnsi="Arial"/>
        </w:rPr>
        <w:t>,</w:t>
      </w:r>
      <w:r>
        <w:rPr>
          <w:rFonts w:ascii="Arial" w:hAnsi="Arial"/>
        </w:rPr>
        <w:t xml:space="preserve"> the evolutionary “driving force” can simply be stochastic change with limits imposed by constraints. </w:t>
      </w:r>
      <w:r w:rsidR="00062DD9">
        <w:rPr>
          <w:rFonts w:ascii="Arial" w:hAnsi="Arial"/>
        </w:rPr>
        <w:t>Our results support t</w:t>
      </w:r>
      <w:r>
        <w:rPr>
          <w:rFonts w:ascii="Arial" w:hAnsi="Arial"/>
        </w:rPr>
        <w:t xml:space="preserve">his theoretical model </w:t>
      </w:r>
      <w:r w:rsidR="00062DD9">
        <w:rPr>
          <w:rFonts w:ascii="Arial" w:hAnsi="Arial"/>
        </w:rPr>
        <w:t xml:space="preserve">as an </w:t>
      </w:r>
      <w:r>
        <w:rPr>
          <w:rFonts w:ascii="Arial" w:hAnsi="Arial"/>
        </w:rPr>
        <w:t>expla</w:t>
      </w:r>
      <w:r w:rsidR="00062DD9">
        <w:rPr>
          <w:rFonts w:ascii="Arial" w:hAnsi="Arial"/>
        </w:rPr>
        <w:t>nation for</w:t>
      </w:r>
      <w:r>
        <w:rPr>
          <w:rFonts w:ascii="Arial" w:hAnsi="Arial"/>
        </w:rPr>
        <w:t xml:space="preserve"> genome size evolution in salamanders. </w:t>
      </w:r>
      <w:r w:rsidR="00EC7350">
        <w:rPr>
          <w:rFonts w:ascii="Arial" w:hAnsi="Arial"/>
        </w:rPr>
        <w:t xml:space="preserve">More generally, our results show that </w:t>
      </w:r>
      <w:r>
        <w:rPr>
          <w:rFonts w:ascii="Arial" w:hAnsi="Arial"/>
        </w:rPr>
        <w:t xml:space="preserve">OU models, which </w:t>
      </w:r>
      <w:r w:rsidR="00EC7350">
        <w:rPr>
          <w:rFonts w:ascii="Arial" w:hAnsi="Arial"/>
        </w:rPr>
        <w:t xml:space="preserve">incorporate </w:t>
      </w:r>
      <w:r>
        <w:rPr>
          <w:rFonts w:ascii="Arial" w:hAnsi="Arial"/>
        </w:rPr>
        <w:t>both the change in the mean as well as variance of the phenotype</w:t>
      </w:r>
      <w:r w:rsidR="00C067E1">
        <w:rPr>
          <w:rFonts w:ascii="Arial" w:hAnsi="Arial"/>
        </w:rPr>
        <w:t>,</w:t>
      </w:r>
      <w:r>
        <w:rPr>
          <w:rFonts w:ascii="Arial" w:hAnsi="Arial"/>
        </w:rPr>
        <w:t xml:space="preserve"> can be used to distinguish </w:t>
      </w:r>
      <w:r w:rsidR="00EC7350">
        <w:rPr>
          <w:rFonts w:ascii="Arial" w:hAnsi="Arial"/>
        </w:rPr>
        <w:t xml:space="preserve">between trait evolution explained by </w:t>
      </w:r>
      <w:r w:rsidR="00EC7350" w:rsidRPr="00A33A9D">
        <w:rPr>
          <w:rFonts w:ascii="Arial" w:hAnsi="Arial"/>
          <w:color w:val="000000" w:themeColor="text1"/>
        </w:rPr>
        <w:t>a strong pull toward an optimum versus weak selection with bounded variance</w:t>
      </w:r>
      <w:r w:rsidR="00EC7350">
        <w:rPr>
          <w:rFonts w:ascii="Arial" w:hAnsi="Arial"/>
          <w:color w:val="000000" w:themeColor="text1"/>
        </w:rPr>
        <w:t>.</w:t>
      </w:r>
      <w:r w:rsidR="00EC7350">
        <w:rPr>
          <w:rFonts w:ascii="Arial" w:hAnsi="Arial"/>
        </w:rPr>
        <w:t xml:space="preserve"> </w:t>
      </w:r>
      <w:r>
        <w:rPr>
          <w:rFonts w:ascii="Arial" w:hAnsi="Arial"/>
        </w:rPr>
        <w:t xml:space="preserve">Phylogenetic comparative methods have by and large focused on explaining shifts in mean phenotype, and have thus lent themselves well to studying adaptation, convergent evolution, </w:t>
      </w:r>
      <w:r w:rsidR="00980A78">
        <w:rPr>
          <w:rFonts w:ascii="Arial" w:hAnsi="Arial"/>
        </w:rPr>
        <w:t xml:space="preserve">and </w:t>
      </w:r>
      <w:r>
        <w:rPr>
          <w:rFonts w:ascii="Arial" w:hAnsi="Arial"/>
        </w:rPr>
        <w:t>parallelism. By diving deeper into the exploration of stochastic models with opportunities for varying selection and noise</w:t>
      </w:r>
      <w:r w:rsidR="00980A78">
        <w:rPr>
          <w:rFonts w:ascii="Arial" w:hAnsi="Arial"/>
        </w:rPr>
        <w:t>,</w:t>
      </w:r>
      <w:r>
        <w:rPr>
          <w:rFonts w:ascii="Arial" w:hAnsi="Arial"/>
        </w:rPr>
        <w:t xml:space="preserve"> we can make great progress in understanding the action of constraint in shaping evolution. </w:t>
      </w:r>
    </w:p>
    <w:p w14:paraId="67203D2C" w14:textId="5AD7BCFD" w:rsidR="008B7FE1" w:rsidRDefault="008B7FE1" w:rsidP="00A33A9D">
      <w:pPr>
        <w:pStyle w:val="BodyA"/>
        <w:spacing w:line="480" w:lineRule="auto"/>
        <w:rPr>
          <w:rFonts w:ascii="Arial" w:hAnsi="Arial"/>
        </w:rPr>
      </w:pPr>
    </w:p>
    <w:p w14:paraId="217A275B" w14:textId="4BF522E9" w:rsidR="008B7FE1" w:rsidRDefault="008B7FE1" w:rsidP="00A33A9D">
      <w:pPr>
        <w:pStyle w:val="BodyA"/>
        <w:spacing w:line="480" w:lineRule="auto"/>
        <w:rPr>
          <w:rFonts w:ascii="Arial" w:eastAsia="Arial" w:hAnsi="Arial" w:cs="Arial"/>
        </w:rPr>
      </w:pPr>
      <w:r>
        <w:rPr>
          <w:rFonts w:ascii="Arial" w:hAnsi="Arial"/>
          <w:i/>
          <w:iCs/>
        </w:rPr>
        <w:t>Salamanders as a model for linking organismal traits to genome biology.</w:t>
      </w:r>
      <w:r>
        <w:rPr>
          <w:rFonts w:ascii="Arial" w:hAnsi="Arial"/>
          <w:i/>
          <w:iCs/>
        </w:rPr>
        <w:softHyphen/>
      </w:r>
      <w:r>
        <w:rPr>
          <w:rFonts w:ascii="Arial" w:hAnsi="Arial"/>
          <w:i/>
          <w:iCs/>
        </w:rPr>
        <w:sym w:font="Symbol" w:char="F0BE"/>
      </w:r>
      <w:r>
        <w:rPr>
          <w:rFonts w:ascii="Arial" w:hAnsi="Arial"/>
        </w:rPr>
        <w:t xml:space="preserve">Much remains to be learned about how selection on organismal traits translates into changes in genome size, and this represents a gap in our knowledge of genome biology and evolution that studies of salamanders can help to fill. For example, our results suggest that </w:t>
      </w:r>
      <w:r>
        <w:rPr>
          <w:rFonts w:ascii="Arial" w:hAnsi="Arial"/>
        </w:rPr>
        <w:lastRenderedPageBreak/>
        <w:t xml:space="preserve">salamanders that undergo non-feeding metamorphosis can be leveraged as a model system to distinguish between possible mechanisms of genome reduction. Variation in genome size is introduced into a population by TE insertions and deletions. Selection could, in principle, sort among these genome size variants, even as the fitness consequences of individual TE loci are typically miniscule and effectively neutral </w:t>
      </w:r>
      <w:r>
        <w:rPr>
          <w:rFonts w:ascii="Arial" w:hAnsi="Arial"/>
        </w:rPr>
        <w:fldChar w:fldCharType="begin"/>
      </w:r>
      <w:r w:rsidR="00910BB1">
        <w:rPr>
          <w:rFonts w:ascii="Arial" w:hAnsi="Arial"/>
        </w:rPr>
        <w:instrText xml:space="preserve"> ADDIN EN.CITE &lt;EndNote&gt;&lt;Cite&gt;&lt;Author&gt;Arkhipova&lt;/Author&gt;&lt;Year&gt;2018&lt;/Year&gt;&lt;RecNum&gt;656&lt;/RecNum&gt;&lt;DisplayText&gt;(Lynch 2007; Arkhipova 2018)&lt;/DisplayText&gt;&lt;record&gt;&lt;rec-number&gt;656&lt;/rec-number&gt;&lt;foreign-keys&gt;&lt;key app="EN" db-id="95s0te0p99tv5oeffsnveep9rserdvvrxvx2" timestamp="1603501445"&gt;656&lt;/key&gt;&lt;/foreign-keys&gt;&lt;ref-type name="Journal Article"&gt;17&lt;/ref-type&gt;&lt;contributors&gt;&lt;authors&gt;&lt;author&gt;Arkhipova, Irina R.&lt;/author&gt;&lt;/authors&gt;&lt;/contributors&gt;&lt;titles&gt;&lt;title&gt;Neutral theory, transposable elements, and eukaryotic genome evolution&lt;/title&gt;&lt;secondary-title&gt;Mol Biol Evol&lt;/secondary-title&gt;&lt;/titles&gt;&lt;periodical&gt;&lt;full-title&gt;Mol Biol Evol&lt;/full-title&gt;&lt;/periodical&gt;&lt;pages&gt;1332-1337&lt;/pages&gt;&lt;volume&gt;35&lt;/volume&gt;&lt;number&gt;6&lt;/number&gt;&lt;dates&gt;&lt;year&gt;2018&lt;/year&gt;&lt;/dates&gt;&lt;isbn&gt;0737-4038&lt;/isbn&gt;&lt;urls&gt;&lt;related-urls&gt;&lt;url&gt;https://doi.org/10.1093/molbev/msy083&lt;/url&gt;&lt;/related-urls&gt;&lt;/urls&gt;&lt;electronic-resource-num&gt;10.1093/molbev/msy083&lt;/electronic-resource-num&gt;&lt;access-date&gt;10/24/2020&lt;/access-date&gt;&lt;/record&gt;&lt;/Cite&gt;&lt;Cite&gt;&lt;Author&gt;Lynch&lt;/Author&gt;&lt;Year&gt;2007&lt;/Year&gt;&lt;RecNum&gt;95&lt;/RecNum&gt;&lt;record&gt;&lt;rec-number&gt;95&lt;/rec-number&gt;&lt;foreign-keys&gt;&lt;key app="EN" db-id="95s0te0p99tv5oeffsnveep9rserdvvrxvx2" timestamp="1585079073"&gt;95&lt;/key&gt;&lt;/foreign-keys&gt;&lt;ref-type name="Book"&gt;6&lt;/ref-type&gt;&lt;contributors&gt;&lt;authors&gt;&lt;author&gt;Lynch, Michael&lt;/author&gt;&lt;/authors&gt;&lt;/contributors&gt;&lt;titles&gt;&lt;title&gt;The Origins of Genome Architecture&lt;/title&gt;&lt;/titles&gt;&lt;dates&gt;&lt;year&gt;2007&lt;/year&gt;&lt;/dates&gt;&lt;pub-location&gt;Sunderland, MA&lt;/pub-location&gt;&lt;publisher&gt;Sinauer Associates, Inc.&lt;/publisher&gt;&lt;urls&gt;&lt;/urls&gt;&lt;/record&gt;&lt;/Cite&gt;&lt;/EndNote&gt;</w:instrText>
      </w:r>
      <w:r>
        <w:rPr>
          <w:rFonts w:ascii="Arial" w:hAnsi="Arial"/>
        </w:rPr>
        <w:fldChar w:fldCharType="separate"/>
      </w:r>
      <w:r>
        <w:rPr>
          <w:rFonts w:ascii="Arial" w:hAnsi="Arial"/>
          <w:noProof/>
        </w:rPr>
        <w:t>(Lynch 2007; Arkhipova 2018)</w:t>
      </w:r>
      <w:r>
        <w:rPr>
          <w:rFonts w:ascii="Arial" w:hAnsi="Arial"/>
        </w:rPr>
        <w:fldChar w:fldCharType="end"/>
      </w:r>
      <w:r>
        <w:rPr>
          <w:rFonts w:ascii="Arial" w:hAnsi="Arial"/>
        </w:rPr>
        <w:t xml:space="preserve">. In addition, selection could sort among differences in TE control machinery including the pathways that underlie TE silencing and deletion, which could yield variants with greater differences in TE composition and fitness </w:t>
      </w:r>
      <w:r>
        <w:rPr>
          <w:rFonts w:ascii="Arial" w:hAnsi="Arial"/>
        </w:rPr>
        <w:fldChar w:fldCharType="begin">
          <w:fldData xml:space="preserve">PEVuZE5vdGU+PENpdGU+PEF1dGhvcj5NdWVsbGVyPC9BdXRob3I+PFllYXI+MjAxNTwvWWVhcj48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=
</w:fldData>
        </w:fldChar>
      </w:r>
      <w:r w:rsidR="00372E33">
        <w:rPr>
          <w:rFonts w:ascii="Arial" w:hAnsi="Arial"/>
        </w:rPr>
        <w:instrText xml:space="preserve"> ADDIN EN.CITE </w:instrText>
      </w:r>
      <w:r w:rsidR="00372E33">
        <w:rPr>
          <w:rFonts w:ascii="Arial" w:hAnsi="Arial"/>
        </w:rPr>
        <w:fldChar w:fldCharType="begin">
          <w:fldData xml:space="preserve">PEVuZE5vdGU+PENpdGU+PEF1dGhvcj5NdWVsbGVyPC9BdXRob3I+PFllYXI+MjAxNTwvWWVhcj48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=
</w:fldData>
        </w:fldChar>
      </w:r>
      <w:r w:rsidR="00372E33">
        <w:rPr>
          <w:rFonts w:ascii="Arial" w:hAnsi="Arial"/>
        </w:rPr>
        <w:instrText xml:space="preserve"> ADDIN EN.CITE.DATA </w:instrText>
      </w:r>
      <w:r w:rsidR="00372E33">
        <w:rPr>
          <w:rFonts w:ascii="Arial" w:hAnsi="Arial"/>
        </w:rPr>
      </w:r>
      <w:r w:rsidR="00372E33">
        <w:rPr>
          <w:rFonts w:ascii="Arial" w:hAnsi="Arial"/>
        </w:rPr>
        <w:fldChar w:fldCharType="end"/>
      </w:r>
      <w:r>
        <w:rPr>
          <w:rFonts w:ascii="Arial" w:hAnsi="Arial"/>
        </w:rPr>
      </w:r>
      <w:r>
        <w:rPr>
          <w:rFonts w:ascii="Arial" w:hAnsi="Arial"/>
        </w:rPr>
        <w:fldChar w:fldCharType="separate"/>
      </w:r>
      <w:r>
        <w:rPr>
          <w:rFonts w:ascii="Arial" w:hAnsi="Arial"/>
          <w:noProof/>
        </w:rPr>
        <w:t>(Mueller 2015; Parhad and Theurkauf 2019; Parhad, et al. 2020)</w:t>
      </w:r>
      <w:r>
        <w:rPr>
          <w:rFonts w:ascii="Arial" w:hAnsi="Arial"/>
        </w:rPr>
        <w:fldChar w:fldCharType="end"/>
      </w:r>
      <w:r>
        <w:rPr>
          <w:rFonts w:ascii="Arial" w:hAnsi="Arial"/>
        </w:rPr>
        <w:t xml:space="preserve">. Comparing TE control machinery in non-feeding </w:t>
      </w:r>
      <w:proofErr w:type="spellStart"/>
      <w:r>
        <w:rPr>
          <w:rFonts w:ascii="Arial" w:hAnsi="Arial"/>
        </w:rPr>
        <w:t>metamorphosers</w:t>
      </w:r>
      <w:proofErr w:type="spellEnd"/>
      <w:r>
        <w:rPr>
          <w:rFonts w:ascii="Arial" w:hAnsi="Arial"/>
        </w:rPr>
        <w:t xml:space="preserve"> versus other life history regimes (</w:t>
      </w:r>
      <w:proofErr w:type="gramStart"/>
      <w:r>
        <w:rPr>
          <w:rFonts w:ascii="Arial" w:hAnsi="Arial"/>
        </w:rPr>
        <w:t>e.g.</w:t>
      </w:r>
      <w:proofErr w:type="gramEnd"/>
      <w:r>
        <w:rPr>
          <w:rFonts w:ascii="Arial" w:hAnsi="Arial"/>
        </w:rPr>
        <w:t xml:space="preserve"> </w:t>
      </w:r>
      <w:proofErr w:type="spellStart"/>
      <w:r>
        <w:rPr>
          <w:rFonts w:ascii="Arial" w:hAnsi="Arial"/>
        </w:rPr>
        <w:t>paedomorphs</w:t>
      </w:r>
      <w:proofErr w:type="spellEnd"/>
      <w:r>
        <w:rPr>
          <w:rFonts w:ascii="Arial" w:hAnsi="Arial"/>
        </w:rPr>
        <w:t>) could identify the mechanisms underlying genome reduction.</w:t>
      </w:r>
    </w:p>
    <w:p w14:paraId="0113B2EF" w14:textId="77777777" w:rsidR="00920340" w:rsidRDefault="00920340">
      <w:pPr>
        <w:pStyle w:val="BodyA"/>
        <w:spacing w:line="480" w:lineRule="auto"/>
        <w:rPr>
          <w:rFonts w:ascii="Arial" w:eastAsia="Arial" w:hAnsi="Arial" w:cs="Arial"/>
        </w:rPr>
      </w:pPr>
    </w:p>
    <w:p w14:paraId="0113B2F0" w14:textId="3D22ADC2" w:rsidR="00920340" w:rsidRDefault="00ED3508">
      <w:pPr>
        <w:pStyle w:val="BodyA"/>
        <w:spacing w:line="480" w:lineRule="auto"/>
        <w:rPr>
          <w:rFonts w:ascii="Arial" w:eastAsia="Arial" w:hAnsi="Arial" w:cs="Arial"/>
        </w:rPr>
      </w:pPr>
      <w:r>
        <w:rPr>
          <w:rFonts w:ascii="Arial" w:hAnsi="Arial"/>
          <w:i/>
          <w:iCs/>
        </w:rPr>
        <w:t>Conclusion.</w:t>
      </w:r>
      <w:r>
        <w:rPr>
          <w:rFonts w:ascii="Symbol" w:hAnsi="Symbol"/>
        </w:rPr>
        <w:t>¾</w:t>
      </w:r>
      <w:r>
        <w:rPr>
          <w:rFonts w:ascii="Arial" w:hAnsi="Arial"/>
          <w:i/>
          <w:iCs/>
        </w:rPr>
        <w:t xml:space="preserve"> </w:t>
      </w:r>
      <w:r>
        <w:rPr>
          <w:rFonts w:ascii="Arial" w:hAnsi="Arial"/>
        </w:rPr>
        <w:t xml:space="preserve">Overall, our study shows that the evolution of a life history that includes non-feeding metamorphosis exerts a unique influence on the evolution of genome size, imposing the most severe constraints of any salamander life history strategy. This result suggests that selection to shorten the duration of metamorphosis because of energetic vulnerability has indirectly selected for faster development, constraining cells and genomes to smaller sizes. We show that genome size evolution is shaped by strong stochastic forces that are not widely variable across the salamander clade, but that deterministic forces </w:t>
      </w:r>
      <w:r>
        <w:rPr>
          <w:rFonts w:ascii="Symbol" w:hAnsi="Symbol"/>
        </w:rPr>
        <w:t>¾</w:t>
      </w:r>
      <w:r>
        <w:rPr>
          <w:rFonts w:ascii="Arial" w:hAnsi="Arial"/>
        </w:rPr>
        <w:t xml:space="preserve"> which vary enormously across life histories </w:t>
      </w:r>
      <w:r>
        <w:rPr>
          <w:rFonts w:ascii="Symbol" w:hAnsi="Symbol"/>
        </w:rPr>
        <w:t>¾</w:t>
      </w:r>
      <w:r>
        <w:rPr>
          <w:rFonts w:ascii="Arial" w:hAnsi="Arial"/>
        </w:rPr>
        <w:t xml:space="preserve"> have also played an important role. We broaden the application of stochastic models of trait evolution to include constraint, and we highlight the challenges inherent in connecting model parameters and parameter values to complex biological phenomena.</w:t>
      </w:r>
    </w:p>
    <w:p w14:paraId="0113B2F1" w14:textId="77777777" w:rsidR="00920340" w:rsidRDefault="00920340">
      <w:pPr>
        <w:pStyle w:val="BodyA"/>
        <w:spacing w:line="480" w:lineRule="auto"/>
        <w:ind w:firstLine="720"/>
        <w:rPr>
          <w:rFonts w:ascii="Arial" w:eastAsia="Arial" w:hAnsi="Arial" w:cs="Arial"/>
        </w:rPr>
      </w:pPr>
    </w:p>
    <w:p w14:paraId="6FC57FA9" w14:textId="77777777" w:rsidR="004E08D7" w:rsidRDefault="004E08D7">
      <w:pPr>
        <w:pStyle w:val="EndNoteBibliography"/>
        <w:rPr>
          <w:rStyle w:val="NoneA"/>
        </w:rPr>
      </w:pPr>
      <w:bookmarkStart w:id="625" w:name="aeg4or8jt4k4"/>
      <w:bookmarkEnd w:id="625"/>
    </w:p>
    <w:p w14:paraId="396F0B34" w14:textId="77777777" w:rsidR="00910BB1" w:rsidRPr="00910BB1" w:rsidRDefault="004E08D7" w:rsidP="00910BB1">
      <w:pPr>
        <w:pStyle w:val="EndNoteBibliographyTitle"/>
        <w:rPr>
          <w:noProof/>
        </w:rPr>
      </w:pPr>
      <w:r>
        <w:fldChar w:fldCharType="begin"/>
      </w:r>
      <w:r>
        <w:instrText xml:space="preserve"> ADDIN EN.REFLIST </w:instrText>
      </w:r>
      <w:r>
        <w:fldChar w:fldCharType="separate"/>
      </w:r>
      <w:r w:rsidR="00910BB1" w:rsidRPr="00910BB1">
        <w:rPr>
          <w:noProof/>
        </w:rPr>
        <w:t xml:space="preserve">Literature Cited </w:t>
      </w:r>
    </w:p>
    <w:p w14:paraId="4B96BFDD" w14:textId="77777777" w:rsidR="00910BB1" w:rsidRPr="00910BB1" w:rsidRDefault="00910BB1" w:rsidP="00910BB1">
      <w:pPr>
        <w:pStyle w:val="EndNoteBibliographyTitle"/>
        <w:rPr>
          <w:noProof/>
        </w:rPr>
      </w:pPr>
    </w:p>
    <w:p w14:paraId="46EF5C47" w14:textId="77777777" w:rsidR="00910BB1" w:rsidRPr="00910BB1" w:rsidRDefault="00910BB1" w:rsidP="00910BB1">
      <w:pPr>
        <w:pStyle w:val="EndNoteBibliography"/>
        <w:spacing w:after="480"/>
        <w:rPr>
          <w:noProof/>
        </w:rPr>
      </w:pPr>
      <w:r w:rsidRPr="00910BB1">
        <w:rPr>
          <w:noProof/>
        </w:rPr>
        <w:t>Alberch P. 1989. Development and the evolution of amphibian metamorphosis. In:  Splechtna/Hilgers, editor. Trends in Vertebrate Morphology. Stuttgart: Gustav Fischer Verlag. p. 163-173.</w:t>
      </w:r>
    </w:p>
    <w:p w14:paraId="001B5975" w14:textId="77777777" w:rsidR="00910BB1" w:rsidRPr="00910BB1" w:rsidRDefault="00910BB1" w:rsidP="00910BB1">
      <w:pPr>
        <w:pStyle w:val="EndNoteBibliography"/>
        <w:spacing w:after="480"/>
        <w:rPr>
          <w:noProof/>
        </w:rPr>
      </w:pPr>
      <w:r w:rsidRPr="00910BB1">
        <w:rPr>
          <w:noProof/>
        </w:rPr>
        <w:t>Alberch P. 1980. Ontogenesis and morphological diversification. Am Zool 20:653-667.</w:t>
      </w:r>
    </w:p>
    <w:p w14:paraId="1C605E6A" w14:textId="71B86911" w:rsidR="00910BB1" w:rsidRPr="00910BB1" w:rsidRDefault="00910BB1" w:rsidP="00910BB1">
      <w:pPr>
        <w:pStyle w:val="EndNoteBibliography"/>
        <w:spacing w:after="480"/>
        <w:rPr>
          <w:noProof/>
        </w:rPr>
      </w:pPr>
      <w:r w:rsidRPr="00910BB1">
        <w:rPr>
          <w:noProof/>
        </w:rPr>
        <w:t xml:space="preserve">AmphibiaWeb: Information on amphibian biology and conservation [Internet]. 2021. Berkeley, California. Available from </w:t>
      </w:r>
      <w:hyperlink r:id="rId10" w:history="1">
        <w:r w:rsidRPr="00910BB1">
          <w:rPr>
            <w:rStyle w:val="Hyperlink"/>
            <w:noProof/>
          </w:rPr>
          <w:t>http://amphibiaweb.org/</w:t>
        </w:r>
      </w:hyperlink>
      <w:r w:rsidRPr="00910BB1">
        <w:rPr>
          <w:noProof/>
        </w:rPr>
        <w:t>.</w:t>
      </w:r>
    </w:p>
    <w:p w14:paraId="0334CD98" w14:textId="77777777" w:rsidR="00910BB1" w:rsidRPr="00910BB1" w:rsidRDefault="00910BB1" w:rsidP="00910BB1">
      <w:pPr>
        <w:pStyle w:val="EndNoteBibliography"/>
        <w:spacing w:after="480"/>
        <w:rPr>
          <w:noProof/>
        </w:rPr>
      </w:pPr>
      <w:r w:rsidRPr="00910BB1">
        <w:rPr>
          <w:noProof/>
        </w:rPr>
        <w:t>Arkhipova IR. 2018. Neutral theory, transposable elements, and eukaryotic genome evolution. Mol Biol Evol 35:1332-1337.</w:t>
      </w:r>
    </w:p>
    <w:p w14:paraId="2B7981EC" w14:textId="77777777" w:rsidR="00910BB1" w:rsidRPr="00910BB1" w:rsidRDefault="00910BB1" w:rsidP="00910BB1">
      <w:pPr>
        <w:pStyle w:val="EndNoteBibliography"/>
        <w:spacing w:after="480"/>
        <w:rPr>
          <w:noProof/>
        </w:rPr>
      </w:pPr>
      <w:r w:rsidRPr="00910BB1">
        <w:rPr>
          <w:noProof/>
        </w:rPr>
        <w:t>Arnold SJ. 1992. Constraints on phenotypic evolution. Am Nat 140:S85-S107.</w:t>
      </w:r>
    </w:p>
    <w:p w14:paraId="07EDF10F" w14:textId="77777777" w:rsidR="00910BB1" w:rsidRPr="00910BB1" w:rsidRDefault="00910BB1" w:rsidP="00910BB1">
      <w:pPr>
        <w:pStyle w:val="EndNoteBibliography"/>
        <w:spacing w:after="480"/>
        <w:rPr>
          <w:noProof/>
        </w:rPr>
      </w:pPr>
      <w:r w:rsidRPr="00910BB1">
        <w:rPr>
          <w:noProof/>
        </w:rPr>
        <w:t>Arnold SJ, Wassersug RJ. 1978. Differential predation on metamorphic anurans by garter snakes (Thamnophis): Social behavior as a possible defense. Ecology 59:1014-1022.</w:t>
      </w:r>
    </w:p>
    <w:p w14:paraId="5991AC8E" w14:textId="77777777" w:rsidR="00910BB1" w:rsidRPr="00910BB1" w:rsidRDefault="00910BB1" w:rsidP="00910BB1">
      <w:pPr>
        <w:pStyle w:val="EndNoteBibliography"/>
        <w:spacing w:after="480"/>
        <w:rPr>
          <w:noProof/>
        </w:rPr>
      </w:pPr>
      <w:r w:rsidRPr="00910BB1">
        <w:rPr>
          <w:noProof/>
        </w:rPr>
        <w:t>Beachy CK, Ryan TJ, Bonett RM. 2017. How metamorphosis is different in plethodontids: Larval life history perspectives on life-cycle evolution. Herpetologica 73:252-258.</w:t>
      </w:r>
    </w:p>
    <w:p w14:paraId="338962BB" w14:textId="77777777" w:rsidR="00910BB1" w:rsidRPr="00910BB1" w:rsidRDefault="00910BB1" w:rsidP="00910BB1">
      <w:pPr>
        <w:pStyle w:val="EndNoteBibliography"/>
        <w:spacing w:after="480"/>
        <w:rPr>
          <w:noProof/>
        </w:rPr>
      </w:pPr>
      <w:r w:rsidRPr="00910BB1">
        <w:rPr>
          <w:noProof/>
        </w:rPr>
        <w:t>Beaulieu JM, Jhwueng D-C, Boettiger C, O’Meara BC. 2012. Modeling stabilizing selection: Expanding the Ornstein–Uhlenbeck model of adaptive evolution. Evolution 66:2369-2383.</w:t>
      </w:r>
    </w:p>
    <w:p w14:paraId="0B473EC3" w14:textId="77777777" w:rsidR="00910BB1" w:rsidRPr="00910BB1" w:rsidRDefault="00910BB1" w:rsidP="00910BB1">
      <w:pPr>
        <w:pStyle w:val="EndNoteBibliography"/>
        <w:spacing w:after="480"/>
        <w:rPr>
          <w:noProof/>
        </w:rPr>
      </w:pPr>
      <w:r w:rsidRPr="00910BB1">
        <w:rPr>
          <w:noProof/>
        </w:rPr>
        <w:lastRenderedPageBreak/>
        <w:t>Boettiger C, Coop G, Ralph P. 2012. Is your phylogeny informative? Measuring the power of comparative methods. Evolution 66:2240-2251.</w:t>
      </w:r>
    </w:p>
    <w:p w14:paraId="71944EA8" w14:textId="77777777" w:rsidR="00910BB1" w:rsidRPr="00910BB1" w:rsidRDefault="00910BB1" w:rsidP="00910BB1">
      <w:pPr>
        <w:pStyle w:val="EndNoteBibliography"/>
        <w:spacing w:after="480"/>
        <w:rPr>
          <w:noProof/>
        </w:rPr>
      </w:pPr>
      <w:r w:rsidRPr="00910BB1">
        <w:rPr>
          <w:noProof/>
        </w:rPr>
        <w:t>Bonett RM. 2016. An integrative endocrine model for the evolution of developmental timing and life history of plethodontids and other salamanders. Copeia 104:209-221.</w:t>
      </w:r>
    </w:p>
    <w:p w14:paraId="20ADC5E1" w14:textId="77777777" w:rsidR="00910BB1" w:rsidRPr="00910BB1" w:rsidRDefault="00910BB1" w:rsidP="00910BB1">
      <w:pPr>
        <w:pStyle w:val="EndNoteBibliography"/>
        <w:spacing w:after="480"/>
        <w:rPr>
          <w:noProof/>
        </w:rPr>
      </w:pPr>
      <w:r w:rsidRPr="00910BB1">
        <w:rPr>
          <w:noProof/>
        </w:rPr>
        <w:t>Bonett RM, Hess AJ, Ledbetter NM. 2020. Facultative transitions have trouble committing, but stable life cycles predict salamander genome size evolution. Evol Biol 47:111-122.</w:t>
      </w:r>
    </w:p>
    <w:p w14:paraId="4E9D540D" w14:textId="77777777" w:rsidR="00910BB1" w:rsidRPr="00910BB1" w:rsidRDefault="00910BB1" w:rsidP="00910BB1">
      <w:pPr>
        <w:pStyle w:val="EndNoteBibliography"/>
        <w:spacing w:after="480"/>
        <w:rPr>
          <w:noProof/>
        </w:rPr>
      </w:pPr>
      <w:r w:rsidRPr="00910BB1">
        <w:rPr>
          <w:noProof/>
        </w:rPr>
        <w:t>Bonett RM, Mueller RL, Wake DB. 2005. Why should reaquisition of larval stages by Desmognathine salamanders surprise us? Herpetol Rev 36:112.</w:t>
      </w:r>
    </w:p>
    <w:p w14:paraId="4C538443" w14:textId="77777777" w:rsidR="00910BB1" w:rsidRPr="00910BB1" w:rsidRDefault="00910BB1" w:rsidP="00910BB1">
      <w:pPr>
        <w:pStyle w:val="EndNoteBibliography"/>
        <w:spacing w:after="480"/>
        <w:rPr>
          <w:noProof/>
        </w:rPr>
      </w:pPr>
      <w:r w:rsidRPr="00910BB1">
        <w:rPr>
          <w:noProof/>
        </w:rPr>
        <w:t>Bonett RM, Steffen MA, Robison GA. 2014. Heterochrony repolarized: a phylogenetic analysis of developmental timing in plethodontid salamanders. Evo Devo 5:27.</w:t>
      </w:r>
    </w:p>
    <w:p w14:paraId="22CEC981" w14:textId="77777777" w:rsidR="00910BB1" w:rsidRPr="00910BB1" w:rsidRDefault="00910BB1" w:rsidP="00910BB1">
      <w:pPr>
        <w:pStyle w:val="EndNoteBibliography"/>
        <w:spacing w:after="480"/>
        <w:rPr>
          <w:noProof/>
        </w:rPr>
      </w:pPr>
      <w:r w:rsidRPr="00910BB1">
        <w:rPr>
          <w:noProof/>
        </w:rPr>
        <w:t>Butler Marguerite A, King Aaron A. 2004. Phylogenetic comparative analysis: A modeling approach for adaptive evolution. Am Nat 164:683-695.</w:t>
      </w:r>
    </w:p>
    <w:p w14:paraId="2DF54589" w14:textId="77777777" w:rsidR="00910BB1" w:rsidRPr="00910BB1" w:rsidRDefault="00910BB1" w:rsidP="00910BB1">
      <w:pPr>
        <w:pStyle w:val="EndNoteBibliography"/>
        <w:spacing w:after="480"/>
        <w:rPr>
          <w:noProof/>
        </w:rPr>
      </w:pPr>
      <w:r w:rsidRPr="00910BB1">
        <w:rPr>
          <w:noProof/>
        </w:rPr>
        <w:t>Carta A, Bedini G, Peruzzi L. 2020. A deep dive into the ancestral chromosome number and genome size of flowering plants. New Phytol 228:1097-1106.</w:t>
      </w:r>
    </w:p>
    <w:p w14:paraId="0DB32D6B" w14:textId="77777777" w:rsidR="00910BB1" w:rsidRPr="00910BB1" w:rsidRDefault="00910BB1" w:rsidP="00910BB1">
      <w:pPr>
        <w:pStyle w:val="EndNoteBibliography"/>
        <w:spacing w:after="480"/>
        <w:rPr>
          <w:noProof/>
        </w:rPr>
      </w:pPr>
      <w:r w:rsidRPr="00910BB1">
        <w:rPr>
          <w:noProof/>
        </w:rPr>
        <w:t>Chan Y-HM, Marshall WF. 2010. Scaling properties of cell and organelle size. Organogenesis 6:88-96.</w:t>
      </w:r>
    </w:p>
    <w:p w14:paraId="7C289759" w14:textId="77777777" w:rsidR="00910BB1" w:rsidRPr="00910BB1" w:rsidRDefault="00910BB1" w:rsidP="00910BB1">
      <w:pPr>
        <w:pStyle w:val="EndNoteBibliography"/>
        <w:spacing w:after="480"/>
        <w:rPr>
          <w:noProof/>
        </w:rPr>
      </w:pPr>
      <w:r w:rsidRPr="00910BB1">
        <w:rPr>
          <w:noProof/>
        </w:rPr>
        <w:t>Cheverud JM. 1984. Quantitative genetics and developmental constraints on evolution by selection. J Theor Biol 110:155-171.</w:t>
      </w:r>
    </w:p>
    <w:p w14:paraId="4D354E18" w14:textId="77777777" w:rsidR="00910BB1" w:rsidRPr="00910BB1" w:rsidRDefault="00910BB1" w:rsidP="00910BB1">
      <w:pPr>
        <w:pStyle w:val="EndNoteBibliography"/>
        <w:spacing w:after="480"/>
        <w:rPr>
          <w:noProof/>
        </w:rPr>
      </w:pPr>
      <w:r w:rsidRPr="00910BB1">
        <w:rPr>
          <w:noProof/>
        </w:rPr>
        <w:lastRenderedPageBreak/>
        <w:t>Cheverud JM, Dow MM, Leutenegger W. 1985. The quantitative assessment of phylogenetic constraints in comparative analyses: Sexual dimorphism in body weight among primates. Evolution 39:1335-1351.</w:t>
      </w:r>
    </w:p>
    <w:p w14:paraId="0D74DC3E" w14:textId="77777777" w:rsidR="00910BB1" w:rsidRPr="00910BB1" w:rsidRDefault="00910BB1" w:rsidP="00910BB1">
      <w:pPr>
        <w:pStyle w:val="EndNoteBibliography"/>
        <w:spacing w:after="480"/>
        <w:rPr>
          <w:noProof/>
        </w:rPr>
      </w:pPr>
      <w:r w:rsidRPr="00910BB1">
        <w:rPr>
          <w:noProof/>
        </w:rPr>
        <w:t>Chippindale PT, Bonett RM, Baldwin AS, Wiens JJ. 2004. Phylogenetic evidence for a major reversal of life-history evolution in plethodontid salamanders. Evolution 58:2809-2822.</w:t>
      </w:r>
    </w:p>
    <w:p w14:paraId="43249CEA" w14:textId="77777777" w:rsidR="00910BB1" w:rsidRPr="00910BB1" w:rsidRDefault="00910BB1" w:rsidP="00910BB1">
      <w:pPr>
        <w:pStyle w:val="EndNoteBibliography"/>
        <w:spacing w:after="480"/>
        <w:rPr>
          <w:noProof/>
        </w:rPr>
      </w:pPr>
      <w:r w:rsidRPr="00910BB1">
        <w:rPr>
          <w:noProof/>
        </w:rPr>
        <w:t>Cooper N, Thomas GH, Venditti C, Meade A, Freckleton RP. 2016. A cautionary note on the use of Ornstein Uhlenbeck models in macroevolutionary studies. Biol J Linn Soc 118:64-77.</w:t>
      </w:r>
    </w:p>
    <w:p w14:paraId="47DD3372" w14:textId="77777777" w:rsidR="00910BB1" w:rsidRPr="00910BB1" w:rsidRDefault="00910BB1" w:rsidP="00910BB1">
      <w:pPr>
        <w:pStyle w:val="EndNoteBibliography"/>
        <w:spacing w:after="480"/>
        <w:rPr>
          <w:noProof/>
        </w:rPr>
      </w:pPr>
      <w:r w:rsidRPr="00910BB1">
        <w:rPr>
          <w:noProof/>
        </w:rPr>
        <w:t>Cressler CE, Butler MA, King AA. 2015. Detecting adaptive evolution in phylogenetic comparative analysis using the Ornstein–Uhlenbeck model. Syst Biol 64:953-968.</w:t>
      </w:r>
    </w:p>
    <w:p w14:paraId="2D4BDE3A" w14:textId="77777777" w:rsidR="00910BB1" w:rsidRPr="00910BB1" w:rsidRDefault="00910BB1" w:rsidP="00910BB1">
      <w:pPr>
        <w:pStyle w:val="EndNoteBibliography"/>
        <w:spacing w:after="480"/>
        <w:rPr>
          <w:noProof/>
        </w:rPr>
      </w:pPr>
      <w:r w:rsidRPr="00910BB1">
        <w:rPr>
          <w:noProof/>
        </w:rPr>
        <w:t>Deban SM, Marks SB. 2002. Metamorphosis and evolution of feeding behaviour in salamanders of the family Plethodontidae. Zool J Linn Soc 134:375-400.</w:t>
      </w:r>
    </w:p>
    <w:p w14:paraId="2E95CB6D" w14:textId="77777777" w:rsidR="00910BB1" w:rsidRPr="00910BB1" w:rsidRDefault="00910BB1" w:rsidP="00910BB1">
      <w:pPr>
        <w:pStyle w:val="EndNoteBibliography"/>
        <w:spacing w:after="480"/>
        <w:rPr>
          <w:noProof/>
        </w:rPr>
      </w:pPr>
      <w:r w:rsidRPr="00910BB1">
        <w:rPr>
          <w:noProof/>
        </w:rPr>
        <w:t>Decena-Segarra LP, Bizjak-Mali L, Kladnik A, Sessions SK, Rovito SM. 2020. Miniaturization, genome size, and biological size in a diverse clade of salamanders. Am Nat 196:634-648.</w:t>
      </w:r>
    </w:p>
    <w:p w14:paraId="00D972D1" w14:textId="77777777" w:rsidR="00910BB1" w:rsidRPr="00910BB1" w:rsidRDefault="00910BB1" w:rsidP="00910BB1">
      <w:pPr>
        <w:pStyle w:val="EndNoteBibliography"/>
        <w:spacing w:after="480"/>
        <w:rPr>
          <w:noProof/>
        </w:rPr>
      </w:pPr>
      <w:r w:rsidRPr="00910BB1">
        <w:rPr>
          <w:noProof/>
        </w:rPr>
        <w:t>Downie JR, Bryce R, Smith J. 2004. Metamorphic duration: an under-studied variable in frog life histories. Biol J Linn Soc 83:261-272.</w:t>
      </w:r>
    </w:p>
    <w:p w14:paraId="42FF0823" w14:textId="77777777" w:rsidR="00910BB1" w:rsidRPr="00910BB1" w:rsidRDefault="00910BB1" w:rsidP="00910BB1">
      <w:pPr>
        <w:pStyle w:val="EndNoteBibliography"/>
        <w:spacing w:after="480"/>
        <w:rPr>
          <w:noProof/>
        </w:rPr>
      </w:pPr>
      <w:r w:rsidRPr="00910BB1">
        <w:rPr>
          <w:noProof/>
        </w:rPr>
        <w:t>Edgar RC. 2004. MUSCLE: multiple sequence alignment with high accuracy and high throughput. Nucleic Acids Res 32:1792-1797.</w:t>
      </w:r>
    </w:p>
    <w:p w14:paraId="1EAC5AE1" w14:textId="77777777" w:rsidR="00910BB1" w:rsidRPr="00910BB1" w:rsidRDefault="00910BB1" w:rsidP="00910BB1">
      <w:pPr>
        <w:pStyle w:val="EndNoteBibliography"/>
        <w:spacing w:after="480"/>
        <w:rPr>
          <w:noProof/>
        </w:rPr>
      </w:pPr>
      <w:r w:rsidRPr="00910BB1">
        <w:rPr>
          <w:noProof/>
        </w:rPr>
        <w:t>Elliott TA, Gregory TR. 2015. What's in a genome? The C-value enigma and the evolution of eukaryotic genome content. Philos Trans R Soc B: Biol Sci 370:20140331.</w:t>
      </w:r>
    </w:p>
    <w:p w14:paraId="58481C46" w14:textId="77777777" w:rsidR="00910BB1" w:rsidRPr="00910BB1" w:rsidRDefault="00910BB1" w:rsidP="00910BB1">
      <w:pPr>
        <w:pStyle w:val="EndNoteBibliography"/>
        <w:spacing w:after="480"/>
        <w:rPr>
          <w:noProof/>
        </w:rPr>
      </w:pPr>
      <w:r w:rsidRPr="00910BB1">
        <w:rPr>
          <w:noProof/>
        </w:rPr>
        <w:lastRenderedPageBreak/>
        <w:t>Etterson JR, Shaw RG. 2001. Constraint to adaptive evolution in response to global warming. Science 294:151.</w:t>
      </w:r>
    </w:p>
    <w:p w14:paraId="5ABFFFFF" w14:textId="77777777" w:rsidR="00910BB1" w:rsidRPr="00910BB1" w:rsidRDefault="00910BB1" w:rsidP="00910BB1">
      <w:pPr>
        <w:pStyle w:val="EndNoteBibliography"/>
        <w:spacing w:after="480"/>
        <w:rPr>
          <w:noProof/>
        </w:rPr>
      </w:pPr>
      <w:r w:rsidRPr="00910BB1">
        <w:rPr>
          <w:noProof/>
        </w:rPr>
        <w:t>Felsenstein J. 1985. Phylogenies and the comparative method. Am Nat 125:1-15.</w:t>
      </w:r>
    </w:p>
    <w:p w14:paraId="4FAF8E4B" w14:textId="77777777" w:rsidR="00910BB1" w:rsidRPr="00910BB1" w:rsidRDefault="00910BB1" w:rsidP="00910BB1">
      <w:pPr>
        <w:pStyle w:val="EndNoteBibliography"/>
        <w:spacing w:after="480"/>
        <w:rPr>
          <w:noProof/>
        </w:rPr>
      </w:pPr>
      <w:r w:rsidRPr="00910BB1">
        <w:rPr>
          <w:noProof/>
        </w:rPr>
        <w:t>Frahry MB, Sun C, Chong R, Mueller RL. 2015. Low levels of LTR retrotransposon deletion by ectopic recombination in the gigantic genomes of salamanders. J Mol Evol 80:120-129.</w:t>
      </w:r>
    </w:p>
    <w:p w14:paraId="7922E337" w14:textId="77777777" w:rsidR="00910BB1" w:rsidRPr="00910BB1" w:rsidRDefault="00910BB1" w:rsidP="00910BB1">
      <w:pPr>
        <w:pStyle w:val="EndNoteBibliography"/>
        <w:spacing w:after="480"/>
        <w:rPr>
          <w:noProof/>
        </w:rPr>
      </w:pPr>
      <w:r w:rsidRPr="00910BB1">
        <w:rPr>
          <w:noProof/>
        </w:rPr>
        <w:t>Gardner JD, Laurin M, Organ CL. 2020. The relationship between genome size and metabolic rate in extant vertebrates. Philos Trans R Soc B 375:20190146.</w:t>
      </w:r>
    </w:p>
    <w:p w14:paraId="557BCC7E" w14:textId="77777777" w:rsidR="00910BB1" w:rsidRPr="00910BB1" w:rsidRDefault="00910BB1" w:rsidP="00910BB1">
      <w:pPr>
        <w:pStyle w:val="EndNoteBibliography"/>
        <w:spacing w:after="480"/>
        <w:rPr>
          <w:noProof/>
        </w:rPr>
      </w:pPr>
      <w:r w:rsidRPr="00910BB1">
        <w:rPr>
          <w:noProof/>
        </w:rPr>
        <w:t>Gould SJ. 1980. Is a new and general theory of evolution emerging? Paleobiology 6:119-130.</w:t>
      </w:r>
    </w:p>
    <w:p w14:paraId="61F1E294" w14:textId="77777777" w:rsidR="00910BB1" w:rsidRPr="00910BB1" w:rsidRDefault="00910BB1" w:rsidP="00910BB1">
      <w:pPr>
        <w:pStyle w:val="EndNoteBibliography"/>
        <w:spacing w:after="480"/>
        <w:rPr>
          <w:noProof/>
        </w:rPr>
      </w:pPr>
      <w:r w:rsidRPr="00910BB1">
        <w:rPr>
          <w:noProof/>
        </w:rPr>
        <w:t>Gould SJ. 1977. Ontogeny and Phylogeny. Cambridge, MA: Harvard University Press.</w:t>
      </w:r>
    </w:p>
    <w:p w14:paraId="3F03C171" w14:textId="77777777" w:rsidR="00910BB1" w:rsidRPr="00910BB1" w:rsidRDefault="00910BB1" w:rsidP="00910BB1">
      <w:pPr>
        <w:pStyle w:val="EndNoteBibliography"/>
        <w:spacing w:after="480"/>
        <w:rPr>
          <w:noProof/>
        </w:rPr>
      </w:pPr>
      <w:r w:rsidRPr="00910BB1">
        <w:rPr>
          <w:noProof/>
        </w:rPr>
        <w:t>Grafen A, Hamilton WD. 1989. The phylogenetic regression. Philosophical Transactions of the Royal Society of London. B, Biological Sciences 326:119-157.</w:t>
      </w:r>
    </w:p>
    <w:p w14:paraId="3CE0A221" w14:textId="77777777" w:rsidR="00910BB1" w:rsidRPr="00910BB1" w:rsidRDefault="00910BB1" w:rsidP="00910BB1">
      <w:pPr>
        <w:pStyle w:val="EndNoteBibliography"/>
        <w:spacing w:after="480"/>
        <w:rPr>
          <w:noProof/>
        </w:rPr>
      </w:pPr>
      <w:r w:rsidRPr="00910BB1">
        <w:rPr>
          <w:noProof/>
        </w:rPr>
        <w:t>Gregory TR. 2002a. A bird's eye view of the c-value enigma: genome size, cell size, and metabolic rate in the class Aves. Evolution 56:121-130.</w:t>
      </w:r>
    </w:p>
    <w:p w14:paraId="152EF9AB" w14:textId="77777777" w:rsidR="00910BB1" w:rsidRPr="00910BB1" w:rsidRDefault="00910BB1" w:rsidP="00910BB1">
      <w:pPr>
        <w:pStyle w:val="EndNoteBibliography"/>
        <w:spacing w:after="480"/>
        <w:rPr>
          <w:noProof/>
        </w:rPr>
      </w:pPr>
      <w:r w:rsidRPr="00910BB1">
        <w:rPr>
          <w:noProof/>
        </w:rPr>
        <w:t>Gregory TR. 2001. Coincidence, coevolution, or causation? DNA content, cell size, and the C-value enigma. Biol Rev Camb Philos Soc 76:65-101.</w:t>
      </w:r>
    </w:p>
    <w:p w14:paraId="3EA28C8E" w14:textId="77777777" w:rsidR="00910BB1" w:rsidRPr="00910BB1" w:rsidRDefault="00910BB1" w:rsidP="00910BB1">
      <w:pPr>
        <w:pStyle w:val="EndNoteBibliography"/>
        <w:spacing w:after="480"/>
        <w:rPr>
          <w:noProof/>
        </w:rPr>
      </w:pPr>
      <w:r w:rsidRPr="00910BB1">
        <w:rPr>
          <w:noProof/>
        </w:rPr>
        <w:t>Gregory TR. 2005. The Evolution of the Genome. San Diego, CA: Academic Press.</w:t>
      </w:r>
    </w:p>
    <w:p w14:paraId="1777248F" w14:textId="77777777" w:rsidR="00910BB1" w:rsidRPr="00910BB1" w:rsidRDefault="00910BB1" w:rsidP="00910BB1">
      <w:pPr>
        <w:pStyle w:val="EndNoteBibliography"/>
        <w:spacing w:after="480"/>
        <w:rPr>
          <w:noProof/>
        </w:rPr>
      </w:pPr>
      <w:r w:rsidRPr="00910BB1">
        <w:rPr>
          <w:noProof/>
        </w:rPr>
        <w:t>Gregory TR. 2002b. Genome size and developmental complexity. Genetica 115:131-146.</w:t>
      </w:r>
    </w:p>
    <w:p w14:paraId="449F92BF" w14:textId="01DDCFEB" w:rsidR="00910BB1" w:rsidRPr="00910BB1" w:rsidRDefault="00910BB1" w:rsidP="00910BB1">
      <w:pPr>
        <w:pStyle w:val="EndNoteBibliography"/>
        <w:spacing w:after="480"/>
        <w:rPr>
          <w:noProof/>
        </w:rPr>
      </w:pPr>
      <w:r w:rsidRPr="00910BB1">
        <w:rPr>
          <w:noProof/>
        </w:rPr>
        <w:lastRenderedPageBreak/>
        <w:t>Gregory, T. R. Animal Genome Size Database (</w:t>
      </w:r>
      <w:hyperlink r:id="rId11" w:history="1">
        <w:r w:rsidRPr="00910BB1">
          <w:rPr>
            <w:rStyle w:val="Hyperlink"/>
            <w:noProof/>
          </w:rPr>
          <w:t>http://www.genomesize.com</w:t>
        </w:r>
      </w:hyperlink>
      <w:r w:rsidRPr="00910BB1">
        <w:rPr>
          <w:noProof/>
        </w:rPr>
        <w:t>) [Internet]. 2021.</w:t>
      </w:r>
    </w:p>
    <w:p w14:paraId="359CA2CC" w14:textId="77777777" w:rsidR="00910BB1" w:rsidRPr="00910BB1" w:rsidRDefault="00910BB1" w:rsidP="00910BB1">
      <w:pPr>
        <w:pStyle w:val="EndNoteBibliography"/>
        <w:spacing w:after="480"/>
        <w:rPr>
          <w:noProof/>
        </w:rPr>
      </w:pPr>
      <w:r w:rsidRPr="00910BB1">
        <w:rPr>
          <w:noProof/>
        </w:rPr>
        <w:t>Hansen TF. 1997. Stabilizing selection and the comparative analysis of adaptation. Evolution 51:1341-1351.</w:t>
      </w:r>
    </w:p>
    <w:p w14:paraId="06430362" w14:textId="77777777" w:rsidR="00910BB1" w:rsidRPr="00910BB1" w:rsidRDefault="00910BB1" w:rsidP="00910BB1">
      <w:pPr>
        <w:pStyle w:val="EndNoteBibliography"/>
        <w:spacing w:after="480"/>
        <w:rPr>
          <w:noProof/>
        </w:rPr>
      </w:pPr>
      <w:r w:rsidRPr="00910BB1">
        <w:rPr>
          <w:noProof/>
        </w:rPr>
        <w:t>Hansen TF, Martins EP. 1996. Translating between microevolutionary process and macroevolutionary patterns: The correlation structure of interspecific data. Evolution 50:1404-1417.</w:t>
      </w:r>
    </w:p>
    <w:p w14:paraId="368E7064" w14:textId="77777777" w:rsidR="00910BB1" w:rsidRPr="00910BB1" w:rsidRDefault="00910BB1" w:rsidP="00910BB1">
      <w:pPr>
        <w:pStyle w:val="EndNoteBibliography"/>
        <w:spacing w:after="480"/>
        <w:rPr>
          <w:noProof/>
        </w:rPr>
      </w:pPr>
      <w:r w:rsidRPr="00910BB1">
        <w:rPr>
          <w:noProof/>
        </w:rPr>
        <w:t>Hessen DO, Daufresne M, Leinaas HP. 2013. Temperature-size relations from the cellular-genomic perspective. Biol Rev 88:476-489.</w:t>
      </w:r>
    </w:p>
    <w:p w14:paraId="23DBD868" w14:textId="77777777" w:rsidR="00910BB1" w:rsidRPr="00910BB1" w:rsidRDefault="00910BB1" w:rsidP="00910BB1">
      <w:pPr>
        <w:pStyle w:val="EndNoteBibliography"/>
        <w:spacing w:after="480"/>
        <w:rPr>
          <w:noProof/>
        </w:rPr>
      </w:pPr>
      <w:r w:rsidRPr="00910BB1">
        <w:rPr>
          <w:noProof/>
        </w:rPr>
        <w:t>Ho LST, Ané C. 2013. Asymptotic theory with hierarchical autocorrelation: Ornstein-Uhlenbeck tree models. Ann Statist 41:957-981.</w:t>
      </w:r>
    </w:p>
    <w:p w14:paraId="27A8DF83" w14:textId="77777777" w:rsidR="00910BB1" w:rsidRPr="00910BB1" w:rsidRDefault="00910BB1" w:rsidP="00910BB1">
      <w:pPr>
        <w:pStyle w:val="EndNoteBibliography"/>
        <w:spacing w:after="480"/>
        <w:rPr>
          <w:noProof/>
        </w:rPr>
      </w:pPr>
      <w:r w:rsidRPr="00910BB1">
        <w:rPr>
          <w:noProof/>
        </w:rPr>
        <w:t>Ho LST, Ané C. 2014. Intrinsic inference difficulties for trait evolution with Ornstein-Uhlenbeck models. Methods Ecol Evol 5:1133-1146.</w:t>
      </w:r>
    </w:p>
    <w:p w14:paraId="74AEC9F2" w14:textId="77777777" w:rsidR="00910BB1" w:rsidRPr="00910BB1" w:rsidRDefault="00910BB1" w:rsidP="00910BB1">
      <w:pPr>
        <w:pStyle w:val="EndNoteBibliography"/>
        <w:spacing w:after="480"/>
        <w:rPr>
          <w:noProof/>
        </w:rPr>
      </w:pPr>
      <w:r w:rsidRPr="00910BB1">
        <w:rPr>
          <w:noProof/>
        </w:rPr>
        <w:t>Horner HA, Macgregor HC. 1983. C value and cell volume: their significance in the evolution and development of amphibians. J Cell Sci 63:135.</w:t>
      </w:r>
    </w:p>
    <w:p w14:paraId="397E5178" w14:textId="77777777" w:rsidR="00910BB1" w:rsidRPr="00910BB1" w:rsidRDefault="00910BB1" w:rsidP="00910BB1">
      <w:pPr>
        <w:pStyle w:val="EndNoteBibliography"/>
        <w:spacing w:after="480"/>
        <w:rPr>
          <w:noProof/>
        </w:rPr>
      </w:pPr>
      <w:r w:rsidRPr="00910BB1">
        <w:rPr>
          <w:noProof/>
        </w:rPr>
        <w:t>Huey RB, Bennett AF. 1987. Phylogenetic studies of coadaptation: preferred temperatures versus optimal performance temperatures of lizards. Evolution 41:1098-1115.</w:t>
      </w:r>
    </w:p>
    <w:p w14:paraId="35895C30" w14:textId="77777777" w:rsidR="00910BB1" w:rsidRPr="00910BB1" w:rsidRDefault="00910BB1" w:rsidP="00910BB1">
      <w:pPr>
        <w:pStyle w:val="EndNoteBibliography"/>
        <w:spacing w:after="480"/>
        <w:rPr>
          <w:noProof/>
        </w:rPr>
      </w:pPr>
      <w:r w:rsidRPr="00910BB1">
        <w:rPr>
          <w:noProof/>
        </w:rPr>
        <w:t>Jeffery NW, Yampolsky L, Gregory TR. 2016. Nuclear DNA content correlates with depth, body size, and diversification rate in amphipod crustaceans from ancient Lake Baikal, Russia. Genome 60:303-309.</w:t>
      </w:r>
    </w:p>
    <w:p w14:paraId="01EEC326" w14:textId="77777777" w:rsidR="00910BB1" w:rsidRPr="00910BB1" w:rsidRDefault="00910BB1" w:rsidP="00910BB1">
      <w:pPr>
        <w:pStyle w:val="EndNoteBibliography"/>
        <w:spacing w:after="480"/>
        <w:rPr>
          <w:noProof/>
        </w:rPr>
      </w:pPr>
      <w:r w:rsidRPr="00910BB1">
        <w:rPr>
          <w:noProof/>
        </w:rPr>
        <w:lastRenderedPageBreak/>
        <w:t>Jetz W, Pyron RA. 2018. The interplay of past diversification and evolutionary isolation with present imperilment across the amphibian tree of life. Nature Ecol Evol 2:850-858.</w:t>
      </w:r>
    </w:p>
    <w:p w14:paraId="11526891" w14:textId="77777777" w:rsidR="00910BB1" w:rsidRPr="00910BB1" w:rsidRDefault="00910BB1" w:rsidP="00910BB1">
      <w:pPr>
        <w:pStyle w:val="EndNoteBibliography"/>
        <w:spacing w:after="480"/>
        <w:rPr>
          <w:noProof/>
        </w:rPr>
      </w:pPr>
      <w:r w:rsidRPr="00910BB1">
        <w:rPr>
          <w:noProof/>
        </w:rPr>
        <w:t>Jockusch EL. 1997. An evolutionary correlate of genome size change in plethodontid salamanders. Proc Royal Soc B: Biol Sci 264:597.</w:t>
      </w:r>
    </w:p>
    <w:p w14:paraId="1E58B740" w14:textId="77777777" w:rsidR="00910BB1" w:rsidRPr="00910BB1" w:rsidRDefault="00910BB1" w:rsidP="00910BB1">
      <w:pPr>
        <w:pStyle w:val="EndNoteBibliography"/>
        <w:spacing w:after="480"/>
        <w:rPr>
          <w:noProof/>
        </w:rPr>
      </w:pPr>
      <w:r w:rsidRPr="00910BB1">
        <w:rPr>
          <w:noProof/>
        </w:rPr>
        <w:t>Jones KE, Benitez L, Angielczyk KD, Pierce SE. 2018. Adaptation and constraint in the evolution of the mammalian backbone. BMC Evol Biol 18:172.</w:t>
      </w:r>
    </w:p>
    <w:p w14:paraId="1DF49740" w14:textId="77777777" w:rsidR="00910BB1" w:rsidRPr="00910BB1" w:rsidRDefault="00910BB1" w:rsidP="00910BB1">
      <w:pPr>
        <w:pStyle w:val="EndNoteBibliography"/>
        <w:spacing w:after="480"/>
        <w:rPr>
          <w:noProof/>
        </w:rPr>
      </w:pPr>
      <w:r w:rsidRPr="00910BB1">
        <w:rPr>
          <w:noProof/>
        </w:rPr>
        <w:t xml:space="preserve">Keinath MC, Timoshevskiy VA, Timoshevskaya NY, Tsonis PA, Voss SR, Smith JJ. 2015. Initial characterization of the large genome of the salamander </w:t>
      </w:r>
      <w:r w:rsidRPr="00910BB1">
        <w:rPr>
          <w:i/>
          <w:noProof/>
        </w:rPr>
        <w:t>Ambystoma mexicanum</w:t>
      </w:r>
      <w:r w:rsidRPr="00910BB1">
        <w:rPr>
          <w:noProof/>
        </w:rPr>
        <w:t xml:space="preserve"> using shotgun and laser capture chromosome sequencing. Sci Rep 5:16413.</w:t>
      </w:r>
    </w:p>
    <w:p w14:paraId="2DC513EA" w14:textId="77777777" w:rsidR="00910BB1" w:rsidRPr="00910BB1" w:rsidRDefault="00910BB1" w:rsidP="00910BB1">
      <w:pPr>
        <w:pStyle w:val="EndNoteBibliography"/>
        <w:spacing w:after="480"/>
        <w:rPr>
          <w:noProof/>
        </w:rPr>
      </w:pPr>
      <w:r w:rsidRPr="00910BB1">
        <w:rPr>
          <w:noProof/>
        </w:rPr>
        <w:t>Kerney RR, Blackburn DC, Müller H, Hanken J. 2012. Do larval traits re-evolve? Evidence from the embryogenesis of a direct-developing salamander, </w:t>
      </w:r>
      <w:r w:rsidRPr="00910BB1">
        <w:rPr>
          <w:i/>
          <w:noProof/>
        </w:rPr>
        <w:t>Plethodon cinereus</w:t>
      </w:r>
      <w:r w:rsidRPr="00910BB1">
        <w:rPr>
          <w:noProof/>
        </w:rPr>
        <w:t>. Evolution 66:252-262.</w:t>
      </w:r>
    </w:p>
    <w:p w14:paraId="163B3648" w14:textId="77777777" w:rsidR="00910BB1" w:rsidRPr="00910BB1" w:rsidRDefault="00910BB1" w:rsidP="00910BB1">
      <w:pPr>
        <w:pStyle w:val="EndNoteBibliography"/>
        <w:spacing w:after="480"/>
        <w:rPr>
          <w:noProof/>
        </w:rPr>
      </w:pPr>
      <w:r w:rsidRPr="00910BB1">
        <w:rPr>
          <w:noProof/>
        </w:rPr>
        <w:t>King Aaron A, Butler Marguerite A. 2009. OUCH: Ornstein-Uhlenbeck models for phylogenetic comparative hypotheses (R package).</w:t>
      </w:r>
    </w:p>
    <w:p w14:paraId="647D08AF" w14:textId="77777777" w:rsidR="00910BB1" w:rsidRPr="00910BB1" w:rsidRDefault="00910BB1" w:rsidP="00910BB1">
      <w:pPr>
        <w:pStyle w:val="EndNoteBibliography"/>
        <w:spacing w:after="480"/>
        <w:rPr>
          <w:noProof/>
        </w:rPr>
      </w:pPr>
      <w:r w:rsidRPr="00910BB1">
        <w:rPr>
          <w:noProof/>
        </w:rPr>
        <w:t>Kirkpatrick M, Lofsvold D. 1992. Measuring selection and constraint in the evolution of growth. Evolution 46:954-971.</w:t>
      </w:r>
    </w:p>
    <w:p w14:paraId="5E65E386" w14:textId="77777777" w:rsidR="00910BB1" w:rsidRPr="00910BB1" w:rsidRDefault="00910BB1" w:rsidP="00910BB1">
      <w:pPr>
        <w:pStyle w:val="EndNoteBibliography"/>
        <w:spacing w:after="480"/>
        <w:rPr>
          <w:noProof/>
        </w:rPr>
      </w:pPr>
      <w:r w:rsidRPr="00910BB1">
        <w:rPr>
          <w:noProof/>
        </w:rPr>
        <w:t>Landberg T, Azizi E. 2010. Ontogeny of escape swimming performance in the spotted salamander. Funct Ecol 24:576-587.</w:t>
      </w:r>
    </w:p>
    <w:p w14:paraId="0FCA50EB" w14:textId="77777777" w:rsidR="00910BB1" w:rsidRPr="00910BB1" w:rsidRDefault="00910BB1" w:rsidP="00910BB1">
      <w:pPr>
        <w:pStyle w:val="EndNoteBibliography"/>
        <w:spacing w:after="480"/>
        <w:rPr>
          <w:noProof/>
        </w:rPr>
      </w:pPr>
      <w:r w:rsidRPr="00910BB1">
        <w:rPr>
          <w:noProof/>
        </w:rPr>
        <w:t>Lande R. 1980. Genetic variation and phenotypic evolution during allopatric speciation. Am Nat 116:463-479.</w:t>
      </w:r>
    </w:p>
    <w:p w14:paraId="7E2656CA" w14:textId="77777777" w:rsidR="00910BB1" w:rsidRPr="00910BB1" w:rsidRDefault="00910BB1" w:rsidP="00910BB1">
      <w:pPr>
        <w:pStyle w:val="EndNoteBibliography"/>
        <w:spacing w:after="480"/>
        <w:rPr>
          <w:noProof/>
        </w:rPr>
      </w:pPr>
      <w:r w:rsidRPr="00910BB1">
        <w:rPr>
          <w:noProof/>
        </w:rPr>
        <w:lastRenderedPageBreak/>
        <w:t>Licht LE, Lowcock LA. 1991. Genome size and metabolic rate in salamanders. Comp Biochem Physiol B: Comp Biochem 100:83-92.</w:t>
      </w:r>
    </w:p>
    <w:p w14:paraId="667228B0" w14:textId="77777777" w:rsidR="00910BB1" w:rsidRPr="00910BB1" w:rsidRDefault="00910BB1" w:rsidP="00910BB1">
      <w:pPr>
        <w:pStyle w:val="EndNoteBibliography"/>
        <w:spacing w:after="480"/>
        <w:rPr>
          <w:noProof/>
        </w:rPr>
      </w:pPr>
      <w:r w:rsidRPr="00910BB1">
        <w:rPr>
          <w:noProof/>
        </w:rPr>
        <w:t>Liedtke HC, Gower DJ, Wilkinson M, Gomez-Mestre I. 2018. Macroevolutionary shift in the size of amphibian genomes and the role of life history and climate. Nat Ecol Evol 2:1792-1799.</w:t>
      </w:r>
    </w:p>
    <w:p w14:paraId="351294ED" w14:textId="77777777" w:rsidR="00910BB1" w:rsidRPr="00910BB1" w:rsidRDefault="00910BB1" w:rsidP="00910BB1">
      <w:pPr>
        <w:pStyle w:val="EndNoteBibliography"/>
        <w:spacing w:after="480"/>
        <w:rPr>
          <w:noProof/>
        </w:rPr>
      </w:pPr>
      <w:r w:rsidRPr="00910BB1">
        <w:rPr>
          <w:noProof/>
        </w:rPr>
        <w:t>Lowe WH, Swartz LK, Addis BR, Likens GE. 2019. Hydrologic variability contributes to reduced survival through metamorphosis in a stream salamander. Proc Natl Acad Sci USA 116:19563.</w:t>
      </w:r>
    </w:p>
    <w:p w14:paraId="76935B11" w14:textId="77777777" w:rsidR="00910BB1" w:rsidRPr="00910BB1" w:rsidRDefault="00910BB1" w:rsidP="00910BB1">
      <w:pPr>
        <w:pStyle w:val="EndNoteBibliography"/>
        <w:spacing w:after="480"/>
        <w:rPr>
          <w:noProof/>
        </w:rPr>
      </w:pPr>
      <w:r w:rsidRPr="00910BB1">
        <w:rPr>
          <w:noProof/>
        </w:rPr>
        <w:t>Lynch M. 2007. The Origins of Genome Architecture. Sunderland, MA: Sinauer Associates, Inc.</w:t>
      </w:r>
    </w:p>
    <w:p w14:paraId="1E787AFE" w14:textId="77777777" w:rsidR="00910BB1" w:rsidRPr="00910BB1" w:rsidRDefault="00910BB1" w:rsidP="00910BB1">
      <w:pPr>
        <w:pStyle w:val="EndNoteBibliography"/>
        <w:spacing w:after="480"/>
        <w:rPr>
          <w:noProof/>
        </w:rPr>
      </w:pPr>
      <w:r w:rsidRPr="00910BB1">
        <w:rPr>
          <w:noProof/>
        </w:rPr>
        <w:t>Maddison WP. 1991. Squared-change parsimony reconstructions of ancestral states for continuous-valued characters on a phylogenetic tree. Syst Biol 40:304-314.</w:t>
      </w:r>
    </w:p>
    <w:p w14:paraId="5C0A1612" w14:textId="77777777" w:rsidR="00910BB1" w:rsidRPr="00910BB1" w:rsidRDefault="00910BB1" w:rsidP="00910BB1">
      <w:pPr>
        <w:pStyle w:val="EndNoteBibliography"/>
        <w:spacing w:after="480"/>
        <w:rPr>
          <w:noProof/>
        </w:rPr>
      </w:pPr>
      <w:r w:rsidRPr="00910BB1">
        <w:rPr>
          <w:noProof/>
        </w:rPr>
        <w:t xml:space="preserve">Madison-Villar MJ, Sun C, Lau N, Settles M, Mueller RL. 2016. Small RNAs from a big genome: the piRNA pathway and transposable elements in the salamander species </w:t>
      </w:r>
      <w:r w:rsidRPr="00910BB1">
        <w:rPr>
          <w:i/>
          <w:noProof/>
        </w:rPr>
        <w:t>Desmognathus fuscus</w:t>
      </w:r>
      <w:r w:rsidRPr="00910BB1">
        <w:rPr>
          <w:noProof/>
        </w:rPr>
        <w:t>. J Mol Evol 83:126-136.</w:t>
      </w:r>
    </w:p>
    <w:p w14:paraId="633608EB" w14:textId="77777777" w:rsidR="00910BB1" w:rsidRPr="00910BB1" w:rsidRDefault="00910BB1" w:rsidP="00910BB1">
      <w:pPr>
        <w:pStyle w:val="EndNoteBibliography"/>
        <w:spacing w:after="480"/>
        <w:rPr>
          <w:noProof/>
        </w:rPr>
      </w:pPr>
      <w:r w:rsidRPr="00910BB1">
        <w:rPr>
          <w:noProof/>
        </w:rPr>
        <w:t>Michael TP. 2014. Plant genome size variation: bloating and purging DNA. Brief Funct Genom 13:308-317.</w:t>
      </w:r>
    </w:p>
    <w:p w14:paraId="4831813A" w14:textId="77777777" w:rsidR="00910BB1" w:rsidRPr="00910BB1" w:rsidRDefault="00910BB1" w:rsidP="00910BB1">
      <w:pPr>
        <w:pStyle w:val="EndNoteBibliography"/>
        <w:spacing w:after="480"/>
        <w:rPr>
          <w:noProof/>
        </w:rPr>
      </w:pPr>
      <w:r w:rsidRPr="00910BB1">
        <w:rPr>
          <w:noProof/>
        </w:rPr>
        <w:t>Mohlhenrich E, Mueller RL. 2016. Genetic drift, mutational hazard, and the evolution of genomic gigantism in salamanders. Evolution 70:2865-2878.</w:t>
      </w:r>
    </w:p>
    <w:p w14:paraId="1CFF19D0" w14:textId="77777777" w:rsidR="00910BB1" w:rsidRPr="00910BB1" w:rsidRDefault="00910BB1" w:rsidP="00910BB1">
      <w:pPr>
        <w:pStyle w:val="EndNoteBibliography"/>
        <w:spacing w:after="480"/>
        <w:rPr>
          <w:noProof/>
        </w:rPr>
      </w:pPr>
      <w:r w:rsidRPr="00910BB1">
        <w:rPr>
          <w:noProof/>
        </w:rPr>
        <w:t>Moran NA. 1994. Adaptation and constraint in the complex life cycles of animals. Ann Rev Ecol Syst 25:573-600.</w:t>
      </w:r>
    </w:p>
    <w:p w14:paraId="3C269528" w14:textId="77777777" w:rsidR="00910BB1" w:rsidRPr="00910BB1" w:rsidRDefault="00910BB1" w:rsidP="00910BB1">
      <w:pPr>
        <w:pStyle w:val="EndNoteBibliography"/>
        <w:spacing w:after="480"/>
        <w:rPr>
          <w:noProof/>
        </w:rPr>
      </w:pPr>
      <w:r w:rsidRPr="00910BB1">
        <w:rPr>
          <w:noProof/>
        </w:rPr>
        <w:lastRenderedPageBreak/>
        <w:t>Mueller RL. 2015. Genome biology and the evolution of cell size diversity. In:  Heald R, Hariharan I, Wake DB, editors. Size Control in Biology, from Organelles to Organisms: Cold Spring Harbor Press.</w:t>
      </w:r>
    </w:p>
    <w:p w14:paraId="7D604BC9" w14:textId="77777777" w:rsidR="00910BB1" w:rsidRPr="00910BB1" w:rsidRDefault="00910BB1" w:rsidP="00910BB1">
      <w:pPr>
        <w:pStyle w:val="EndNoteBibliography"/>
        <w:spacing w:after="480"/>
        <w:rPr>
          <w:noProof/>
        </w:rPr>
      </w:pPr>
      <w:r w:rsidRPr="00910BB1">
        <w:rPr>
          <w:noProof/>
        </w:rPr>
        <w:t>Mueller RL, Gregory TR, Gregory SM, Hsieh A, Boore JL. 2008. Genome size, cell size, and the evolution of enucleated erythrocytes in attenuate salamanders. Zoology 111:218-230.</w:t>
      </w:r>
    </w:p>
    <w:p w14:paraId="09C93929" w14:textId="77777777" w:rsidR="00910BB1" w:rsidRPr="00910BB1" w:rsidRDefault="00910BB1" w:rsidP="00910BB1">
      <w:pPr>
        <w:pStyle w:val="EndNoteBibliography"/>
        <w:spacing w:after="480"/>
        <w:rPr>
          <w:noProof/>
        </w:rPr>
      </w:pPr>
      <w:r w:rsidRPr="00910BB1">
        <w:rPr>
          <w:noProof/>
        </w:rPr>
        <w:t>Mueller RL, Macey JR, Jaekel M, Wake DB, Boore JL. 2004. Morphological homoplasy, life history evolution, and historical biogeography of plethodontid salamanders inferred from complete mitochondrial genomes. Proc Natl Acad Sci USA 101:13820-13825.</w:t>
      </w:r>
    </w:p>
    <w:p w14:paraId="014A305F" w14:textId="77777777" w:rsidR="00910BB1" w:rsidRPr="00910BB1" w:rsidRDefault="00910BB1" w:rsidP="00910BB1">
      <w:pPr>
        <w:pStyle w:val="EndNoteBibliography"/>
        <w:spacing w:after="480"/>
        <w:rPr>
          <w:noProof/>
        </w:rPr>
      </w:pPr>
      <w:r w:rsidRPr="00910BB1">
        <w:rPr>
          <w:noProof/>
        </w:rPr>
        <w:t xml:space="preserve">Norman MF. 1985. A practical method for staging metamorphosis in the tiger salamander </w:t>
      </w:r>
      <w:r w:rsidRPr="00910BB1">
        <w:rPr>
          <w:i/>
          <w:noProof/>
        </w:rPr>
        <w:t>Ambystoma tigrinum</w:t>
      </w:r>
      <w:r w:rsidRPr="00910BB1">
        <w:rPr>
          <w:noProof/>
        </w:rPr>
        <w:t>. Anatom Rec 211:102-109.</w:t>
      </w:r>
    </w:p>
    <w:p w14:paraId="2FAF428F" w14:textId="77777777" w:rsidR="00910BB1" w:rsidRPr="00910BB1" w:rsidRDefault="00910BB1" w:rsidP="00910BB1">
      <w:pPr>
        <w:pStyle w:val="EndNoteBibliography"/>
        <w:spacing w:after="480"/>
        <w:rPr>
          <w:noProof/>
        </w:rPr>
      </w:pPr>
      <w:r w:rsidRPr="00910BB1">
        <w:rPr>
          <w:noProof/>
        </w:rPr>
        <w:t>Nowoshilow S, Schloissnig S, Fei J-F, Dahl A, Pang AWC, Pippel M, Winkler S, Hastie AR, Young G, Roscito JG, et al. 2018. The axolotl genome and the evolution of key tissue formation regulators. Nature 554:50-55.</w:t>
      </w:r>
    </w:p>
    <w:p w14:paraId="734F38D1" w14:textId="77777777" w:rsidR="00910BB1" w:rsidRPr="00910BB1" w:rsidRDefault="00910BB1" w:rsidP="00910BB1">
      <w:pPr>
        <w:pStyle w:val="EndNoteBibliography"/>
        <w:spacing w:after="480"/>
        <w:rPr>
          <w:noProof/>
        </w:rPr>
      </w:pPr>
      <w:r w:rsidRPr="00910BB1">
        <w:rPr>
          <w:noProof/>
        </w:rPr>
        <w:t>O'Meara BC, Ané C, Sanderson MJ, Wainwright PC. 2006. Testing for different rates of continuous trait evolution using likelihood. Evolution 60:922-933.</w:t>
      </w:r>
    </w:p>
    <w:p w14:paraId="5C416164" w14:textId="77777777" w:rsidR="00910BB1" w:rsidRPr="00910BB1" w:rsidRDefault="00910BB1" w:rsidP="00910BB1">
      <w:pPr>
        <w:pStyle w:val="EndNoteBibliography"/>
        <w:spacing w:after="480"/>
        <w:rPr>
          <w:noProof/>
        </w:rPr>
      </w:pPr>
      <w:r w:rsidRPr="00910BB1">
        <w:rPr>
          <w:noProof/>
        </w:rPr>
        <w:t>Olmo E, Capriglione T, Odierna G. 1989. Genome size evolution in vertebrates: Trends and constraints. Comp Biochem Phys B: Comp Biochem 92:447-453.</w:t>
      </w:r>
    </w:p>
    <w:p w14:paraId="69613DD0" w14:textId="77777777" w:rsidR="00910BB1" w:rsidRPr="00910BB1" w:rsidRDefault="00910BB1" w:rsidP="00910BB1">
      <w:pPr>
        <w:pStyle w:val="EndNoteBibliography"/>
        <w:spacing w:after="480"/>
        <w:rPr>
          <w:noProof/>
        </w:rPr>
      </w:pPr>
      <w:r w:rsidRPr="00910BB1">
        <w:rPr>
          <w:noProof/>
        </w:rPr>
        <w:t>Orlofske SA, Hopkins WA. 2009. Energetics of metamorphic climax in the pickerel frog (</w:t>
      </w:r>
      <w:r w:rsidRPr="00910BB1">
        <w:rPr>
          <w:i/>
          <w:noProof/>
        </w:rPr>
        <w:t>Lithobates palustris</w:t>
      </w:r>
      <w:r w:rsidRPr="00910BB1">
        <w:rPr>
          <w:noProof/>
        </w:rPr>
        <w:t>). Comp Biochem Phys A: Molec Integ Phys 154:191-196.</w:t>
      </w:r>
    </w:p>
    <w:p w14:paraId="127B3A92" w14:textId="77777777" w:rsidR="00910BB1" w:rsidRPr="00910BB1" w:rsidRDefault="00910BB1" w:rsidP="00910BB1">
      <w:pPr>
        <w:pStyle w:val="EndNoteBibliography"/>
        <w:spacing w:after="480"/>
        <w:rPr>
          <w:noProof/>
        </w:rPr>
      </w:pPr>
      <w:r w:rsidRPr="00910BB1">
        <w:rPr>
          <w:noProof/>
        </w:rPr>
        <w:lastRenderedPageBreak/>
        <w:t>Pandit MK, White SM, Pocock MJO. 2014. The contrasting effects of genome size, chromosome number and ploidy level on plant invasiveness: a global analysis. New Phytol 203:697-703.</w:t>
      </w:r>
    </w:p>
    <w:p w14:paraId="19AC5A7B" w14:textId="77777777" w:rsidR="00910BB1" w:rsidRPr="00910BB1" w:rsidRDefault="00910BB1" w:rsidP="00910BB1">
      <w:pPr>
        <w:pStyle w:val="EndNoteBibliography"/>
        <w:spacing w:after="480"/>
        <w:rPr>
          <w:noProof/>
        </w:rPr>
      </w:pPr>
      <w:r w:rsidRPr="00910BB1">
        <w:rPr>
          <w:noProof/>
        </w:rPr>
        <w:t>Parhad SS, Theurkauf WE. 2019. Rapid evolution and conserved function of the piRNA pathway. Roy Soc Open Biol 9:180181.</w:t>
      </w:r>
    </w:p>
    <w:p w14:paraId="1BFEE4DF" w14:textId="77777777" w:rsidR="00910BB1" w:rsidRPr="00910BB1" w:rsidRDefault="00910BB1" w:rsidP="00910BB1">
      <w:pPr>
        <w:pStyle w:val="EndNoteBibliography"/>
        <w:spacing w:after="480"/>
        <w:rPr>
          <w:noProof/>
        </w:rPr>
      </w:pPr>
      <w:r w:rsidRPr="00910BB1">
        <w:rPr>
          <w:noProof/>
        </w:rPr>
        <w:t>Parhad SS, Yu T, Zhang G, Rice NP, Weng Z, Theurkauf WE. 2020. Adaptive evolution targets a piRNA precursor transcription network. Cell Rep 30:2672-2685.e2675.</w:t>
      </w:r>
    </w:p>
    <w:p w14:paraId="1919F377" w14:textId="77777777" w:rsidR="00910BB1" w:rsidRPr="00910BB1" w:rsidRDefault="00910BB1" w:rsidP="00910BB1">
      <w:pPr>
        <w:pStyle w:val="EndNoteBibliography"/>
        <w:spacing w:after="480"/>
        <w:rPr>
          <w:noProof/>
        </w:rPr>
      </w:pPr>
      <w:r w:rsidRPr="00910BB1">
        <w:rPr>
          <w:noProof/>
        </w:rPr>
        <w:t>Parsons KJ, Márquez E, Albertson RC. 2012. Constraint and opportunity: The genetic basis and evolution of modularity in the cichlid mandible. Am Nat 179:64-78.</w:t>
      </w:r>
    </w:p>
    <w:p w14:paraId="71602014" w14:textId="77777777" w:rsidR="00910BB1" w:rsidRPr="00910BB1" w:rsidRDefault="00910BB1" w:rsidP="00910BB1">
      <w:pPr>
        <w:pStyle w:val="EndNoteBibliography"/>
        <w:spacing w:after="480"/>
        <w:rPr>
          <w:noProof/>
        </w:rPr>
      </w:pPr>
      <w:r w:rsidRPr="00910BB1">
        <w:rPr>
          <w:noProof/>
        </w:rPr>
        <w:t>Pasquesi GIM, Adams RH, Card DC, Schield DR, Corbin AB, Perry BW, Reyes-Velasco J, Ruggiero RP, Vandewege MW, Shortt JA, et al. 2018. Squamate reptiles challenge paradigms of genomic repeat element evolution set by birds and mammals. Nat Commun 9:2774.</w:t>
      </w:r>
    </w:p>
    <w:p w14:paraId="390B4E40" w14:textId="77777777" w:rsidR="00910BB1" w:rsidRPr="00910BB1" w:rsidRDefault="00910BB1" w:rsidP="00910BB1">
      <w:pPr>
        <w:pStyle w:val="EndNoteBibliography"/>
        <w:spacing w:after="480"/>
        <w:rPr>
          <w:noProof/>
        </w:rPr>
      </w:pPr>
      <w:r w:rsidRPr="00910BB1">
        <w:rPr>
          <w:noProof/>
        </w:rPr>
        <w:t>Posada D, Crandall KA. 1998. MODELTEST: testing the model of DNA substitution. Bioinformatics 14:817-818.</w:t>
      </w:r>
    </w:p>
    <w:p w14:paraId="1876F16E" w14:textId="77777777" w:rsidR="00910BB1" w:rsidRPr="00910BB1" w:rsidRDefault="00910BB1" w:rsidP="00910BB1">
      <w:pPr>
        <w:pStyle w:val="EndNoteBibliography"/>
        <w:spacing w:after="480"/>
        <w:rPr>
          <w:noProof/>
        </w:rPr>
      </w:pPr>
      <w:r w:rsidRPr="00910BB1">
        <w:rPr>
          <w:noProof/>
        </w:rPr>
        <w:t>Pyron AR, Wiens JJ. 2011. A large-scale phylogeny of Amphibia including over 2800 species, and a revised classification of extant frogs, salamanders, and caecilians. Mol Phylogenet Evol 61:543-583.</w:t>
      </w:r>
    </w:p>
    <w:p w14:paraId="5C98C99E" w14:textId="77777777" w:rsidR="00910BB1" w:rsidRPr="00910BB1" w:rsidRDefault="00910BB1" w:rsidP="00910BB1">
      <w:pPr>
        <w:pStyle w:val="EndNoteBibliography"/>
        <w:spacing w:after="480"/>
        <w:rPr>
          <w:noProof/>
        </w:rPr>
      </w:pPr>
      <w:r w:rsidRPr="00910BB1">
        <w:rPr>
          <w:noProof/>
        </w:rPr>
        <w:t>R Core Team. 2020. R: A language and environment for statistical computing. Vienna, Austria: R Foundation for Statistical Computing.</w:t>
      </w:r>
    </w:p>
    <w:p w14:paraId="36B2342E" w14:textId="77777777" w:rsidR="00910BB1" w:rsidRPr="00910BB1" w:rsidRDefault="00910BB1" w:rsidP="00910BB1">
      <w:pPr>
        <w:pStyle w:val="EndNoteBibliography"/>
        <w:spacing w:after="480"/>
        <w:rPr>
          <w:noProof/>
        </w:rPr>
      </w:pPr>
      <w:r w:rsidRPr="00910BB1">
        <w:rPr>
          <w:noProof/>
        </w:rPr>
        <w:t xml:space="preserve">Roddy AB, Théroux-Rancourt G, Abbo T, Benedetti JW, Brodersen CR, Castro M, Castro S, Gilbride AB, Jensen B, Jiang G-F, et al. 2019. The scaling of genome size </w:t>
      </w:r>
      <w:r w:rsidRPr="00910BB1">
        <w:rPr>
          <w:noProof/>
        </w:rPr>
        <w:lastRenderedPageBreak/>
        <w:t>and cell size limits maximum rates of photosynthesis with implications for ecological strategies. Int J Plant Sci 181:75-87.</w:t>
      </w:r>
    </w:p>
    <w:p w14:paraId="2C2FFFA6" w14:textId="77777777" w:rsidR="00910BB1" w:rsidRPr="00910BB1" w:rsidRDefault="00910BB1" w:rsidP="00910BB1">
      <w:pPr>
        <w:pStyle w:val="EndNoteBibliography"/>
        <w:spacing w:after="480"/>
        <w:rPr>
          <w:noProof/>
        </w:rPr>
      </w:pPr>
      <w:r w:rsidRPr="00910BB1">
        <w:rPr>
          <w:noProof/>
        </w:rPr>
        <w:t>Rose CS. 2014. The importance of cartilage to amphibian development and evolution. Int J Dev Biol 58:917-927.</w:t>
      </w:r>
    </w:p>
    <w:p w14:paraId="03942C34" w14:textId="77777777" w:rsidR="00910BB1" w:rsidRPr="00910BB1" w:rsidRDefault="00910BB1" w:rsidP="00910BB1">
      <w:pPr>
        <w:pStyle w:val="EndNoteBibliography"/>
        <w:spacing w:after="480"/>
        <w:rPr>
          <w:noProof/>
        </w:rPr>
      </w:pPr>
      <w:r w:rsidRPr="00910BB1">
        <w:rPr>
          <w:noProof/>
        </w:rPr>
        <w:t>Rose CS. 1995a. Skeletal morphogenesis in the urodele skull: II. Effect of developmental stage in thyroid hormone-induced remodeling. J Morph 223:149-166.</w:t>
      </w:r>
    </w:p>
    <w:p w14:paraId="0E9AC0EC" w14:textId="77777777" w:rsidR="00910BB1" w:rsidRPr="00910BB1" w:rsidRDefault="00910BB1" w:rsidP="00910BB1">
      <w:pPr>
        <w:pStyle w:val="EndNoteBibliography"/>
        <w:spacing w:after="480"/>
        <w:rPr>
          <w:noProof/>
        </w:rPr>
      </w:pPr>
      <w:r w:rsidRPr="00910BB1">
        <w:rPr>
          <w:noProof/>
        </w:rPr>
        <w:t>Rose CS. 1995b. Skeletal morphogenesis in the urodele skull: Ill. Effect of hormone dosage in th-induced remodeling. J Morph 223:243-261.</w:t>
      </w:r>
    </w:p>
    <w:p w14:paraId="175A2A63" w14:textId="77777777" w:rsidR="00910BB1" w:rsidRPr="00910BB1" w:rsidRDefault="00910BB1" w:rsidP="00910BB1">
      <w:pPr>
        <w:pStyle w:val="EndNoteBibliography"/>
        <w:spacing w:after="480"/>
        <w:rPr>
          <w:noProof/>
        </w:rPr>
      </w:pPr>
      <w:r w:rsidRPr="00910BB1">
        <w:rPr>
          <w:noProof/>
        </w:rPr>
        <w:t>Rose CS. 1995c. Skeletal morphogenesis in the urodele skull:I. Postembryonic development in the hemidactyliini (amphibia: Plethodontidae). J Morph 223:125-148.</w:t>
      </w:r>
    </w:p>
    <w:p w14:paraId="46A067B7" w14:textId="77777777" w:rsidR="00910BB1" w:rsidRPr="00910BB1" w:rsidRDefault="00910BB1" w:rsidP="00910BB1">
      <w:pPr>
        <w:pStyle w:val="EndNoteBibliography"/>
        <w:spacing w:after="480"/>
        <w:rPr>
          <w:noProof/>
        </w:rPr>
      </w:pPr>
      <w:r w:rsidRPr="00910BB1">
        <w:rPr>
          <w:noProof/>
        </w:rPr>
        <w:t xml:space="preserve">Sanchez E, Küpfer E, Goedbloed DJ, Nolte AW, Lüddecke T, Schulz S, Vences M, Steinfartz S. 2018. Morphological and transcriptomic analyses reveal three discrete primary stages of postembryonic development in the common fire salamander, </w:t>
      </w:r>
      <w:r w:rsidRPr="00910BB1">
        <w:rPr>
          <w:i/>
          <w:noProof/>
        </w:rPr>
        <w:t>Salamandra salamandra</w:t>
      </w:r>
      <w:r w:rsidRPr="00910BB1">
        <w:rPr>
          <w:noProof/>
        </w:rPr>
        <w:t>. J Exp Zool B: 330:96-108.</w:t>
      </w:r>
    </w:p>
    <w:p w14:paraId="3309ED49" w14:textId="77777777" w:rsidR="00910BB1" w:rsidRPr="00910BB1" w:rsidRDefault="00910BB1" w:rsidP="00910BB1">
      <w:pPr>
        <w:pStyle w:val="EndNoteBibliography"/>
        <w:spacing w:after="480"/>
        <w:rPr>
          <w:noProof/>
        </w:rPr>
      </w:pPr>
      <w:r w:rsidRPr="00910BB1">
        <w:rPr>
          <w:noProof/>
        </w:rPr>
        <w:t>Sanderson MJ. 2003. r8s: inferring absolute rates of molecular evolution and divergence times in the absence of a molecular clock. Bioinformatics 19:301-302.</w:t>
      </w:r>
    </w:p>
    <w:p w14:paraId="3063016E" w14:textId="77777777" w:rsidR="00910BB1" w:rsidRPr="00910BB1" w:rsidRDefault="00910BB1" w:rsidP="00910BB1">
      <w:pPr>
        <w:pStyle w:val="EndNoteBibliography"/>
        <w:spacing w:after="480"/>
        <w:rPr>
          <w:noProof/>
        </w:rPr>
      </w:pPr>
      <w:r w:rsidRPr="00910BB1">
        <w:rPr>
          <w:noProof/>
        </w:rPr>
        <w:t>Schluter D, Price T, Mooers AØ, Ludwig D. 1997. Likelihood of ancestor states in adaptive radiation. Evolution 51:1699-1711.</w:t>
      </w:r>
    </w:p>
    <w:p w14:paraId="10F407C2" w14:textId="77777777" w:rsidR="00910BB1" w:rsidRPr="00910BB1" w:rsidRDefault="00910BB1" w:rsidP="00910BB1">
      <w:pPr>
        <w:pStyle w:val="EndNoteBibliography"/>
        <w:spacing w:after="480"/>
        <w:rPr>
          <w:noProof/>
        </w:rPr>
      </w:pPr>
      <w:r w:rsidRPr="00910BB1">
        <w:rPr>
          <w:noProof/>
        </w:rPr>
        <w:t>Sessions SK. 2008. Evolutionary cytogenetics in salamanders. Chromosome Res 16:183-201.</w:t>
      </w:r>
    </w:p>
    <w:p w14:paraId="5FA543B2" w14:textId="77777777" w:rsidR="00910BB1" w:rsidRPr="00910BB1" w:rsidRDefault="00910BB1" w:rsidP="00910BB1">
      <w:pPr>
        <w:pStyle w:val="EndNoteBibliography"/>
        <w:spacing w:after="480"/>
        <w:rPr>
          <w:noProof/>
        </w:rPr>
      </w:pPr>
      <w:r w:rsidRPr="00910BB1">
        <w:rPr>
          <w:noProof/>
        </w:rPr>
        <w:lastRenderedPageBreak/>
        <w:t>Shao F, Han M, Peng Z. 2019. Evolution and diversity of transposable elements in fish genomes. Sci Rep 9:15399.</w:t>
      </w:r>
    </w:p>
    <w:p w14:paraId="38E80C7D" w14:textId="77777777" w:rsidR="00910BB1" w:rsidRPr="00910BB1" w:rsidRDefault="00910BB1" w:rsidP="00910BB1">
      <w:pPr>
        <w:pStyle w:val="EndNoteBibliography"/>
        <w:spacing w:after="480"/>
        <w:rPr>
          <w:noProof/>
        </w:rPr>
      </w:pPr>
      <w:r w:rsidRPr="00910BB1">
        <w:rPr>
          <w:noProof/>
        </w:rPr>
        <w:t>Simpson GG. 1953. The Major Features of Evolution. New York: Columbia University Press.</w:t>
      </w:r>
    </w:p>
    <w:p w14:paraId="187BB8C5" w14:textId="77777777" w:rsidR="00910BB1" w:rsidRPr="00910BB1" w:rsidRDefault="00910BB1" w:rsidP="00910BB1">
      <w:pPr>
        <w:pStyle w:val="EndNoteBibliography"/>
        <w:spacing w:after="480"/>
        <w:rPr>
          <w:noProof/>
        </w:rPr>
      </w:pPr>
      <w:r w:rsidRPr="00910BB1">
        <w:rPr>
          <w:noProof/>
        </w:rPr>
        <w:t>Smith JDL, Bickham JW, Gregory TR. 2013. Patterns of genome size diversity in bats (order Chiroptera). Genome 56:457-472.</w:t>
      </w:r>
    </w:p>
    <w:p w14:paraId="6FFA81D4" w14:textId="77777777" w:rsidR="00910BB1" w:rsidRPr="00910BB1" w:rsidRDefault="00910BB1" w:rsidP="00910BB1">
      <w:pPr>
        <w:pStyle w:val="EndNoteBibliography"/>
        <w:spacing w:after="480"/>
        <w:rPr>
          <w:noProof/>
        </w:rPr>
      </w:pPr>
      <w:r w:rsidRPr="00910BB1">
        <w:rPr>
          <w:noProof/>
        </w:rPr>
        <w:t>Sotero-Caio CG, Platt RN, II, Suh A, Ray DA. 2017. Evolution and diversity of transposable elements in vertebrate genomes. Genome Biol Evol 9:161-177.</w:t>
      </w:r>
    </w:p>
    <w:p w14:paraId="38611419" w14:textId="77777777" w:rsidR="00910BB1" w:rsidRPr="00910BB1" w:rsidRDefault="00910BB1" w:rsidP="00910BB1">
      <w:pPr>
        <w:pStyle w:val="EndNoteBibliography"/>
        <w:spacing w:after="480"/>
        <w:rPr>
          <w:noProof/>
        </w:rPr>
      </w:pPr>
      <w:r w:rsidRPr="00910BB1">
        <w:rPr>
          <w:noProof/>
        </w:rPr>
        <w:t>Stamatakis A. 2006. RAxML-VI-HPC: maximum likelihood-based phylogenetic analyses with thousands of taxa and mixed models. Bioinformatics 22:2688-2690.</w:t>
      </w:r>
    </w:p>
    <w:p w14:paraId="5ADBF882" w14:textId="77777777" w:rsidR="00910BB1" w:rsidRPr="00910BB1" w:rsidRDefault="00910BB1" w:rsidP="00910BB1">
      <w:pPr>
        <w:pStyle w:val="EndNoteBibliography"/>
        <w:spacing w:after="480"/>
        <w:rPr>
          <w:noProof/>
        </w:rPr>
      </w:pPr>
      <w:r w:rsidRPr="00910BB1">
        <w:rPr>
          <w:noProof/>
        </w:rPr>
        <w:t>Sun C, Arriaza JRL, Mueller RL. 2012. Slow DNA loss in the gigantic genomes of salamanders. Genome Biol Evol 4:1340-1348.</w:t>
      </w:r>
    </w:p>
    <w:p w14:paraId="06739FC6" w14:textId="77777777" w:rsidR="00910BB1" w:rsidRPr="00910BB1" w:rsidRDefault="00910BB1" w:rsidP="00910BB1">
      <w:pPr>
        <w:pStyle w:val="EndNoteBibliography"/>
        <w:spacing w:after="480"/>
        <w:rPr>
          <w:noProof/>
        </w:rPr>
      </w:pPr>
      <w:r w:rsidRPr="00910BB1">
        <w:rPr>
          <w:noProof/>
        </w:rPr>
        <w:t>Sun C, Mueller RL. 2014. Hellbender genome sequences shed light on genome expansion at the base of crown salamanders. Genome Biol Evol 6:1818-1829.</w:t>
      </w:r>
    </w:p>
    <w:p w14:paraId="78FE241D" w14:textId="77777777" w:rsidR="00910BB1" w:rsidRPr="00910BB1" w:rsidRDefault="00910BB1" w:rsidP="00910BB1">
      <w:pPr>
        <w:pStyle w:val="EndNoteBibliography"/>
        <w:spacing w:after="480"/>
        <w:rPr>
          <w:noProof/>
        </w:rPr>
      </w:pPr>
      <w:r w:rsidRPr="00910BB1">
        <w:rPr>
          <w:noProof/>
        </w:rPr>
        <w:t>Sun C, Shepard DB, Chong RA, Arriaza JL, Hall K, Castoe TA, Feschotte C, Pollock DD, Mueller RL. 2012. LTR retrotransposons contribute to genomic gigantism in plethodontid salamanders. Genome Biol Evol 4:168-183.</w:t>
      </w:r>
    </w:p>
    <w:p w14:paraId="09B7A2FB" w14:textId="77777777" w:rsidR="00910BB1" w:rsidRPr="00910BB1" w:rsidRDefault="00910BB1" w:rsidP="00910BB1">
      <w:pPr>
        <w:pStyle w:val="EndNoteBibliography"/>
        <w:spacing w:after="480"/>
        <w:rPr>
          <w:noProof/>
        </w:rPr>
      </w:pPr>
      <w:r w:rsidRPr="00910BB1">
        <w:rPr>
          <w:noProof/>
        </w:rPr>
        <w:t>Szarski H. 1983. Cell size and the concept of wasteful and frugal evolutionary strategies. J Theor Biol 105:201-209.</w:t>
      </w:r>
    </w:p>
    <w:p w14:paraId="0693E161" w14:textId="77777777" w:rsidR="00910BB1" w:rsidRPr="00910BB1" w:rsidRDefault="00910BB1" w:rsidP="00910BB1">
      <w:pPr>
        <w:pStyle w:val="EndNoteBibliography"/>
        <w:spacing w:after="480"/>
        <w:rPr>
          <w:noProof/>
        </w:rPr>
      </w:pPr>
      <w:r w:rsidRPr="00910BB1">
        <w:rPr>
          <w:noProof/>
        </w:rPr>
        <w:t>Uyeda JC, Pennell MW, Miller ET, Maia R, McClain CR. 2017. The evolution of energetic scaling across the vertebrate tree of life. Am Nat 190:185-199.</w:t>
      </w:r>
    </w:p>
    <w:p w14:paraId="6E1A25E7" w14:textId="77777777" w:rsidR="00910BB1" w:rsidRPr="00910BB1" w:rsidRDefault="00910BB1" w:rsidP="00910BB1">
      <w:pPr>
        <w:pStyle w:val="EndNoteBibliography"/>
        <w:spacing w:after="480"/>
        <w:rPr>
          <w:noProof/>
        </w:rPr>
      </w:pPr>
      <w:r w:rsidRPr="00910BB1">
        <w:rPr>
          <w:noProof/>
        </w:rPr>
        <w:lastRenderedPageBreak/>
        <w:t>Vieites DR, Rom·n SN, Wake MH, Wake DB. 2011. A multigenic perspective on phylogenetic relationships in the largest family of salamanders, the Plethodontidae. Mol Phylogenet Evol 59:623-635.</w:t>
      </w:r>
    </w:p>
    <w:p w14:paraId="67B289B1" w14:textId="77777777" w:rsidR="00910BB1" w:rsidRPr="00910BB1" w:rsidRDefault="00910BB1" w:rsidP="00910BB1">
      <w:pPr>
        <w:pStyle w:val="EndNoteBibliography"/>
        <w:spacing w:after="480"/>
        <w:rPr>
          <w:noProof/>
        </w:rPr>
      </w:pPr>
      <w:r w:rsidRPr="00910BB1">
        <w:rPr>
          <w:noProof/>
        </w:rPr>
        <w:t>Vinogradov AE. 2004. Genome size and extinction risk in vertebrates. Proc Roy Soc B 271:1701-1705.</w:t>
      </w:r>
    </w:p>
    <w:p w14:paraId="0654B06A" w14:textId="77777777" w:rsidR="00910BB1" w:rsidRPr="00910BB1" w:rsidRDefault="00910BB1" w:rsidP="00910BB1">
      <w:pPr>
        <w:pStyle w:val="EndNoteBibliography"/>
        <w:spacing w:after="480"/>
        <w:rPr>
          <w:noProof/>
        </w:rPr>
      </w:pPr>
      <w:r w:rsidRPr="00910BB1">
        <w:rPr>
          <w:noProof/>
        </w:rPr>
        <w:t>Vladimirova IG, Kleimenov SY, Alekseeva TA. 2012. Dynamics of body mass and oxygen consumption in the ontogeny of the Spanish ribbed newt (</w:t>
      </w:r>
      <w:r w:rsidRPr="00910BB1">
        <w:rPr>
          <w:i/>
          <w:noProof/>
        </w:rPr>
        <w:t>Pleurodeles waltl</w:t>
      </w:r>
      <w:r w:rsidRPr="00910BB1">
        <w:rPr>
          <w:noProof/>
        </w:rPr>
        <w:t>): 2. Larval stage. Biol Bull 39:10-14.</w:t>
      </w:r>
    </w:p>
    <w:p w14:paraId="178BC603" w14:textId="77777777" w:rsidR="00910BB1" w:rsidRPr="00910BB1" w:rsidRDefault="00910BB1" w:rsidP="00910BB1">
      <w:pPr>
        <w:pStyle w:val="EndNoteBibliography"/>
        <w:spacing w:after="480"/>
        <w:rPr>
          <w:noProof/>
        </w:rPr>
      </w:pPr>
      <w:r w:rsidRPr="00910BB1">
        <w:rPr>
          <w:noProof/>
        </w:rPr>
        <w:t>Vu GTH, Cao HX, Reiss B, Schubert I. 2017. Deletion-bias in DNA double-strand break repair differentially contributes to plant genome shrinkage. New Phytol 214:1712-1721.</w:t>
      </w:r>
    </w:p>
    <w:p w14:paraId="0F02F4BF" w14:textId="77777777" w:rsidR="00910BB1" w:rsidRPr="00910BB1" w:rsidRDefault="00910BB1" w:rsidP="00910BB1">
      <w:pPr>
        <w:pStyle w:val="EndNoteBibliography"/>
        <w:spacing w:after="480"/>
        <w:rPr>
          <w:noProof/>
        </w:rPr>
      </w:pPr>
      <w:r w:rsidRPr="00910BB1">
        <w:rPr>
          <w:noProof/>
        </w:rPr>
        <w:t>Wagner GP. 1988. The significance of developmental constraints for phenotypic evolution by natural selection. In:  de Jong G, editor. Population Genetics and Evolution. Berlin, Heidelberg: Springer.</w:t>
      </w:r>
    </w:p>
    <w:p w14:paraId="1E1D361B" w14:textId="77777777" w:rsidR="00910BB1" w:rsidRPr="00910BB1" w:rsidRDefault="00910BB1" w:rsidP="00910BB1">
      <w:pPr>
        <w:pStyle w:val="EndNoteBibliography"/>
        <w:spacing w:after="480"/>
        <w:rPr>
          <w:noProof/>
        </w:rPr>
      </w:pPr>
      <w:r w:rsidRPr="00910BB1">
        <w:rPr>
          <w:noProof/>
        </w:rPr>
        <w:t>Wagner GP, Altenberg L. 1996. Perspective: Complex adaptations and the evolution of evolvability. Evolution 50:967-976.</w:t>
      </w:r>
    </w:p>
    <w:p w14:paraId="25252DC5" w14:textId="77777777" w:rsidR="00910BB1" w:rsidRPr="00910BB1" w:rsidRDefault="00910BB1" w:rsidP="00910BB1">
      <w:pPr>
        <w:pStyle w:val="EndNoteBibliography"/>
        <w:spacing w:after="480"/>
        <w:rPr>
          <w:noProof/>
        </w:rPr>
      </w:pPr>
      <w:r w:rsidRPr="00910BB1">
        <w:rPr>
          <w:noProof/>
        </w:rPr>
        <w:t>Wake D, Hanken J. 2004. Direct development in the lungless salamanders: what are the consequences for developmental biology, evolution and phylogenesis? Int J Dev Biol 40:859-869.</w:t>
      </w:r>
    </w:p>
    <w:p w14:paraId="70132155" w14:textId="77777777" w:rsidR="00910BB1" w:rsidRPr="00910BB1" w:rsidRDefault="00910BB1" w:rsidP="00910BB1">
      <w:pPr>
        <w:pStyle w:val="EndNoteBibliography"/>
        <w:spacing w:after="480"/>
        <w:rPr>
          <w:noProof/>
        </w:rPr>
      </w:pPr>
      <w:r w:rsidRPr="00910BB1">
        <w:rPr>
          <w:noProof/>
        </w:rPr>
        <w:t>Wake DB, Marks SB. 1993. Development and evolution of plethodontid salamanders: a review of prior studies and a prospectus for future research. Herpetologica 49:194-203.</w:t>
      </w:r>
    </w:p>
    <w:p w14:paraId="392C28CC" w14:textId="77777777" w:rsidR="00910BB1" w:rsidRPr="00910BB1" w:rsidRDefault="00910BB1" w:rsidP="00910BB1">
      <w:pPr>
        <w:pStyle w:val="EndNoteBibliography"/>
        <w:spacing w:after="480"/>
        <w:rPr>
          <w:noProof/>
        </w:rPr>
      </w:pPr>
      <w:r w:rsidRPr="00910BB1">
        <w:rPr>
          <w:noProof/>
        </w:rPr>
        <w:t>Waltari E, Edwards SV. 2002. Evolutionary dynamics of intron size, genome size, and physiological correlates in archosaurs. Am Nat 160:539-552.</w:t>
      </w:r>
    </w:p>
    <w:p w14:paraId="17CA4375" w14:textId="77777777" w:rsidR="00910BB1" w:rsidRPr="00910BB1" w:rsidRDefault="00910BB1" w:rsidP="00910BB1">
      <w:pPr>
        <w:pStyle w:val="EndNoteBibliography"/>
        <w:spacing w:after="480"/>
        <w:rPr>
          <w:noProof/>
        </w:rPr>
      </w:pPr>
      <w:r w:rsidRPr="00910BB1">
        <w:rPr>
          <w:noProof/>
        </w:rPr>
        <w:lastRenderedPageBreak/>
        <w:t xml:space="preserve">Wassersug RJ, Sperry DG. 1977. The relationships of locomotion to differential predation on </w:t>
      </w:r>
      <w:r w:rsidRPr="00910BB1">
        <w:rPr>
          <w:i/>
          <w:noProof/>
        </w:rPr>
        <w:t>Pseudacris triseriata</w:t>
      </w:r>
      <w:r w:rsidRPr="00910BB1">
        <w:rPr>
          <w:noProof/>
        </w:rPr>
        <w:t xml:space="preserve"> (anura: Hylidae). Ecology 58:830-839.</w:t>
      </w:r>
    </w:p>
    <w:p w14:paraId="70049B0D" w14:textId="77777777" w:rsidR="00910BB1" w:rsidRPr="00910BB1" w:rsidRDefault="00910BB1" w:rsidP="00910BB1">
      <w:pPr>
        <w:pStyle w:val="EndNoteBibliography"/>
        <w:spacing w:after="480"/>
        <w:rPr>
          <w:noProof/>
        </w:rPr>
      </w:pPr>
      <w:r w:rsidRPr="00910BB1">
        <w:rPr>
          <w:noProof/>
        </w:rPr>
        <w:t>Wiens JJ, Bonett RM, Chippindale PT. 2005. Ontogeny discombobulates phylogeny: paedomorphosis and higher-level salamander relationships. Syst Biol 54:91-110.</w:t>
      </w:r>
    </w:p>
    <w:p w14:paraId="1BCAFD6C" w14:textId="77777777" w:rsidR="00910BB1" w:rsidRPr="00910BB1" w:rsidRDefault="00910BB1" w:rsidP="00910BB1">
      <w:pPr>
        <w:pStyle w:val="EndNoteBibliography"/>
        <w:spacing w:after="480"/>
        <w:rPr>
          <w:noProof/>
        </w:rPr>
      </w:pPr>
      <w:r w:rsidRPr="00910BB1">
        <w:rPr>
          <w:noProof/>
        </w:rPr>
        <w:t>Wright ML, Richardson SE, Bigos JM. 2011. The fat body of bullfrog (</w:t>
      </w:r>
      <w:r w:rsidRPr="00910BB1">
        <w:rPr>
          <w:i/>
          <w:noProof/>
        </w:rPr>
        <w:t>Lithobates catesbeianus</w:t>
      </w:r>
      <w:r w:rsidRPr="00910BB1">
        <w:rPr>
          <w:noProof/>
        </w:rPr>
        <w:t>) tadpoles during metamorphosis: Changes in mass, histology, and melatonin content and effect of food deprivation. Comp Biochem Phys A 160:498-503.</w:t>
      </w:r>
    </w:p>
    <w:p w14:paraId="096B8582" w14:textId="77777777" w:rsidR="00910BB1" w:rsidRPr="00910BB1" w:rsidRDefault="00910BB1" w:rsidP="00910BB1">
      <w:pPr>
        <w:pStyle w:val="EndNoteBibliography"/>
        <w:rPr>
          <w:noProof/>
        </w:rPr>
      </w:pPr>
      <w:r w:rsidRPr="00910BB1">
        <w:rPr>
          <w:noProof/>
        </w:rPr>
        <w:t>Zheng Y, Peng R, Kuro-o M, Zeng X. 2011. Exploring patterns and extent of bias in estimating divergence time from mitochondrial DNA sequence data in a particular lineage: a case study of salamanders (Order Caudata). Mol Biol Evol 28:2521-2535.</w:t>
      </w:r>
    </w:p>
    <w:p w14:paraId="0113B358" w14:textId="3013FA06" w:rsidR="00920340" w:rsidRDefault="004E08D7">
      <w:pPr>
        <w:pStyle w:val="EndNoteBibliography"/>
      </w:pPr>
      <w:r>
        <w:fldChar w:fldCharType="end"/>
      </w:r>
    </w:p>
    <w:sectPr w:rsidR="00920340" w:rsidSect="00F921B0">
      <w:footerReference w:type="even" r:id="rId12"/>
      <w:footerReference w:type="default" r:id="rId13"/>
      <w:pgSz w:w="12240" w:h="15840"/>
      <w:pgMar w:top="1440" w:right="1440" w:bottom="1440" w:left="1440" w:header="720" w:footer="864"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91739" w14:textId="77777777" w:rsidR="00962860" w:rsidRDefault="00962860">
      <w:r>
        <w:separator/>
      </w:r>
    </w:p>
  </w:endnote>
  <w:endnote w:type="continuationSeparator" w:id="0">
    <w:p w14:paraId="066D20E2" w14:textId="77777777" w:rsidR="00962860" w:rsidRDefault="00962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3B3C7" w14:textId="41197E57" w:rsidR="00ED3508" w:rsidRDefault="00ED3508">
    <w:pPr>
      <w:pStyle w:val="Footer"/>
      <w:tabs>
        <w:tab w:val="clear" w:pos="9360"/>
        <w:tab w:val="right" w:pos="9340"/>
      </w:tabs>
      <w:jc w:val="center"/>
    </w:pPr>
    <w:r>
      <w:rPr>
        <w:rStyle w:val="NoneA"/>
      </w:rPr>
      <w:fldChar w:fldCharType="begin"/>
    </w:r>
    <w:r>
      <w:rPr>
        <w:rStyle w:val="NoneA"/>
      </w:rPr>
      <w:instrText xml:space="preserve"> PAGE </w:instrText>
    </w:r>
    <w:r>
      <w:rPr>
        <w:rStyle w:val="NoneA"/>
      </w:rPr>
      <w:fldChar w:fldCharType="separate"/>
    </w:r>
    <w:r>
      <w:rPr>
        <w:rStyle w:val="NoneA"/>
        <w:noProof/>
      </w:rPr>
      <w:t>2</w:t>
    </w:r>
    <w:r>
      <w:rPr>
        <w:rStyle w:val="None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3B3C8" w14:textId="1D8D56D2" w:rsidR="00ED3508" w:rsidRDefault="00ED3508">
    <w:pPr>
      <w:pStyle w:val="Footer"/>
      <w:tabs>
        <w:tab w:val="clear" w:pos="9360"/>
        <w:tab w:val="right" w:pos="9340"/>
      </w:tabs>
      <w:jc w:val="center"/>
    </w:pPr>
    <w:r>
      <w:rPr>
        <w:rStyle w:val="NoneA"/>
      </w:rPr>
      <w:fldChar w:fldCharType="begin"/>
    </w:r>
    <w:r>
      <w:rPr>
        <w:rStyle w:val="NoneA"/>
      </w:rPr>
      <w:instrText xml:space="preserve"> PAGE </w:instrText>
    </w:r>
    <w:r>
      <w:rPr>
        <w:rStyle w:val="NoneA"/>
      </w:rPr>
      <w:fldChar w:fldCharType="separate"/>
    </w:r>
    <w:r>
      <w:rPr>
        <w:rStyle w:val="NoneA"/>
        <w:noProof/>
      </w:rPr>
      <w:t>1</w:t>
    </w:r>
    <w:r>
      <w:rPr>
        <w:rStyle w:val="None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1A579" w14:textId="77777777" w:rsidR="00962860" w:rsidRDefault="00962860">
      <w:r>
        <w:separator/>
      </w:r>
    </w:p>
  </w:footnote>
  <w:footnote w:type="continuationSeparator" w:id="0">
    <w:p w14:paraId="7661A146" w14:textId="77777777" w:rsidR="00962860" w:rsidRDefault="0096286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eller,Rachel">
    <w15:presenceInfo w15:providerId="AD" w15:userId="S::rlm@colostate.edu::76de24ca-5ef5-49cc-b80e-40459f149d97"/>
  </w15:person>
  <w15:person w15:author="Clay Cressler">
    <w15:presenceInfo w15:providerId="AD" w15:userId="S::ccressler2@unl.edu::22b9abb6-95bd-4fd0-985d-ccac894f0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trackRevisions/>
  <w:defaultTabStop w:val="720"/>
  <w:autoHyphenation/>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Molecular Biology Evol&lt;/Style&gt;&lt;LeftDelim&gt;{&lt;/LeftDelim&gt;&lt;RightDelim&gt;}&lt;/RightDelim&gt;&lt;FontName&gt;Arial&lt;/FontName&gt;&lt;FontSize&gt;12&lt;/FontSize&gt;&lt;ReflistTitle&gt;Literature Cited &lt;/ReflistTitle&gt;&lt;StartingRefnum&gt;1&lt;/StartingRefnum&gt;&lt;FirstLineIndent&gt;0&lt;/FirstLineIndent&gt;&lt;HangingIndent&gt;720&lt;/HangingIndent&gt;&lt;LineSpacing&gt;1&lt;/LineSpacing&gt;&lt;SpaceAfter&gt;3&lt;/SpaceAfter&gt;&lt;HyperlinksEnabled&gt;0&lt;/HyperlinksEnabled&gt;&lt;HyperlinksVisible&gt;0&lt;/HyperlinksVisible&gt;&lt;EnableBibliographyCategories&gt;0&lt;/EnableBibliographyCategories&gt;&lt;/ENLayout&gt;"/>
    <w:docVar w:name="EN.Libraries" w:val="&lt;Libraries&gt;&lt;item db-id=&quot;95s0te0p99tv5oeffsnveep9rserdvvrxvx2&quot;&gt;Mueller_Total&lt;record-ids&gt;&lt;item&gt;1&lt;/item&gt;&lt;item&gt;2&lt;/item&gt;&lt;item&gt;3&lt;/item&gt;&lt;item&gt;29&lt;/item&gt;&lt;item&gt;77&lt;/item&gt;&lt;item&gt;95&lt;/item&gt;&lt;item&gt;107&lt;/item&gt;&lt;item&gt;141&lt;/item&gt;&lt;item&gt;143&lt;/item&gt;&lt;item&gt;150&lt;/item&gt;&lt;item&gt;161&lt;/item&gt;&lt;item&gt;162&lt;/item&gt;&lt;item&gt;164&lt;/item&gt;&lt;item&gt;177&lt;/item&gt;&lt;item&gt;181&lt;/item&gt;&lt;item&gt;227&lt;/item&gt;&lt;item&gt;242&lt;/item&gt;&lt;item&gt;247&lt;/item&gt;&lt;item&gt;251&lt;/item&gt;&lt;item&gt;258&lt;/item&gt;&lt;item&gt;352&lt;/item&gt;&lt;item&gt;396&lt;/item&gt;&lt;item&gt;439&lt;/item&gt;&lt;item&gt;459&lt;/item&gt;&lt;item&gt;499&lt;/item&gt;&lt;item&gt;524&lt;/item&gt;&lt;item&gt;619&lt;/item&gt;&lt;item&gt;620&lt;/item&gt;&lt;item&gt;622&lt;/item&gt;&lt;item&gt;624&lt;/item&gt;&lt;item&gt;625&lt;/item&gt;&lt;item&gt;626&lt;/item&gt;&lt;item&gt;627&lt;/item&gt;&lt;item&gt;628&lt;/item&gt;&lt;item&gt;630&lt;/item&gt;&lt;item&gt;631&lt;/item&gt;&lt;item&gt;632&lt;/item&gt;&lt;item&gt;635&lt;/item&gt;&lt;item&gt;636&lt;/item&gt;&lt;item&gt;637&lt;/item&gt;&lt;item&gt;639&lt;/item&gt;&lt;item&gt;640&lt;/item&gt;&lt;item&gt;644&lt;/item&gt;&lt;item&gt;645&lt;/item&gt;&lt;item&gt;646&lt;/item&gt;&lt;item&gt;647&lt;/item&gt;&lt;item&gt;652&lt;/item&gt;&lt;item&gt;653&lt;/item&gt;&lt;item&gt;654&lt;/item&gt;&lt;item&gt;655&lt;/item&gt;&lt;item&gt;656&lt;/item&gt;&lt;item&gt;657&lt;/item&gt;&lt;item&gt;661&lt;/item&gt;&lt;item&gt;662&lt;/item&gt;&lt;item&gt;664&lt;/item&gt;&lt;item&gt;666&lt;/item&gt;&lt;item&gt;667&lt;/item&gt;&lt;item&gt;668&lt;/item&gt;&lt;item&gt;670&lt;/item&gt;&lt;item&gt;671&lt;/item&gt;&lt;item&gt;672&lt;/item&gt;&lt;item&gt;673&lt;/item&gt;&lt;item&gt;674&lt;/item&gt;&lt;item&gt;675&lt;/item&gt;&lt;item&gt;676&lt;/item&gt;&lt;item&gt;677&lt;/item&gt;&lt;item&gt;678&lt;/item&gt;&lt;item&gt;679&lt;/item&gt;&lt;item&gt;680&lt;/item&gt;&lt;item&gt;681&lt;/item&gt;&lt;item&gt;682&lt;/item&gt;&lt;item&gt;683&lt;/item&gt;&lt;item&gt;684&lt;/item&gt;&lt;item&gt;685&lt;/item&gt;&lt;item&gt;686&lt;/item&gt;&lt;item&gt;687&lt;/item&gt;&lt;item&gt;689&lt;/item&gt;&lt;item&gt;690&lt;/item&gt;&lt;item&gt;691&lt;/item&gt;&lt;item&gt;692&lt;/item&gt;&lt;item&gt;693&lt;/item&gt;&lt;item&gt;694&lt;/item&gt;&lt;item&gt;695&lt;/item&gt;&lt;item&gt;696&lt;/item&gt;&lt;item&gt;697&lt;/item&gt;&lt;item&gt;698&lt;/item&gt;&lt;item&gt;699&lt;/item&gt;&lt;item&gt;700&lt;/item&gt;&lt;item&gt;701&lt;/item&gt;&lt;item&gt;702&lt;/item&gt;&lt;item&gt;703&lt;/item&gt;&lt;item&gt;704&lt;/item&gt;&lt;item&gt;705&lt;/item&gt;&lt;item&gt;706&lt;/item&gt;&lt;item&gt;707&lt;/item&gt;&lt;item&gt;708&lt;/item&gt;&lt;item&gt;709&lt;/item&gt;&lt;item&gt;710&lt;/item&gt;&lt;item&gt;711&lt;/item&gt;&lt;item&gt;712&lt;/item&gt;&lt;item&gt;713&lt;/item&gt;&lt;item&gt;714&lt;/item&gt;&lt;item&gt;715&lt;/item&gt;&lt;item&gt;716&lt;/item&gt;&lt;item&gt;717&lt;/item&gt;&lt;item&gt;718&lt;/item&gt;&lt;item&gt;719&lt;/item&gt;&lt;item&gt;720&lt;/item&gt;&lt;item&gt;721&lt;/item&gt;&lt;item&gt;722&lt;/item&gt;&lt;item&gt;723&lt;/item&gt;&lt;item&gt;746&lt;/item&gt;&lt;/record-ids&gt;&lt;/item&gt;&lt;/Libraries&gt;"/>
  </w:docVars>
  <w:rsids>
    <w:rsidRoot w:val="00920340"/>
    <w:rsid w:val="00041310"/>
    <w:rsid w:val="00055252"/>
    <w:rsid w:val="000616CE"/>
    <w:rsid w:val="00062DD9"/>
    <w:rsid w:val="00077D86"/>
    <w:rsid w:val="000801BA"/>
    <w:rsid w:val="00097EB9"/>
    <w:rsid w:val="000B3778"/>
    <w:rsid w:val="000E0296"/>
    <w:rsid w:val="000E6DC9"/>
    <w:rsid w:val="000E7E4D"/>
    <w:rsid w:val="0011230D"/>
    <w:rsid w:val="00113C11"/>
    <w:rsid w:val="00116C6A"/>
    <w:rsid w:val="00117AB9"/>
    <w:rsid w:val="001353DF"/>
    <w:rsid w:val="00141440"/>
    <w:rsid w:val="001A166C"/>
    <w:rsid w:val="001B6F10"/>
    <w:rsid w:val="001C6288"/>
    <w:rsid w:val="001D21A7"/>
    <w:rsid w:val="001E1B09"/>
    <w:rsid w:val="00211BFD"/>
    <w:rsid w:val="00223084"/>
    <w:rsid w:val="002358B5"/>
    <w:rsid w:val="00242F0A"/>
    <w:rsid w:val="002453B5"/>
    <w:rsid w:val="002455D2"/>
    <w:rsid w:val="00245F3B"/>
    <w:rsid w:val="00273185"/>
    <w:rsid w:val="0027691C"/>
    <w:rsid w:val="00292BCD"/>
    <w:rsid w:val="002945D8"/>
    <w:rsid w:val="00296566"/>
    <w:rsid w:val="002C3A9B"/>
    <w:rsid w:val="002C6B19"/>
    <w:rsid w:val="002F12C7"/>
    <w:rsid w:val="0030191E"/>
    <w:rsid w:val="00307035"/>
    <w:rsid w:val="003074F7"/>
    <w:rsid w:val="003168F7"/>
    <w:rsid w:val="003344E6"/>
    <w:rsid w:val="00336C64"/>
    <w:rsid w:val="00347191"/>
    <w:rsid w:val="00366C2A"/>
    <w:rsid w:val="00372E33"/>
    <w:rsid w:val="00376448"/>
    <w:rsid w:val="003A68DF"/>
    <w:rsid w:val="003B1224"/>
    <w:rsid w:val="003C077B"/>
    <w:rsid w:val="003C7AD8"/>
    <w:rsid w:val="003E347C"/>
    <w:rsid w:val="003F0751"/>
    <w:rsid w:val="003F6644"/>
    <w:rsid w:val="004629D9"/>
    <w:rsid w:val="00470A6E"/>
    <w:rsid w:val="00475667"/>
    <w:rsid w:val="0048299C"/>
    <w:rsid w:val="00483802"/>
    <w:rsid w:val="004959B0"/>
    <w:rsid w:val="004A408E"/>
    <w:rsid w:val="004D18F8"/>
    <w:rsid w:val="004E08D7"/>
    <w:rsid w:val="004E3792"/>
    <w:rsid w:val="004E3F9E"/>
    <w:rsid w:val="004F1539"/>
    <w:rsid w:val="00502FC4"/>
    <w:rsid w:val="005060C5"/>
    <w:rsid w:val="0051365C"/>
    <w:rsid w:val="00554EA4"/>
    <w:rsid w:val="0057489C"/>
    <w:rsid w:val="005C09D7"/>
    <w:rsid w:val="006273B9"/>
    <w:rsid w:val="00631E8D"/>
    <w:rsid w:val="00632931"/>
    <w:rsid w:val="00640452"/>
    <w:rsid w:val="00650042"/>
    <w:rsid w:val="00662B87"/>
    <w:rsid w:val="0066563B"/>
    <w:rsid w:val="00685C98"/>
    <w:rsid w:val="006B6824"/>
    <w:rsid w:val="0071701D"/>
    <w:rsid w:val="00717F6D"/>
    <w:rsid w:val="007321F6"/>
    <w:rsid w:val="0077497E"/>
    <w:rsid w:val="00777926"/>
    <w:rsid w:val="00787E5A"/>
    <w:rsid w:val="007A13FE"/>
    <w:rsid w:val="007C31FC"/>
    <w:rsid w:val="007E3919"/>
    <w:rsid w:val="00805AE5"/>
    <w:rsid w:val="00811B99"/>
    <w:rsid w:val="008165FA"/>
    <w:rsid w:val="008327B5"/>
    <w:rsid w:val="008346D4"/>
    <w:rsid w:val="00843D32"/>
    <w:rsid w:val="00843ECC"/>
    <w:rsid w:val="00852DF1"/>
    <w:rsid w:val="00865076"/>
    <w:rsid w:val="008841AA"/>
    <w:rsid w:val="008866D2"/>
    <w:rsid w:val="00886D09"/>
    <w:rsid w:val="008B430A"/>
    <w:rsid w:val="008B7FE1"/>
    <w:rsid w:val="008D066F"/>
    <w:rsid w:val="008E6F71"/>
    <w:rsid w:val="00905629"/>
    <w:rsid w:val="00910BB1"/>
    <w:rsid w:val="00914615"/>
    <w:rsid w:val="00920340"/>
    <w:rsid w:val="00925F44"/>
    <w:rsid w:val="00934A72"/>
    <w:rsid w:val="00940A81"/>
    <w:rsid w:val="0095332B"/>
    <w:rsid w:val="009561E0"/>
    <w:rsid w:val="00960FE1"/>
    <w:rsid w:val="00962860"/>
    <w:rsid w:val="009638B1"/>
    <w:rsid w:val="00980A78"/>
    <w:rsid w:val="00981F18"/>
    <w:rsid w:val="0098614E"/>
    <w:rsid w:val="009B2991"/>
    <w:rsid w:val="009B406E"/>
    <w:rsid w:val="009C6402"/>
    <w:rsid w:val="009D0C67"/>
    <w:rsid w:val="009D43E2"/>
    <w:rsid w:val="009E3069"/>
    <w:rsid w:val="009E6DDC"/>
    <w:rsid w:val="00A0643C"/>
    <w:rsid w:val="00A14910"/>
    <w:rsid w:val="00A3135E"/>
    <w:rsid w:val="00A32B64"/>
    <w:rsid w:val="00A33A9D"/>
    <w:rsid w:val="00A43971"/>
    <w:rsid w:val="00A47420"/>
    <w:rsid w:val="00A54147"/>
    <w:rsid w:val="00A630C1"/>
    <w:rsid w:val="00A728CF"/>
    <w:rsid w:val="00A73863"/>
    <w:rsid w:val="00A83AF9"/>
    <w:rsid w:val="00AA3B89"/>
    <w:rsid w:val="00AA530F"/>
    <w:rsid w:val="00AD6360"/>
    <w:rsid w:val="00AE1C25"/>
    <w:rsid w:val="00AF0121"/>
    <w:rsid w:val="00B03B11"/>
    <w:rsid w:val="00B52196"/>
    <w:rsid w:val="00B90E31"/>
    <w:rsid w:val="00BA75D7"/>
    <w:rsid w:val="00BC04EA"/>
    <w:rsid w:val="00C02A2C"/>
    <w:rsid w:val="00C05547"/>
    <w:rsid w:val="00C067E1"/>
    <w:rsid w:val="00C1352C"/>
    <w:rsid w:val="00C162F2"/>
    <w:rsid w:val="00C71E50"/>
    <w:rsid w:val="00C821EC"/>
    <w:rsid w:val="00CB13DD"/>
    <w:rsid w:val="00CC058E"/>
    <w:rsid w:val="00CE6A65"/>
    <w:rsid w:val="00CE7F7B"/>
    <w:rsid w:val="00CF56D9"/>
    <w:rsid w:val="00CF5B6F"/>
    <w:rsid w:val="00D07B0C"/>
    <w:rsid w:val="00D6731F"/>
    <w:rsid w:val="00D76DF5"/>
    <w:rsid w:val="00D85123"/>
    <w:rsid w:val="00DA1786"/>
    <w:rsid w:val="00DB56DF"/>
    <w:rsid w:val="00DB6064"/>
    <w:rsid w:val="00DE08FF"/>
    <w:rsid w:val="00DF7750"/>
    <w:rsid w:val="00E26243"/>
    <w:rsid w:val="00E26BE7"/>
    <w:rsid w:val="00E33512"/>
    <w:rsid w:val="00E43223"/>
    <w:rsid w:val="00E67121"/>
    <w:rsid w:val="00EA3BCD"/>
    <w:rsid w:val="00EB735E"/>
    <w:rsid w:val="00EC7350"/>
    <w:rsid w:val="00ED2425"/>
    <w:rsid w:val="00ED3508"/>
    <w:rsid w:val="00ED650C"/>
    <w:rsid w:val="00EE14DA"/>
    <w:rsid w:val="00F23BF9"/>
    <w:rsid w:val="00F25936"/>
    <w:rsid w:val="00F56D72"/>
    <w:rsid w:val="00F57389"/>
    <w:rsid w:val="00F64B78"/>
    <w:rsid w:val="00F753B1"/>
    <w:rsid w:val="00F921B0"/>
    <w:rsid w:val="00F93D8F"/>
    <w:rsid w:val="00FA5276"/>
    <w:rsid w:val="00FA52E0"/>
    <w:rsid w:val="00FB3CF8"/>
    <w:rsid w:val="00FC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3B1A7"/>
  <w15:docId w15:val="{6C336299-8F2D-6049-936A-53C9672C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character" w:customStyle="1" w:styleId="NoneA">
    <w:name w:val="None A"/>
  </w:style>
  <w:style w:type="paragraph" w:customStyle="1" w:styleId="BodyA">
    <w:name w:val="Body A"/>
    <w:link w:val="BodyAChar"/>
    <w:rPr>
      <w:rFonts w:cs="Arial Unicode MS"/>
      <w:color w:val="000000"/>
      <w:sz w:val="24"/>
      <w:szCs w:val="24"/>
      <w:u w:color="000000"/>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customStyle="1" w:styleId="BodyB">
    <w:name w:val="Body B"/>
    <w:rPr>
      <w:rFonts w:eastAsia="Times New Roman"/>
      <w:color w:val="000000"/>
      <w:sz w:val="24"/>
      <w:szCs w:val="24"/>
      <w:u w:color="000000"/>
      <w14:textOutline w14:w="12700" w14:cap="flat" w14:cmpd="sng" w14:algn="ctr">
        <w14:noFill/>
        <w14:prstDash w14:val="solid"/>
        <w14:miter w14:lim="400000"/>
      </w14:textOutline>
    </w:rPr>
  </w:style>
  <w:style w:type="paragraph" w:customStyle="1" w:styleId="BodyAA">
    <w:name w:val="Body A A"/>
    <w:rPr>
      <w:rFonts w:cs="Arial Unicode MS"/>
      <w:color w:val="000000"/>
      <w:sz w:val="24"/>
      <w:szCs w:val="24"/>
      <w:u w:color="000000"/>
      <w14:textOutline w14:w="12700" w14:cap="flat" w14:cmpd="sng" w14:algn="ctr">
        <w14:noFill/>
        <w14:prstDash w14:val="solid"/>
        <w14:miter w14:lim="400000"/>
      </w14:textOutline>
    </w:rPr>
  </w:style>
  <w:style w:type="paragraph" w:customStyle="1" w:styleId="EndNoteBibliography">
    <w:name w:val="EndNote Bibliography"/>
    <w:pPr>
      <w:spacing w:line="360" w:lineRule="auto"/>
    </w:pPr>
    <w:rPr>
      <w:rFonts w:ascii="Arial" w:hAnsi="Arial" w:cs="Arial"/>
      <w:color w:val="000000"/>
      <w:sz w:val="24"/>
      <w:szCs w:val="24"/>
      <w:u w:color="000000"/>
    </w:rPr>
  </w:style>
  <w:style w:type="character" w:customStyle="1" w:styleId="None">
    <w:name w:val="None"/>
  </w:style>
  <w:style w:type="character" w:customStyle="1" w:styleId="Hyperlink0">
    <w:name w:val="Hyperlink.0"/>
    <w:basedOn w:val="None"/>
    <w:rPr>
      <w:outline w:val="0"/>
      <w:color w:val="0000FF"/>
      <w:u w:val="single" w:color="0000FF"/>
    </w:rPr>
  </w:style>
  <w:style w:type="character" w:customStyle="1" w:styleId="Hyperlink1">
    <w:name w:val="Hyperlink.1"/>
    <w:basedOn w:val="None"/>
    <w:rPr>
      <w:rFonts w:ascii="Helvetica Neue" w:eastAsia="Helvetica Neue" w:hAnsi="Helvetica Neue" w:cs="Helvetica Neue"/>
      <w:lang w:val="pt-PT"/>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273B9"/>
    <w:rPr>
      <w:b/>
      <w:bCs/>
    </w:rPr>
  </w:style>
  <w:style w:type="character" w:customStyle="1" w:styleId="CommentSubjectChar">
    <w:name w:val="Comment Subject Char"/>
    <w:basedOn w:val="CommentTextChar"/>
    <w:link w:val="CommentSubject"/>
    <w:uiPriority w:val="99"/>
    <w:semiHidden/>
    <w:rsid w:val="006273B9"/>
    <w:rPr>
      <w:b/>
      <w:bCs/>
    </w:rPr>
  </w:style>
  <w:style w:type="paragraph" w:styleId="Revision">
    <w:name w:val="Revision"/>
    <w:hidden/>
    <w:uiPriority w:val="99"/>
    <w:semiHidden/>
    <w:rsid w:val="00CE7F7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customStyle="1" w:styleId="EndNoteBibliographyTitle">
    <w:name w:val="EndNote Bibliography Title"/>
    <w:basedOn w:val="Normal"/>
    <w:link w:val="EndNoteBibliographyTitleChar"/>
    <w:rsid w:val="004E08D7"/>
    <w:pPr>
      <w:jc w:val="center"/>
    </w:pPr>
    <w:rPr>
      <w:rFonts w:ascii="Arial" w:hAnsi="Arial" w:cs="Arial"/>
    </w:rPr>
  </w:style>
  <w:style w:type="character" w:customStyle="1" w:styleId="BodyAChar">
    <w:name w:val="Body A Char"/>
    <w:basedOn w:val="DefaultParagraphFont"/>
    <w:link w:val="BodyA"/>
    <w:rsid w:val="004E08D7"/>
    <w:rPr>
      <w:rFonts w:cs="Arial Unicode MS"/>
      <w:color w:val="000000"/>
      <w:sz w:val="24"/>
      <w:szCs w:val="24"/>
      <w:u w:color="000000"/>
      <w14:textOutline w14:w="12700" w14:cap="flat" w14:cmpd="sng" w14:algn="ctr">
        <w14:noFill/>
        <w14:prstDash w14:val="solid"/>
        <w14:miter w14:lim="400000"/>
      </w14:textOutline>
    </w:rPr>
  </w:style>
  <w:style w:type="character" w:customStyle="1" w:styleId="EndNoteBibliographyTitleChar">
    <w:name w:val="EndNote Bibliography Title Char"/>
    <w:basedOn w:val="BodyAChar"/>
    <w:link w:val="EndNoteBibliographyTitle"/>
    <w:rsid w:val="004E08D7"/>
    <w:rPr>
      <w:rFonts w:ascii="Arial" w:hAnsi="Arial" w:cs="Arial"/>
      <w:color w:val="000000"/>
      <w:sz w:val="24"/>
      <w:szCs w:val="24"/>
      <w:u w:color="000000"/>
      <w14:textOutline w14:w="12700" w14:cap="flat" w14:cmpd="sng" w14:algn="ctr">
        <w14:noFill/>
        <w14:prstDash w14:val="solid"/>
        <w14:miter w14:lim="400000"/>
      </w14:textOutline>
    </w:rPr>
  </w:style>
  <w:style w:type="character" w:styleId="UnresolvedMention">
    <w:name w:val="Unresolved Mention"/>
    <w:basedOn w:val="DefaultParagraphFont"/>
    <w:uiPriority w:val="99"/>
    <w:semiHidden/>
    <w:unhideWhenUsed/>
    <w:rsid w:val="004E08D7"/>
    <w:rPr>
      <w:color w:val="605E5C"/>
      <w:shd w:val="clear" w:color="auto" w:fill="E1DFDD"/>
    </w:rPr>
  </w:style>
  <w:style w:type="character" w:styleId="LineNumber">
    <w:name w:val="line number"/>
    <w:basedOn w:val="DefaultParagraphFont"/>
    <w:uiPriority w:val="99"/>
    <w:semiHidden/>
    <w:unhideWhenUsed/>
    <w:rsid w:val="001C6288"/>
  </w:style>
  <w:style w:type="character" w:styleId="PlaceholderText">
    <w:name w:val="Placeholder Text"/>
    <w:basedOn w:val="DefaultParagraphFont"/>
    <w:uiPriority w:val="99"/>
    <w:semiHidden/>
    <w:rsid w:val="00953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772984">
      <w:bodyDiv w:val="1"/>
      <w:marLeft w:val="0"/>
      <w:marRight w:val="0"/>
      <w:marTop w:val="0"/>
      <w:marBottom w:val="0"/>
      <w:divBdr>
        <w:top w:val="none" w:sz="0" w:space="0" w:color="auto"/>
        <w:left w:val="none" w:sz="0" w:space="0" w:color="auto"/>
        <w:bottom w:val="none" w:sz="0" w:space="0" w:color="auto"/>
        <w:right w:val="none" w:sz="0" w:space="0" w:color="auto"/>
      </w:divBdr>
    </w:div>
    <w:div w:id="2129470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github.com/claycressler/genomesize"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genomesize.com"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amphibiaweb.org/"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48</Pages>
  <Words>22754</Words>
  <Characters>129702</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 Cressler</cp:lastModifiedBy>
  <cp:revision>4</cp:revision>
  <cp:lastPrinted>2021-04-22T20:22:00Z</cp:lastPrinted>
  <dcterms:created xsi:type="dcterms:W3CDTF">2021-11-01T15:42:00Z</dcterms:created>
  <dcterms:modified xsi:type="dcterms:W3CDTF">2021-11-01T21:58:00Z</dcterms:modified>
</cp:coreProperties>
</file>
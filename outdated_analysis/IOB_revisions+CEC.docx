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A736" w14:textId="77777777" w:rsidR="005E44A1" w:rsidRDefault="00BC19D2">
      <w:pPr>
        <w:rPr>
          <w:rStyle w:val="apple-converted-space"/>
          <w:rFonts w:ascii="Arial" w:hAnsi="Arial" w:cs="Arial"/>
          <w:color w:val="000000" w:themeColor="text1"/>
          <w:sz w:val="21"/>
          <w:szCs w:val="21"/>
          <w:shd w:val="clear" w:color="auto" w:fill="FFFFFF"/>
        </w:rPr>
      </w:pPr>
      <w:r w:rsidRPr="00BC19D2">
        <w:rPr>
          <w:rFonts w:ascii="Arial" w:hAnsi="Arial" w:cs="Arial"/>
          <w:color w:val="000000" w:themeColor="text1"/>
          <w:sz w:val="21"/>
          <w:szCs w:val="21"/>
          <w:shd w:val="clear" w:color="auto" w:fill="FFFFFF"/>
        </w:rPr>
        <w:t>02-Dec-2022</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Dear Dr. Mueller,</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First...thanks for the manuscript!</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Manuscript ID IOB-2022-043 entitled "Metamorphosis imposes variable constraints on genome expansion through effects on development" which you submitted to the Integrative Organismal Biology: A Journal of the Society for Integrative and Comparative Biology, has been reviewed.  The comments of the reviewers are included at the bottom of this letter.</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 xml:space="preserve">The editors are really excited about his </w:t>
      </w:r>
      <w:proofErr w:type="gramStart"/>
      <w:r w:rsidRPr="00BC19D2">
        <w:rPr>
          <w:rFonts w:ascii="Arial" w:hAnsi="Arial" w:cs="Arial"/>
          <w:color w:val="000000" w:themeColor="text1"/>
          <w:sz w:val="21"/>
          <w:szCs w:val="21"/>
          <w:shd w:val="clear" w:color="auto" w:fill="FFFFFF"/>
        </w:rPr>
        <w:t>work</w:t>
      </w:r>
      <w:proofErr w:type="gramEnd"/>
      <w:r w:rsidRPr="00BC19D2">
        <w:rPr>
          <w:rFonts w:ascii="Arial" w:hAnsi="Arial" w:cs="Arial"/>
          <w:color w:val="000000" w:themeColor="text1"/>
          <w:sz w:val="21"/>
          <w:szCs w:val="21"/>
          <w:shd w:val="clear" w:color="auto" w:fill="FFFFFF"/>
        </w:rPr>
        <w:t xml:space="preserve"> and we can see a few places where the work can be clarified and improved. I look forward to seeing your revision, which we will send out to at least one of the reviewers. </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To revise your manuscript, log into https://mc.manuscriptcentral.com/iob and enter your Author Centre, where you will find your manuscript title listed under "Manuscripts with Decisions."  Under "Actions," click on "Create a Revision."  Your manuscript number has been appended to denote a revision.</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 xml:space="preserve">You may also click the below link to start the revision process (or continue the process if you have already started your revision) for your manuscript. If you use the below link you will not be required to login to </w:t>
      </w:r>
      <w:proofErr w:type="spellStart"/>
      <w:r w:rsidRPr="00BC19D2">
        <w:rPr>
          <w:rFonts w:ascii="Arial" w:hAnsi="Arial" w:cs="Arial"/>
          <w:color w:val="000000" w:themeColor="text1"/>
          <w:sz w:val="21"/>
          <w:szCs w:val="21"/>
          <w:shd w:val="clear" w:color="auto" w:fill="FFFFFF"/>
        </w:rPr>
        <w:t>ScholarOne</w:t>
      </w:r>
      <w:proofErr w:type="spellEnd"/>
      <w:r w:rsidRPr="00BC19D2">
        <w:rPr>
          <w:rFonts w:ascii="Arial" w:hAnsi="Arial" w:cs="Arial"/>
          <w:color w:val="000000" w:themeColor="text1"/>
          <w:sz w:val="21"/>
          <w:szCs w:val="21"/>
          <w:shd w:val="clear" w:color="auto" w:fill="FFFFFF"/>
        </w:rPr>
        <w:t xml:space="preserve"> Manuscripts.</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 PLEASE NOTE: This is a two-step process. After clicking on the link, you will be directed to a webpage to confirm. ***</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https://mc.manuscriptcentral.com/iob?URL_MASK=606b44d9b89448e88385ccc7a00d3c46</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Once the revised manuscript is prepared, you can upload it and submit it through your Author Centre.</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When submitting your revised manuscript, you will be able to respond to the comments made by the reviewer(s) in the space provided.  You can use this space to document any changes you make to the original manuscript.  </w:t>
      </w:r>
      <w:proofErr w:type="gramStart"/>
      <w:r w:rsidRPr="00BC19D2">
        <w:rPr>
          <w:rFonts w:ascii="Arial" w:hAnsi="Arial" w:cs="Arial"/>
          <w:color w:val="000000" w:themeColor="text1"/>
          <w:sz w:val="21"/>
          <w:szCs w:val="21"/>
          <w:shd w:val="clear" w:color="auto" w:fill="FFFFFF"/>
        </w:rPr>
        <w:t>In order to</w:t>
      </w:r>
      <w:proofErr w:type="gramEnd"/>
      <w:r w:rsidRPr="00BC19D2">
        <w:rPr>
          <w:rFonts w:ascii="Arial" w:hAnsi="Arial" w:cs="Arial"/>
          <w:color w:val="000000" w:themeColor="text1"/>
          <w:sz w:val="21"/>
          <w:szCs w:val="21"/>
          <w:shd w:val="clear" w:color="auto" w:fill="FFFFFF"/>
        </w:rPr>
        <w:t xml:space="preserve"> expedite the processing of the revised manuscript, please be as specific as possible in your response to the reviewers.</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 xml:space="preserve">*ALSO- please </w:t>
      </w:r>
      <w:proofErr w:type="gramStart"/>
      <w:r w:rsidRPr="00BC19D2">
        <w:rPr>
          <w:rFonts w:ascii="Arial" w:hAnsi="Arial" w:cs="Arial"/>
          <w:color w:val="000000" w:themeColor="text1"/>
          <w:sz w:val="21"/>
          <w:szCs w:val="21"/>
          <w:shd w:val="clear" w:color="auto" w:fill="FFFFFF"/>
        </w:rPr>
        <w:t>include  a</w:t>
      </w:r>
      <w:proofErr w:type="gramEnd"/>
      <w:r w:rsidRPr="00BC19D2">
        <w:rPr>
          <w:rFonts w:ascii="Arial" w:hAnsi="Arial" w:cs="Arial"/>
          <w:color w:val="000000" w:themeColor="text1"/>
          <w:sz w:val="21"/>
          <w:szCs w:val="21"/>
          <w:shd w:val="clear" w:color="auto" w:fill="FFFFFF"/>
        </w:rPr>
        <w:t xml:space="preserve"> TRACKED VERSION of your main document file along with a separate CLEAN VERSION of your main document to help the AE's clearly see your revisions.</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IMPORTANT:  Your original files are available to you when you upload your revised manuscript.  Please delete any redundant files before completing the submission.</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 xml:space="preserve">Because we are trying to facilitate timely publication of manuscripts submitted to the Integrative Organismal Biology: A Journal of the Society for Integrative and Comparative Biology, your revised manuscript should be uploaded along with your response to the reviewers (in a separate file) by such time as RSV, pandemics, vaccines, and the stressors of the holiday season allow you the </w:t>
      </w:r>
      <w:r w:rsidRPr="00BC19D2">
        <w:rPr>
          <w:rFonts w:ascii="Arial" w:hAnsi="Arial" w:cs="Arial"/>
          <w:color w:val="000000" w:themeColor="text1"/>
          <w:sz w:val="21"/>
          <w:szCs w:val="21"/>
          <w:shd w:val="clear" w:color="auto" w:fill="FFFFFF"/>
        </w:rPr>
        <w:lastRenderedPageBreak/>
        <w:t>mental energy to fully appreciate the reviewers' comments.</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 xml:space="preserve">If it is not possible for you to submit your revision in this time </w:t>
      </w:r>
      <w:proofErr w:type="gramStart"/>
      <w:r w:rsidRPr="00BC19D2">
        <w:rPr>
          <w:rFonts w:ascii="Arial" w:hAnsi="Arial" w:cs="Arial"/>
          <w:color w:val="000000" w:themeColor="text1"/>
          <w:sz w:val="21"/>
          <w:szCs w:val="21"/>
          <w:shd w:val="clear" w:color="auto" w:fill="FFFFFF"/>
        </w:rPr>
        <w:t>frame</w:t>
      </w:r>
      <w:proofErr w:type="gramEnd"/>
      <w:r w:rsidRPr="00BC19D2">
        <w:rPr>
          <w:rFonts w:ascii="Arial" w:hAnsi="Arial" w:cs="Arial"/>
          <w:color w:val="000000" w:themeColor="text1"/>
          <w:sz w:val="21"/>
          <w:szCs w:val="21"/>
          <w:shd w:val="clear" w:color="auto" w:fill="FFFFFF"/>
        </w:rPr>
        <w:t xml:space="preserve"> please contact our office (icbjournal@sicb.org).</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If after a possible extension, you're unable to upload the revision in a reasonable date, we may have to consider your paper as a new submission.</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Once again, thank you for submitting your manuscript to the Integrative Organismal Biology: A Journal of the Society for Integrative and Comparative Biology and I look forward to receiving your revision.</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Sincerely,</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Dr. Adam Summers</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Editor in Chief, Integrative Organismal Biology: A Journal of the Society for Integrative and Comparative Biology</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IOB_editor@sicb.org</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Associate Editor</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Comments to the Author:</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 xml:space="preserve">This is an interesting manuscript, and I especially appreciate the care you have taken in explaining your hypotheses and grounding them in biological observation, as well as the extensive supplementary methods explaining your code.  The reviewers have made constructive comments about the manuscript's structure, and reviewer 2 </w:t>
      </w:r>
      <w:proofErr w:type="gramStart"/>
      <w:r w:rsidRPr="00BC19D2">
        <w:rPr>
          <w:rFonts w:ascii="Arial" w:hAnsi="Arial" w:cs="Arial"/>
          <w:color w:val="000000" w:themeColor="text1"/>
          <w:sz w:val="21"/>
          <w:szCs w:val="21"/>
          <w:shd w:val="clear" w:color="auto" w:fill="FFFFFF"/>
        </w:rPr>
        <w:t>in particular commented</w:t>
      </w:r>
      <w:proofErr w:type="gramEnd"/>
      <w:r w:rsidRPr="00BC19D2">
        <w:rPr>
          <w:rFonts w:ascii="Arial" w:hAnsi="Arial" w:cs="Arial"/>
          <w:color w:val="000000" w:themeColor="text1"/>
          <w:sz w:val="21"/>
          <w:szCs w:val="21"/>
          <w:shd w:val="clear" w:color="auto" w:fill="FFFFFF"/>
        </w:rPr>
        <w:t xml:space="preserve"> on potential issues with the statistical analysis that need to be addressed. Being a little more careful in interpretation, and explaining why, will strengthen the manuscript's potential to serve as a model for future phylogenetic comparative analyses.</w:t>
      </w:r>
      <w:r w:rsidRPr="00BC19D2">
        <w:rPr>
          <w:rStyle w:val="apple-converted-space"/>
          <w:rFonts w:ascii="Arial" w:hAnsi="Arial" w:cs="Arial"/>
          <w:color w:val="000000" w:themeColor="text1"/>
          <w:sz w:val="21"/>
          <w:szCs w:val="21"/>
          <w:shd w:val="clear" w:color="auto" w:fill="FFFFFF"/>
        </w:rPr>
        <w:t> </w:t>
      </w:r>
    </w:p>
    <w:p w14:paraId="48FDD14C" w14:textId="77777777" w:rsidR="005E44A1" w:rsidRDefault="005E44A1">
      <w:pPr>
        <w:rPr>
          <w:rStyle w:val="apple-converted-space"/>
          <w:rFonts w:ascii="Arial" w:hAnsi="Arial" w:cs="Arial"/>
          <w:color w:val="000000" w:themeColor="text1"/>
          <w:sz w:val="21"/>
          <w:szCs w:val="21"/>
          <w:shd w:val="clear" w:color="auto" w:fill="FFFFFF"/>
        </w:rPr>
      </w:pPr>
    </w:p>
    <w:p w14:paraId="48371924" w14:textId="53EF708A" w:rsidR="00894154" w:rsidRDefault="005E44A1">
      <w:pPr>
        <w:rPr>
          <w:rStyle w:val="apple-converted-space"/>
          <w:rFonts w:ascii="Arial" w:hAnsi="Arial" w:cs="Arial"/>
          <w:color w:val="000000" w:themeColor="text1"/>
          <w:sz w:val="21"/>
          <w:szCs w:val="21"/>
          <w:shd w:val="clear" w:color="auto" w:fill="FFFFFF"/>
        </w:rPr>
      </w:pPr>
      <w:r w:rsidRPr="005E44A1">
        <w:rPr>
          <w:rStyle w:val="apple-converted-space"/>
          <w:rFonts w:ascii="Arial" w:hAnsi="Arial" w:cs="Arial"/>
          <w:b/>
          <w:bCs/>
          <w:color w:val="000000" w:themeColor="text1"/>
          <w:sz w:val="21"/>
          <w:szCs w:val="21"/>
          <w:shd w:val="clear" w:color="auto" w:fill="FFFFFF"/>
        </w:rPr>
        <w:t>We appreciate these comments and those of both reviewers, and we have incorporated them in revising our manuscript. We agree that they strengthen the work substantially overall.</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Reviewer: 1</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Comments to the Author</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 xml:space="preserve">This paper provides a great study on genome size evolution in salamanders while also making clear, broader points about the utility of the featured comparative methods. This combination of conceptual points (especially around language) + case study, make this paper a </w:t>
      </w:r>
      <w:proofErr w:type="gramStart"/>
      <w:r w:rsidR="00BC19D2" w:rsidRPr="00BC19D2">
        <w:rPr>
          <w:rFonts w:ascii="Arial" w:hAnsi="Arial" w:cs="Arial"/>
          <w:color w:val="000000" w:themeColor="text1"/>
          <w:sz w:val="21"/>
          <w:szCs w:val="21"/>
          <w:shd w:val="clear" w:color="auto" w:fill="FFFFFF"/>
        </w:rPr>
        <w:t>really useful</w:t>
      </w:r>
      <w:proofErr w:type="gramEnd"/>
      <w:r w:rsidR="00BC19D2" w:rsidRPr="00BC19D2">
        <w:rPr>
          <w:rFonts w:ascii="Arial" w:hAnsi="Arial" w:cs="Arial"/>
          <w:color w:val="000000" w:themeColor="text1"/>
          <w:sz w:val="21"/>
          <w:szCs w:val="21"/>
          <w:shd w:val="clear" w:color="auto" w:fill="FFFFFF"/>
        </w:rPr>
        <w:t xml:space="preserve"> addition to the field. The introduction was incredibly clear and most of my minor comments are simply suggestions for clarifying language and methods.</w:t>
      </w:r>
      <w:r w:rsidR="00BC19D2" w:rsidRPr="00BC19D2">
        <w:rPr>
          <w:rStyle w:val="apple-converted-space"/>
          <w:rFonts w:ascii="Arial" w:hAnsi="Arial" w:cs="Arial"/>
          <w:color w:val="000000" w:themeColor="text1"/>
          <w:sz w:val="21"/>
          <w:szCs w:val="21"/>
          <w:shd w:val="clear" w:color="auto" w:fill="FFFFFF"/>
        </w:rPr>
        <w:t> </w:t>
      </w:r>
    </w:p>
    <w:p w14:paraId="2E154C09" w14:textId="77777777" w:rsidR="00894154" w:rsidRDefault="00894154">
      <w:pPr>
        <w:rPr>
          <w:rStyle w:val="apple-converted-space"/>
          <w:rFonts w:ascii="Arial" w:hAnsi="Arial" w:cs="Arial"/>
          <w:color w:val="000000" w:themeColor="text1"/>
          <w:sz w:val="21"/>
          <w:szCs w:val="21"/>
          <w:shd w:val="clear" w:color="auto" w:fill="FFFFFF"/>
        </w:rPr>
      </w:pPr>
    </w:p>
    <w:p w14:paraId="7585934D" w14:textId="77777777" w:rsidR="00FA4451" w:rsidRDefault="00894154">
      <w:pPr>
        <w:rPr>
          <w:rStyle w:val="apple-converted-space"/>
          <w:rFonts w:ascii="Arial" w:hAnsi="Arial" w:cs="Arial"/>
          <w:color w:val="000000" w:themeColor="text1"/>
          <w:sz w:val="21"/>
          <w:szCs w:val="21"/>
          <w:shd w:val="clear" w:color="auto" w:fill="FFFFFF"/>
        </w:rPr>
      </w:pPr>
      <w:r>
        <w:rPr>
          <w:rStyle w:val="apple-converted-space"/>
          <w:rFonts w:ascii="Arial" w:hAnsi="Arial" w:cs="Arial"/>
          <w:b/>
          <w:bCs/>
          <w:color w:val="000000" w:themeColor="text1"/>
          <w:sz w:val="21"/>
          <w:szCs w:val="21"/>
          <w:shd w:val="clear" w:color="auto" w:fill="FFFFFF"/>
        </w:rPr>
        <w:t>Thank you for this positive assessment of our work and for the comments overall.</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In the methods, some of the information in the “Stochastic Genome Expansion” section seems highly relevant to the overarching hypotheses of the paper and could be moved into the introduction to provide key context.</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I don’t think this is something the authors “need” to move, just a suggestion.</w:t>
      </w:r>
      <w:r w:rsidR="00BC19D2" w:rsidRPr="00BC19D2">
        <w:rPr>
          <w:rStyle w:val="apple-converted-space"/>
          <w:rFonts w:ascii="Arial" w:hAnsi="Arial" w:cs="Arial"/>
          <w:color w:val="000000" w:themeColor="text1"/>
          <w:sz w:val="21"/>
          <w:szCs w:val="21"/>
          <w:shd w:val="clear" w:color="auto" w:fill="FFFFFF"/>
        </w:rPr>
        <w:t> </w:t>
      </w:r>
    </w:p>
    <w:p w14:paraId="25A7F6B4" w14:textId="77777777" w:rsidR="00FA4451" w:rsidRDefault="00FA4451">
      <w:pPr>
        <w:rPr>
          <w:rStyle w:val="apple-converted-space"/>
          <w:rFonts w:ascii="Arial" w:hAnsi="Arial" w:cs="Arial"/>
          <w:color w:val="000000" w:themeColor="text1"/>
          <w:sz w:val="21"/>
          <w:szCs w:val="21"/>
          <w:shd w:val="clear" w:color="auto" w:fill="FFFFFF"/>
        </w:rPr>
      </w:pPr>
    </w:p>
    <w:p w14:paraId="009EC64C" w14:textId="77777777" w:rsidR="00B0700F" w:rsidRDefault="00FA4451">
      <w:pPr>
        <w:rPr>
          <w:rStyle w:val="apple-converted-space"/>
          <w:rFonts w:ascii="Arial" w:hAnsi="Arial" w:cs="Arial"/>
          <w:color w:val="000000" w:themeColor="text1"/>
          <w:sz w:val="21"/>
          <w:szCs w:val="21"/>
          <w:shd w:val="clear" w:color="auto" w:fill="FFFFFF"/>
        </w:rPr>
      </w:pPr>
      <w:r w:rsidRPr="00FA4451">
        <w:rPr>
          <w:rStyle w:val="apple-converted-space"/>
          <w:rFonts w:ascii="Arial" w:hAnsi="Arial" w:cs="Arial"/>
          <w:b/>
          <w:bCs/>
          <w:color w:val="000000" w:themeColor="text1"/>
          <w:sz w:val="21"/>
          <w:szCs w:val="21"/>
          <w:shd w:val="clear" w:color="auto" w:fill="FFFFFF"/>
        </w:rPr>
        <w:t>Thank you for this suggestion, which was also made by Reviewer 2. We have moved this section into the Introduction.</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215: How many miniaturized taxa were excluded? And how is miniaturized defined here?</w:t>
      </w:r>
      <w:r w:rsidR="00BC19D2" w:rsidRPr="00BC19D2">
        <w:rPr>
          <w:rStyle w:val="apple-converted-space"/>
          <w:rFonts w:ascii="Arial" w:hAnsi="Arial" w:cs="Arial"/>
          <w:color w:val="000000" w:themeColor="text1"/>
          <w:sz w:val="21"/>
          <w:szCs w:val="21"/>
          <w:shd w:val="clear" w:color="auto" w:fill="FFFFFF"/>
        </w:rPr>
        <w:t> </w:t>
      </w:r>
    </w:p>
    <w:p w14:paraId="75F22493" w14:textId="77777777" w:rsidR="00B0700F" w:rsidRDefault="00B0700F">
      <w:pPr>
        <w:rPr>
          <w:rStyle w:val="apple-converted-space"/>
          <w:rFonts w:ascii="Arial" w:hAnsi="Arial" w:cs="Arial"/>
          <w:color w:val="000000" w:themeColor="text1"/>
          <w:sz w:val="21"/>
          <w:szCs w:val="21"/>
          <w:shd w:val="clear" w:color="auto" w:fill="FFFFFF"/>
        </w:rPr>
      </w:pPr>
    </w:p>
    <w:p w14:paraId="24F373FA" w14:textId="77777777" w:rsidR="00E408BC" w:rsidRDefault="00CD5C8B">
      <w:pPr>
        <w:rPr>
          <w:rStyle w:val="apple-converted-space"/>
          <w:rFonts w:ascii="Arial" w:hAnsi="Arial" w:cs="Arial"/>
          <w:color w:val="000000" w:themeColor="text1"/>
          <w:sz w:val="21"/>
          <w:szCs w:val="21"/>
          <w:shd w:val="clear" w:color="auto" w:fill="FFFFFF"/>
        </w:rPr>
      </w:pPr>
      <w:r>
        <w:rPr>
          <w:rStyle w:val="apple-converted-space"/>
          <w:rFonts w:ascii="Arial" w:hAnsi="Arial" w:cs="Arial"/>
          <w:b/>
          <w:bCs/>
          <w:color w:val="000000" w:themeColor="text1"/>
          <w:sz w:val="21"/>
          <w:szCs w:val="21"/>
          <w:shd w:val="clear" w:color="auto" w:fill="FFFFFF"/>
        </w:rPr>
        <w:t>This is a g</w:t>
      </w:r>
      <w:r w:rsidR="00B0700F" w:rsidRPr="00B0700F">
        <w:rPr>
          <w:rStyle w:val="apple-converted-space"/>
          <w:rFonts w:ascii="Arial" w:hAnsi="Arial" w:cs="Arial"/>
          <w:b/>
          <w:bCs/>
          <w:color w:val="000000" w:themeColor="text1"/>
          <w:sz w:val="21"/>
          <w:szCs w:val="21"/>
          <w:shd w:val="clear" w:color="auto" w:fill="FFFFFF"/>
        </w:rPr>
        <w:t>ood question</w:t>
      </w:r>
      <w:r>
        <w:rPr>
          <w:rStyle w:val="apple-converted-space"/>
          <w:rFonts w:ascii="Arial" w:hAnsi="Arial" w:cs="Arial"/>
          <w:b/>
          <w:bCs/>
          <w:color w:val="000000" w:themeColor="text1"/>
          <w:sz w:val="21"/>
          <w:szCs w:val="21"/>
          <w:shd w:val="clear" w:color="auto" w:fill="FFFFFF"/>
        </w:rPr>
        <w:t>, and it was also raised by Reviewer 2</w:t>
      </w:r>
      <w:r w:rsidR="00B0700F" w:rsidRPr="00B0700F">
        <w:rPr>
          <w:rStyle w:val="apple-converted-space"/>
          <w:rFonts w:ascii="Arial" w:hAnsi="Arial" w:cs="Arial"/>
          <w:b/>
          <w:bCs/>
          <w:color w:val="000000" w:themeColor="text1"/>
          <w:sz w:val="21"/>
          <w:szCs w:val="21"/>
          <w:shd w:val="clear" w:color="auto" w:fill="FFFFFF"/>
        </w:rPr>
        <w:t xml:space="preserve">. Miniaturization is defined as mean SVL &lt; 35 mm, per </w:t>
      </w:r>
      <w:proofErr w:type="spellStart"/>
      <w:r w:rsidR="00B0700F" w:rsidRPr="00B0700F">
        <w:rPr>
          <w:rStyle w:val="apple-converted-space"/>
          <w:rFonts w:ascii="Arial" w:hAnsi="Arial" w:cs="Arial"/>
          <w:b/>
          <w:bCs/>
          <w:color w:val="000000" w:themeColor="text1"/>
          <w:sz w:val="21"/>
          <w:szCs w:val="21"/>
          <w:shd w:val="clear" w:color="auto" w:fill="FFFFFF"/>
        </w:rPr>
        <w:t>Decena</w:t>
      </w:r>
      <w:proofErr w:type="spellEnd"/>
      <w:r w:rsidR="00B0700F" w:rsidRPr="00B0700F">
        <w:rPr>
          <w:rStyle w:val="apple-converted-space"/>
          <w:rFonts w:ascii="Arial" w:hAnsi="Arial" w:cs="Arial"/>
          <w:b/>
          <w:bCs/>
          <w:color w:val="000000" w:themeColor="text1"/>
          <w:sz w:val="21"/>
          <w:szCs w:val="21"/>
          <w:shd w:val="clear" w:color="auto" w:fill="FFFFFF"/>
        </w:rPr>
        <w:t xml:space="preserve">-Segarra et al. 2020. Miniaturization, genome size, and </w:t>
      </w:r>
      <w:r w:rsidR="00B0700F" w:rsidRPr="00B0700F">
        <w:rPr>
          <w:rStyle w:val="apple-converted-space"/>
          <w:rFonts w:ascii="Arial" w:hAnsi="Arial" w:cs="Arial"/>
          <w:b/>
          <w:bCs/>
          <w:color w:val="000000" w:themeColor="text1"/>
          <w:sz w:val="21"/>
          <w:szCs w:val="21"/>
          <w:shd w:val="clear" w:color="auto" w:fill="FFFFFF"/>
        </w:rPr>
        <w:lastRenderedPageBreak/>
        <w:t>biological size in a diverse clade of salamanders. The American Naturalist 196(5):634-48.</w:t>
      </w:r>
      <w:r w:rsidR="00B0700F" w:rsidRPr="00B0700F">
        <w:rPr>
          <w:rFonts w:ascii="Arial" w:hAnsi="Arial" w:cs="Arial"/>
          <w:b/>
          <w:bCs/>
          <w:color w:val="000000" w:themeColor="text1"/>
          <w:sz w:val="21"/>
          <w:szCs w:val="21"/>
        </w:rPr>
        <w:t xml:space="preserve"> We excluded 20 species based on this criteri</w:t>
      </w:r>
      <w:r>
        <w:rPr>
          <w:rFonts w:ascii="Arial" w:hAnsi="Arial" w:cs="Arial"/>
          <w:b/>
          <w:bCs/>
          <w:color w:val="000000" w:themeColor="text1"/>
          <w:sz w:val="21"/>
          <w:szCs w:val="21"/>
        </w:rPr>
        <w:t>on</w:t>
      </w:r>
      <w:r w:rsidR="00B0700F" w:rsidRPr="00B0700F">
        <w:rPr>
          <w:rFonts w:ascii="Arial" w:hAnsi="Arial" w:cs="Arial"/>
          <w:b/>
          <w:bCs/>
          <w:color w:val="000000" w:themeColor="text1"/>
          <w:sz w:val="21"/>
          <w:szCs w:val="21"/>
        </w:rPr>
        <w:t xml:space="preserve">. </w:t>
      </w:r>
      <w:r w:rsidR="00B0700F" w:rsidRPr="005318F7">
        <w:rPr>
          <w:rFonts w:ascii="Arial" w:hAnsi="Arial" w:cs="Arial"/>
          <w:b/>
          <w:bCs/>
          <w:color w:val="000000" w:themeColor="text1"/>
          <w:sz w:val="21"/>
          <w:szCs w:val="21"/>
        </w:rPr>
        <w:t>We added this to the manuscript as well as suggesting that the interaction between miniaturization and life history in shaping genome size is an important target for future research.</w:t>
      </w:r>
      <w:r w:rsidR="00B0700F" w:rsidRPr="00B0700F">
        <w:rPr>
          <w:rFonts w:ascii="Arial" w:hAnsi="Arial" w:cs="Arial"/>
          <w:b/>
          <w:bCs/>
          <w:color w:val="000000" w:themeColor="text1"/>
          <w:sz w:val="21"/>
          <w:szCs w:val="21"/>
        </w:rPr>
        <w:t xml:space="preserve">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 xml:space="preserve">Line 278: A suggestion that “we do not” should be “we did </w:t>
      </w:r>
      <w:proofErr w:type="gramStart"/>
      <w:r w:rsidR="00BC19D2" w:rsidRPr="00BC19D2">
        <w:rPr>
          <w:rFonts w:ascii="Arial" w:hAnsi="Arial" w:cs="Arial"/>
          <w:color w:val="000000" w:themeColor="text1"/>
          <w:sz w:val="21"/>
          <w:szCs w:val="21"/>
          <w:shd w:val="clear" w:color="auto" w:fill="FFFFFF"/>
        </w:rPr>
        <w:t>not</w:t>
      </w:r>
      <w:proofErr w:type="gramEnd"/>
      <w:r w:rsidR="00BC19D2" w:rsidRPr="00BC19D2">
        <w:rPr>
          <w:rFonts w:ascii="Arial" w:hAnsi="Arial" w:cs="Arial"/>
          <w:color w:val="000000" w:themeColor="text1"/>
          <w:sz w:val="21"/>
          <w:szCs w:val="21"/>
          <w:shd w:val="clear" w:color="auto" w:fill="FFFFFF"/>
        </w:rPr>
        <w:t>”</w:t>
      </w:r>
      <w:r w:rsidR="00BC19D2" w:rsidRPr="00BC19D2">
        <w:rPr>
          <w:rStyle w:val="apple-converted-space"/>
          <w:rFonts w:ascii="Arial" w:hAnsi="Arial" w:cs="Arial"/>
          <w:color w:val="000000" w:themeColor="text1"/>
          <w:sz w:val="21"/>
          <w:szCs w:val="21"/>
          <w:shd w:val="clear" w:color="auto" w:fill="FFFFFF"/>
        </w:rPr>
        <w:t> </w:t>
      </w:r>
    </w:p>
    <w:p w14:paraId="7DAA95FA" w14:textId="77777777" w:rsidR="00E408BC" w:rsidRDefault="00E408BC">
      <w:pPr>
        <w:rPr>
          <w:rStyle w:val="apple-converted-space"/>
          <w:rFonts w:ascii="Arial" w:hAnsi="Arial" w:cs="Arial"/>
          <w:color w:val="000000" w:themeColor="text1"/>
          <w:sz w:val="21"/>
          <w:szCs w:val="21"/>
          <w:shd w:val="clear" w:color="auto" w:fill="FFFFFF"/>
        </w:rPr>
      </w:pPr>
    </w:p>
    <w:p w14:paraId="5233B76F" w14:textId="57B84CF8" w:rsidR="00E42423" w:rsidRDefault="00E408BC">
      <w:pPr>
        <w:rPr>
          <w:rStyle w:val="apple-converted-space"/>
          <w:rFonts w:ascii="Arial" w:hAnsi="Arial" w:cs="Arial"/>
          <w:color w:val="000000" w:themeColor="text1"/>
          <w:sz w:val="21"/>
          <w:szCs w:val="21"/>
          <w:shd w:val="clear" w:color="auto" w:fill="FFFFFF"/>
        </w:rPr>
      </w:pPr>
      <w:r w:rsidRPr="00E408BC">
        <w:rPr>
          <w:rStyle w:val="apple-converted-space"/>
          <w:rFonts w:ascii="Arial" w:hAnsi="Arial" w:cs="Arial"/>
          <w:b/>
          <w:bCs/>
          <w:color w:val="000000" w:themeColor="text1"/>
          <w:sz w:val="21"/>
          <w:szCs w:val="21"/>
          <w:shd w:val="clear" w:color="auto" w:fill="FFFFFF"/>
        </w:rPr>
        <w:t>We have followed this suggestion.</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E42423">
        <w:rPr>
          <w:rFonts w:ascii="Arial" w:hAnsi="Arial" w:cs="Arial"/>
          <w:color w:val="000000" w:themeColor="text1"/>
          <w:sz w:val="21"/>
          <w:szCs w:val="21"/>
          <w:shd w:val="clear" w:color="auto" w:fill="FFFFFF"/>
        </w:rPr>
        <w:t xml:space="preserve">540: you mention that </w:t>
      </w:r>
      <w:proofErr w:type="gramStart"/>
      <w:r w:rsidR="00BC19D2" w:rsidRPr="00E42423">
        <w:rPr>
          <w:rFonts w:ascii="Arial" w:hAnsi="Arial" w:cs="Arial"/>
          <w:color w:val="000000" w:themeColor="text1"/>
          <w:sz w:val="21"/>
          <w:szCs w:val="21"/>
          <w:shd w:val="clear" w:color="auto" w:fill="FFFFFF"/>
        </w:rPr>
        <w:t>“ direct</w:t>
      </w:r>
      <w:proofErr w:type="gramEnd"/>
      <w:r w:rsidR="00BC19D2" w:rsidRPr="00E42423">
        <w:rPr>
          <w:rFonts w:ascii="Arial" w:hAnsi="Arial" w:cs="Arial"/>
          <w:color w:val="000000" w:themeColor="text1"/>
          <w:sz w:val="21"/>
          <w:szCs w:val="21"/>
          <w:shd w:val="clear" w:color="auto" w:fill="FFFFFF"/>
        </w:rPr>
        <w:t xml:space="preserve"> developers do not have smaller genome size equilibria than gradual </w:t>
      </w:r>
      <w:proofErr w:type="spellStart"/>
      <w:r w:rsidR="00BC19D2" w:rsidRPr="00E42423">
        <w:rPr>
          <w:rFonts w:ascii="Arial" w:hAnsi="Arial" w:cs="Arial"/>
          <w:color w:val="000000" w:themeColor="text1"/>
          <w:sz w:val="21"/>
          <w:szCs w:val="21"/>
          <w:shd w:val="clear" w:color="auto" w:fill="FFFFFF"/>
        </w:rPr>
        <w:t>metamorphosers</w:t>
      </w:r>
      <w:proofErr w:type="spellEnd"/>
      <w:r w:rsidR="00BC19D2" w:rsidRPr="00E42423">
        <w:rPr>
          <w:rFonts w:ascii="Arial" w:hAnsi="Arial" w:cs="Arial"/>
          <w:color w:val="000000" w:themeColor="text1"/>
          <w:sz w:val="21"/>
          <w:szCs w:val="21"/>
          <w:shd w:val="clear" w:color="auto" w:fill="FFFFFF"/>
        </w:rPr>
        <w:t>, suggesting that any constraint imposed by energetic limitation in direct developers is weak.”</w:t>
      </w:r>
      <w:r w:rsidR="00BC19D2" w:rsidRPr="00E42423">
        <w:rPr>
          <w:rStyle w:val="apple-converted-space"/>
          <w:rFonts w:ascii="Arial" w:hAnsi="Arial" w:cs="Arial"/>
          <w:color w:val="000000" w:themeColor="text1"/>
          <w:sz w:val="21"/>
          <w:szCs w:val="21"/>
          <w:shd w:val="clear" w:color="auto" w:fill="FFFFFF"/>
        </w:rPr>
        <w:t> </w:t>
      </w:r>
      <w:r w:rsidR="00BC19D2" w:rsidRPr="00E42423">
        <w:rPr>
          <w:rFonts w:ascii="Arial" w:hAnsi="Arial" w:cs="Arial"/>
          <w:color w:val="000000" w:themeColor="text1"/>
          <w:sz w:val="21"/>
          <w:szCs w:val="21"/>
        </w:rPr>
        <w:br/>
      </w:r>
      <w:r w:rsidR="00BC19D2" w:rsidRPr="00E42423">
        <w:rPr>
          <w:rFonts w:ascii="Arial" w:hAnsi="Arial" w:cs="Arial"/>
          <w:color w:val="000000" w:themeColor="text1"/>
          <w:sz w:val="21"/>
          <w:szCs w:val="21"/>
          <w:shd w:val="clear" w:color="auto" w:fill="FFFFFF"/>
        </w:rPr>
        <w:t xml:space="preserve">This is one potential </w:t>
      </w:r>
      <w:proofErr w:type="gramStart"/>
      <w:r w:rsidR="00BC19D2" w:rsidRPr="00E42423">
        <w:rPr>
          <w:rFonts w:ascii="Arial" w:hAnsi="Arial" w:cs="Arial"/>
          <w:color w:val="000000" w:themeColor="text1"/>
          <w:sz w:val="21"/>
          <w:szCs w:val="21"/>
          <w:shd w:val="clear" w:color="auto" w:fill="FFFFFF"/>
        </w:rPr>
        <w:t>interpretation</w:t>
      </w:r>
      <w:proofErr w:type="gramEnd"/>
      <w:r w:rsidR="00BC19D2" w:rsidRPr="00E42423">
        <w:rPr>
          <w:rFonts w:ascii="Arial" w:hAnsi="Arial" w:cs="Arial"/>
          <w:color w:val="000000" w:themeColor="text1"/>
          <w:sz w:val="21"/>
          <w:szCs w:val="21"/>
          <w:shd w:val="clear" w:color="auto" w:fill="FFFFFF"/>
        </w:rPr>
        <w:t xml:space="preserve"> but another is that this finding suggests energetic limitation is not constraining (or at all affecting) genome size, regardless of being a direct developer or not.</w:t>
      </w:r>
      <w:r w:rsidR="00BC19D2" w:rsidRPr="00BC19D2">
        <w:rPr>
          <w:rStyle w:val="apple-converted-space"/>
          <w:rFonts w:ascii="Arial" w:hAnsi="Arial" w:cs="Arial"/>
          <w:color w:val="000000" w:themeColor="text1"/>
          <w:sz w:val="21"/>
          <w:szCs w:val="21"/>
          <w:shd w:val="clear" w:color="auto" w:fill="FFFFFF"/>
        </w:rPr>
        <w:t> </w:t>
      </w:r>
    </w:p>
    <w:p w14:paraId="1831690F" w14:textId="77777777" w:rsidR="00E42423" w:rsidRDefault="00E42423">
      <w:pPr>
        <w:rPr>
          <w:rStyle w:val="apple-converted-space"/>
          <w:rFonts w:ascii="Arial" w:hAnsi="Arial" w:cs="Arial"/>
          <w:color w:val="000000" w:themeColor="text1"/>
          <w:sz w:val="21"/>
          <w:szCs w:val="21"/>
          <w:shd w:val="clear" w:color="auto" w:fill="FFFFFF"/>
        </w:rPr>
      </w:pPr>
    </w:p>
    <w:p w14:paraId="30C84217" w14:textId="77777777" w:rsidR="005E44A1" w:rsidRDefault="00E42423">
      <w:pPr>
        <w:rPr>
          <w:rStyle w:val="apple-converted-space"/>
          <w:rFonts w:ascii="Arial" w:hAnsi="Arial" w:cs="Arial"/>
          <w:color w:val="000000" w:themeColor="text1"/>
          <w:sz w:val="21"/>
          <w:szCs w:val="21"/>
          <w:shd w:val="clear" w:color="auto" w:fill="FFFFFF"/>
        </w:rPr>
      </w:pPr>
      <w:r w:rsidRPr="00E42423">
        <w:rPr>
          <w:rStyle w:val="apple-converted-space"/>
          <w:rFonts w:ascii="Arial" w:hAnsi="Arial" w:cs="Arial"/>
          <w:b/>
          <w:bCs/>
          <w:color w:val="000000" w:themeColor="text1"/>
          <w:sz w:val="21"/>
          <w:szCs w:val="21"/>
          <w:shd w:val="clear" w:color="auto" w:fill="FFFFFF"/>
        </w:rPr>
        <w:t>Great point. We have revised the manuscript to indicate that our results are consistent with energetic limitation being weak or absent.</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5E44A1">
        <w:rPr>
          <w:rFonts w:ascii="Arial" w:hAnsi="Arial" w:cs="Arial"/>
          <w:color w:val="000000" w:themeColor="text1"/>
          <w:sz w:val="21"/>
          <w:szCs w:val="21"/>
          <w:shd w:val="clear" w:color="auto" w:fill="FFFFFF"/>
        </w:rPr>
        <w:t>The discussion has a lot of great information but is a bit harder to follow than the introduction. My suggestion (which is a “suggestion” not a “requirement for publication”) is to:</w:t>
      </w:r>
      <w:r w:rsidR="00BC19D2" w:rsidRPr="005E44A1">
        <w:rPr>
          <w:rStyle w:val="apple-converted-space"/>
          <w:rFonts w:ascii="Arial" w:hAnsi="Arial" w:cs="Arial"/>
          <w:color w:val="000000" w:themeColor="text1"/>
          <w:sz w:val="21"/>
          <w:szCs w:val="21"/>
          <w:shd w:val="clear" w:color="auto" w:fill="FFFFFF"/>
        </w:rPr>
        <w:t> </w:t>
      </w:r>
      <w:r w:rsidR="00BC19D2" w:rsidRPr="005E44A1">
        <w:rPr>
          <w:rFonts w:ascii="Arial" w:hAnsi="Arial" w:cs="Arial"/>
          <w:color w:val="000000" w:themeColor="text1"/>
          <w:sz w:val="21"/>
          <w:szCs w:val="21"/>
        </w:rPr>
        <w:br/>
      </w:r>
      <w:r w:rsidR="00BC19D2" w:rsidRPr="005E44A1">
        <w:rPr>
          <w:rFonts w:ascii="Arial" w:hAnsi="Arial" w:cs="Arial"/>
          <w:color w:val="000000" w:themeColor="text1"/>
          <w:sz w:val="21"/>
          <w:szCs w:val="21"/>
          <w:shd w:val="clear" w:color="auto" w:fill="FFFFFF"/>
        </w:rPr>
        <w:t>More explicitly explain what is known about the connection/associations between TE accumulation and the three vulnerabilities here. This is a critical assumption to how hypotheses were devised and interpreted for the study.</w:t>
      </w:r>
      <w:r w:rsidR="00BC19D2" w:rsidRPr="005E44A1">
        <w:rPr>
          <w:rStyle w:val="apple-converted-space"/>
          <w:rFonts w:ascii="Arial" w:hAnsi="Arial" w:cs="Arial"/>
          <w:color w:val="000000" w:themeColor="text1"/>
          <w:sz w:val="21"/>
          <w:szCs w:val="21"/>
          <w:shd w:val="clear" w:color="auto" w:fill="FFFFFF"/>
        </w:rPr>
        <w:t> </w:t>
      </w:r>
      <w:r w:rsidR="00BC19D2" w:rsidRPr="005E44A1">
        <w:rPr>
          <w:rFonts w:ascii="Arial" w:hAnsi="Arial" w:cs="Arial"/>
          <w:color w:val="000000" w:themeColor="text1"/>
          <w:sz w:val="21"/>
          <w:szCs w:val="21"/>
        </w:rPr>
        <w:br/>
      </w:r>
      <w:r w:rsidR="00BC19D2" w:rsidRPr="005E44A1">
        <w:rPr>
          <w:rFonts w:ascii="Arial" w:hAnsi="Arial" w:cs="Arial"/>
          <w:color w:val="000000" w:themeColor="text1"/>
          <w:sz w:val="21"/>
          <w:szCs w:val="21"/>
          <w:shd w:val="clear" w:color="auto" w:fill="FFFFFF"/>
        </w:rPr>
        <w:t xml:space="preserve">Use the </w:t>
      </w:r>
      <w:proofErr w:type="gramStart"/>
      <w:r w:rsidR="00BC19D2" w:rsidRPr="005E44A1">
        <w:rPr>
          <w:rFonts w:ascii="Arial" w:hAnsi="Arial" w:cs="Arial"/>
          <w:color w:val="000000" w:themeColor="text1"/>
          <w:sz w:val="21"/>
          <w:szCs w:val="21"/>
          <w:shd w:val="clear" w:color="auto" w:fill="FFFFFF"/>
        </w:rPr>
        <w:t>really clear</w:t>
      </w:r>
      <w:proofErr w:type="gramEnd"/>
      <w:r w:rsidR="00BC19D2" w:rsidRPr="005E44A1">
        <w:rPr>
          <w:rFonts w:ascii="Arial" w:hAnsi="Arial" w:cs="Arial"/>
          <w:color w:val="000000" w:themeColor="text1"/>
          <w:sz w:val="21"/>
          <w:szCs w:val="21"/>
          <w:shd w:val="clear" w:color="auto" w:fill="FFFFFF"/>
        </w:rPr>
        <w:t xml:space="preserve"> and helpful relationships between the development strategies and the vulnerabilities in Table 4 to make clear predictions of how your results for both “pull” and “stochastic” measures in Table 2 support (or not) the likelihood that each variability affects genome size evolution.</w:t>
      </w:r>
      <w:r w:rsidR="00BC19D2" w:rsidRPr="005E44A1">
        <w:rPr>
          <w:rStyle w:val="apple-converted-space"/>
          <w:rFonts w:ascii="Arial" w:hAnsi="Arial" w:cs="Arial"/>
          <w:color w:val="000000" w:themeColor="text1"/>
          <w:sz w:val="21"/>
          <w:szCs w:val="21"/>
          <w:shd w:val="clear" w:color="auto" w:fill="FFFFFF"/>
        </w:rPr>
        <w:t> </w:t>
      </w:r>
      <w:r w:rsidR="00BC19D2" w:rsidRPr="005E44A1">
        <w:rPr>
          <w:rFonts w:ascii="Arial" w:hAnsi="Arial" w:cs="Arial"/>
          <w:color w:val="000000" w:themeColor="text1"/>
          <w:sz w:val="21"/>
          <w:szCs w:val="21"/>
        </w:rPr>
        <w:br/>
      </w:r>
      <w:r w:rsidR="00BC19D2" w:rsidRPr="005E44A1">
        <w:rPr>
          <w:rFonts w:ascii="Arial" w:hAnsi="Arial" w:cs="Arial"/>
          <w:color w:val="000000" w:themeColor="text1"/>
          <w:sz w:val="21"/>
          <w:szCs w:val="21"/>
          <w:shd w:val="clear" w:color="auto" w:fill="FFFFFF"/>
        </w:rPr>
        <w:t xml:space="preserve">Most of this information is </w:t>
      </w:r>
      <w:proofErr w:type="gramStart"/>
      <w:r w:rsidR="00BC19D2" w:rsidRPr="005E44A1">
        <w:rPr>
          <w:rFonts w:ascii="Arial" w:hAnsi="Arial" w:cs="Arial"/>
          <w:color w:val="000000" w:themeColor="text1"/>
          <w:sz w:val="21"/>
          <w:szCs w:val="21"/>
          <w:shd w:val="clear" w:color="auto" w:fill="FFFFFF"/>
        </w:rPr>
        <w:t>definitely in</w:t>
      </w:r>
      <w:proofErr w:type="gramEnd"/>
      <w:r w:rsidR="00BC19D2" w:rsidRPr="005E44A1">
        <w:rPr>
          <w:rFonts w:ascii="Arial" w:hAnsi="Arial" w:cs="Arial"/>
          <w:color w:val="000000" w:themeColor="text1"/>
          <w:sz w:val="21"/>
          <w:szCs w:val="21"/>
          <w:shd w:val="clear" w:color="auto" w:fill="FFFFFF"/>
        </w:rPr>
        <w:t xml:space="preserve"> the text but there are so many different strategies, taxonomic examples, and results, that the clear connections among these points aren’t easy for a reader to digest.</w:t>
      </w:r>
      <w:r w:rsidR="00BC19D2" w:rsidRPr="005E44A1">
        <w:rPr>
          <w:rStyle w:val="apple-converted-space"/>
          <w:rFonts w:ascii="Arial" w:hAnsi="Arial" w:cs="Arial"/>
          <w:color w:val="000000" w:themeColor="text1"/>
          <w:sz w:val="21"/>
          <w:szCs w:val="21"/>
          <w:shd w:val="clear" w:color="auto" w:fill="FFFFFF"/>
        </w:rPr>
        <w:t> </w:t>
      </w:r>
      <w:r w:rsidR="00BC19D2" w:rsidRPr="005E44A1">
        <w:rPr>
          <w:rFonts w:ascii="Arial" w:hAnsi="Arial" w:cs="Arial"/>
          <w:color w:val="000000" w:themeColor="text1"/>
          <w:sz w:val="21"/>
          <w:szCs w:val="21"/>
        </w:rPr>
        <w:br/>
      </w:r>
      <w:r w:rsidR="00BC19D2" w:rsidRPr="005E44A1">
        <w:rPr>
          <w:rFonts w:ascii="Arial" w:hAnsi="Arial" w:cs="Arial"/>
          <w:color w:val="000000" w:themeColor="text1"/>
          <w:sz w:val="21"/>
          <w:szCs w:val="21"/>
          <w:shd w:val="clear" w:color="auto" w:fill="FFFFFF"/>
        </w:rPr>
        <w:t>One related thought is to bring up the justification for these hypotheses earlier in the paper, so that the discussion can simply focus on how the results support (or not) the distinctions among these development modes in relation to the three vulnerabilities. But I think there are a few ways to effectively deliver this information and I defer to the authors on their preferred writing outline.</w:t>
      </w:r>
      <w:r w:rsidR="00BC19D2" w:rsidRPr="00BC19D2">
        <w:rPr>
          <w:rStyle w:val="apple-converted-space"/>
          <w:rFonts w:ascii="Arial" w:hAnsi="Arial" w:cs="Arial"/>
          <w:color w:val="000000" w:themeColor="text1"/>
          <w:sz w:val="21"/>
          <w:szCs w:val="21"/>
          <w:shd w:val="clear" w:color="auto" w:fill="FFFFFF"/>
        </w:rPr>
        <w:t> </w:t>
      </w:r>
    </w:p>
    <w:p w14:paraId="3D8031E2" w14:textId="77777777" w:rsidR="005E44A1" w:rsidRDefault="005E44A1">
      <w:pPr>
        <w:rPr>
          <w:rStyle w:val="apple-converted-space"/>
          <w:rFonts w:ascii="Arial" w:hAnsi="Arial" w:cs="Arial"/>
          <w:color w:val="000000" w:themeColor="text1"/>
          <w:sz w:val="21"/>
          <w:szCs w:val="21"/>
          <w:shd w:val="clear" w:color="auto" w:fill="FFFFFF"/>
        </w:rPr>
      </w:pPr>
    </w:p>
    <w:p w14:paraId="4F4FD25A" w14:textId="1EA7DB85" w:rsidR="00B259F2" w:rsidRDefault="005E44A1">
      <w:pPr>
        <w:rPr>
          <w:rStyle w:val="apple-converted-space"/>
          <w:rFonts w:ascii="Arial" w:hAnsi="Arial" w:cs="Arial"/>
          <w:color w:val="000000" w:themeColor="text1"/>
          <w:sz w:val="21"/>
          <w:szCs w:val="21"/>
          <w:shd w:val="clear" w:color="auto" w:fill="FFFFFF"/>
        </w:rPr>
      </w:pPr>
      <w:r w:rsidRPr="005E44A1">
        <w:rPr>
          <w:rStyle w:val="apple-converted-space"/>
          <w:rFonts w:ascii="Arial" w:hAnsi="Arial" w:cs="Arial"/>
          <w:b/>
          <w:bCs/>
          <w:color w:val="000000" w:themeColor="text1"/>
          <w:sz w:val="21"/>
          <w:szCs w:val="21"/>
          <w:shd w:val="clear" w:color="auto" w:fill="FFFFFF"/>
        </w:rPr>
        <w:t xml:space="preserve">We really appreciate this thoughtful set of comments. In truth, we experimented with many ways of structuring the discussion (as well as the introduction) while drafting this manuscript, and we believe we have converged on the best way to explain what </w:t>
      </w:r>
      <w:proofErr w:type="gramStart"/>
      <w:r w:rsidRPr="005E44A1">
        <w:rPr>
          <w:rStyle w:val="apple-converted-space"/>
          <w:rFonts w:ascii="Arial" w:hAnsi="Arial" w:cs="Arial"/>
          <w:b/>
          <w:bCs/>
          <w:color w:val="000000" w:themeColor="text1"/>
          <w:sz w:val="21"/>
          <w:szCs w:val="21"/>
          <w:shd w:val="clear" w:color="auto" w:fill="FFFFFF"/>
        </w:rPr>
        <w:t>is admittedly a complex body of work</w:t>
      </w:r>
      <w:proofErr w:type="gramEnd"/>
      <w:r w:rsidRPr="005E44A1">
        <w:rPr>
          <w:rStyle w:val="apple-converted-space"/>
          <w:rFonts w:ascii="Arial" w:hAnsi="Arial" w:cs="Arial"/>
          <w:b/>
          <w:bCs/>
          <w:color w:val="000000" w:themeColor="text1"/>
          <w:sz w:val="21"/>
          <w:szCs w:val="21"/>
          <w:shd w:val="clear" w:color="auto" w:fill="FFFFFF"/>
        </w:rPr>
        <w:t>.</w:t>
      </w:r>
      <w:r>
        <w:rPr>
          <w:rStyle w:val="apple-converted-space"/>
          <w:rFonts w:ascii="Arial" w:hAnsi="Arial" w:cs="Arial"/>
          <w:color w:val="000000" w:themeColor="text1"/>
          <w:sz w:val="21"/>
          <w:szCs w:val="21"/>
          <w:shd w:val="clear" w:color="auto" w:fill="FFFFFF"/>
        </w:rPr>
        <w:t xml:space="preserve"> </w:t>
      </w:r>
      <w:r w:rsidRPr="005E44A1">
        <w:rPr>
          <w:rFonts w:ascii="Arial" w:hAnsi="Arial" w:cs="Arial"/>
          <w:b/>
          <w:bCs/>
          <w:color w:val="000000" w:themeColor="text1"/>
          <w:sz w:val="21"/>
          <w:szCs w:val="21"/>
        </w:rPr>
        <w:t>We appreciate the reviewer deferring to our preference here.</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627</w:t>
      </w:r>
      <w:proofErr w:type="gramStart"/>
      <w:r w:rsidR="00BC19D2" w:rsidRPr="00BC19D2">
        <w:rPr>
          <w:rFonts w:ascii="Arial" w:hAnsi="Arial" w:cs="Arial"/>
          <w:color w:val="000000" w:themeColor="text1"/>
          <w:sz w:val="21"/>
          <w:szCs w:val="21"/>
          <w:shd w:val="clear" w:color="auto" w:fill="FFFFFF"/>
        </w:rPr>
        <w:t>:  “</w:t>
      </w:r>
      <w:proofErr w:type="gramEnd"/>
      <w:r w:rsidR="00BC19D2" w:rsidRPr="00BC19D2">
        <w:rPr>
          <w:rFonts w:ascii="Arial" w:hAnsi="Arial" w:cs="Arial"/>
          <w:color w:val="000000" w:themeColor="text1"/>
          <w:sz w:val="21"/>
          <w:szCs w:val="21"/>
          <w:shd w:val="clear" w:color="auto" w:fill="FFFFFF"/>
        </w:rPr>
        <w:t xml:space="preserve">our results support the idea that loss of metamorphosis has released constraints against genome expansion in </w:t>
      </w:r>
      <w:proofErr w:type="spellStart"/>
      <w:r w:rsidR="00BC19D2" w:rsidRPr="00BC19D2">
        <w:rPr>
          <w:rFonts w:ascii="Arial" w:hAnsi="Arial" w:cs="Arial"/>
          <w:color w:val="000000" w:themeColor="text1"/>
          <w:sz w:val="21"/>
          <w:szCs w:val="21"/>
          <w:shd w:val="clear" w:color="auto" w:fill="FFFFFF"/>
        </w:rPr>
        <w:t>paedomorphs</w:t>
      </w:r>
      <w:proofErr w:type="spellEnd"/>
      <w:r w:rsidR="00BC19D2" w:rsidRPr="00BC19D2">
        <w:rPr>
          <w:rFonts w:ascii="Arial" w:hAnsi="Arial" w:cs="Arial"/>
          <w:color w:val="000000" w:themeColor="text1"/>
          <w:sz w:val="21"/>
          <w:szCs w:val="21"/>
          <w:shd w:val="clear" w:color="auto" w:fill="FFFFFF"/>
        </w:rPr>
        <w:t>.”</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 xml:space="preserve">I think </w:t>
      </w:r>
      <w:proofErr w:type="gramStart"/>
      <w:r w:rsidR="00BC19D2" w:rsidRPr="00BC19D2">
        <w:rPr>
          <w:rFonts w:ascii="Arial" w:hAnsi="Arial" w:cs="Arial"/>
          <w:color w:val="000000" w:themeColor="text1"/>
          <w:sz w:val="21"/>
          <w:szCs w:val="21"/>
          <w:shd w:val="clear" w:color="auto" w:fill="FFFFFF"/>
        </w:rPr>
        <w:t>a really interesting</w:t>
      </w:r>
      <w:proofErr w:type="gramEnd"/>
      <w:r w:rsidR="00BC19D2" w:rsidRPr="00BC19D2">
        <w:rPr>
          <w:rFonts w:ascii="Arial" w:hAnsi="Arial" w:cs="Arial"/>
          <w:color w:val="000000" w:themeColor="text1"/>
          <w:sz w:val="21"/>
          <w:szCs w:val="21"/>
          <w:shd w:val="clear" w:color="auto" w:fill="FFFFFF"/>
        </w:rPr>
        <w:t xml:space="preserve"> and useful feature of this paper is the thoughtful use of language in relation to the OU parameters. But at times the discussion mentions “release from constraints” without addressing the added assumption that without constraints to keep genomes small, TEs will inevitably accumulate. I think keeping these points </w:t>
      </w:r>
      <w:proofErr w:type="gramStart"/>
      <w:r w:rsidR="00BC19D2" w:rsidRPr="00BC19D2">
        <w:rPr>
          <w:rFonts w:ascii="Arial" w:hAnsi="Arial" w:cs="Arial"/>
          <w:color w:val="000000" w:themeColor="text1"/>
          <w:sz w:val="21"/>
          <w:szCs w:val="21"/>
          <w:shd w:val="clear" w:color="auto" w:fill="FFFFFF"/>
        </w:rPr>
        <w:t>hand-in-hand</w:t>
      </w:r>
      <w:proofErr w:type="gramEnd"/>
      <w:r w:rsidR="00BC19D2" w:rsidRPr="00BC19D2">
        <w:rPr>
          <w:rFonts w:ascii="Arial" w:hAnsi="Arial" w:cs="Arial"/>
          <w:color w:val="000000" w:themeColor="text1"/>
          <w:sz w:val="21"/>
          <w:szCs w:val="21"/>
          <w:shd w:val="clear" w:color="auto" w:fill="FFFFFF"/>
        </w:rPr>
        <w:t xml:space="preserve"> when discussing </w:t>
      </w:r>
      <w:proofErr w:type="spellStart"/>
      <w:r w:rsidR="00BC19D2" w:rsidRPr="00BC19D2">
        <w:rPr>
          <w:rFonts w:ascii="Arial" w:hAnsi="Arial" w:cs="Arial"/>
          <w:color w:val="000000" w:themeColor="text1"/>
          <w:sz w:val="21"/>
          <w:szCs w:val="21"/>
          <w:shd w:val="clear" w:color="auto" w:fill="FFFFFF"/>
        </w:rPr>
        <w:t>paedomorphs</w:t>
      </w:r>
      <w:proofErr w:type="spellEnd"/>
      <w:r w:rsidR="00BC19D2" w:rsidRPr="00BC19D2">
        <w:rPr>
          <w:rFonts w:ascii="Arial" w:hAnsi="Arial" w:cs="Arial"/>
          <w:color w:val="000000" w:themeColor="text1"/>
          <w:sz w:val="21"/>
          <w:szCs w:val="21"/>
          <w:shd w:val="clear" w:color="auto" w:fill="FFFFFF"/>
        </w:rPr>
        <w:t xml:space="preserve"> is important because if it was ONLY a release from constraints, we might assume we would see increased stochasticity in addition to genome expansion. But </w:t>
      </w:r>
      <w:proofErr w:type="gramStart"/>
      <w:r w:rsidR="00BC19D2" w:rsidRPr="00BC19D2">
        <w:rPr>
          <w:rFonts w:ascii="Arial" w:hAnsi="Arial" w:cs="Arial"/>
          <w:color w:val="000000" w:themeColor="text1"/>
          <w:sz w:val="21"/>
          <w:szCs w:val="21"/>
          <w:shd w:val="clear" w:color="auto" w:fill="FFFFFF"/>
        </w:rPr>
        <w:t>instead</w:t>
      </w:r>
      <w:proofErr w:type="gramEnd"/>
      <w:r w:rsidR="00BC19D2" w:rsidRPr="00BC19D2">
        <w:rPr>
          <w:rFonts w:ascii="Arial" w:hAnsi="Arial" w:cs="Arial"/>
          <w:color w:val="000000" w:themeColor="text1"/>
          <w:sz w:val="21"/>
          <w:szCs w:val="21"/>
          <w:shd w:val="clear" w:color="auto" w:fill="FFFFFF"/>
        </w:rPr>
        <w:t xml:space="preserve"> you just see the deterministic pull, which is really cool! But should be clearly distinguished from other interpretations folks may have with the phrase “released from constraint”.</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proofErr w:type="gramStart"/>
      <w:r w:rsidR="00BC19D2" w:rsidRPr="00BC19D2">
        <w:rPr>
          <w:rFonts w:ascii="Arial" w:hAnsi="Arial" w:cs="Arial"/>
          <w:color w:val="000000" w:themeColor="text1"/>
          <w:sz w:val="21"/>
          <w:szCs w:val="21"/>
          <w:shd w:val="clear" w:color="auto" w:fill="FFFFFF"/>
        </w:rPr>
        <w:t>As a whole, the</w:t>
      </w:r>
      <w:proofErr w:type="gramEnd"/>
      <w:r w:rsidR="00BC19D2" w:rsidRPr="00BC19D2">
        <w:rPr>
          <w:rFonts w:ascii="Arial" w:hAnsi="Arial" w:cs="Arial"/>
          <w:color w:val="000000" w:themeColor="text1"/>
          <w:sz w:val="21"/>
          <w:szCs w:val="21"/>
          <w:shd w:val="clear" w:color="auto" w:fill="FFFFFF"/>
        </w:rPr>
        <w:t xml:space="preserve"> paper is very clear in this distinction. But specific points in the discussion could be misconstrued and a few extra clarifying words could prevent that and make the points clearer for readers.</w:t>
      </w:r>
      <w:r w:rsidR="00BC19D2" w:rsidRPr="00BC19D2">
        <w:rPr>
          <w:rStyle w:val="apple-converted-space"/>
          <w:rFonts w:ascii="Arial" w:hAnsi="Arial" w:cs="Arial"/>
          <w:color w:val="000000" w:themeColor="text1"/>
          <w:sz w:val="21"/>
          <w:szCs w:val="21"/>
          <w:shd w:val="clear" w:color="auto" w:fill="FFFFFF"/>
        </w:rPr>
        <w:t> </w:t>
      </w:r>
    </w:p>
    <w:p w14:paraId="3EFE5000" w14:textId="77777777" w:rsidR="00B259F2" w:rsidRDefault="00B259F2">
      <w:pPr>
        <w:rPr>
          <w:rStyle w:val="apple-converted-space"/>
          <w:rFonts w:ascii="Arial" w:hAnsi="Arial" w:cs="Arial"/>
          <w:color w:val="000000" w:themeColor="text1"/>
          <w:sz w:val="21"/>
          <w:szCs w:val="21"/>
          <w:shd w:val="clear" w:color="auto" w:fill="FFFFFF"/>
        </w:rPr>
      </w:pPr>
    </w:p>
    <w:p w14:paraId="141D781C" w14:textId="77777777" w:rsidR="00AC66B7" w:rsidRDefault="00B259F2">
      <w:pPr>
        <w:rPr>
          <w:rStyle w:val="apple-converted-space"/>
          <w:rFonts w:ascii="Arial" w:hAnsi="Arial" w:cs="Arial"/>
          <w:color w:val="000000" w:themeColor="text1"/>
          <w:sz w:val="21"/>
          <w:szCs w:val="21"/>
          <w:shd w:val="clear" w:color="auto" w:fill="FFFFFF"/>
        </w:rPr>
      </w:pPr>
      <w:r w:rsidRPr="00B259F2">
        <w:rPr>
          <w:rStyle w:val="apple-converted-space"/>
          <w:rFonts w:ascii="Arial" w:hAnsi="Arial" w:cs="Arial"/>
          <w:b/>
          <w:bCs/>
          <w:color w:val="000000" w:themeColor="text1"/>
          <w:sz w:val="21"/>
          <w:szCs w:val="21"/>
          <w:shd w:val="clear" w:color="auto" w:fill="FFFFFF"/>
        </w:rPr>
        <w:t>Thank you for this</w:t>
      </w:r>
      <w:r>
        <w:rPr>
          <w:rStyle w:val="apple-converted-space"/>
          <w:rFonts w:ascii="Arial" w:hAnsi="Arial" w:cs="Arial"/>
          <w:b/>
          <w:bCs/>
          <w:color w:val="000000" w:themeColor="text1"/>
          <w:sz w:val="21"/>
          <w:szCs w:val="21"/>
          <w:shd w:val="clear" w:color="auto" w:fill="FFFFFF"/>
        </w:rPr>
        <w:t xml:space="preserve"> excellent</w:t>
      </w:r>
      <w:r w:rsidRPr="00B259F2">
        <w:rPr>
          <w:rStyle w:val="apple-converted-space"/>
          <w:rFonts w:ascii="Arial" w:hAnsi="Arial" w:cs="Arial"/>
          <w:b/>
          <w:bCs/>
          <w:color w:val="000000" w:themeColor="text1"/>
          <w:sz w:val="21"/>
          <w:szCs w:val="21"/>
          <w:shd w:val="clear" w:color="auto" w:fill="FFFFFF"/>
        </w:rPr>
        <w:t xml:space="preserve"> point – we have clarified</w:t>
      </w:r>
      <w:r>
        <w:rPr>
          <w:rStyle w:val="apple-converted-space"/>
          <w:rFonts w:ascii="Arial" w:hAnsi="Arial" w:cs="Arial"/>
          <w:b/>
          <w:bCs/>
          <w:color w:val="000000" w:themeColor="text1"/>
          <w:sz w:val="21"/>
          <w:szCs w:val="21"/>
          <w:shd w:val="clear" w:color="auto" w:fill="FFFFFF"/>
        </w:rPr>
        <w:t xml:space="preserve"> in the Discussion</w:t>
      </w:r>
      <w:r w:rsidRPr="00B259F2">
        <w:rPr>
          <w:rStyle w:val="apple-converted-space"/>
          <w:rFonts w:ascii="Arial" w:hAnsi="Arial" w:cs="Arial"/>
          <w:b/>
          <w:bCs/>
          <w:color w:val="000000" w:themeColor="text1"/>
          <w:sz w:val="21"/>
          <w:szCs w:val="21"/>
          <w:shd w:val="clear" w:color="auto" w:fill="FFFFFF"/>
        </w:rPr>
        <w:t xml:space="preserve"> that we are talking specifically releasing constraint against biased stochastic genome expansion.</w:t>
      </w:r>
      <w:r>
        <w:rPr>
          <w:rStyle w:val="apple-converted-space"/>
          <w:rFonts w:ascii="Arial" w:hAnsi="Arial" w:cs="Arial"/>
          <w:color w:val="000000" w:themeColor="text1"/>
          <w:sz w:val="21"/>
          <w:szCs w:val="21"/>
          <w:shd w:val="clear" w:color="auto" w:fill="FFFFFF"/>
        </w:rPr>
        <w:t xml:space="preserve">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Reviewer: 2</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Comments to the Author</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Overview</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Overall, I found this manuscript to be interesting, clear, well-written and easy to follow.  The methodological point about interpreting theta as something other than a selective optimum is one with very general applications.  The supplemental files are excellent.  Thus, overall, I believe that this manuscript will make a valuable contribution to the literature.  </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 xml:space="preserve">However, I also have several questions and comments about data coding, models, model interpretation and use of the term ‘constraint’.   I believe that addressing these will lead to significant improvement in an already good </w:t>
      </w:r>
      <w:proofErr w:type="gramStart"/>
      <w:r w:rsidR="00BC19D2" w:rsidRPr="00BC19D2">
        <w:rPr>
          <w:rFonts w:ascii="Arial" w:hAnsi="Arial" w:cs="Arial"/>
          <w:color w:val="000000" w:themeColor="text1"/>
          <w:sz w:val="21"/>
          <w:szCs w:val="21"/>
          <w:shd w:val="clear" w:color="auto" w:fill="FFFFFF"/>
        </w:rPr>
        <w:t>manuscript, and</w:t>
      </w:r>
      <w:proofErr w:type="gramEnd"/>
      <w:r w:rsidR="00BC19D2" w:rsidRPr="00BC19D2">
        <w:rPr>
          <w:rFonts w:ascii="Arial" w:hAnsi="Arial" w:cs="Arial"/>
          <w:color w:val="000000" w:themeColor="text1"/>
          <w:sz w:val="21"/>
          <w:szCs w:val="21"/>
          <w:shd w:val="clear" w:color="auto" w:fill="FFFFFF"/>
        </w:rPr>
        <w:t xml:space="preserve"> will also reduce the chances that results will be misinterpreted by others.  </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Questions about data analysis and interpretation</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A92F64">
        <w:rPr>
          <w:rFonts w:ascii="Arial" w:hAnsi="Arial" w:cs="Arial"/>
          <w:color w:val="000000" w:themeColor="text1"/>
          <w:sz w:val="21"/>
          <w:szCs w:val="21"/>
          <w:shd w:val="clear" w:color="auto" w:fill="FFFFFF"/>
        </w:rPr>
        <w:t>Significant statistical issue</w:t>
      </w:r>
      <w:r w:rsidR="00BC19D2" w:rsidRPr="00A92F64">
        <w:rPr>
          <w:rStyle w:val="apple-converted-space"/>
          <w:rFonts w:ascii="Arial" w:hAnsi="Arial" w:cs="Arial"/>
          <w:color w:val="000000" w:themeColor="text1"/>
          <w:sz w:val="21"/>
          <w:szCs w:val="21"/>
          <w:shd w:val="clear" w:color="auto" w:fill="FFFFFF"/>
        </w:rPr>
        <w:t> </w:t>
      </w:r>
      <w:r w:rsidR="00BC19D2" w:rsidRPr="00A92F64">
        <w:rPr>
          <w:rFonts w:ascii="Arial" w:hAnsi="Arial" w:cs="Arial"/>
          <w:color w:val="000000" w:themeColor="text1"/>
          <w:sz w:val="21"/>
          <w:szCs w:val="21"/>
        </w:rPr>
        <w:br/>
      </w:r>
      <w:r w:rsidR="00BC19D2" w:rsidRPr="00A92F64">
        <w:rPr>
          <w:rFonts w:ascii="Arial" w:hAnsi="Arial" w:cs="Arial"/>
          <w:color w:val="000000" w:themeColor="text1"/>
          <w:sz w:val="21"/>
          <w:szCs w:val="21"/>
          <w:shd w:val="clear" w:color="auto" w:fill="FFFFFF"/>
        </w:rPr>
        <w:t>The most serious problem with this manuscript is a statistical issue that pervades most uses of phylogenetic comparative analyses.   See Case Study II of Uyeda et al. (2018), https://doi.org/10.1093/sysbio/syy031, for a more detailed explanation of the statistical issue as well as possible ways to address it.  Even though this article focuses on examples where a trait originates just once, the statistical problem is not limited to these cases.  At a minimum, the authors should also explain the limitations of the models they used—</w:t>
      </w:r>
      <w:proofErr w:type="gramStart"/>
      <w:r w:rsidR="00BC19D2" w:rsidRPr="00A92F64">
        <w:rPr>
          <w:rFonts w:ascii="Arial" w:hAnsi="Arial" w:cs="Arial"/>
          <w:color w:val="000000" w:themeColor="text1"/>
          <w:sz w:val="21"/>
          <w:szCs w:val="21"/>
          <w:shd w:val="clear" w:color="auto" w:fill="FFFFFF"/>
        </w:rPr>
        <w:t>in particular the</w:t>
      </w:r>
      <w:proofErr w:type="gramEnd"/>
      <w:r w:rsidR="00BC19D2" w:rsidRPr="00A92F64">
        <w:rPr>
          <w:rFonts w:ascii="Arial" w:hAnsi="Arial" w:cs="Arial"/>
          <w:color w:val="000000" w:themeColor="text1"/>
          <w:sz w:val="21"/>
          <w:szCs w:val="21"/>
          <w:shd w:val="clear" w:color="auto" w:fill="FFFFFF"/>
        </w:rPr>
        <w:t xml:space="preserve"> fact that a clade-specific effect could easily be interpreted as a life-cycle specific effect, because the only possible explanations are based on life cycle.  Better</w:t>
      </w:r>
      <w:r w:rsidR="00BC19D2" w:rsidRPr="00A92F64">
        <w:rPr>
          <w:rStyle w:val="apple-converted-space"/>
          <w:rFonts w:ascii="Arial" w:hAnsi="Arial" w:cs="Arial"/>
          <w:color w:val="000000" w:themeColor="text1"/>
          <w:sz w:val="21"/>
          <w:szCs w:val="21"/>
          <w:shd w:val="clear" w:color="auto" w:fill="FFFFFF"/>
        </w:rPr>
        <w:t> </w:t>
      </w:r>
      <w:r w:rsidR="00BC19D2" w:rsidRPr="00A92F64">
        <w:rPr>
          <w:rFonts w:ascii="Arial" w:hAnsi="Arial" w:cs="Arial"/>
          <w:color w:val="000000" w:themeColor="text1"/>
          <w:sz w:val="21"/>
          <w:szCs w:val="21"/>
        </w:rPr>
        <w:br/>
      </w:r>
      <w:r w:rsidR="00BC19D2" w:rsidRPr="00A92F64">
        <w:rPr>
          <w:rFonts w:ascii="Arial" w:hAnsi="Arial" w:cs="Arial"/>
          <w:color w:val="000000" w:themeColor="text1"/>
          <w:sz w:val="21"/>
          <w:szCs w:val="21"/>
        </w:rPr>
        <w:br/>
      </w:r>
      <w:r w:rsidR="00BC19D2" w:rsidRPr="00A92F64">
        <w:rPr>
          <w:rFonts w:ascii="Arial" w:hAnsi="Arial" w:cs="Arial"/>
          <w:color w:val="000000" w:themeColor="text1"/>
          <w:sz w:val="21"/>
          <w:szCs w:val="21"/>
          <w:shd w:val="clear" w:color="auto" w:fill="FFFFFF"/>
        </w:rPr>
        <w:t>l. 372-375 provides an example of the kind of overinterpretation of the results that results from ignoring this statistical issue.  In this case, life history was the only biological trait that was allowed to explain variation in the deterministic equilibrium for genome size.  In instances like this, if there is substantial variation across the phylogeny for other reasons, they are prone to be misinterpreted as reflecting life history variation.  The parametric bootstrapping approach is not sufficient to control for this.  (Example: suppose a new deterministic equilibrium evolved in the ancestor of a large clade, which predominantly had a different life history than other taxa.  In many cases, this would favor the more complex model, and would thus be interpreted as evidence that the life history feature explained variation.)</w:t>
      </w:r>
      <w:r w:rsidR="00BC19D2" w:rsidRPr="00BC19D2">
        <w:rPr>
          <w:rStyle w:val="apple-converted-space"/>
          <w:rFonts w:ascii="Arial" w:hAnsi="Arial" w:cs="Arial"/>
          <w:color w:val="000000" w:themeColor="text1"/>
          <w:sz w:val="21"/>
          <w:szCs w:val="21"/>
          <w:shd w:val="clear" w:color="auto" w:fill="FFFFFF"/>
        </w:rPr>
        <w:t> </w:t>
      </w:r>
    </w:p>
    <w:p w14:paraId="086C4AAF" w14:textId="77777777" w:rsidR="00AC66B7" w:rsidRDefault="00AC66B7">
      <w:pPr>
        <w:rPr>
          <w:rStyle w:val="apple-converted-space"/>
          <w:rFonts w:ascii="Arial" w:hAnsi="Arial" w:cs="Arial"/>
          <w:color w:val="000000" w:themeColor="text1"/>
          <w:sz w:val="21"/>
          <w:szCs w:val="21"/>
          <w:shd w:val="clear" w:color="auto" w:fill="FFFFFF"/>
        </w:rPr>
      </w:pPr>
    </w:p>
    <w:p w14:paraId="39FC0480" w14:textId="09BEEFCD" w:rsidR="00AC66B7" w:rsidRDefault="00AC66B7">
      <w:pPr>
        <w:rPr>
          <w:rStyle w:val="apple-converted-space"/>
          <w:rFonts w:ascii="Arial" w:hAnsi="Arial" w:cs="Arial"/>
          <w:b/>
          <w:bCs/>
          <w:color w:val="000000" w:themeColor="text1"/>
          <w:sz w:val="21"/>
          <w:szCs w:val="21"/>
          <w:shd w:val="clear" w:color="auto" w:fill="FFFFFF"/>
        </w:rPr>
      </w:pPr>
      <w:r>
        <w:rPr>
          <w:rStyle w:val="apple-converted-space"/>
          <w:rFonts w:ascii="Arial" w:hAnsi="Arial" w:cs="Arial"/>
          <w:b/>
          <w:bCs/>
          <w:color w:val="000000" w:themeColor="text1"/>
          <w:sz w:val="21"/>
          <w:szCs w:val="21"/>
          <w:shd w:val="clear" w:color="auto" w:fill="FFFFFF"/>
        </w:rPr>
        <w:t>Thank you for</w:t>
      </w:r>
      <w:r w:rsidRPr="00AC66B7">
        <w:rPr>
          <w:rStyle w:val="apple-converted-space"/>
          <w:rFonts w:ascii="Arial" w:hAnsi="Arial" w:cs="Arial"/>
          <w:b/>
          <w:bCs/>
          <w:color w:val="000000" w:themeColor="text1"/>
          <w:sz w:val="21"/>
          <w:szCs w:val="21"/>
          <w:shd w:val="clear" w:color="auto" w:fill="FFFFFF"/>
        </w:rPr>
        <w:t xml:space="preserve"> raising this important point, and we agree that it is critical not to overstate the strength of conclusions that can be drawn from our analyses. We have added text to explain the</w:t>
      </w:r>
      <w:r>
        <w:rPr>
          <w:rStyle w:val="apple-converted-space"/>
          <w:rFonts w:ascii="Arial" w:hAnsi="Arial" w:cs="Arial"/>
          <w:b/>
          <w:bCs/>
          <w:color w:val="000000" w:themeColor="text1"/>
          <w:sz w:val="21"/>
          <w:szCs w:val="21"/>
          <w:shd w:val="clear" w:color="auto" w:fill="FFFFFF"/>
        </w:rPr>
        <w:t>se</w:t>
      </w:r>
      <w:r w:rsidRPr="00AC66B7">
        <w:rPr>
          <w:rStyle w:val="apple-converted-space"/>
          <w:rFonts w:ascii="Arial" w:hAnsi="Arial" w:cs="Arial"/>
          <w:b/>
          <w:bCs/>
          <w:color w:val="000000" w:themeColor="text1"/>
          <w:sz w:val="21"/>
          <w:szCs w:val="21"/>
          <w:shd w:val="clear" w:color="auto" w:fill="FFFFFF"/>
        </w:rPr>
        <w:t xml:space="preserve"> limitations of </w:t>
      </w:r>
      <w:r>
        <w:rPr>
          <w:rStyle w:val="apple-converted-space"/>
          <w:rFonts w:ascii="Arial" w:hAnsi="Arial" w:cs="Arial"/>
          <w:b/>
          <w:bCs/>
          <w:color w:val="000000" w:themeColor="text1"/>
          <w:sz w:val="21"/>
          <w:szCs w:val="21"/>
          <w:shd w:val="clear" w:color="auto" w:fill="FFFFFF"/>
        </w:rPr>
        <w:t>our</w:t>
      </w:r>
      <w:r w:rsidRPr="00AC66B7">
        <w:rPr>
          <w:rStyle w:val="apple-converted-space"/>
          <w:rFonts w:ascii="Arial" w:hAnsi="Arial" w:cs="Arial"/>
          <w:b/>
          <w:bCs/>
          <w:color w:val="000000" w:themeColor="text1"/>
          <w:sz w:val="21"/>
          <w:szCs w:val="21"/>
          <w:shd w:val="clear" w:color="auto" w:fill="FFFFFF"/>
        </w:rPr>
        <w:t xml:space="preserve"> models</w:t>
      </w:r>
      <w:r>
        <w:rPr>
          <w:rStyle w:val="apple-converted-space"/>
          <w:rFonts w:ascii="Arial" w:hAnsi="Arial" w:cs="Arial"/>
          <w:b/>
          <w:bCs/>
          <w:color w:val="000000" w:themeColor="text1"/>
          <w:sz w:val="21"/>
          <w:szCs w:val="21"/>
          <w:shd w:val="clear" w:color="auto" w:fill="FFFFFF"/>
        </w:rPr>
        <w:t>, as</w:t>
      </w:r>
      <w:r w:rsidRPr="00AC66B7">
        <w:rPr>
          <w:rStyle w:val="apple-converted-space"/>
          <w:rFonts w:ascii="Arial" w:hAnsi="Arial" w:cs="Arial"/>
          <w:b/>
          <w:bCs/>
          <w:color w:val="000000" w:themeColor="text1"/>
          <w:sz w:val="21"/>
          <w:szCs w:val="21"/>
          <w:shd w:val="clear" w:color="auto" w:fill="FFFFFF"/>
        </w:rPr>
        <w:t xml:space="preserve"> suggested by the reviewer</w:t>
      </w:r>
      <w:r>
        <w:rPr>
          <w:rStyle w:val="apple-converted-space"/>
          <w:rFonts w:ascii="Arial" w:hAnsi="Arial" w:cs="Arial"/>
          <w:b/>
          <w:bCs/>
          <w:color w:val="000000" w:themeColor="text1"/>
          <w:sz w:val="21"/>
          <w:szCs w:val="21"/>
          <w:shd w:val="clear" w:color="auto" w:fill="FFFFFF"/>
        </w:rPr>
        <w:t>. We also added a citation to the Uyeda et al. 2018 paper discussed by the reviewer.</w:t>
      </w:r>
    </w:p>
    <w:p w14:paraId="58F566BF" w14:textId="77777777" w:rsidR="00664291" w:rsidRPr="006111FC" w:rsidRDefault="00BC19D2">
      <w:pPr>
        <w:rPr>
          <w:rStyle w:val="apple-converted-space"/>
          <w:rFonts w:ascii="Arial" w:hAnsi="Arial" w:cs="Arial"/>
          <w:color w:val="000000" w:themeColor="text1"/>
          <w:sz w:val="21"/>
          <w:szCs w:val="21"/>
          <w:shd w:val="clear" w:color="auto" w:fill="FFFFFF"/>
        </w:rPr>
      </w:pP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Data questions</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6111FC">
        <w:rPr>
          <w:rFonts w:ascii="Arial" w:hAnsi="Arial" w:cs="Arial"/>
          <w:color w:val="000000" w:themeColor="text1"/>
          <w:sz w:val="21"/>
          <w:szCs w:val="21"/>
          <w:shd w:val="clear" w:color="auto" w:fill="FFFFFF"/>
        </w:rPr>
        <w:t xml:space="preserve">E. </w:t>
      </w:r>
      <w:proofErr w:type="spellStart"/>
      <w:r w:rsidRPr="006111FC">
        <w:rPr>
          <w:rFonts w:ascii="Arial" w:hAnsi="Arial" w:cs="Arial"/>
          <w:color w:val="000000" w:themeColor="text1"/>
          <w:sz w:val="21"/>
          <w:szCs w:val="21"/>
          <w:shd w:val="clear" w:color="auto" w:fill="FFFFFF"/>
        </w:rPr>
        <w:t>quadridigitata</w:t>
      </w:r>
      <w:proofErr w:type="spellEnd"/>
      <w:r w:rsidRPr="006111FC">
        <w:rPr>
          <w:rFonts w:ascii="Arial" w:hAnsi="Arial" w:cs="Arial"/>
          <w:color w:val="000000" w:themeColor="text1"/>
          <w:sz w:val="21"/>
          <w:szCs w:val="21"/>
          <w:shd w:val="clear" w:color="auto" w:fill="FFFFFF"/>
        </w:rPr>
        <w:t xml:space="preserve">: could not figure out why its metamorphosis is coded differently from that of other plethodontids with larval forms (e.g., </w:t>
      </w:r>
      <w:proofErr w:type="spellStart"/>
      <w:r w:rsidRPr="006111FC">
        <w:rPr>
          <w:rFonts w:ascii="Arial" w:hAnsi="Arial" w:cs="Arial"/>
          <w:color w:val="000000" w:themeColor="text1"/>
          <w:sz w:val="21"/>
          <w:szCs w:val="21"/>
          <w:shd w:val="clear" w:color="auto" w:fill="FFFFFF"/>
        </w:rPr>
        <w:t>Semlitsch</w:t>
      </w:r>
      <w:proofErr w:type="spellEnd"/>
      <w:r w:rsidRPr="006111FC">
        <w:rPr>
          <w:rFonts w:ascii="Arial" w:hAnsi="Arial" w:cs="Arial"/>
          <w:color w:val="000000" w:themeColor="text1"/>
          <w:sz w:val="21"/>
          <w:szCs w:val="21"/>
          <w:shd w:val="clear" w:color="auto" w:fill="FFFFFF"/>
        </w:rPr>
        <w:t xml:space="preserve"> 1980—occurs at a fixed point)</w:t>
      </w:r>
      <w:r w:rsidRPr="006111FC">
        <w:rPr>
          <w:rStyle w:val="apple-converted-space"/>
          <w:rFonts w:ascii="Arial" w:hAnsi="Arial" w:cs="Arial"/>
          <w:color w:val="000000" w:themeColor="text1"/>
          <w:sz w:val="21"/>
          <w:szCs w:val="21"/>
          <w:shd w:val="clear" w:color="auto" w:fill="FFFFFF"/>
        </w:rPr>
        <w:t> </w:t>
      </w:r>
    </w:p>
    <w:p w14:paraId="4087A8B3" w14:textId="77777777" w:rsidR="00664291" w:rsidRPr="006111FC" w:rsidRDefault="00664291">
      <w:pPr>
        <w:rPr>
          <w:rStyle w:val="apple-converted-space"/>
          <w:rFonts w:ascii="Arial" w:hAnsi="Arial" w:cs="Arial"/>
          <w:color w:val="000000" w:themeColor="text1"/>
          <w:sz w:val="21"/>
          <w:szCs w:val="21"/>
          <w:shd w:val="clear" w:color="auto" w:fill="FFFFFF"/>
        </w:rPr>
      </w:pPr>
    </w:p>
    <w:p w14:paraId="5542D545" w14:textId="60C19ED8" w:rsidR="00664291" w:rsidRDefault="00664291">
      <w:pPr>
        <w:rPr>
          <w:rFonts w:ascii="Arial" w:hAnsi="Arial" w:cs="Arial"/>
          <w:color w:val="000000" w:themeColor="text1"/>
          <w:sz w:val="21"/>
          <w:szCs w:val="21"/>
        </w:rPr>
      </w:pPr>
      <w:r w:rsidRPr="006111FC">
        <w:rPr>
          <w:rStyle w:val="apple-converted-space"/>
          <w:rFonts w:ascii="Arial" w:hAnsi="Arial" w:cs="Arial"/>
          <w:b/>
          <w:bCs/>
          <w:color w:val="000000" w:themeColor="text1"/>
          <w:sz w:val="21"/>
          <w:szCs w:val="21"/>
          <w:shd w:val="clear" w:color="auto" w:fill="FFFFFF"/>
        </w:rPr>
        <w:t xml:space="preserve">This coding was a mistake on our </w:t>
      </w:r>
      <w:proofErr w:type="gramStart"/>
      <w:r w:rsidRPr="006111FC">
        <w:rPr>
          <w:rStyle w:val="apple-converted-space"/>
          <w:rFonts w:ascii="Arial" w:hAnsi="Arial" w:cs="Arial"/>
          <w:b/>
          <w:bCs/>
          <w:color w:val="000000" w:themeColor="text1"/>
          <w:sz w:val="21"/>
          <w:szCs w:val="21"/>
          <w:shd w:val="clear" w:color="auto" w:fill="FFFFFF"/>
        </w:rPr>
        <w:t>part</w:t>
      </w:r>
      <w:proofErr w:type="gramEnd"/>
      <w:r w:rsidRPr="006111FC">
        <w:rPr>
          <w:rStyle w:val="apple-converted-space"/>
          <w:rFonts w:ascii="Arial" w:hAnsi="Arial" w:cs="Arial"/>
          <w:b/>
          <w:bCs/>
          <w:color w:val="000000" w:themeColor="text1"/>
          <w:sz w:val="21"/>
          <w:szCs w:val="21"/>
          <w:shd w:val="clear" w:color="auto" w:fill="FFFFFF"/>
        </w:rPr>
        <w:t xml:space="preserve"> and we are very glad to have had it spotted</w:t>
      </w:r>
      <w:r w:rsidR="005E44A1" w:rsidRPr="006111FC">
        <w:rPr>
          <w:rStyle w:val="apple-converted-space"/>
          <w:rFonts w:ascii="Arial" w:hAnsi="Arial" w:cs="Arial"/>
          <w:b/>
          <w:bCs/>
          <w:color w:val="000000" w:themeColor="text1"/>
          <w:sz w:val="21"/>
          <w:szCs w:val="21"/>
          <w:shd w:val="clear" w:color="auto" w:fill="FFFFFF"/>
        </w:rPr>
        <w:t>.</w:t>
      </w:r>
      <w:r w:rsidRPr="006111FC">
        <w:rPr>
          <w:rStyle w:val="apple-converted-space"/>
          <w:rFonts w:ascii="Arial" w:hAnsi="Arial" w:cs="Arial"/>
          <w:b/>
          <w:bCs/>
          <w:color w:val="000000" w:themeColor="text1"/>
          <w:sz w:val="21"/>
          <w:szCs w:val="21"/>
          <w:shd w:val="clear" w:color="auto" w:fill="FFFFFF"/>
        </w:rPr>
        <w:t xml:space="preserve"> We have fixed this error.</w:t>
      </w:r>
      <w:ins w:id="0" w:author="Clay Cressler" w:date="2023-02-16T16:53:00Z">
        <w:r w:rsidR="00522932">
          <w:rPr>
            <w:rStyle w:val="apple-converted-space"/>
            <w:rFonts w:ascii="Arial" w:hAnsi="Arial" w:cs="Arial"/>
            <w:b/>
            <w:bCs/>
            <w:color w:val="000000" w:themeColor="text1"/>
            <w:sz w:val="21"/>
            <w:szCs w:val="21"/>
            <w:shd w:val="clear" w:color="auto" w:fill="FFFFFF"/>
          </w:rPr>
          <w:t xml:space="preserve"> Fortunately, it had no effect on the results, only slightly </w:t>
        </w:r>
      </w:ins>
      <w:ins w:id="1" w:author="Clay Cressler" w:date="2023-02-16T16:54:00Z">
        <w:r w:rsidR="00522932">
          <w:rPr>
            <w:rStyle w:val="apple-converted-space"/>
            <w:rFonts w:ascii="Arial" w:hAnsi="Arial" w:cs="Arial"/>
            <w:b/>
            <w:bCs/>
            <w:color w:val="000000" w:themeColor="text1"/>
            <w:sz w:val="21"/>
            <w:szCs w:val="21"/>
            <w:shd w:val="clear" w:color="auto" w:fill="FFFFFF"/>
          </w:rPr>
          <w:t>shifting quantitative values (e.g., of parameter estimates).</w:t>
        </w:r>
      </w:ins>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664291">
        <w:rPr>
          <w:rFonts w:ascii="Arial" w:hAnsi="Arial" w:cs="Arial"/>
          <w:color w:val="000000" w:themeColor="text1"/>
          <w:sz w:val="21"/>
          <w:szCs w:val="21"/>
          <w:shd w:val="clear" w:color="auto" w:fill="FFFFFF"/>
        </w:rPr>
        <w:lastRenderedPageBreak/>
        <w:t xml:space="preserve">l. 192-193: More discussion of this category is needed, as well as better description of the evidence used in deciding how to classify different species.  For example, </w:t>
      </w:r>
      <w:proofErr w:type="spellStart"/>
      <w:r w:rsidR="00BC19D2" w:rsidRPr="00664291">
        <w:rPr>
          <w:rFonts w:ascii="Arial" w:hAnsi="Arial" w:cs="Arial"/>
          <w:color w:val="000000" w:themeColor="text1"/>
          <w:sz w:val="21"/>
          <w:szCs w:val="21"/>
          <w:shd w:val="clear" w:color="auto" w:fill="FFFFFF"/>
        </w:rPr>
        <w:t>Rhyacotriton</w:t>
      </w:r>
      <w:proofErr w:type="spellEnd"/>
      <w:r w:rsidR="00BC19D2" w:rsidRPr="00664291">
        <w:rPr>
          <w:rFonts w:ascii="Arial" w:hAnsi="Arial" w:cs="Arial"/>
          <w:color w:val="000000" w:themeColor="text1"/>
          <w:sz w:val="21"/>
          <w:szCs w:val="21"/>
          <w:shd w:val="clear" w:color="auto" w:fill="FFFFFF"/>
        </w:rPr>
        <w:t xml:space="preserve"> has a life history/ecology that seem very plethodontid-like, yet the genus is classified as gradual </w:t>
      </w:r>
      <w:proofErr w:type="spellStart"/>
      <w:r w:rsidR="00BC19D2" w:rsidRPr="00664291">
        <w:rPr>
          <w:rFonts w:ascii="Arial" w:hAnsi="Arial" w:cs="Arial"/>
          <w:color w:val="000000" w:themeColor="text1"/>
          <w:sz w:val="21"/>
          <w:szCs w:val="21"/>
          <w:shd w:val="clear" w:color="auto" w:fill="FFFFFF"/>
        </w:rPr>
        <w:t>metamorphosers</w:t>
      </w:r>
      <w:proofErr w:type="spellEnd"/>
      <w:r w:rsidR="00BC19D2" w:rsidRPr="00664291">
        <w:rPr>
          <w:rFonts w:ascii="Arial" w:hAnsi="Arial" w:cs="Arial"/>
          <w:color w:val="000000" w:themeColor="text1"/>
          <w:sz w:val="21"/>
          <w:szCs w:val="21"/>
          <w:shd w:val="clear" w:color="auto" w:fill="FFFFFF"/>
        </w:rPr>
        <w:t>, whereas almost all biphasic plethodontids are classified as abrupt.  What justifies this difference?  </w:t>
      </w:r>
      <w:r w:rsidR="00BC19D2" w:rsidRPr="00DB4218">
        <w:rPr>
          <w:rFonts w:ascii="Arial" w:hAnsi="Arial" w:cs="Arial"/>
          <w:color w:val="000000" w:themeColor="text1"/>
          <w:sz w:val="21"/>
          <w:szCs w:val="21"/>
          <w:shd w:val="clear" w:color="auto" w:fill="FFFFFF"/>
        </w:rPr>
        <w:t xml:space="preserve">What about </w:t>
      </w:r>
      <w:proofErr w:type="spellStart"/>
      <w:r w:rsidR="00BC19D2" w:rsidRPr="00DB4218">
        <w:rPr>
          <w:rFonts w:ascii="Arial" w:hAnsi="Arial" w:cs="Arial"/>
          <w:color w:val="000000" w:themeColor="text1"/>
          <w:sz w:val="21"/>
          <w:szCs w:val="21"/>
          <w:shd w:val="clear" w:color="auto" w:fill="FFFFFF"/>
        </w:rPr>
        <w:t>Dicamptodon</w:t>
      </w:r>
      <w:proofErr w:type="spellEnd"/>
      <w:r w:rsidR="00BC19D2" w:rsidRPr="00DB4218">
        <w:rPr>
          <w:rFonts w:ascii="Arial" w:hAnsi="Arial" w:cs="Arial"/>
          <w:color w:val="000000" w:themeColor="text1"/>
          <w:sz w:val="21"/>
          <w:szCs w:val="21"/>
          <w:shd w:val="clear" w:color="auto" w:fill="FFFFFF"/>
        </w:rPr>
        <w:t xml:space="preserve">, where decreased feeding led to increased probability of metamorphosis (opposite the pattern expected for gradual metamorphosis)?  (See </w:t>
      </w:r>
      <w:proofErr w:type="spellStart"/>
      <w:r w:rsidR="00BC19D2" w:rsidRPr="00DB4218">
        <w:rPr>
          <w:rFonts w:ascii="Arial" w:hAnsi="Arial" w:cs="Arial"/>
          <w:color w:val="000000" w:themeColor="text1"/>
          <w:sz w:val="21"/>
          <w:szCs w:val="21"/>
          <w:shd w:val="clear" w:color="auto" w:fill="FFFFFF"/>
        </w:rPr>
        <w:t>Coriell</w:t>
      </w:r>
      <w:proofErr w:type="spellEnd"/>
      <w:r w:rsidR="00BC19D2" w:rsidRPr="00DB4218">
        <w:rPr>
          <w:rFonts w:ascii="Arial" w:hAnsi="Arial" w:cs="Arial"/>
          <w:color w:val="000000" w:themeColor="text1"/>
          <w:sz w:val="21"/>
          <w:szCs w:val="21"/>
          <w:shd w:val="clear" w:color="auto" w:fill="FFFFFF"/>
        </w:rPr>
        <w:t xml:space="preserve">, S. 2003. Environmental factors affecting </w:t>
      </w:r>
      <w:proofErr w:type="spellStart"/>
      <w:r w:rsidR="00BC19D2" w:rsidRPr="00DB4218">
        <w:rPr>
          <w:rFonts w:ascii="Arial" w:hAnsi="Arial" w:cs="Arial"/>
          <w:color w:val="000000" w:themeColor="text1"/>
          <w:sz w:val="21"/>
          <w:szCs w:val="21"/>
          <w:shd w:val="clear" w:color="auto" w:fill="FFFFFF"/>
        </w:rPr>
        <w:t>paedomorphosis</w:t>
      </w:r>
      <w:proofErr w:type="spellEnd"/>
      <w:r w:rsidR="00BC19D2" w:rsidRPr="00DB4218">
        <w:rPr>
          <w:rFonts w:ascii="Arial" w:hAnsi="Arial" w:cs="Arial"/>
          <w:color w:val="000000" w:themeColor="text1"/>
          <w:sz w:val="21"/>
          <w:szCs w:val="21"/>
          <w:shd w:val="clear" w:color="auto" w:fill="FFFFFF"/>
        </w:rPr>
        <w:t xml:space="preserve"> in the Pacific giant salamander, </w:t>
      </w:r>
      <w:proofErr w:type="spellStart"/>
      <w:r w:rsidR="00BC19D2" w:rsidRPr="00DB4218">
        <w:rPr>
          <w:rFonts w:ascii="Arial" w:hAnsi="Arial" w:cs="Arial"/>
          <w:color w:val="000000" w:themeColor="text1"/>
          <w:sz w:val="21"/>
          <w:szCs w:val="21"/>
          <w:shd w:val="clear" w:color="auto" w:fill="FFFFFF"/>
        </w:rPr>
        <w:t>Dicamptodon</w:t>
      </w:r>
      <w:proofErr w:type="spellEnd"/>
      <w:r w:rsidR="00BC19D2" w:rsidRPr="00DB4218">
        <w:rPr>
          <w:rFonts w:ascii="Arial" w:hAnsi="Arial" w:cs="Arial"/>
          <w:color w:val="000000" w:themeColor="text1"/>
          <w:sz w:val="21"/>
          <w:szCs w:val="21"/>
          <w:shd w:val="clear" w:color="auto" w:fill="FFFFFF"/>
        </w:rPr>
        <w:t xml:space="preserve"> </w:t>
      </w:r>
      <w:proofErr w:type="spellStart"/>
      <w:r w:rsidR="00BC19D2" w:rsidRPr="00DB4218">
        <w:rPr>
          <w:rFonts w:ascii="Arial" w:hAnsi="Arial" w:cs="Arial"/>
          <w:color w:val="000000" w:themeColor="text1"/>
          <w:sz w:val="21"/>
          <w:szCs w:val="21"/>
          <w:shd w:val="clear" w:color="auto" w:fill="FFFFFF"/>
        </w:rPr>
        <w:t>tenebrosus</w:t>
      </w:r>
      <w:proofErr w:type="spellEnd"/>
      <w:r w:rsidR="00BC19D2" w:rsidRPr="00DB4218">
        <w:rPr>
          <w:rFonts w:ascii="Arial" w:hAnsi="Arial" w:cs="Arial"/>
          <w:color w:val="000000" w:themeColor="text1"/>
          <w:sz w:val="21"/>
          <w:szCs w:val="21"/>
          <w:shd w:val="clear" w:color="auto" w:fill="FFFFFF"/>
        </w:rPr>
        <w:t xml:space="preserve">. </w:t>
      </w:r>
      <w:proofErr w:type="spellStart"/>
      <w:r w:rsidR="00BC19D2" w:rsidRPr="00DB4218">
        <w:rPr>
          <w:rFonts w:ascii="Arial" w:hAnsi="Arial" w:cs="Arial"/>
          <w:color w:val="000000" w:themeColor="text1"/>
          <w:sz w:val="21"/>
          <w:szCs w:val="21"/>
          <w:shd w:val="clear" w:color="auto" w:fill="FFFFFF"/>
        </w:rPr>
        <w:t>Unpubl</w:t>
      </w:r>
      <w:proofErr w:type="spellEnd"/>
      <w:r w:rsidR="00BC19D2" w:rsidRPr="00DB4218">
        <w:rPr>
          <w:rFonts w:ascii="Arial" w:hAnsi="Arial" w:cs="Arial"/>
          <w:color w:val="000000" w:themeColor="text1"/>
          <w:sz w:val="21"/>
          <w:szCs w:val="21"/>
          <w:shd w:val="clear" w:color="auto" w:fill="FFFFFF"/>
        </w:rPr>
        <w:t xml:space="preserve">. Master's </w:t>
      </w:r>
      <w:proofErr w:type="gramStart"/>
      <w:r w:rsidR="00BC19D2" w:rsidRPr="00DB4218">
        <w:rPr>
          <w:rFonts w:ascii="Arial" w:hAnsi="Arial" w:cs="Arial"/>
          <w:color w:val="000000" w:themeColor="text1"/>
          <w:sz w:val="21"/>
          <w:szCs w:val="21"/>
          <w:shd w:val="clear" w:color="auto" w:fill="FFFFFF"/>
        </w:rPr>
        <w:t>thesis,.</w:t>
      </w:r>
      <w:proofErr w:type="gramEnd"/>
      <w:r w:rsidR="00BC19D2" w:rsidRPr="00DB4218">
        <w:rPr>
          <w:rFonts w:ascii="Arial" w:hAnsi="Arial" w:cs="Arial"/>
          <w:color w:val="000000" w:themeColor="text1"/>
          <w:sz w:val="21"/>
          <w:szCs w:val="21"/>
          <w:shd w:val="clear" w:color="auto" w:fill="FFFFFF"/>
        </w:rPr>
        <w:t xml:space="preserve"> Humboldt State University. Arcata, California)</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p>
    <w:p w14:paraId="3FD1CAE4" w14:textId="1879AD22" w:rsidR="00664291" w:rsidRPr="00664291" w:rsidRDefault="00664291" w:rsidP="00664291">
      <w:pPr>
        <w:pStyle w:val="EndNoteBibliography"/>
        <w:spacing w:after="480" w:line="240" w:lineRule="auto"/>
        <w:rPr>
          <w:b/>
          <w:bCs/>
          <w:noProof/>
          <w:sz w:val="21"/>
          <w:szCs w:val="21"/>
        </w:rPr>
      </w:pPr>
      <w:r w:rsidRPr="00664291">
        <w:rPr>
          <w:b/>
          <w:bCs/>
          <w:color w:val="000000" w:themeColor="text1"/>
          <w:sz w:val="21"/>
          <w:szCs w:val="21"/>
        </w:rPr>
        <w:t xml:space="preserve">This is a really important point, and we are grateful to the reviewer for raising the need to clarify this. The distinction between gradual and abrupt </w:t>
      </w:r>
      <w:proofErr w:type="spellStart"/>
      <w:r w:rsidRPr="00664291">
        <w:rPr>
          <w:b/>
          <w:bCs/>
          <w:color w:val="000000" w:themeColor="text1"/>
          <w:sz w:val="21"/>
          <w:szCs w:val="21"/>
        </w:rPr>
        <w:t>metamorphosers</w:t>
      </w:r>
      <w:proofErr w:type="spellEnd"/>
      <w:r w:rsidRPr="00664291">
        <w:rPr>
          <w:b/>
          <w:bCs/>
          <w:color w:val="000000" w:themeColor="text1"/>
          <w:sz w:val="21"/>
          <w:szCs w:val="21"/>
        </w:rPr>
        <w:t xml:space="preserve"> follows the work of Chris Rose (</w:t>
      </w:r>
      <w:proofErr w:type="gramStart"/>
      <w:r w:rsidRPr="00664291">
        <w:rPr>
          <w:b/>
          <w:bCs/>
          <w:color w:val="000000" w:themeColor="text1"/>
          <w:sz w:val="21"/>
          <w:szCs w:val="21"/>
        </w:rPr>
        <w:t>e.g.</w:t>
      </w:r>
      <w:proofErr w:type="gramEnd"/>
      <w:r w:rsidRPr="00664291">
        <w:rPr>
          <w:b/>
          <w:bCs/>
          <w:color w:val="000000" w:themeColor="text1"/>
          <w:sz w:val="21"/>
          <w:szCs w:val="21"/>
        </w:rPr>
        <w:t xml:space="preserve"> </w:t>
      </w:r>
      <w:r w:rsidRPr="00664291">
        <w:rPr>
          <w:b/>
          <w:bCs/>
          <w:noProof/>
          <w:sz w:val="21"/>
          <w:szCs w:val="21"/>
        </w:rPr>
        <w:t xml:space="preserve">Rose CS. 1999. Hormonal control in larval development and evolution—amphibians. In. The Origin And Evolution Of Larval Forms: Elsevier. p. 167-VI. </w:t>
      </w:r>
      <w:r>
        <w:rPr>
          <w:b/>
          <w:bCs/>
          <w:noProof/>
          <w:sz w:val="21"/>
          <w:szCs w:val="21"/>
        </w:rPr>
        <w:t>as well as</w:t>
      </w:r>
      <w:r w:rsidRPr="00664291">
        <w:rPr>
          <w:b/>
          <w:bCs/>
          <w:noProof/>
          <w:sz w:val="21"/>
          <w:szCs w:val="21"/>
        </w:rPr>
        <w:t xml:space="preserve"> the others we cite). We have included a figure from the 1999 paper </w:t>
      </w:r>
      <w:r w:rsidR="00180567">
        <w:rPr>
          <w:b/>
          <w:bCs/>
          <w:noProof/>
          <w:sz w:val="21"/>
          <w:szCs w:val="21"/>
        </w:rPr>
        <w:t>below</w:t>
      </w:r>
      <w:r w:rsidRPr="00664291">
        <w:rPr>
          <w:b/>
          <w:bCs/>
          <w:noProof/>
          <w:sz w:val="21"/>
          <w:szCs w:val="21"/>
        </w:rPr>
        <w:t xml:space="preserve">. </w:t>
      </w:r>
      <w:r w:rsidRPr="003157B0">
        <w:rPr>
          <w:b/>
          <w:bCs/>
          <w:noProof/>
          <w:sz w:val="21"/>
          <w:szCs w:val="21"/>
        </w:rPr>
        <w:t>We revised the manuscript to make it clear that “gradual, synchronous” and “abrupt” are words taken from Rose et al. to make it more clear that these categories are established in the literature</w:t>
      </w:r>
      <w:r w:rsidR="003157B0" w:rsidRPr="003157B0">
        <w:rPr>
          <w:b/>
          <w:bCs/>
          <w:noProof/>
          <w:sz w:val="21"/>
          <w:szCs w:val="21"/>
        </w:rPr>
        <w:t>, and that they reflect differences in the rapidity of thyroid hormone level increase</w:t>
      </w:r>
      <w:r w:rsidRPr="003157B0">
        <w:rPr>
          <w:b/>
          <w:bCs/>
          <w:noProof/>
          <w:sz w:val="21"/>
          <w:szCs w:val="21"/>
        </w:rPr>
        <w:t xml:space="preserve">. </w:t>
      </w:r>
      <w:r w:rsidRPr="006111FC">
        <w:rPr>
          <w:b/>
          <w:bCs/>
          <w:noProof/>
          <w:sz w:val="21"/>
          <w:szCs w:val="21"/>
        </w:rPr>
        <w:t xml:space="preserve">We also fixed the miscoding of </w:t>
      </w:r>
      <w:r w:rsidRPr="006111FC">
        <w:rPr>
          <w:b/>
          <w:bCs/>
          <w:i/>
          <w:iCs/>
          <w:noProof/>
          <w:sz w:val="21"/>
          <w:szCs w:val="21"/>
        </w:rPr>
        <w:t>E. quadridigitata</w:t>
      </w:r>
      <w:r w:rsidRPr="006111FC">
        <w:rPr>
          <w:b/>
          <w:bCs/>
          <w:noProof/>
          <w:sz w:val="21"/>
          <w:szCs w:val="21"/>
        </w:rPr>
        <w:t xml:space="preserve">, which would understandably have </w:t>
      </w:r>
      <w:r w:rsidR="0023524D" w:rsidRPr="006111FC">
        <w:rPr>
          <w:b/>
          <w:bCs/>
          <w:noProof/>
          <w:sz w:val="21"/>
          <w:szCs w:val="21"/>
        </w:rPr>
        <w:t>led to confusion about these regimes</w:t>
      </w:r>
      <w:r w:rsidRPr="006111FC">
        <w:rPr>
          <w:b/>
          <w:bCs/>
          <w:noProof/>
          <w:sz w:val="21"/>
          <w:szCs w:val="21"/>
        </w:rPr>
        <w:t xml:space="preserve">. </w:t>
      </w:r>
      <w:r w:rsidRPr="00ED5C6B">
        <w:rPr>
          <w:b/>
          <w:bCs/>
          <w:noProof/>
          <w:sz w:val="21"/>
          <w:szCs w:val="21"/>
        </w:rPr>
        <w:t>Finally, we also added that abrupt, synchronous metamorphosis has evolved only with</w:t>
      </w:r>
      <w:r w:rsidR="00180567" w:rsidRPr="00ED5C6B">
        <w:rPr>
          <w:b/>
          <w:bCs/>
          <w:noProof/>
          <w:sz w:val="21"/>
          <w:szCs w:val="21"/>
        </w:rPr>
        <w:t>in</w:t>
      </w:r>
      <w:r w:rsidRPr="00ED5C6B">
        <w:rPr>
          <w:b/>
          <w:bCs/>
          <w:noProof/>
          <w:sz w:val="21"/>
          <w:szCs w:val="21"/>
        </w:rPr>
        <w:t xml:space="preserve"> the plethodontidae.</w:t>
      </w:r>
      <w:r w:rsidRPr="00664291">
        <w:rPr>
          <w:b/>
          <w:bCs/>
          <w:noProof/>
          <w:sz w:val="21"/>
          <w:szCs w:val="21"/>
        </w:rPr>
        <w:t xml:space="preserve"> </w:t>
      </w:r>
    </w:p>
    <w:p w14:paraId="1642B0CB" w14:textId="0CF51543" w:rsidR="00664291" w:rsidRDefault="00664291">
      <w:pPr>
        <w:rPr>
          <w:rFonts w:ascii="Arial" w:hAnsi="Arial" w:cs="Arial"/>
          <w:color w:val="000000" w:themeColor="text1"/>
          <w:sz w:val="21"/>
          <w:szCs w:val="21"/>
        </w:rPr>
      </w:pPr>
      <w:r>
        <w:rPr>
          <w:rFonts w:ascii="Arial" w:hAnsi="Arial" w:cs="Arial"/>
          <w:noProof/>
          <w:color w:val="000000" w:themeColor="text1"/>
          <w:sz w:val="21"/>
          <w:szCs w:val="21"/>
        </w:rPr>
        <w:drawing>
          <wp:inline distT="0" distB="0" distL="0" distR="0" wp14:anchorId="313D70A6" wp14:editId="6EC23665">
            <wp:extent cx="3230380" cy="351510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257617" cy="3544747"/>
                    </a:xfrm>
                    <a:prstGeom prst="rect">
                      <a:avLst/>
                    </a:prstGeom>
                  </pic:spPr>
                </pic:pic>
              </a:graphicData>
            </a:graphic>
          </wp:inline>
        </w:drawing>
      </w:r>
    </w:p>
    <w:p w14:paraId="2E3C1D21" w14:textId="77777777" w:rsidR="003157B0" w:rsidRDefault="00BC19D2" w:rsidP="003157B0">
      <w:pPr>
        <w:rPr>
          <w:rFonts w:ascii="Arial" w:hAnsi="Arial" w:cs="Arial"/>
          <w:color w:val="000000" w:themeColor="text1"/>
          <w:sz w:val="21"/>
          <w:szCs w:val="21"/>
        </w:rPr>
      </w:pP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003157B0" w:rsidRPr="003157B0">
        <w:rPr>
          <w:rFonts w:ascii="Arial" w:hAnsi="Arial" w:cs="Arial"/>
          <w:color w:val="000000" w:themeColor="text1"/>
          <w:sz w:val="21"/>
          <w:szCs w:val="21"/>
          <w:shd w:val="clear" w:color="auto" w:fill="FFFFFF"/>
        </w:rPr>
        <w:t>l. 196-197: check reference (as statement is about salamanders as a whole whereas cited reference is about plethodontids specifically)</w:t>
      </w:r>
      <w:r w:rsidR="003157B0" w:rsidRPr="00BC19D2">
        <w:rPr>
          <w:rStyle w:val="apple-converted-space"/>
          <w:rFonts w:ascii="Arial" w:hAnsi="Arial" w:cs="Arial"/>
          <w:color w:val="000000" w:themeColor="text1"/>
          <w:sz w:val="21"/>
          <w:szCs w:val="21"/>
          <w:shd w:val="clear" w:color="auto" w:fill="FFFFFF"/>
        </w:rPr>
        <w:t> </w:t>
      </w:r>
      <w:r w:rsidR="003157B0" w:rsidRPr="00BC19D2">
        <w:rPr>
          <w:rFonts w:ascii="Arial" w:hAnsi="Arial" w:cs="Arial"/>
          <w:color w:val="000000" w:themeColor="text1"/>
          <w:sz w:val="21"/>
          <w:szCs w:val="21"/>
        </w:rPr>
        <w:br/>
      </w:r>
    </w:p>
    <w:p w14:paraId="53364B29" w14:textId="43007659" w:rsidR="003157B0" w:rsidRPr="003157B0" w:rsidRDefault="003157B0" w:rsidP="003157B0">
      <w:pPr>
        <w:rPr>
          <w:rFonts w:ascii="Arial" w:hAnsi="Arial" w:cs="Arial"/>
          <w:b/>
          <w:bCs/>
          <w:color w:val="000000" w:themeColor="text1"/>
          <w:sz w:val="21"/>
          <w:szCs w:val="21"/>
        </w:rPr>
      </w:pPr>
      <w:r w:rsidRPr="003157B0">
        <w:rPr>
          <w:rFonts w:ascii="Arial" w:hAnsi="Arial" w:cs="Arial"/>
          <w:b/>
          <w:bCs/>
          <w:color w:val="000000" w:themeColor="text1"/>
          <w:sz w:val="21"/>
          <w:szCs w:val="21"/>
        </w:rPr>
        <w:t>We have clarified that this form of metamorphosis only evolved within the plethodontids, which should clarify why this is the correct citation. Please also see our response to the comment above.</w:t>
      </w:r>
    </w:p>
    <w:p w14:paraId="35BE8949" w14:textId="64EE4B5E" w:rsidR="003157B0" w:rsidRDefault="003157B0">
      <w:pPr>
        <w:rPr>
          <w:rFonts w:ascii="Arial" w:hAnsi="Arial" w:cs="Arial"/>
          <w:color w:val="000000" w:themeColor="text1"/>
          <w:sz w:val="21"/>
          <w:szCs w:val="21"/>
          <w:shd w:val="clear" w:color="auto" w:fill="FFFFFF"/>
        </w:rPr>
      </w:pPr>
    </w:p>
    <w:p w14:paraId="0C157527" w14:textId="77777777" w:rsidR="003157B0" w:rsidRDefault="003157B0">
      <w:pPr>
        <w:rPr>
          <w:rFonts w:ascii="Arial" w:hAnsi="Arial" w:cs="Arial"/>
          <w:color w:val="000000" w:themeColor="text1"/>
          <w:sz w:val="21"/>
          <w:szCs w:val="21"/>
          <w:shd w:val="clear" w:color="auto" w:fill="FFFFFF"/>
        </w:rPr>
      </w:pPr>
    </w:p>
    <w:p w14:paraId="6CC6ED57" w14:textId="69A578BA" w:rsidR="00F56A18" w:rsidRDefault="00BC19D2">
      <w:pPr>
        <w:rPr>
          <w:rFonts w:ascii="Arial" w:hAnsi="Arial" w:cs="Arial"/>
          <w:color w:val="000000" w:themeColor="text1"/>
          <w:sz w:val="21"/>
          <w:szCs w:val="21"/>
          <w:shd w:val="clear" w:color="auto" w:fill="FFFFFF"/>
        </w:rPr>
      </w:pPr>
      <w:r w:rsidRPr="00BC19D2">
        <w:rPr>
          <w:rFonts w:ascii="Arial" w:hAnsi="Arial" w:cs="Arial"/>
          <w:color w:val="000000" w:themeColor="text1"/>
          <w:sz w:val="21"/>
          <w:szCs w:val="21"/>
          <w:shd w:val="clear" w:color="auto" w:fill="FFFFFF"/>
        </w:rPr>
        <w:t>Analysis questions/suggestions</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 xml:space="preserve">l. 214-216: This seems a bit like picking and choosing the data one wants to include.  To what extent is </w:t>
      </w:r>
      <w:proofErr w:type="gramStart"/>
      <w:r w:rsidRPr="00BC19D2">
        <w:rPr>
          <w:rFonts w:ascii="Arial" w:hAnsi="Arial" w:cs="Arial"/>
          <w:color w:val="000000" w:themeColor="text1"/>
          <w:sz w:val="21"/>
          <w:szCs w:val="21"/>
          <w:shd w:val="clear" w:color="auto" w:fill="FFFFFF"/>
        </w:rPr>
        <w:t>it</w:t>
      </w:r>
      <w:proofErr w:type="gramEnd"/>
      <w:r w:rsidRPr="00BC19D2">
        <w:rPr>
          <w:rFonts w:ascii="Arial" w:hAnsi="Arial" w:cs="Arial"/>
          <w:color w:val="000000" w:themeColor="text1"/>
          <w:sz w:val="21"/>
          <w:szCs w:val="21"/>
          <w:shd w:val="clear" w:color="auto" w:fill="FFFFFF"/>
        </w:rPr>
        <w:t xml:space="preserve"> clear which taxa are miniaturized (e.g. physical size and biological size are different because of differences in genome size)?  What happens if miniaturized taxa are included?  If all miniaturized taxa are direct developing, then this could be tested as an additional category in the model. As an alternative, biological size or a bivariate miniaturized/not miniaturized character could be included in the analysis. </w:t>
      </w:r>
    </w:p>
    <w:p w14:paraId="676584DC" w14:textId="77777777" w:rsidR="00F56A18" w:rsidRDefault="00F56A18">
      <w:pPr>
        <w:rPr>
          <w:rFonts w:ascii="Arial" w:hAnsi="Arial" w:cs="Arial"/>
          <w:color w:val="000000" w:themeColor="text1"/>
          <w:sz w:val="21"/>
          <w:szCs w:val="21"/>
          <w:shd w:val="clear" w:color="auto" w:fill="FFFFFF"/>
        </w:rPr>
      </w:pPr>
    </w:p>
    <w:p w14:paraId="53AA7A6B" w14:textId="77777777" w:rsidR="00624750" w:rsidRDefault="00F56A18">
      <w:pPr>
        <w:rPr>
          <w:rFonts w:ascii="Arial" w:hAnsi="Arial" w:cs="Arial"/>
          <w:color w:val="000000" w:themeColor="text1"/>
          <w:sz w:val="21"/>
          <w:szCs w:val="21"/>
        </w:rPr>
      </w:pPr>
      <w:r>
        <w:rPr>
          <w:rStyle w:val="apple-converted-space"/>
          <w:rFonts w:ascii="Arial" w:hAnsi="Arial" w:cs="Arial"/>
          <w:b/>
          <w:bCs/>
          <w:color w:val="000000" w:themeColor="text1"/>
          <w:sz w:val="21"/>
          <w:szCs w:val="21"/>
          <w:shd w:val="clear" w:color="auto" w:fill="FFFFFF"/>
        </w:rPr>
        <w:t>This is a g</w:t>
      </w:r>
      <w:r w:rsidRPr="00B0700F">
        <w:rPr>
          <w:rStyle w:val="apple-converted-space"/>
          <w:rFonts w:ascii="Arial" w:hAnsi="Arial" w:cs="Arial"/>
          <w:b/>
          <w:bCs/>
          <w:color w:val="000000" w:themeColor="text1"/>
          <w:sz w:val="21"/>
          <w:szCs w:val="21"/>
          <w:shd w:val="clear" w:color="auto" w:fill="FFFFFF"/>
        </w:rPr>
        <w:t>ood question</w:t>
      </w:r>
      <w:r>
        <w:rPr>
          <w:rStyle w:val="apple-converted-space"/>
          <w:rFonts w:ascii="Arial" w:hAnsi="Arial" w:cs="Arial"/>
          <w:b/>
          <w:bCs/>
          <w:color w:val="000000" w:themeColor="text1"/>
          <w:sz w:val="21"/>
          <w:szCs w:val="21"/>
          <w:shd w:val="clear" w:color="auto" w:fill="FFFFFF"/>
        </w:rPr>
        <w:t>, and it was also raised by Reviewer 1</w:t>
      </w:r>
      <w:r w:rsidRPr="00B0700F">
        <w:rPr>
          <w:rStyle w:val="apple-converted-space"/>
          <w:rFonts w:ascii="Arial" w:hAnsi="Arial" w:cs="Arial"/>
          <w:b/>
          <w:bCs/>
          <w:color w:val="000000" w:themeColor="text1"/>
          <w:sz w:val="21"/>
          <w:szCs w:val="21"/>
          <w:shd w:val="clear" w:color="auto" w:fill="FFFFFF"/>
        </w:rPr>
        <w:t xml:space="preserve">. Miniaturization is defined as mean SVL &lt; 35 mm, per </w:t>
      </w:r>
      <w:proofErr w:type="spellStart"/>
      <w:r w:rsidRPr="00B0700F">
        <w:rPr>
          <w:rStyle w:val="apple-converted-space"/>
          <w:rFonts w:ascii="Arial" w:hAnsi="Arial" w:cs="Arial"/>
          <w:b/>
          <w:bCs/>
          <w:color w:val="000000" w:themeColor="text1"/>
          <w:sz w:val="21"/>
          <w:szCs w:val="21"/>
          <w:shd w:val="clear" w:color="auto" w:fill="FFFFFF"/>
        </w:rPr>
        <w:t>Decena</w:t>
      </w:r>
      <w:proofErr w:type="spellEnd"/>
      <w:r w:rsidRPr="00B0700F">
        <w:rPr>
          <w:rStyle w:val="apple-converted-space"/>
          <w:rFonts w:ascii="Arial" w:hAnsi="Arial" w:cs="Arial"/>
          <w:b/>
          <w:bCs/>
          <w:color w:val="000000" w:themeColor="text1"/>
          <w:sz w:val="21"/>
          <w:szCs w:val="21"/>
          <w:shd w:val="clear" w:color="auto" w:fill="FFFFFF"/>
        </w:rPr>
        <w:t>-Segarra et al. 2020. Miniaturization, genome size, and biological size in a diverse clade of salamanders. The American Naturalist 196(5):634-48.</w:t>
      </w:r>
      <w:r w:rsidRPr="00B0700F">
        <w:rPr>
          <w:rFonts w:ascii="Arial" w:hAnsi="Arial" w:cs="Arial"/>
          <w:b/>
          <w:bCs/>
          <w:color w:val="000000" w:themeColor="text1"/>
          <w:sz w:val="21"/>
          <w:szCs w:val="21"/>
        </w:rPr>
        <w:t xml:space="preserve"> We excluded 20 species based on this criteri</w:t>
      </w:r>
      <w:r>
        <w:rPr>
          <w:rFonts w:ascii="Arial" w:hAnsi="Arial" w:cs="Arial"/>
          <w:b/>
          <w:bCs/>
          <w:color w:val="000000" w:themeColor="text1"/>
          <w:sz w:val="21"/>
          <w:szCs w:val="21"/>
        </w:rPr>
        <w:t>on</w:t>
      </w:r>
      <w:r w:rsidRPr="00B0700F">
        <w:rPr>
          <w:rFonts w:ascii="Arial" w:hAnsi="Arial" w:cs="Arial"/>
          <w:b/>
          <w:bCs/>
          <w:color w:val="000000" w:themeColor="text1"/>
          <w:sz w:val="21"/>
          <w:szCs w:val="21"/>
        </w:rPr>
        <w:t xml:space="preserve">. </w:t>
      </w:r>
      <w:r w:rsidRPr="005318F7">
        <w:rPr>
          <w:rFonts w:ascii="Arial" w:hAnsi="Arial" w:cs="Arial"/>
          <w:b/>
          <w:bCs/>
          <w:color w:val="000000" w:themeColor="text1"/>
          <w:sz w:val="21"/>
          <w:szCs w:val="21"/>
        </w:rPr>
        <w:t>We added this to the manuscript as well as suggesting that the interaction between miniaturization and life history in shaping genome size is an important target for future research.</w:t>
      </w:r>
      <w:r w:rsidRPr="00B0700F">
        <w:rPr>
          <w:rFonts w:ascii="Arial" w:hAnsi="Arial" w:cs="Arial"/>
          <w:b/>
          <w:bCs/>
          <w:color w:val="000000" w:themeColor="text1"/>
          <w:sz w:val="21"/>
          <w:szCs w:val="21"/>
        </w:rPr>
        <w:t xml:space="preserve"> </w:t>
      </w:r>
      <w:r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 </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l. 253-255: This seems wrong.  A single-optimum OU model (a simpler model than a multiple-optimum model) is possible.</w:t>
      </w:r>
      <w:r w:rsidR="00BC19D2" w:rsidRPr="00BC19D2">
        <w:rPr>
          <w:rStyle w:val="apple-converted-space"/>
          <w:rFonts w:ascii="Arial" w:hAnsi="Arial" w:cs="Arial"/>
          <w:color w:val="000000" w:themeColor="text1"/>
          <w:sz w:val="21"/>
          <w:szCs w:val="21"/>
          <w:shd w:val="clear" w:color="auto" w:fill="FFFFFF"/>
        </w:rPr>
        <w:t> </w:t>
      </w:r>
    </w:p>
    <w:p w14:paraId="5442D794" w14:textId="77777777" w:rsidR="00624750" w:rsidRDefault="00624750">
      <w:pPr>
        <w:rPr>
          <w:rFonts w:ascii="Arial" w:hAnsi="Arial" w:cs="Arial"/>
          <w:color w:val="000000" w:themeColor="text1"/>
          <w:sz w:val="21"/>
          <w:szCs w:val="21"/>
        </w:rPr>
      </w:pPr>
    </w:p>
    <w:p w14:paraId="13992BEF" w14:textId="1AE43AAD" w:rsidR="00624750" w:rsidRPr="00624750" w:rsidRDefault="00624750">
      <w:pPr>
        <w:rPr>
          <w:rFonts w:ascii="Arial" w:hAnsi="Arial" w:cs="Arial"/>
          <w:b/>
          <w:bCs/>
          <w:color w:val="000000" w:themeColor="text1"/>
          <w:sz w:val="21"/>
          <w:szCs w:val="21"/>
        </w:rPr>
      </w:pPr>
      <w:r w:rsidRPr="00624750">
        <w:rPr>
          <w:rFonts w:ascii="Arial" w:hAnsi="Arial" w:cs="Arial"/>
          <w:b/>
          <w:bCs/>
          <w:color w:val="000000" w:themeColor="text1"/>
          <w:sz w:val="21"/>
          <w:szCs w:val="21"/>
        </w:rPr>
        <w:t>Thank you for pointing this out. We have corrected the manuscript to clarify that we meant the simplest multi-regime OU model.</w:t>
      </w:r>
    </w:p>
    <w:p w14:paraId="0234F6A1" w14:textId="77777777" w:rsidR="004427BF" w:rsidRDefault="00BC19D2">
      <w:pPr>
        <w:rPr>
          <w:rStyle w:val="apple-converted-space"/>
          <w:rFonts w:ascii="Arial" w:hAnsi="Arial" w:cs="Arial"/>
          <w:color w:val="000000" w:themeColor="text1"/>
          <w:sz w:val="21"/>
          <w:szCs w:val="21"/>
          <w:shd w:val="clear" w:color="auto" w:fill="FFFFFF"/>
        </w:rPr>
      </w:pPr>
      <w:r w:rsidRPr="00BC19D2">
        <w:rPr>
          <w:rFonts w:ascii="Arial" w:hAnsi="Arial" w:cs="Arial"/>
          <w:color w:val="000000" w:themeColor="text1"/>
          <w:sz w:val="21"/>
          <w:szCs w:val="21"/>
        </w:rPr>
        <w:br/>
      </w:r>
      <w:r w:rsidRPr="008A53AE">
        <w:rPr>
          <w:rFonts w:ascii="Arial" w:hAnsi="Arial" w:cs="Arial"/>
          <w:color w:val="000000" w:themeColor="text1"/>
          <w:sz w:val="21"/>
          <w:szCs w:val="21"/>
          <w:shd w:val="clear" w:color="auto" w:fill="FFFFFF"/>
        </w:rPr>
        <w:t>l. 258-271: Given the expectation of mutational bias, an additional non-selective model should also be tested, a biased random walk (e.g., Gill et al.  https://doi.org/10.1093/sysbio/syw093).</w:t>
      </w:r>
      <w:r w:rsidRPr="00BC19D2">
        <w:rPr>
          <w:rFonts w:ascii="Arial" w:hAnsi="Arial" w:cs="Arial"/>
          <w:color w:val="000000" w:themeColor="text1"/>
          <w:sz w:val="21"/>
          <w:szCs w:val="21"/>
          <w:shd w:val="clear" w:color="auto" w:fill="FFFFFF"/>
        </w:rPr>
        <w:t xml:space="preserve">  </w:t>
      </w:r>
      <w:r w:rsidRPr="00BC19D2">
        <w:rPr>
          <w:rStyle w:val="apple-converted-space"/>
          <w:rFonts w:ascii="Arial" w:hAnsi="Arial" w:cs="Arial"/>
          <w:color w:val="000000" w:themeColor="text1"/>
          <w:sz w:val="21"/>
          <w:szCs w:val="21"/>
          <w:shd w:val="clear" w:color="auto" w:fill="FFFFFF"/>
        </w:rPr>
        <w:t> </w:t>
      </w:r>
    </w:p>
    <w:p w14:paraId="4E00A370" w14:textId="77777777" w:rsidR="004427BF" w:rsidRDefault="004427BF">
      <w:pPr>
        <w:rPr>
          <w:rStyle w:val="apple-converted-space"/>
          <w:rFonts w:ascii="Arial" w:hAnsi="Arial" w:cs="Arial"/>
          <w:color w:val="000000" w:themeColor="text1"/>
          <w:sz w:val="21"/>
          <w:szCs w:val="21"/>
          <w:shd w:val="clear" w:color="auto" w:fill="FFFFFF"/>
        </w:rPr>
      </w:pPr>
    </w:p>
    <w:p w14:paraId="1756253E" w14:textId="72B17180" w:rsidR="00C814D7" w:rsidRPr="008A53AE" w:rsidRDefault="00C814D7">
      <w:pPr>
        <w:rPr>
          <w:rStyle w:val="apple-converted-space"/>
          <w:rFonts w:ascii="Arial" w:hAnsi="Arial" w:cs="Arial"/>
          <w:b/>
          <w:bCs/>
          <w:color w:val="000000" w:themeColor="text1"/>
          <w:sz w:val="21"/>
          <w:szCs w:val="21"/>
          <w:shd w:val="clear" w:color="auto" w:fill="FFFFFF"/>
        </w:rPr>
      </w:pPr>
      <w:r w:rsidRPr="008A53AE">
        <w:rPr>
          <w:rStyle w:val="apple-converted-space"/>
          <w:rFonts w:ascii="Arial" w:hAnsi="Arial" w:cs="Arial"/>
          <w:b/>
          <w:bCs/>
          <w:color w:val="000000" w:themeColor="text1"/>
          <w:sz w:val="21"/>
          <w:szCs w:val="21"/>
          <w:shd w:val="clear" w:color="auto" w:fill="FFFFFF"/>
        </w:rPr>
        <w:t>Thank you -- th</w:t>
      </w:r>
      <w:r w:rsidR="00B0063F" w:rsidRPr="008A53AE">
        <w:rPr>
          <w:rStyle w:val="apple-converted-space"/>
          <w:rFonts w:ascii="Arial" w:hAnsi="Arial" w:cs="Arial"/>
          <w:b/>
          <w:bCs/>
          <w:color w:val="000000" w:themeColor="text1"/>
          <w:sz w:val="21"/>
          <w:szCs w:val="21"/>
          <w:shd w:val="clear" w:color="auto" w:fill="FFFFFF"/>
        </w:rPr>
        <w:t xml:space="preserve">is is </w:t>
      </w:r>
      <w:proofErr w:type="gramStart"/>
      <w:r w:rsidR="00B0063F" w:rsidRPr="008A53AE">
        <w:rPr>
          <w:rStyle w:val="apple-converted-space"/>
          <w:rFonts w:ascii="Arial" w:hAnsi="Arial" w:cs="Arial"/>
          <w:b/>
          <w:bCs/>
          <w:color w:val="000000" w:themeColor="text1"/>
          <w:sz w:val="21"/>
          <w:szCs w:val="21"/>
          <w:shd w:val="clear" w:color="auto" w:fill="FFFFFF"/>
        </w:rPr>
        <w:t>a really interesting</w:t>
      </w:r>
      <w:proofErr w:type="gramEnd"/>
      <w:r w:rsidR="00B0063F" w:rsidRPr="008A53AE">
        <w:rPr>
          <w:rStyle w:val="apple-converted-space"/>
          <w:rFonts w:ascii="Arial" w:hAnsi="Arial" w:cs="Arial"/>
          <w:b/>
          <w:bCs/>
          <w:color w:val="000000" w:themeColor="text1"/>
          <w:sz w:val="21"/>
          <w:szCs w:val="21"/>
          <w:shd w:val="clear" w:color="auto" w:fill="FFFFFF"/>
        </w:rPr>
        <w:t xml:space="preserve"> point, and we realize</w:t>
      </w:r>
      <w:r w:rsidRPr="008A53AE">
        <w:rPr>
          <w:rStyle w:val="apple-converted-space"/>
          <w:rFonts w:ascii="Arial" w:hAnsi="Arial" w:cs="Arial"/>
          <w:b/>
          <w:bCs/>
          <w:color w:val="000000" w:themeColor="text1"/>
          <w:sz w:val="21"/>
          <w:szCs w:val="21"/>
          <w:shd w:val="clear" w:color="auto" w:fill="FFFFFF"/>
        </w:rPr>
        <w:t>d in response to</w:t>
      </w:r>
      <w:r w:rsidR="00B0063F" w:rsidRPr="008A53AE">
        <w:rPr>
          <w:rStyle w:val="apple-converted-space"/>
          <w:rFonts w:ascii="Arial" w:hAnsi="Arial" w:cs="Arial"/>
          <w:b/>
          <w:bCs/>
          <w:color w:val="000000" w:themeColor="text1"/>
          <w:sz w:val="21"/>
          <w:szCs w:val="21"/>
          <w:shd w:val="clear" w:color="auto" w:fill="FFFFFF"/>
        </w:rPr>
        <w:t xml:space="preserve"> this comment that we needed to be clear</w:t>
      </w:r>
      <w:r w:rsidRPr="008A53AE">
        <w:rPr>
          <w:rStyle w:val="apple-converted-space"/>
          <w:rFonts w:ascii="Arial" w:hAnsi="Arial" w:cs="Arial"/>
          <w:b/>
          <w:bCs/>
          <w:color w:val="000000" w:themeColor="text1"/>
          <w:sz w:val="21"/>
          <w:szCs w:val="21"/>
          <w:shd w:val="clear" w:color="auto" w:fill="FFFFFF"/>
        </w:rPr>
        <w:t>er</w:t>
      </w:r>
      <w:r w:rsidR="00B0063F" w:rsidRPr="008A53AE">
        <w:rPr>
          <w:rStyle w:val="apple-converted-space"/>
          <w:rFonts w:ascii="Arial" w:hAnsi="Arial" w:cs="Arial"/>
          <w:b/>
          <w:bCs/>
          <w:color w:val="000000" w:themeColor="text1"/>
          <w:sz w:val="21"/>
          <w:szCs w:val="21"/>
          <w:shd w:val="clear" w:color="auto" w:fill="FFFFFF"/>
        </w:rPr>
        <w:t xml:space="preserve"> about our model choices. Our null model (random evolution, BM) is expected to capture neither of the two directional forces we hypothesize are acting on genome size (</w:t>
      </w:r>
      <w:proofErr w:type="gramStart"/>
      <w:r w:rsidR="00B0063F" w:rsidRPr="008A53AE">
        <w:rPr>
          <w:rStyle w:val="apple-converted-space"/>
          <w:rFonts w:ascii="Arial" w:hAnsi="Arial" w:cs="Arial"/>
          <w:b/>
          <w:bCs/>
          <w:color w:val="000000" w:themeColor="text1"/>
          <w:sz w:val="21"/>
          <w:szCs w:val="21"/>
          <w:shd w:val="clear" w:color="auto" w:fill="FFFFFF"/>
        </w:rPr>
        <w:t>i.e.</w:t>
      </w:r>
      <w:proofErr w:type="gramEnd"/>
      <w:r w:rsidR="00B0063F" w:rsidRPr="008A53AE">
        <w:rPr>
          <w:rStyle w:val="apple-converted-space"/>
          <w:rFonts w:ascii="Arial" w:hAnsi="Arial" w:cs="Arial"/>
          <w:b/>
          <w:bCs/>
          <w:color w:val="000000" w:themeColor="text1"/>
          <w:sz w:val="21"/>
          <w:szCs w:val="21"/>
          <w:shd w:val="clear" w:color="auto" w:fill="FFFFFF"/>
        </w:rPr>
        <w:t xml:space="preserve"> biased stochastic genome expansion and constraint against large genome sizes). </w:t>
      </w:r>
      <w:r w:rsidRPr="008A53AE">
        <w:rPr>
          <w:rStyle w:val="apple-converted-space"/>
          <w:rFonts w:ascii="Arial" w:hAnsi="Arial" w:cs="Arial"/>
          <w:b/>
          <w:bCs/>
          <w:color w:val="000000" w:themeColor="text1"/>
          <w:sz w:val="21"/>
          <w:szCs w:val="21"/>
          <w:shd w:val="clear" w:color="auto" w:fill="FFFFFF"/>
        </w:rPr>
        <w:t xml:space="preserve">Our remaining models are meant to capture the hypothesized balance between these two forces. We can </w:t>
      </w:r>
      <w:proofErr w:type="gramStart"/>
      <w:r w:rsidRPr="008A53AE">
        <w:rPr>
          <w:rStyle w:val="apple-converted-space"/>
          <w:rFonts w:ascii="Arial" w:hAnsi="Arial" w:cs="Arial"/>
          <w:b/>
          <w:bCs/>
          <w:color w:val="000000" w:themeColor="text1"/>
          <w:sz w:val="21"/>
          <w:szCs w:val="21"/>
          <w:shd w:val="clear" w:color="auto" w:fill="FFFFFF"/>
        </w:rPr>
        <w:t>definitely see</w:t>
      </w:r>
      <w:proofErr w:type="gramEnd"/>
      <w:r w:rsidRPr="008A53AE">
        <w:rPr>
          <w:rStyle w:val="apple-converted-space"/>
          <w:rFonts w:ascii="Arial" w:hAnsi="Arial" w:cs="Arial"/>
          <w:b/>
          <w:bCs/>
          <w:color w:val="000000" w:themeColor="text1"/>
          <w:sz w:val="21"/>
          <w:szCs w:val="21"/>
          <w:shd w:val="clear" w:color="auto" w:fill="FFFFFF"/>
        </w:rPr>
        <w:t xml:space="preserve"> the logic of adding a biased random walk model and appreciate the value of the Gill et al. approach; in our case, it would capture one of the two hypothesized forces, but not the other. However</w:t>
      </w:r>
      <w:proofErr w:type="gramStart"/>
      <w:r w:rsidRPr="008A53AE">
        <w:rPr>
          <w:rStyle w:val="apple-converted-space"/>
          <w:rFonts w:ascii="Arial" w:hAnsi="Arial" w:cs="Arial"/>
          <w:b/>
          <w:bCs/>
          <w:color w:val="000000" w:themeColor="text1"/>
          <w:sz w:val="21"/>
          <w:szCs w:val="21"/>
          <w:shd w:val="clear" w:color="auto" w:fill="FFFFFF"/>
        </w:rPr>
        <w:t>, in reality, it</w:t>
      </w:r>
      <w:proofErr w:type="gramEnd"/>
      <w:r w:rsidRPr="008A53AE">
        <w:rPr>
          <w:rStyle w:val="apple-converted-space"/>
          <w:rFonts w:ascii="Arial" w:hAnsi="Arial" w:cs="Arial"/>
          <w:b/>
          <w:bCs/>
          <w:color w:val="000000" w:themeColor="text1"/>
          <w:sz w:val="21"/>
          <w:szCs w:val="21"/>
          <w:shd w:val="clear" w:color="auto" w:fill="FFFFFF"/>
        </w:rPr>
        <w:t xml:space="preserve"> would require a substantial effort to recode all of our models such that they could incorporate this additional comparison, and we do not think that this effort is warranted by the additional information it would yield. We did make several edits to the manuscript to clarify this, including 1) the addition of the Gill et al. citation and mention of biased BM as an interesting target for future research, and 2) the deletion of a somewhat tangential mention of the relative values of BM and biased BM models in modeling unconstrained genome expansion. We also clarified in the methods that BM models neither of the deterministic forces we hypothesize are acting on genome </w:t>
      </w:r>
      <w:proofErr w:type="gramStart"/>
      <w:r w:rsidRPr="008A53AE">
        <w:rPr>
          <w:rStyle w:val="apple-converted-space"/>
          <w:rFonts w:ascii="Arial" w:hAnsi="Arial" w:cs="Arial"/>
          <w:b/>
          <w:bCs/>
          <w:color w:val="000000" w:themeColor="text1"/>
          <w:sz w:val="21"/>
          <w:szCs w:val="21"/>
          <w:shd w:val="clear" w:color="auto" w:fill="FFFFFF"/>
        </w:rPr>
        <w:t>size, and</w:t>
      </w:r>
      <w:proofErr w:type="gramEnd"/>
      <w:r w:rsidRPr="008A53AE">
        <w:rPr>
          <w:rStyle w:val="apple-converted-space"/>
          <w:rFonts w:ascii="Arial" w:hAnsi="Arial" w:cs="Arial"/>
          <w:b/>
          <w:bCs/>
          <w:color w:val="000000" w:themeColor="text1"/>
          <w:sz w:val="21"/>
          <w:szCs w:val="21"/>
          <w:shd w:val="clear" w:color="auto" w:fill="FFFFFF"/>
        </w:rPr>
        <w:t xml:space="preserve"> made other small clarifications throughout. Again, we truly appreciate this suggestion and hope that these edits will </w:t>
      </w:r>
      <w:r w:rsidR="00EF3C0B" w:rsidRPr="008A53AE">
        <w:rPr>
          <w:rStyle w:val="apple-converted-space"/>
          <w:rFonts w:ascii="Arial" w:hAnsi="Arial" w:cs="Arial"/>
          <w:b/>
          <w:bCs/>
          <w:color w:val="000000" w:themeColor="text1"/>
          <w:sz w:val="21"/>
          <w:szCs w:val="21"/>
          <w:shd w:val="clear" w:color="auto" w:fill="FFFFFF"/>
        </w:rPr>
        <w:t>clarify our model choices and what their comparison reveals.</w:t>
      </w:r>
    </w:p>
    <w:p w14:paraId="40EAF40C" w14:textId="77777777" w:rsidR="00C814D7" w:rsidRDefault="00C814D7">
      <w:pPr>
        <w:rPr>
          <w:rStyle w:val="apple-converted-space"/>
          <w:rFonts w:ascii="Arial" w:hAnsi="Arial" w:cs="Arial"/>
          <w:color w:val="FF0000"/>
          <w:sz w:val="21"/>
          <w:szCs w:val="21"/>
          <w:shd w:val="clear" w:color="auto" w:fill="FFFFFF"/>
        </w:rPr>
      </w:pPr>
    </w:p>
    <w:p w14:paraId="5A141D26" w14:textId="77777777" w:rsidR="001B46CC" w:rsidRDefault="00BC19D2">
      <w:pPr>
        <w:rPr>
          <w:rStyle w:val="apple-converted-space"/>
          <w:rFonts w:ascii="Arial" w:hAnsi="Arial" w:cs="Arial"/>
          <w:color w:val="000000" w:themeColor="text1"/>
          <w:sz w:val="21"/>
          <w:szCs w:val="21"/>
          <w:shd w:val="clear" w:color="auto" w:fill="FFFFFF"/>
        </w:rPr>
      </w:pPr>
      <w:r w:rsidRPr="00BC19D2">
        <w:rPr>
          <w:rFonts w:ascii="Arial" w:hAnsi="Arial" w:cs="Arial"/>
          <w:color w:val="000000" w:themeColor="text1"/>
          <w:sz w:val="21"/>
          <w:szCs w:val="21"/>
        </w:rPr>
        <w:br/>
      </w:r>
      <w:r w:rsidRPr="00BC19D2">
        <w:rPr>
          <w:rFonts w:ascii="Arial" w:hAnsi="Arial" w:cs="Arial"/>
          <w:color w:val="000000" w:themeColor="text1"/>
          <w:sz w:val="21"/>
          <w:szCs w:val="21"/>
        </w:rPr>
        <w:br/>
      </w:r>
      <w:r w:rsidRPr="006D3AEA">
        <w:rPr>
          <w:rFonts w:ascii="Arial" w:hAnsi="Arial" w:cs="Arial"/>
          <w:color w:val="000000" w:themeColor="text1"/>
          <w:sz w:val="21"/>
          <w:szCs w:val="21"/>
          <w:shd w:val="clear" w:color="auto" w:fill="FFFFFF"/>
        </w:rPr>
        <w:t>Other data interpretation questions</w:t>
      </w:r>
      <w:r w:rsidRPr="006D3AEA">
        <w:rPr>
          <w:rStyle w:val="apple-converted-space"/>
          <w:rFonts w:ascii="Arial" w:hAnsi="Arial" w:cs="Arial"/>
          <w:color w:val="000000" w:themeColor="text1"/>
          <w:sz w:val="21"/>
          <w:szCs w:val="21"/>
          <w:shd w:val="clear" w:color="auto" w:fill="FFFFFF"/>
        </w:rPr>
        <w:t> </w:t>
      </w:r>
      <w:r w:rsidRPr="006D3AEA">
        <w:rPr>
          <w:rFonts w:ascii="Arial" w:hAnsi="Arial" w:cs="Arial"/>
          <w:color w:val="000000" w:themeColor="text1"/>
          <w:sz w:val="21"/>
          <w:szCs w:val="21"/>
        </w:rPr>
        <w:br/>
      </w:r>
      <w:r w:rsidRPr="006D3AEA">
        <w:rPr>
          <w:rFonts w:ascii="Arial" w:hAnsi="Arial" w:cs="Arial"/>
          <w:color w:val="000000" w:themeColor="text1"/>
          <w:sz w:val="21"/>
          <w:szCs w:val="21"/>
          <w:shd w:val="clear" w:color="auto" w:fill="FFFFFF"/>
        </w:rPr>
        <w:t>Overall, I found some of the argumentation around direct development unpersuasive.  Specific examples are below:</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 xml:space="preserve">l. 95-96: metamorphic remodeling within the egg: what is the evidence that this involves greater change than normal embryonic development?  (This would need to be true to support the reasoning </w:t>
      </w:r>
      <w:r w:rsidRPr="00BC19D2">
        <w:rPr>
          <w:rFonts w:ascii="Arial" w:hAnsi="Arial" w:cs="Arial"/>
          <w:color w:val="000000" w:themeColor="text1"/>
          <w:sz w:val="21"/>
          <w:szCs w:val="21"/>
          <w:shd w:val="clear" w:color="auto" w:fill="FFFFFF"/>
        </w:rPr>
        <w:lastRenderedPageBreak/>
        <w:t xml:space="preserve">used here.)  The extent to which developmental trajectories recapitulate larval development followed by metamorphosis varies greatly across direct-developing salamanders.  See, for example, Wake and </w:t>
      </w:r>
      <w:proofErr w:type="spellStart"/>
      <w:r w:rsidRPr="00BC19D2">
        <w:rPr>
          <w:rFonts w:ascii="Arial" w:hAnsi="Arial" w:cs="Arial"/>
          <w:color w:val="000000" w:themeColor="text1"/>
          <w:sz w:val="21"/>
          <w:szCs w:val="21"/>
          <w:shd w:val="clear" w:color="auto" w:fill="FFFFFF"/>
        </w:rPr>
        <w:t>Hanken</w:t>
      </w:r>
      <w:proofErr w:type="spellEnd"/>
      <w:r w:rsidRPr="00BC19D2">
        <w:rPr>
          <w:rFonts w:ascii="Arial" w:hAnsi="Arial" w:cs="Arial"/>
          <w:color w:val="000000" w:themeColor="text1"/>
          <w:sz w:val="21"/>
          <w:szCs w:val="21"/>
          <w:shd w:val="clear" w:color="auto" w:fill="FFFFFF"/>
        </w:rPr>
        <w:t xml:space="preserve"> Int. J. D </w:t>
      </w:r>
      <w:proofErr w:type="spellStart"/>
      <w:r w:rsidRPr="00BC19D2">
        <w:rPr>
          <w:rFonts w:ascii="Arial" w:hAnsi="Arial" w:cs="Arial"/>
          <w:color w:val="000000" w:themeColor="text1"/>
          <w:sz w:val="21"/>
          <w:szCs w:val="21"/>
          <w:shd w:val="clear" w:color="auto" w:fill="FFFFFF"/>
        </w:rPr>
        <w:t>BioI</w:t>
      </w:r>
      <w:proofErr w:type="spellEnd"/>
      <w:r w:rsidRPr="00BC19D2">
        <w:rPr>
          <w:rFonts w:ascii="Arial" w:hAnsi="Arial" w:cs="Arial"/>
          <w:color w:val="000000" w:themeColor="text1"/>
          <w:sz w:val="21"/>
          <w:szCs w:val="21"/>
          <w:shd w:val="clear" w:color="auto" w:fill="FFFFFF"/>
        </w:rPr>
        <w:t xml:space="preserve">. 40:859-869 (1996).  Additionally, time spent in eggs is highly variable across salamanders.  Some direct developers spend longer in eggs than is spent in embryonic development + </w:t>
      </w:r>
      <w:proofErr w:type="gramStart"/>
      <w:r w:rsidRPr="00BC19D2">
        <w:rPr>
          <w:rFonts w:ascii="Arial" w:hAnsi="Arial" w:cs="Arial"/>
          <w:color w:val="000000" w:themeColor="text1"/>
          <w:sz w:val="21"/>
          <w:szCs w:val="21"/>
          <w:shd w:val="clear" w:color="auto" w:fill="FFFFFF"/>
        </w:rPr>
        <w:t>metamorphosis  (</w:t>
      </w:r>
      <w:proofErr w:type="gramEnd"/>
      <w:r w:rsidRPr="00BC19D2">
        <w:rPr>
          <w:rFonts w:ascii="Arial" w:hAnsi="Arial" w:cs="Arial"/>
          <w:color w:val="000000" w:themeColor="text1"/>
          <w:sz w:val="21"/>
          <w:szCs w:val="21"/>
          <w:shd w:val="clear" w:color="auto" w:fill="FFFFFF"/>
        </w:rPr>
        <w:t>excluding larval growth phase).</w:t>
      </w:r>
      <w:r w:rsidRPr="00BC19D2">
        <w:rPr>
          <w:rStyle w:val="apple-converted-space"/>
          <w:rFonts w:ascii="Arial" w:hAnsi="Arial" w:cs="Arial"/>
          <w:color w:val="000000" w:themeColor="text1"/>
          <w:sz w:val="21"/>
          <w:szCs w:val="21"/>
          <w:shd w:val="clear" w:color="auto" w:fill="FFFFFF"/>
        </w:rPr>
        <w:t> </w:t>
      </w:r>
    </w:p>
    <w:p w14:paraId="6AA04E1E" w14:textId="77777777" w:rsidR="001B46CC" w:rsidRDefault="001B46CC">
      <w:pPr>
        <w:rPr>
          <w:rStyle w:val="apple-converted-space"/>
          <w:rFonts w:ascii="Arial" w:hAnsi="Arial" w:cs="Arial"/>
          <w:color w:val="000000" w:themeColor="text1"/>
          <w:sz w:val="21"/>
          <w:szCs w:val="21"/>
          <w:shd w:val="clear" w:color="auto" w:fill="FFFFFF"/>
        </w:rPr>
      </w:pPr>
    </w:p>
    <w:p w14:paraId="47EDAF57" w14:textId="559557A9" w:rsidR="001B46CC" w:rsidRPr="00C52EA0" w:rsidRDefault="001B46CC">
      <w:pPr>
        <w:rPr>
          <w:rStyle w:val="apple-converted-space"/>
          <w:rFonts w:ascii="Arial" w:hAnsi="Arial" w:cs="Arial"/>
          <w:b/>
          <w:bCs/>
          <w:color w:val="000000" w:themeColor="text1"/>
          <w:sz w:val="21"/>
          <w:szCs w:val="21"/>
          <w:shd w:val="clear" w:color="auto" w:fill="FFFFFF"/>
        </w:rPr>
      </w:pPr>
      <w:r w:rsidRPr="00C52EA0">
        <w:rPr>
          <w:rStyle w:val="apple-converted-space"/>
          <w:rFonts w:ascii="Arial" w:hAnsi="Arial" w:cs="Arial"/>
          <w:b/>
          <w:bCs/>
          <w:color w:val="000000" w:themeColor="text1"/>
          <w:sz w:val="21"/>
          <w:szCs w:val="21"/>
          <w:shd w:val="clear" w:color="auto" w:fill="FFFFFF"/>
        </w:rPr>
        <w:t>Thank you for this comment. Here, the argument we are making is based on a comparison between direct developing lineages and paedomorphic lineages</w:t>
      </w:r>
      <w:r w:rsidR="00C52EA0" w:rsidRPr="00C52EA0">
        <w:rPr>
          <w:rStyle w:val="apple-converted-space"/>
          <w:rFonts w:ascii="Arial" w:hAnsi="Arial" w:cs="Arial"/>
          <w:b/>
          <w:bCs/>
          <w:color w:val="000000" w:themeColor="text1"/>
          <w:sz w:val="21"/>
          <w:szCs w:val="21"/>
          <w:shd w:val="clear" w:color="auto" w:fill="FFFFFF"/>
        </w:rPr>
        <w:t>.</w:t>
      </w:r>
      <w:r w:rsidR="0028748C">
        <w:rPr>
          <w:rStyle w:val="apple-converted-space"/>
          <w:rFonts w:ascii="Arial" w:hAnsi="Arial" w:cs="Arial"/>
          <w:b/>
          <w:bCs/>
          <w:color w:val="000000" w:themeColor="text1"/>
          <w:sz w:val="21"/>
          <w:szCs w:val="21"/>
          <w:shd w:val="clear" w:color="auto" w:fill="FFFFFF"/>
        </w:rPr>
        <w:t xml:space="preserve"> T</w:t>
      </w:r>
      <w:r w:rsidR="0028748C" w:rsidRPr="00C52EA0">
        <w:rPr>
          <w:rStyle w:val="apple-converted-space"/>
          <w:rFonts w:ascii="Arial" w:hAnsi="Arial" w:cs="Arial"/>
          <w:b/>
          <w:bCs/>
          <w:color w:val="000000" w:themeColor="text1"/>
          <w:sz w:val="21"/>
          <w:szCs w:val="21"/>
          <w:shd w:val="clear" w:color="auto" w:fill="FFFFFF"/>
        </w:rPr>
        <w:t>he key point here is that</w:t>
      </w:r>
      <w:r w:rsidR="0028748C">
        <w:rPr>
          <w:rStyle w:val="apple-converted-space"/>
          <w:rFonts w:ascii="Arial" w:hAnsi="Arial" w:cs="Arial"/>
          <w:b/>
          <w:bCs/>
          <w:color w:val="000000" w:themeColor="text1"/>
          <w:sz w:val="21"/>
          <w:szCs w:val="21"/>
          <w:shd w:val="clear" w:color="auto" w:fill="FFFFFF"/>
        </w:rPr>
        <w:t>, overall,</w:t>
      </w:r>
      <w:r w:rsidR="0028748C" w:rsidRPr="00C52EA0">
        <w:rPr>
          <w:rStyle w:val="apple-converted-space"/>
          <w:rFonts w:ascii="Arial" w:hAnsi="Arial" w:cs="Arial"/>
          <w:b/>
          <w:bCs/>
          <w:color w:val="000000" w:themeColor="text1"/>
          <w:sz w:val="21"/>
          <w:szCs w:val="21"/>
          <w:shd w:val="clear" w:color="auto" w:fill="FFFFFF"/>
        </w:rPr>
        <w:t xml:space="preserve"> paedomorphic</w:t>
      </w:r>
      <w:r w:rsidR="0028748C">
        <w:rPr>
          <w:rStyle w:val="apple-converted-space"/>
          <w:rFonts w:ascii="Arial" w:hAnsi="Arial" w:cs="Arial"/>
          <w:b/>
          <w:bCs/>
          <w:color w:val="000000" w:themeColor="text1"/>
          <w:sz w:val="21"/>
          <w:szCs w:val="21"/>
          <w:shd w:val="clear" w:color="auto" w:fill="FFFFFF"/>
        </w:rPr>
        <w:t xml:space="preserve"> lineages</w:t>
      </w:r>
      <w:r w:rsidR="0028748C" w:rsidRPr="00C52EA0">
        <w:rPr>
          <w:rStyle w:val="apple-converted-space"/>
          <w:rFonts w:ascii="Arial" w:hAnsi="Arial" w:cs="Arial"/>
          <w:b/>
          <w:bCs/>
          <w:color w:val="000000" w:themeColor="text1"/>
          <w:sz w:val="21"/>
          <w:szCs w:val="21"/>
          <w:shd w:val="clear" w:color="auto" w:fill="FFFFFF"/>
        </w:rPr>
        <w:t xml:space="preserve"> undergo </w:t>
      </w:r>
      <w:r w:rsidR="0028748C">
        <w:rPr>
          <w:rStyle w:val="apple-converted-space"/>
          <w:rFonts w:ascii="Arial" w:hAnsi="Arial" w:cs="Arial"/>
          <w:b/>
          <w:bCs/>
          <w:color w:val="000000" w:themeColor="text1"/>
          <w:sz w:val="21"/>
          <w:szCs w:val="21"/>
          <w:shd w:val="clear" w:color="auto" w:fill="FFFFFF"/>
        </w:rPr>
        <w:t>fewer events of</w:t>
      </w:r>
      <w:r w:rsidR="0028748C" w:rsidRPr="00C52EA0">
        <w:rPr>
          <w:rStyle w:val="apple-converted-space"/>
          <w:rFonts w:ascii="Arial" w:hAnsi="Arial" w:cs="Arial"/>
          <w:b/>
          <w:bCs/>
          <w:color w:val="000000" w:themeColor="text1"/>
          <w:sz w:val="21"/>
          <w:szCs w:val="21"/>
          <w:shd w:val="clear" w:color="auto" w:fill="FFFFFF"/>
        </w:rPr>
        <w:t xml:space="preserve"> metamorphic remodeling than do direct developers</w:t>
      </w:r>
      <w:r w:rsidR="0028748C">
        <w:rPr>
          <w:rStyle w:val="apple-converted-space"/>
          <w:rFonts w:ascii="Arial" w:hAnsi="Arial" w:cs="Arial"/>
          <w:b/>
          <w:bCs/>
          <w:color w:val="000000" w:themeColor="text1"/>
          <w:sz w:val="21"/>
          <w:szCs w:val="21"/>
          <w:shd w:val="clear" w:color="auto" w:fill="FFFFFF"/>
        </w:rPr>
        <w:t>.</w:t>
      </w:r>
      <w:r w:rsidRPr="00C52EA0">
        <w:rPr>
          <w:rStyle w:val="apple-converted-space"/>
          <w:rFonts w:ascii="Arial" w:hAnsi="Arial" w:cs="Arial"/>
          <w:b/>
          <w:bCs/>
          <w:color w:val="000000" w:themeColor="text1"/>
          <w:sz w:val="21"/>
          <w:szCs w:val="21"/>
          <w:shd w:val="clear" w:color="auto" w:fill="FFFFFF"/>
        </w:rPr>
        <w:t xml:space="preserve"> </w:t>
      </w:r>
      <w:r w:rsidR="004525AC">
        <w:rPr>
          <w:rStyle w:val="apple-converted-space"/>
          <w:rFonts w:ascii="Arial" w:hAnsi="Arial" w:cs="Arial"/>
          <w:b/>
          <w:bCs/>
          <w:color w:val="000000" w:themeColor="text1"/>
          <w:sz w:val="21"/>
          <w:szCs w:val="21"/>
          <w:shd w:val="clear" w:color="auto" w:fill="FFFFFF"/>
        </w:rPr>
        <w:t>We revised the manuscript to make this clear</w:t>
      </w:r>
      <w:r w:rsidR="00D005A5">
        <w:rPr>
          <w:rStyle w:val="apple-converted-space"/>
          <w:rFonts w:ascii="Arial" w:hAnsi="Arial" w:cs="Arial"/>
          <w:b/>
          <w:bCs/>
          <w:color w:val="000000" w:themeColor="text1"/>
          <w:sz w:val="21"/>
          <w:szCs w:val="21"/>
          <w:shd w:val="clear" w:color="auto" w:fill="FFFFFF"/>
        </w:rPr>
        <w:t>er</w:t>
      </w:r>
      <w:r w:rsidR="004525AC">
        <w:rPr>
          <w:rStyle w:val="apple-converted-space"/>
          <w:rFonts w:ascii="Arial" w:hAnsi="Arial" w:cs="Arial"/>
          <w:b/>
          <w:bCs/>
          <w:color w:val="000000" w:themeColor="text1"/>
          <w:sz w:val="21"/>
          <w:szCs w:val="21"/>
          <w:shd w:val="clear" w:color="auto" w:fill="FFFFFF"/>
        </w:rPr>
        <w:t xml:space="preserve">. </w:t>
      </w:r>
      <w:r w:rsidR="00C52EA0" w:rsidRPr="00C52EA0">
        <w:rPr>
          <w:rStyle w:val="apple-converted-space"/>
          <w:rFonts w:ascii="Arial" w:hAnsi="Arial" w:cs="Arial"/>
          <w:b/>
          <w:bCs/>
          <w:color w:val="000000" w:themeColor="text1"/>
          <w:sz w:val="21"/>
          <w:szCs w:val="21"/>
          <w:shd w:val="clear" w:color="auto" w:fill="FFFFFF"/>
        </w:rPr>
        <w:t>W</w:t>
      </w:r>
      <w:r w:rsidRPr="00C52EA0">
        <w:rPr>
          <w:rStyle w:val="apple-converted-space"/>
          <w:rFonts w:ascii="Arial" w:hAnsi="Arial" w:cs="Arial"/>
          <w:b/>
          <w:bCs/>
          <w:color w:val="000000" w:themeColor="text1"/>
          <w:sz w:val="21"/>
          <w:szCs w:val="21"/>
          <w:shd w:val="clear" w:color="auto" w:fill="FFFFFF"/>
        </w:rPr>
        <w:t xml:space="preserve">e </w:t>
      </w:r>
      <w:r w:rsidR="0028748C">
        <w:rPr>
          <w:rStyle w:val="apple-converted-space"/>
          <w:rFonts w:ascii="Arial" w:hAnsi="Arial" w:cs="Arial"/>
          <w:b/>
          <w:bCs/>
          <w:color w:val="000000" w:themeColor="text1"/>
          <w:sz w:val="21"/>
          <w:szCs w:val="21"/>
          <w:shd w:val="clear" w:color="auto" w:fill="FFFFFF"/>
        </w:rPr>
        <w:t xml:space="preserve">completely </w:t>
      </w:r>
      <w:r w:rsidRPr="00C52EA0">
        <w:rPr>
          <w:rStyle w:val="apple-converted-space"/>
          <w:rFonts w:ascii="Arial" w:hAnsi="Arial" w:cs="Arial"/>
          <w:b/>
          <w:bCs/>
          <w:color w:val="000000" w:themeColor="text1"/>
          <w:sz w:val="21"/>
          <w:szCs w:val="21"/>
          <w:shd w:val="clear" w:color="auto" w:fill="FFFFFF"/>
        </w:rPr>
        <w:t xml:space="preserve">agree that there is variation </w:t>
      </w:r>
      <w:r w:rsidR="0028748C">
        <w:rPr>
          <w:rStyle w:val="apple-converted-space"/>
          <w:rFonts w:ascii="Arial" w:hAnsi="Arial" w:cs="Arial"/>
          <w:b/>
          <w:bCs/>
          <w:color w:val="000000" w:themeColor="text1"/>
          <w:sz w:val="21"/>
          <w:szCs w:val="21"/>
          <w:shd w:val="clear" w:color="auto" w:fill="FFFFFF"/>
        </w:rPr>
        <w:t xml:space="preserve">in ontogeny </w:t>
      </w:r>
      <w:r w:rsidRPr="00C52EA0">
        <w:rPr>
          <w:rStyle w:val="apple-converted-space"/>
          <w:rFonts w:ascii="Arial" w:hAnsi="Arial" w:cs="Arial"/>
          <w:b/>
          <w:bCs/>
          <w:color w:val="000000" w:themeColor="text1"/>
          <w:sz w:val="21"/>
          <w:szCs w:val="21"/>
          <w:shd w:val="clear" w:color="auto" w:fill="FFFFFF"/>
        </w:rPr>
        <w:t>across direct-developing lineages</w:t>
      </w:r>
      <w:r w:rsidR="0028748C">
        <w:rPr>
          <w:rStyle w:val="apple-converted-space"/>
          <w:rFonts w:ascii="Arial" w:hAnsi="Arial" w:cs="Arial"/>
          <w:b/>
          <w:bCs/>
          <w:color w:val="000000" w:themeColor="text1"/>
          <w:sz w:val="21"/>
          <w:szCs w:val="21"/>
          <w:shd w:val="clear" w:color="auto" w:fill="FFFFFF"/>
        </w:rPr>
        <w:t>, and this comment helped us see that we should cite this work here as well as in the Discussion (where we had it cited previously). We have made that improvement.</w:t>
      </w:r>
      <w:r w:rsidR="00E8228B">
        <w:rPr>
          <w:rStyle w:val="apple-converted-space"/>
          <w:rFonts w:ascii="Arial" w:hAnsi="Arial" w:cs="Arial"/>
          <w:b/>
          <w:bCs/>
          <w:color w:val="000000" w:themeColor="text1"/>
          <w:sz w:val="21"/>
          <w:szCs w:val="21"/>
          <w:shd w:val="clear" w:color="auto" w:fill="FFFFFF"/>
        </w:rPr>
        <w:t xml:space="preserve"> </w:t>
      </w:r>
      <w:r w:rsidR="00C52EA0">
        <w:rPr>
          <w:rStyle w:val="apple-converted-space"/>
          <w:rFonts w:ascii="Arial" w:hAnsi="Arial" w:cs="Arial"/>
          <w:b/>
          <w:bCs/>
          <w:color w:val="000000" w:themeColor="text1"/>
          <w:sz w:val="21"/>
          <w:szCs w:val="21"/>
          <w:shd w:val="clear" w:color="auto" w:fill="FFFFFF"/>
        </w:rPr>
        <w:t xml:space="preserve"> </w:t>
      </w:r>
    </w:p>
    <w:p w14:paraId="165F4324" w14:textId="77777777" w:rsidR="004F777D" w:rsidRDefault="00BC19D2">
      <w:pPr>
        <w:rPr>
          <w:rStyle w:val="apple-converted-space"/>
          <w:rFonts w:ascii="Arial" w:hAnsi="Arial" w:cs="Arial"/>
          <w:color w:val="000000" w:themeColor="text1"/>
          <w:sz w:val="21"/>
          <w:szCs w:val="21"/>
          <w:shd w:val="clear" w:color="auto" w:fill="FFFFFF"/>
        </w:rPr>
      </w:pP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l. 173-176: On what basis are direct developers assumed to pay higher fitness costs for developmental errors than biphasic taxa are?  (Presumably the same arguments would lead to the conclusion that developmental errors would be common in larvae as well.)  </w:t>
      </w:r>
      <w:r w:rsidRPr="00BC19D2">
        <w:rPr>
          <w:rStyle w:val="apple-converted-space"/>
          <w:rFonts w:ascii="Arial" w:hAnsi="Arial" w:cs="Arial"/>
          <w:color w:val="000000" w:themeColor="text1"/>
          <w:sz w:val="21"/>
          <w:szCs w:val="21"/>
          <w:shd w:val="clear" w:color="auto" w:fill="FFFFFF"/>
        </w:rPr>
        <w:t> </w:t>
      </w:r>
    </w:p>
    <w:p w14:paraId="06BD5BC4" w14:textId="77777777" w:rsidR="004F777D" w:rsidRDefault="004F777D">
      <w:pPr>
        <w:rPr>
          <w:rStyle w:val="apple-converted-space"/>
          <w:rFonts w:ascii="Arial" w:hAnsi="Arial" w:cs="Arial"/>
          <w:color w:val="000000" w:themeColor="text1"/>
          <w:sz w:val="21"/>
          <w:szCs w:val="21"/>
          <w:shd w:val="clear" w:color="auto" w:fill="FFFFFF"/>
        </w:rPr>
      </w:pPr>
    </w:p>
    <w:p w14:paraId="3244D56A" w14:textId="0E43B977" w:rsidR="004F777D" w:rsidRPr="004F777D" w:rsidRDefault="00A31ED7">
      <w:pPr>
        <w:rPr>
          <w:rStyle w:val="apple-converted-space"/>
          <w:rFonts w:ascii="Arial" w:hAnsi="Arial" w:cs="Arial"/>
          <w:b/>
          <w:bCs/>
          <w:color w:val="000000" w:themeColor="text1"/>
          <w:sz w:val="21"/>
          <w:szCs w:val="21"/>
          <w:shd w:val="clear" w:color="auto" w:fill="FFFFFF"/>
        </w:rPr>
      </w:pPr>
      <w:r>
        <w:rPr>
          <w:rStyle w:val="apple-converted-space"/>
          <w:rFonts w:ascii="Arial" w:hAnsi="Arial" w:cs="Arial"/>
          <w:b/>
          <w:bCs/>
          <w:color w:val="000000" w:themeColor="text1"/>
          <w:sz w:val="21"/>
          <w:szCs w:val="21"/>
          <w:shd w:val="clear" w:color="auto" w:fill="FFFFFF"/>
        </w:rPr>
        <w:t xml:space="preserve">Good question. </w:t>
      </w:r>
      <w:r w:rsidR="004F777D" w:rsidRPr="004F777D">
        <w:rPr>
          <w:rStyle w:val="apple-converted-space"/>
          <w:rFonts w:ascii="Arial" w:hAnsi="Arial" w:cs="Arial"/>
          <w:b/>
          <w:bCs/>
          <w:color w:val="000000" w:themeColor="text1"/>
          <w:sz w:val="21"/>
          <w:szCs w:val="21"/>
          <w:shd w:val="clear" w:color="auto" w:fill="FFFFFF"/>
        </w:rPr>
        <w:t>We are talking here specifically about the developmental errors associated with decreased cell numbers in direct developers</w:t>
      </w:r>
      <w:r w:rsidR="004F777D">
        <w:rPr>
          <w:rStyle w:val="apple-converted-space"/>
          <w:rFonts w:ascii="Arial" w:hAnsi="Arial" w:cs="Arial"/>
          <w:b/>
          <w:bCs/>
          <w:color w:val="000000" w:themeColor="text1"/>
          <w:sz w:val="21"/>
          <w:szCs w:val="21"/>
          <w:shd w:val="clear" w:color="auto" w:fill="FFFFFF"/>
        </w:rPr>
        <w:t>, where metamorphic structures form in a much smaller developing organism</w:t>
      </w:r>
      <w:r w:rsidR="004F777D" w:rsidRPr="004F777D">
        <w:rPr>
          <w:rStyle w:val="apple-converted-space"/>
          <w:rFonts w:ascii="Arial" w:hAnsi="Arial" w:cs="Arial"/>
          <w:b/>
          <w:bCs/>
          <w:color w:val="000000" w:themeColor="text1"/>
          <w:sz w:val="21"/>
          <w:szCs w:val="21"/>
          <w:shd w:val="clear" w:color="auto" w:fill="FFFFFF"/>
        </w:rPr>
        <w:t>. We expand this more in the discussion. More generally, we want to reiterate that at this stage in the manuscript, we are making predictions</w:t>
      </w:r>
      <w:r w:rsidR="00D005A5">
        <w:rPr>
          <w:rStyle w:val="apple-converted-space"/>
          <w:rFonts w:ascii="Arial" w:hAnsi="Arial" w:cs="Arial"/>
          <w:b/>
          <w:bCs/>
          <w:color w:val="000000" w:themeColor="text1"/>
          <w:sz w:val="21"/>
          <w:szCs w:val="21"/>
          <w:shd w:val="clear" w:color="auto" w:fill="FFFFFF"/>
        </w:rPr>
        <w:t xml:space="preserve">; we modified the language a bit to make this more </w:t>
      </w:r>
      <w:r w:rsidR="00C6300C">
        <w:rPr>
          <w:rStyle w:val="apple-converted-space"/>
          <w:rFonts w:ascii="Arial" w:hAnsi="Arial" w:cs="Arial"/>
          <w:b/>
          <w:bCs/>
          <w:color w:val="000000" w:themeColor="text1"/>
          <w:sz w:val="21"/>
          <w:szCs w:val="21"/>
          <w:shd w:val="clear" w:color="auto" w:fill="FFFFFF"/>
        </w:rPr>
        <w:t>evident</w:t>
      </w:r>
      <w:r w:rsidR="004F777D">
        <w:rPr>
          <w:rStyle w:val="apple-converted-space"/>
          <w:rFonts w:ascii="Arial" w:hAnsi="Arial" w:cs="Arial"/>
          <w:b/>
          <w:bCs/>
          <w:color w:val="000000" w:themeColor="text1"/>
          <w:sz w:val="21"/>
          <w:szCs w:val="21"/>
          <w:shd w:val="clear" w:color="auto" w:fill="FFFFFF"/>
        </w:rPr>
        <w:t>.</w:t>
      </w:r>
    </w:p>
    <w:p w14:paraId="0C1CE724" w14:textId="77777777" w:rsidR="00151298" w:rsidRDefault="00BC19D2">
      <w:pPr>
        <w:rPr>
          <w:rStyle w:val="apple-converted-space"/>
          <w:rFonts w:ascii="Arial" w:hAnsi="Arial" w:cs="Arial"/>
          <w:color w:val="000000" w:themeColor="text1"/>
          <w:sz w:val="21"/>
          <w:szCs w:val="21"/>
          <w:shd w:val="clear" w:color="auto" w:fill="FFFFFF"/>
        </w:rPr>
      </w:pP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 xml:space="preserve">l. 533-540: On what basis is direct development of a juvenile within the egg assumed to require greater energetic resources than development of a larva (which, in many species, has fully formed </w:t>
      </w:r>
      <w:proofErr w:type="gramStart"/>
      <w:r w:rsidRPr="00BC19D2">
        <w:rPr>
          <w:rFonts w:ascii="Arial" w:hAnsi="Arial" w:cs="Arial"/>
          <w:color w:val="000000" w:themeColor="text1"/>
          <w:sz w:val="21"/>
          <w:szCs w:val="21"/>
          <w:shd w:val="clear" w:color="auto" w:fill="FFFFFF"/>
        </w:rPr>
        <w:t>all of</w:t>
      </w:r>
      <w:proofErr w:type="gramEnd"/>
      <w:r w:rsidRPr="00BC19D2">
        <w:rPr>
          <w:rFonts w:ascii="Arial" w:hAnsi="Arial" w:cs="Arial"/>
          <w:color w:val="000000" w:themeColor="text1"/>
          <w:sz w:val="21"/>
          <w:szCs w:val="21"/>
          <w:shd w:val="clear" w:color="auto" w:fill="FFFFFF"/>
        </w:rPr>
        <w:t xml:space="preserve"> its major organs, etc.)?</w:t>
      </w:r>
      <w:r w:rsidRPr="00BC19D2">
        <w:rPr>
          <w:rStyle w:val="apple-converted-space"/>
          <w:rFonts w:ascii="Arial" w:hAnsi="Arial" w:cs="Arial"/>
          <w:color w:val="000000" w:themeColor="text1"/>
          <w:sz w:val="21"/>
          <w:szCs w:val="21"/>
          <w:shd w:val="clear" w:color="auto" w:fill="FFFFFF"/>
        </w:rPr>
        <w:t> </w:t>
      </w:r>
    </w:p>
    <w:p w14:paraId="55D409FA" w14:textId="77777777" w:rsidR="00151298" w:rsidRDefault="00151298">
      <w:pPr>
        <w:rPr>
          <w:rStyle w:val="apple-converted-space"/>
          <w:rFonts w:ascii="Arial" w:hAnsi="Arial" w:cs="Arial"/>
          <w:color w:val="000000" w:themeColor="text1"/>
          <w:sz w:val="21"/>
          <w:szCs w:val="21"/>
          <w:shd w:val="clear" w:color="auto" w:fill="FFFFFF"/>
        </w:rPr>
      </w:pPr>
    </w:p>
    <w:p w14:paraId="1A86F965" w14:textId="32D9E3BD" w:rsidR="00151298" w:rsidRPr="00151298" w:rsidRDefault="00A31ED7">
      <w:pPr>
        <w:rPr>
          <w:rStyle w:val="apple-converted-space"/>
          <w:rFonts w:ascii="Arial" w:hAnsi="Arial" w:cs="Arial"/>
          <w:b/>
          <w:bCs/>
          <w:color w:val="000000" w:themeColor="text1"/>
          <w:sz w:val="21"/>
          <w:szCs w:val="21"/>
          <w:shd w:val="clear" w:color="auto" w:fill="FFFFFF"/>
        </w:rPr>
      </w:pPr>
      <w:r>
        <w:rPr>
          <w:rStyle w:val="apple-converted-space"/>
          <w:rFonts w:ascii="Arial" w:hAnsi="Arial" w:cs="Arial"/>
          <w:b/>
          <w:bCs/>
          <w:color w:val="000000" w:themeColor="text1"/>
          <w:sz w:val="21"/>
          <w:szCs w:val="21"/>
          <w:shd w:val="clear" w:color="auto" w:fill="FFFFFF"/>
        </w:rPr>
        <w:t xml:space="preserve">Good question. </w:t>
      </w:r>
      <w:r w:rsidR="00151298" w:rsidRPr="00151298">
        <w:rPr>
          <w:rStyle w:val="apple-converted-space"/>
          <w:rFonts w:ascii="Arial" w:hAnsi="Arial" w:cs="Arial"/>
          <w:b/>
          <w:bCs/>
          <w:color w:val="000000" w:themeColor="text1"/>
          <w:sz w:val="21"/>
          <w:szCs w:val="21"/>
          <w:shd w:val="clear" w:color="auto" w:fill="FFFFFF"/>
        </w:rPr>
        <w:t>We are not making any claims about overall energetic requirements</w:t>
      </w:r>
      <w:r w:rsidR="00151298">
        <w:rPr>
          <w:rStyle w:val="apple-converted-space"/>
          <w:rFonts w:ascii="Arial" w:hAnsi="Arial" w:cs="Arial"/>
          <w:b/>
          <w:bCs/>
          <w:color w:val="000000" w:themeColor="text1"/>
          <w:sz w:val="21"/>
          <w:szCs w:val="21"/>
          <w:shd w:val="clear" w:color="auto" w:fill="FFFFFF"/>
        </w:rPr>
        <w:t>, and we agree with the reviewer that the one raised here would be difficult to justify</w:t>
      </w:r>
      <w:r w:rsidR="00151298" w:rsidRPr="00151298">
        <w:rPr>
          <w:rStyle w:val="apple-converted-space"/>
          <w:rFonts w:ascii="Arial" w:hAnsi="Arial" w:cs="Arial"/>
          <w:b/>
          <w:bCs/>
          <w:color w:val="000000" w:themeColor="text1"/>
          <w:sz w:val="21"/>
          <w:szCs w:val="21"/>
          <w:shd w:val="clear" w:color="auto" w:fill="FFFFFF"/>
        </w:rPr>
        <w:t xml:space="preserve">. We are talking specifically about </w:t>
      </w:r>
      <w:r w:rsidR="00151298">
        <w:rPr>
          <w:rStyle w:val="apple-converted-space"/>
          <w:rFonts w:ascii="Arial" w:hAnsi="Arial" w:cs="Arial"/>
          <w:b/>
          <w:bCs/>
          <w:color w:val="000000" w:themeColor="text1"/>
          <w:sz w:val="21"/>
          <w:szCs w:val="21"/>
          <w:shd w:val="clear" w:color="auto" w:fill="FFFFFF"/>
        </w:rPr>
        <w:t xml:space="preserve">vulnerability to </w:t>
      </w:r>
      <w:r w:rsidR="00151298" w:rsidRPr="00151298">
        <w:rPr>
          <w:rStyle w:val="apple-converted-space"/>
          <w:rFonts w:ascii="Arial" w:hAnsi="Arial" w:cs="Arial"/>
          <w:b/>
          <w:bCs/>
          <w:color w:val="000000" w:themeColor="text1"/>
          <w:sz w:val="21"/>
          <w:szCs w:val="21"/>
          <w:shd w:val="clear" w:color="auto" w:fill="FFFFFF"/>
        </w:rPr>
        <w:t xml:space="preserve">energetic </w:t>
      </w:r>
      <w:r w:rsidR="00151298">
        <w:rPr>
          <w:rStyle w:val="apple-converted-space"/>
          <w:rFonts w:ascii="Arial" w:hAnsi="Arial" w:cs="Arial"/>
          <w:b/>
          <w:bCs/>
          <w:color w:val="000000" w:themeColor="text1"/>
          <w:sz w:val="21"/>
          <w:szCs w:val="21"/>
          <w:shd w:val="clear" w:color="auto" w:fill="FFFFFF"/>
        </w:rPr>
        <w:t>limitations (which we detail earlier in the manuscript) – the organism running a risk of being unable to meet its energetic needs.</w:t>
      </w:r>
    </w:p>
    <w:p w14:paraId="5968E3C5" w14:textId="77777777" w:rsidR="00151298" w:rsidRDefault="00151298">
      <w:pPr>
        <w:rPr>
          <w:rStyle w:val="apple-converted-space"/>
          <w:rFonts w:ascii="Arial" w:hAnsi="Arial" w:cs="Arial"/>
          <w:color w:val="000000" w:themeColor="text1"/>
          <w:sz w:val="21"/>
          <w:szCs w:val="21"/>
          <w:shd w:val="clear" w:color="auto" w:fill="FFFFFF"/>
        </w:rPr>
      </w:pPr>
    </w:p>
    <w:p w14:paraId="610F9463" w14:textId="77777777" w:rsidR="008054CA" w:rsidRDefault="00BC19D2">
      <w:pPr>
        <w:rPr>
          <w:rStyle w:val="apple-converted-space"/>
          <w:rFonts w:ascii="Arial" w:hAnsi="Arial" w:cs="Arial"/>
          <w:color w:val="000000" w:themeColor="text1"/>
          <w:sz w:val="21"/>
          <w:szCs w:val="21"/>
          <w:shd w:val="clear" w:color="auto" w:fill="FFFFFF"/>
        </w:rPr>
      </w:pP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 xml:space="preserve">l. 569-574: similarity to insects.  An alternative interpretation of this similarity to insects strikes me as more plausible (and in line with a main point of this manuscript), namely that holometabolous species are vulnerable during metamorphosis in a way that hemimetabolous species are not (because the former </w:t>
      </w:r>
      <w:proofErr w:type="gramStart"/>
      <w:r w:rsidRPr="00BC19D2">
        <w:rPr>
          <w:rFonts w:ascii="Arial" w:hAnsi="Arial" w:cs="Arial"/>
          <w:color w:val="000000" w:themeColor="text1"/>
          <w:sz w:val="21"/>
          <w:szCs w:val="21"/>
          <w:shd w:val="clear" w:color="auto" w:fill="FFFFFF"/>
        </w:rPr>
        <w:t>are</w:t>
      </w:r>
      <w:proofErr w:type="gramEnd"/>
      <w:r w:rsidRPr="00BC19D2">
        <w:rPr>
          <w:rFonts w:ascii="Arial" w:hAnsi="Arial" w:cs="Arial"/>
          <w:color w:val="000000" w:themeColor="text1"/>
          <w:sz w:val="21"/>
          <w:szCs w:val="21"/>
          <w:shd w:val="clear" w:color="auto" w:fill="FFFFFF"/>
        </w:rPr>
        <w:t xml:space="preserve"> non-feeding and non-motile), and thus there may be selection to reduce time spent in metamorphosis.</w:t>
      </w:r>
      <w:r w:rsidRPr="00BC19D2">
        <w:rPr>
          <w:rStyle w:val="apple-converted-space"/>
          <w:rFonts w:ascii="Arial" w:hAnsi="Arial" w:cs="Arial"/>
          <w:color w:val="000000" w:themeColor="text1"/>
          <w:sz w:val="21"/>
          <w:szCs w:val="21"/>
          <w:shd w:val="clear" w:color="auto" w:fill="FFFFFF"/>
        </w:rPr>
        <w:t> </w:t>
      </w:r>
    </w:p>
    <w:p w14:paraId="33BBC01A" w14:textId="77777777" w:rsidR="008054CA" w:rsidRDefault="008054CA">
      <w:pPr>
        <w:rPr>
          <w:rStyle w:val="apple-converted-space"/>
          <w:rFonts w:ascii="Arial" w:hAnsi="Arial" w:cs="Arial"/>
          <w:color w:val="000000" w:themeColor="text1"/>
          <w:sz w:val="21"/>
          <w:szCs w:val="21"/>
          <w:shd w:val="clear" w:color="auto" w:fill="FFFFFF"/>
        </w:rPr>
      </w:pPr>
    </w:p>
    <w:p w14:paraId="31731E42" w14:textId="37DAAA21" w:rsidR="00943659" w:rsidRPr="00943659" w:rsidRDefault="00A31ED7">
      <w:pPr>
        <w:rPr>
          <w:rFonts w:ascii="Arial" w:hAnsi="Arial" w:cs="Arial"/>
          <w:b/>
          <w:bCs/>
          <w:color w:val="000000" w:themeColor="text1"/>
          <w:sz w:val="21"/>
          <w:szCs w:val="21"/>
        </w:rPr>
      </w:pPr>
      <w:r>
        <w:rPr>
          <w:rFonts w:ascii="Arial" w:hAnsi="Arial" w:cs="Arial"/>
          <w:b/>
          <w:bCs/>
          <w:color w:val="000000" w:themeColor="text1"/>
          <w:sz w:val="21"/>
          <w:szCs w:val="21"/>
        </w:rPr>
        <w:t>G</w:t>
      </w:r>
      <w:r w:rsidR="00943659" w:rsidRPr="00943659">
        <w:rPr>
          <w:rFonts w:ascii="Arial" w:hAnsi="Arial" w:cs="Arial"/>
          <w:b/>
          <w:bCs/>
          <w:color w:val="000000" w:themeColor="text1"/>
          <w:sz w:val="21"/>
          <w:szCs w:val="21"/>
        </w:rPr>
        <w:t xml:space="preserve">reat point. We have added this alternative interpretation to the manuscript. </w:t>
      </w:r>
    </w:p>
    <w:p w14:paraId="5AE95891" w14:textId="77777777" w:rsidR="00943659" w:rsidRDefault="00BC19D2">
      <w:pPr>
        <w:rPr>
          <w:rStyle w:val="apple-converted-space"/>
          <w:rFonts w:ascii="Arial" w:hAnsi="Arial" w:cs="Arial"/>
          <w:color w:val="000000" w:themeColor="text1"/>
          <w:sz w:val="21"/>
          <w:szCs w:val="21"/>
          <w:shd w:val="clear" w:color="auto" w:fill="FFFFFF"/>
        </w:rPr>
      </w:pP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 xml:space="preserve">l. 575-576: It’s unclear to me why having fewer cells/less tissue means that less coordination is required.  Here’s a simple example: suppose that some transformation requires contact between an epithelium and a mesenchyme; if </w:t>
      </w:r>
      <w:proofErr w:type="gramStart"/>
      <w:r w:rsidRPr="00BC19D2">
        <w:rPr>
          <w:rFonts w:ascii="Arial" w:hAnsi="Arial" w:cs="Arial"/>
          <w:color w:val="000000" w:themeColor="text1"/>
          <w:sz w:val="21"/>
          <w:szCs w:val="21"/>
          <w:shd w:val="clear" w:color="auto" w:fill="FFFFFF"/>
        </w:rPr>
        <w:t>both of these</w:t>
      </w:r>
      <w:proofErr w:type="gramEnd"/>
      <w:r w:rsidRPr="00BC19D2">
        <w:rPr>
          <w:rFonts w:ascii="Arial" w:hAnsi="Arial" w:cs="Arial"/>
          <w:color w:val="000000" w:themeColor="text1"/>
          <w:sz w:val="21"/>
          <w:szCs w:val="21"/>
          <w:shd w:val="clear" w:color="auto" w:fill="FFFFFF"/>
        </w:rPr>
        <w:t xml:space="preserve"> are small, it would seem to require greater precision for them to come into contact than if both were already large tissues.</w:t>
      </w:r>
      <w:r w:rsidRPr="00BC19D2">
        <w:rPr>
          <w:rStyle w:val="apple-converted-space"/>
          <w:rFonts w:ascii="Arial" w:hAnsi="Arial" w:cs="Arial"/>
          <w:color w:val="000000" w:themeColor="text1"/>
          <w:sz w:val="21"/>
          <w:szCs w:val="21"/>
          <w:shd w:val="clear" w:color="auto" w:fill="FFFFFF"/>
        </w:rPr>
        <w:t> </w:t>
      </w:r>
    </w:p>
    <w:p w14:paraId="69F89D0D" w14:textId="77777777" w:rsidR="00943659" w:rsidRDefault="00943659">
      <w:pPr>
        <w:rPr>
          <w:rStyle w:val="apple-converted-space"/>
          <w:rFonts w:ascii="Arial" w:hAnsi="Arial" w:cs="Arial"/>
          <w:color w:val="000000" w:themeColor="text1"/>
          <w:sz w:val="21"/>
          <w:szCs w:val="21"/>
          <w:shd w:val="clear" w:color="auto" w:fill="FFFFFF"/>
        </w:rPr>
      </w:pPr>
    </w:p>
    <w:p w14:paraId="0839A0B5" w14:textId="5ABD7374" w:rsidR="00943659" w:rsidRPr="00943659" w:rsidRDefault="00943659">
      <w:pPr>
        <w:rPr>
          <w:rStyle w:val="apple-converted-space"/>
          <w:rFonts w:ascii="Arial" w:hAnsi="Arial" w:cs="Arial"/>
          <w:b/>
          <w:bCs/>
          <w:color w:val="000000" w:themeColor="text1"/>
          <w:sz w:val="21"/>
          <w:szCs w:val="21"/>
          <w:shd w:val="clear" w:color="auto" w:fill="FFFFFF"/>
        </w:rPr>
      </w:pPr>
      <w:r w:rsidRPr="00943659">
        <w:rPr>
          <w:rStyle w:val="apple-converted-space"/>
          <w:rFonts w:ascii="Arial" w:hAnsi="Arial" w:cs="Arial"/>
          <w:b/>
          <w:bCs/>
          <w:color w:val="000000" w:themeColor="text1"/>
          <w:sz w:val="21"/>
          <w:szCs w:val="21"/>
          <w:shd w:val="clear" w:color="auto" w:fill="FFFFFF"/>
        </w:rPr>
        <w:t xml:space="preserve">We are considering cell-cell coordination across the entire developing tissue, which we posit is a simpler problem of spatiotemporal coordination in a small versus large tissue. We can see the logic of the reviewer’s comment, but we think it applies in the case of two small groups of cells “finding” each other within a larger total tissue field. </w:t>
      </w:r>
    </w:p>
    <w:p w14:paraId="3C208DD6" w14:textId="77777777" w:rsidR="006D3AEA" w:rsidRDefault="00BC19D2">
      <w:pPr>
        <w:rPr>
          <w:rFonts w:ascii="Arial" w:hAnsi="Arial" w:cs="Arial"/>
          <w:color w:val="000000" w:themeColor="text1"/>
          <w:sz w:val="21"/>
          <w:szCs w:val="21"/>
        </w:rPr>
      </w:pPr>
      <w:r w:rsidRPr="00BC19D2">
        <w:rPr>
          <w:rFonts w:ascii="Arial" w:hAnsi="Arial" w:cs="Arial"/>
          <w:color w:val="000000" w:themeColor="text1"/>
          <w:sz w:val="21"/>
          <w:szCs w:val="21"/>
        </w:rPr>
        <w:br/>
      </w:r>
      <w:r w:rsidRPr="006D3AEA">
        <w:rPr>
          <w:rFonts w:ascii="Arial" w:hAnsi="Arial" w:cs="Arial"/>
          <w:color w:val="000000" w:themeColor="text1"/>
          <w:sz w:val="21"/>
          <w:szCs w:val="21"/>
          <w:shd w:val="clear" w:color="auto" w:fill="FFFFFF"/>
        </w:rPr>
        <w:t xml:space="preserve">l. 600: from context here, one would expect that </w:t>
      </w:r>
      <w:proofErr w:type="spellStart"/>
      <w:r w:rsidRPr="006D3AEA">
        <w:rPr>
          <w:rFonts w:ascii="Arial" w:hAnsi="Arial" w:cs="Arial"/>
          <w:color w:val="000000" w:themeColor="text1"/>
          <w:sz w:val="21"/>
          <w:szCs w:val="21"/>
          <w:shd w:val="clear" w:color="auto" w:fill="FFFFFF"/>
        </w:rPr>
        <w:t>Desmognathus</w:t>
      </w:r>
      <w:proofErr w:type="spellEnd"/>
      <w:r w:rsidRPr="006D3AEA">
        <w:rPr>
          <w:rFonts w:ascii="Arial" w:hAnsi="Arial" w:cs="Arial"/>
          <w:color w:val="000000" w:themeColor="text1"/>
          <w:sz w:val="21"/>
          <w:szCs w:val="21"/>
          <w:shd w:val="clear" w:color="auto" w:fill="FFFFFF"/>
        </w:rPr>
        <w:t xml:space="preserve"> are (all) direct developers. Also, the </w:t>
      </w:r>
      <w:r w:rsidRPr="006D3AEA">
        <w:rPr>
          <w:rFonts w:ascii="Arial" w:hAnsi="Arial" w:cs="Arial"/>
          <w:color w:val="000000" w:themeColor="text1"/>
          <w:sz w:val="21"/>
          <w:szCs w:val="21"/>
          <w:shd w:val="clear" w:color="auto" w:fill="FFFFFF"/>
        </w:rPr>
        <w:lastRenderedPageBreak/>
        <w:t xml:space="preserve">restriction to eastern </w:t>
      </w:r>
      <w:proofErr w:type="spellStart"/>
      <w:r w:rsidRPr="006D3AEA">
        <w:rPr>
          <w:rFonts w:ascii="Arial" w:hAnsi="Arial" w:cs="Arial"/>
          <w:color w:val="000000" w:themeColor="text1"/>
          <w:sz w:val="21"/>
          <w:szCs w:val="21"/>
          <w:shd w:val="clear" w:color="auto" w:fill="FFFFFF"/>
        </w:rPr>
        <w:t>Plethodon</w:t>
      </w:r>
      <w:proofErr w:type="spellEnd"/>
      <w:r w:rsidRPr="006D3AEA">
        <w:rPr>
          <w:rFonts w:ascii="Arial" w:hAnsi="Arial" w:cs="Arial"/>
          <w:color w:val="000000" w:themeColor="text1"/>
          <w:sz w:val="21"/>
          <w:szCs w:val="21"/>
          <w:shd w:val="clear" w:color="auto" w:fill="FFFFFF"/>
        </w:rPr>
        <w:t xml:space="preserve"> seems artificial and designed to add unjustified weight to the cited evidence, as there’s no reason to expect that the ontogenetic repatterning in western </w:t>
      </w:r>
      <w:proofErr w:type="spellStart"/>
      <w:r w:rsidRPr="006D3AEA">
        <w:rPr>
          <w:rFonts w:ascii="Arial" w:hAnsi="Arial" w:cs="Arial"/>
          <w:color w:val="000000" w:themeColor="text1"/>
          <w:sz w:val="21"/>
          <w:szCs w:val="21"/>
          <w:shd w:val="clear" w:color="auto" w:fill="FFFFFF"/>
        </w:rPr>
        <w:t>Plethodon</w:t>
      </w:r>
      <w:proofErr w:type="spellEnd"/>
      <w:r w:rsidRPr="006D3AEA">
        <w:rPr>
          <w:rFonts w:ascii="Arial" w:hAnsi="Arial" w:cs="Arial"/>
          <w:color w:val="000000" w:themeColor="text1"/>
          <w:sz w:val="21"/>
          <w:szCs w:val="21"/>
          <w:shd w:val="clear" w:color="auto" w:fill="FFFFFF"/>
        </w:rPr>
        <w:t xml:space="preserve"> will be any different than in eastern </w:t>
      </w:r>
      <w:proofErr w:type="spellStart"/>
      <w:r w:rsidRPr="006D3AEA">
        <w:rPr>
          <w:rFonts w:ascii="Arial" w:hAnsi="Arial" w:cs="Arial"/>
          <w:color w:val="000000" w:themeColor="text1"/>
          <w:sz w:val="21"/>
          <w:szCs w:val="21"/>
          <w:shd w:val="clear" w:color="auto" w:fill="FFFFFF"/>
        </w:rPr>
        <w:t>Plethodon</w:t>
      </w:r>
      <w:proofErr w:type="spellEnd"/>
      <w:r w:rsidRPr="006D3AEA">
        <w:rPr>
          <w:rFonts w:ascii="Arial" w:hAnsi="Arial" w:cs="Arial"/>
          <w:color w:val="000000" w:themeColor="text1"/>
          <w:sz w:val="21"/>
          <w:szCs w:val="21"/>
          <w:shd w:val="clear" w:color="auto" w:fill="FFFFFF"/>
        </w:rPr>
        <w:t>, despite their much larger genome sizes.</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p>
    <w:p w14:paraId="12E4DD7F" w14:textId="2547D5BF" w:rsidR="006D3AEA" w:rsidRPr="006D3AEA" w:rsidRDefault="006D3AEA">
      <w:pPr>
        <w:rPr>
          <w:rFonts w:ascii="Arial" w:hAnsi="Arial" w:cs="Arial"/>
          <w:b/>
          <w:bCs/>
          <w:color w:val="000000" w:themeColor="text1"/>
          <w:sz w:val="21"/>
          <w:szCs w:val="21"/>
        </w:rPr>
      </w:pPr>
      <w:r w:rsidRPr="006D3AEA">
        <w:rPr>
          <w:rFonts w:ascii="Arial" w:hAnsi="Arial" w:cs="Arial"/>
          <w:b/>
          <w:bCs/>
          <w:color w:val="000000" w:themeColor="text1"/>
          <w:sz w:val="21"/>
          <w:szCs w:val="21"/>
        </w:rPr>
        <w:t>This is a good point. We have revised the manuscription to avoid adding unjustified weight to th</w:t>
      </w:r>
      <w:r>
        <w:rPr>
          <w:rFonts w:ascii="Arial" w:hAnsi="Arial" w:cs="Arial"/>
          <w:b/>
          <w:bCs/>
          <w:color w:val="000000" w:themeColor="text1"/>
          <w:sz w:val="21"/>
          <w:szCs w:val="21"/>
        </w:rPr>
        <w:t>is</w:t>
      </w:r>
      <w:r w:rsidRPr="006D3AEA">
        <w:rPr>
          <w:rFonts w:ascii="Arial" w:hAnsi="Arial" w:cs="Arial"/>
          <w:b/>
          <w:bCs/>
          <w:color w:val="000000" w:themeColor="text1"/>
          <w:sz w:val="21"/>
          <w:szCs w:val="21"/>
        </w:rPr>
        <w:t xml:space="preserve"> limited empirical data, and</w:t>
      </w:r>
      <w:r>
        <w:rPr>
          <w:rFonts w:ascii="Arial" w:hAnsi="Arial" w:cs="Arial"/>
          <w:b/>
          <w:bCs/>
          <w:color w:val="000000" w:themeColor="text1"/>
          <w:sz w:val="21"/>
          <w:szCs w:val="21"/>
        </w:rPr>
        <w:t xml:space="preserve"> we</w:t>
      </w:r>
      <w:r w:rsidRPr="006D3AEA">
        <w:rPr>
          <w:rFonts w:ascii="Arial" w:hAnsi="Arial" w:cs="Arial"/>
          <w:b/>
          <w:bCs/>
          <w:color w:val="000000" w:themeColor="text1"/>
          <w:sz w:val="21"/>
          <w:szCs w:val="21"/>
        </w:rPr>
        <w:t xml:space="preserve"> included discussion of western </w:t>
      </w:r>
      <w:proofErr w:type="spellStart"/>
      <w:r>
        <w:rPr>
          <w:rFonts w:ascii="Arial" w:hAnsi="Arial" w:cs="Arial"/>
          <w:b/>
          <w:bCs/>
          <w:color w:val="000000" w:themeColor="text1"/>
          <w:sz w:val="21"/>
          <w:szCs w:val="21"/>
        </w:rPr>
        <w:t>P</w:t>
      </w:r>
      <w:r w:rsidRPr="006D3AEA">
        <w:rPr>
          <w:rFonts w:ascii="Arial" w:hAnsi="Arial" w:cs="Arial"/>
          <w:b/>
          <w:bCs/>
          <w:color w:val="000000" w:themeColor="text1"/>
          <w:sz w:val="21"/>
          <w:szCs w:val="21"/>
        </w:rPr>
        <w:t>lethodon</w:t>
      </w:r>
      <w:proofErr w:type="spellEnd"/>
      <w:r w:rsidRPr="006D3AEA">
        <w:rPr>
          <w:rFonts w:ascii="Arial" w:hAnsi="Arial" w:cs="Arial"/>
          <w:b/>
          <w:bCs/>
          <w:color w:val="000000" w:themeColor="text1"/>
          <w:sz w:val="21"/>
          <w:szCs w:val="21"/>
        </w:rPr>
        <w:t>.</w:t>
      </w:r>
    </w:p>
    <w:p w14:paraId="36534462" w14:textId="77777777" w:rsidR="00C6300C" w:rsidRDefault="00BC19D2">
      <w:pPr>
        <w:rPr>
          <w:rStyle w:val="apple-converted-space"/>
          <w:rFonts w:ascii="Arial" w:hAnsi="Arial" w:cs="Arial"/>
          <w:color w:val="000000" w:themeColor="text1"/>
          <w:sz w:val="21"/>
          <w:szCs w:val="21"/>
          <w:shd w:val="clear" w:color="auto" w:fill="FFFFFF"/>
        </w:rPr>
      </w:pP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l. 602-604: Why does the difference have to be due to differences in developmental error rather than other factors?</w:t>
      </w:r>
      <w:r w:rsidRPr="00BC19D2">
        <w:rPr>
          <w:rStyle w:val="apple-converted-space"/>
          <w:rFonts w:ascii="Arial" w:hAnsi="Arial" w:cs="Arial"/>
          <w:color w:val="000000" w:themeColor="text1"/>
          <w:sz w:val="21"/>
          <w:szCs w:val="21"/>
          <w:shd w:val="clear" w:color="auto" w:fill="FFFFFF"/>
        </w:rPr>
        <w:t> </w:t>
      </w:r>
    </w:p>
    <w:p w14:paraId="7912D352" w14:textId="572EB7F0" w:rsidR="00652AFC" w:rsidRDefault="00BC19D2">
      <w:pPr>
        <w:rPr>
          <w:rFonts w:ascii="Arial" w:hAnsi="Arial" w:cs="Arial"/>
          <w:color w:val="000000" w:themeColor="text1"/>
          <w:sz w:val="21"/>
          <w:szCs w:val="21"/>
          <w:shd w:val="clear" w:color="auto" w:fill="FFFFFF"/>
        </w:rPr>
      </w:pPr>
      <w:r w:rsidRPr="00BC19D2">
        <w:rPr>
          <w:rFonts w:ascii="Arial" w:hAnsi="Arial" w:cs="Arial"/>
          <w:color w:val="000000" w:themeColor="text1"/>
          <w:sz w:val="21"/>
          <w:szCs w:val="21"/>
        </w:rPr>
        <w:br/>
      </w:r>
      <w:r w:rsidR="00A719C6" w:rsidRPr="00A719C6">
        <w:rPr>
          <w:rFonts w:ascii="Arial" w:hAnsi="Arial" w:cs="Arial"/>
          <w:b/>
          <w:bCs/>
          <w:color w:val="000000" w:themeColor="text1"/>
          <w:sz w:val="21"/>
          <w:szCs w:val="21"/>
          <w:shd w:val="clear" w:color="auto" w:fill="FFFFFF"/>
        </w:rPr>
        <w:t xml:space="preserve">We toned down the language in the manuscript and now state that the differences </w:t>
      </w:r>
      <w:r w:rsidR="00A719C6" w:rsidRPr="00A719C6">
        <w:rPr>
          <w:rFonts w:ascii="Arial" w:hAnsi="Arial" w:cs="Arial"/>
          <w:b/>
          <w:bCs/>
          <w:i/>
          <w:iCs/>
          <w:color w:val="000000" w:themeColor="text1"/>
          <w:sz w:val="21"/>
          <w:szCs w:val="21"/>
          <w:shd w:val="clear" w:color="auto" w:fill="FFFFFF"/>
        </w:rPr>
        <w:t>are consistent with</w:t>
      </w:r>
      <w:r w:rsidR="00A719C6" w:rsidRPr="00A719C6">
        <w:rPr>
          <w:rFonts w:ascii="Arial" w:hAnsi="Arial" w:cs="Arial"/>
          <w:b/>
          <w:bCs/>
          <w:color w:val="000000" w:themeColor="text1"/>
          <w:sz w:val="21"/>
          <w:szCs w:val="21"/>
          <w:shd w:val="clear" w:color="auto" w:fill="FFFFFF"/>
        </w:rPr>
        <w:t xml:space="preserve"> differences in developmental error.</w:t>
      </w:r>
      <w:r w:rsidR="00A719C6">
        <w:rPr>
          <w:rFonts w:ascii="Arial" w:hAnsi="Arial" w:cs="Arial"/>
          <w:color w:val="000000" w:themeColor="text1"/>
          <w:sz w:val="21"/>
          <w:szCs w:val="21"/>
          <w:shd w:val="clear" w:color="auto" w:fill="FFFFFF"/>
        </w:rPr>
        <w:t xml:space="preserve"> </w:t>
      </w:r>
    </w:p>
    <w:p w14:paraId="73E5091A" w14:textId="77777777" w:rsidR="00A719C6" w:rsidRDefault="00A719C6">
      <w:pPr>
        <w:rPr>
          <w:rFonts w:ascii="Arial" w:hAnsi="Arial" w:cs="Arial"/>
          <w:color w:val="000000" w:themeColor="text1"/>
          <w:sz w:val="21"/>
          <w:szCs w:val="21"/>
          <w:shd w:val="clear" w:color="auto" w:fill="FFFFFF"/>
        </w:rPr>
      </w:pPr>
    </w:p>
    <w:p w14:paraId="0E2A48D0" w14:textId="183309FC" w:rsidR="00652AFC" w:rsidRDefault="00BC19D2">
      <w:pPr>
        <w:rPr>
          <w:rStyle w:val="apple-converted-space"/>
          <w:rFonts w:ascii="Arial" w:hAnsi="Arial" w:cs="Arial"/>
          <w:color w:val="000000" w:themeColor="text1"/>
          <w:sz w:val="21"/>
          <w:szCs w:val="21"/>
          <w:shd w:val="clear" w:color="auto" w:fill="FFFFFF"/>
        </w:rPr>
      </w:pPr>
      <w:r w:rsidRPr="00BC19D2">
        <w:rPr>
          <w:rFonts w:ascii="Arial" w:hAnsi="Arial" w:cs="Arial"/>
          <w:color w:val="000000" w:themeColor="text1"/>
          <w:sz w:val="21"/>
          <w:szCs w:val="21"/>
          <w:shd w:val="clear" w:color="auto" w:fill="FFFFFF"/>
        </w:rPr>
        <w:t xml:space="preserve">l. 640-641: similarity in genome size of gradual </w:t>
      </w:r>
      <w:proofErr w:type="spellStart"/>
      <w:r w:rsidRPr="00BC19D2">
        <w:rPr>
          <w:rFonts w:ascii="Arial" w:hAnsi="Arial" w:cs="Arial"/>
          <w:color w:val="000000" w:themeColor="text1"/>
          <w:sz w:val="21"/>
          <w:szCs w:val="21"/>
          <w:shd w:val="clear" w:color="auto" w:fill="FFFFFF"/>
        </w:rPr>
        <w:t>metamorphosers</w:t>
      </w:r>
      <w:proofErr w:type="spellEnd"/>
      <w:r w:rsidRPr="00BC19D2">
        <w:rPr>
          <w:rFonts w:ascii="Arial" w:hAnsi="Arial" w:cs="Arial"/>
          <w:color w:val="000000" w:themeColor="text1"/>
          <w:sz w:val="21"/>
          <w:szCs w:val="21"/>
          <w:shd w:val="clear" w:color="auto" w:fill="FFFFFF"/>
        </w:rPr>
        <w:t xml:space="preserve"> and direct developers: of course, many of these are closely related (and indeed, the </w:t>
      </w:r>
      <w:proofErr w:type="spellStart"/>
      <w:r w:rsidRPr="00BC19D2">
        <w:rPr>
          <w:rFonts w:ascii="Arial" w:hAnsi="Arial" w:cs="Arial"/>
          <w:color w:val="000000" w:themeColor="text1"/>
          <w:sz w:val="21"/>
          <w:szCs w:val="21"/>
          <w:shd w:val="clear" w:color="auto" w:fill="FFFFFF"/>
        </w:rPr>
        <w:t>paedomorphs</w:t>
      </w:r>
      <w:proofErr w:type="spellEnd"/>
      <w:r w:rsidRPr="00BC19D2">
        <w:rPr>
          <w:rFonts w:ascii="Arial" w:hAnsi="Arial" w:cs="Arial"/>
          <w:color w:val="000000" w:themeColor="text1"/>
          <w:sz w:val="21"/>
          <w:szCs w:val="21"/>
          <w:shd w:val="clear" w:color="auto" w:fill="FFFFFF"/>
        </w:rPr>
        <w:t xml:space="preserve"> that are closely related also have similar genome sizes)—these thoughts should be reevaluated </w:t>
      </w:r>
      <w:proofErr w:type="gramStart"/>
      <w:r w:rsidRPr="00BC19D2">
        <w:rPr>
          <w:rFonts w:ascii="Arial" w:hAnsi="Arial" w:cs="Arial"/>
          <w:color w:val="000000" w:themeColor="text1"/>
          <w:sz w:val="21"/>
          <w:szCs w:val="21"/>
          <w:shd w:val="clear" w:color="auto" w:fill="FFFFFF"/>
        </w:rPr>
        <w:t>in light of</w:t>
      </w:r>
      <w:proofErr w:type="gramEnd"/>
      <w:r w:rsidRPr="00BC19D2">
        <w:rPr>
          <w:rFonts w:ascii="Arial" w:hAnsi="Arial" w:cs="Arial"/>
          <w:color w:val="000000" w:themeColor="text1"/>
          <w:sz w:val="21"/>
          <w:szCs w:val="21"/>
          <w:shd w:val="clear" w:color="auto" w:fill="FFFFFF"/>
        </w:rPr>
        <w:t xml:space="preserve"> the main statistical concern.  </w:t>
      </w:r>
      <w:r w:rsidRPr="00BC19D2">
        <w:rPr>
          <w:rStyle w:val="apple-converted-space"/>
          <w:rFonts w:ascii="Arial" w:hAnsi="Arial" w:cs="Arial"/>
          <w:color w:val="000000" w:themeColor="text1"/>
          <w:sz w:val="21"/>
          <w:szCs w:val="21"/>
          <w:shd w:val="clear" w:color="auto" w:fill="FFFFFF"/>
        </w:rPr>
        <w:t> </w:t>
      </w:r>
    </w:p>
    <w:p w14:paraId="0E9D77D7" w14:textId="77777777" w:rsidR="00652AFC" w:rsidRDefault="00652AFC">
      <w:pPr>
        <w:rPr>
          <w:rStyle w:val="apple-converted-space"/>
          <w:rFonts w:ascii="Arial" w:hAnsi="Arial" w:cs="Arial"/>
          <w:color w:val="000000" w:themeColor="text1"/>
          <w:sz w:val="21"/>
          <w:szCs w:val="21"/>
          <w:shd w:val="clear" w:color="auto" w:fill="FFFFFF"/>
        </w:rPr>
      </w:pPr>
    </w:p>
    <w:p w14:paraId="1CB012EC" w14:textId="77777777" w:rsidR="0054698B" w:rsidRDefault="00652AFC">
      <w:pPr>
        <w:rPr>
          <w:rStyle w:val="apple-converted-space"/>
          <w:rFonts w:ascii="Arial" w:hAnsi="Arial" w:cs="Arial"/>
          <w:color w:val="000000" w:themeColor="text1"/>
          <w:sz w:val="21"/>
          <w:szCs w:val="21"/>
          <w:shd w:val="clear" w:color="auto" w:fill="FFFFFF"/>
        </w:rPr>
      </w:pPr>
      <w:r w:rsidRPr="00652AFC">
        <w:rPr>
          <w:rStyle w:val="apple-converted-space"/>
          <w:rFonts w:ascii="Arial" w:hAnsi="Arial" w:cs="Arial"/>
          <w:b/>
          <w:bCs/>
          <w:color w:val="000000" w:themeColor="text1"/>
          <w:sz w:val="21"/>
          <w:szCs w:val="21"/>
          <w:shd w:val="clear" w:color="auto" w:fill="FFFFFF"/>
        </w:rPr>
        <w:t xml:space="preserve">We see the reviewer’s </w:t>
      </w:r>
      <w:r>
        <w:rPr>
          <w:rStyle w:val="apple-converted-space"/>
          <w:rFonts w:ascii="Arial" w:hAnsi="Arial" w:cs="Arial"/>
          <w:b/>
          <w:bCs/>
          <w:color w:val="000000" w:themeColor="text1"/>
          <w:sz w:val="21"/>
          <w:szCs w:val="21"/>
          <w:shd w:val="clear" w:color="auto" w:fill="FFFFFF"/>
        </w:rPr>
        <w:t>concern</w:t>
      </w:r>
      <w:r w:rsidRPr="00652AFC">
        <w:rPr>
          <w:rStyle w:val="apple-converted-space"/>
          <w:rFonts w:ascii="Arial" w:hAnsi="Arial" w:cs="Arial"/>
          <w:b/>
          <w:bCs/>
          <w:color w:val="000000" w:themeColor="text1"/>
          <w:sz w:val="21"/>
          <w:szCs w:val="21"/>
          <w:shd w:val="clear" w:color="auto" w:fill="FFFFFF"/>
        </w:rPr>
        <w:t xml:space="preserve">, but we would counter with the fact that it is the abrupt </w:t>
      </w:r>
      <w:proofErr w:type="spellStart"/>
      <w:r w:rsidRPr="00652AFC">
        <w:rPr>
          <w:rStyle w:val="apple-converted-space"/>
          <w:rFonts w:ascii="Arial" w:hAnsi="Arial" w:cs="Arial"/>
          <w:b/>
          <w:bCs/>
          <w:color w:val="000000" w:themeColor="text1"/>
          <w:sz w:val="21"/>
          <w:szCs w:val="21"/>
          <w:shd w:val="clear" w:color="auto" w:fill="FFFFFF"/>
        </w:rPr>
        <w:t>metamorphosers</w:t>
      </w:r>
      <w:proofErr w:type="spellEnd"/>
      <w:r w:rsidRPr="00652AFC">
        <w:rPr>
          <w:rStyle w:val="apple-converted-space"/>
          <w:rFonts w:ascii="Arial" w:hAnsi="Arial" w:cs="Arial"/>
          <w:b/>
          <w:bCs/>
          <w:color w:val="000000" w:themeColor="text1"/>
          <w:sz w:val="21"/>
          <w:szCs w:val="21"/>
          <w:shd w:val="clear" w:color="auto" w:fill="FFFFFF"/>
        </w:rPr>
        <w:t xml:space="preserve"> that are the closer relatives of the direct developers, not the gradual </w:t>
      </w:r>
      <w:proofErr w:type="spellStart"/>
      <w:r w:rsidRPr="00652AFC">
        <w:rPr>
          <w:rStyle w:val="apple-converted-space"/>
          <w:rFonts w:ascii="Arial" w:hAnsi="Arial" w:cs="Arial"/>
          <w:b/>
          <w:bCs/>
          <w:color w:val="000000" w:themeColor="text1"/>
          <w:sz w:val="21"/>
          <w:szCs w:val="21"/>
          <w:shd w:val="clear" w:color="auto" w:fill="FFFFFF"/>
        </w:rPr>
        <w:t>metamorphosers</w:t>
      </w:r>
      <w:proofErr w:type="spellEnd"/>
      <w:r w:rsidRPr="00652AFC">
        <w:rPr>
          <w:rStyle w:val="apple-converted-space"/>
          <w:rFonts w:ascii="Arial" w:hAnsi="Arial" w:cs="Arial"/>
          <w:b/>
          <w:bCs/>
          <w:color w:val="000000" w:themeColor="text1"/>
          <w:sz w:val="21"/>
          <w:szCs w:val="21"/>
          <w:shd w:val="clear" w:color="auto" w:fill="FFFFFF"/>
        </w:rPr>
        <w:t>.</w:t>
      </w:r>
      <w:r>
        <w:rPr>
          <w:rStyle w:val="apple-converted-space"/>
          <w:rFonts w:ascii="Arial" w:hAnsi="Arial" w:cs="Arial"/>
          <w:color w:val="000000" w:themeColor="text1"/>
          <w:sz w:val="21"/>
          <w:szCs w:val="21"/>
          <w:shd w:val="clear" w:color="auto" w:fill="FFFFFF"/>
        </w:rPr>
        <w:t xml:space="preserve"> </w:t>
      </w:r>
      <w:r w:rsidRPr="00652AFC">
        <w:rPr>
          <w:rFonts w:ascii="Arial" w:hAnsi="Arial" w:cs="Arial"/>
          <w:b/>
          <w:bCs/>
          <w:color w:val="000000" w:themeColor="text1"/>
          <w:sz w:val="21"/>
          <w:szCs w:val="21"/>
        </w:rPr>
        <w:t xml:space="preserve">It is true that the </w:t>
      </w:r>
      <w:proofErr w:type="spellStart"/>
      <w:r w:rsidRPr="00652AFC">
        <w:rPr>
          <w:rFonts w:ascii="Arial" w:hAnsi="Arial" w:cs="Arial"/>
          <w:b/>
          <w:bCs/>
          <w:color w:val="000000" w:themeColor="text1"/>
          <w:sz w:val="21"/>
          <w:szCs w:val="21"/>
        </w:rPr>
        <w:t>paedomorphs</w:t>
      </w:r>
      <w:proofErr w:type="spellEnd"/>
      <w:r w:rsidRPr="00652AFC">
        <w:rPr>
          <w:rFonts w:ascii="Arial" w:hAnsi="Arial" w:cs="Arial"/>
          <w:b/>
          <w:bCs/>
          <w:color w:val="000000" w:themeColor="text1"/>
          <w:sz w:val="21"/>
          <w:szCs w:val="21"/>
        </w:rPr>
        <w:t xml:space="preserve"> that are more closely related to </w:t>
      </w:r>
      <w:proofErr w:type="spellStart"/>
      <w:r w:rsidRPr="00652AFC">
        <w:rPr>
          <w:rFonts w:ascii="Arial" w:hAnsi="Arial" w:cs="Arial"/>
          <w:b/>
          <w:bCs/>
          <w:color w:val="000000" w:themeColor="text1"/>
          <w:sz w:val="21"/>
          <w:szCs w:val="21"/>
        </w:rPr>
        <w:t>metamorphosers</w:t>
      </w:r>
      <w:proofErr w:type="spellEnd"/>
      <w:r w:rsidRPr="00652AFC">
        <w:rPr>
          <w:rFonts w:ascii="Arial" w:hAnsi="Arial" w:cs="Arial"/>
          <w:b/>
          <w:bCs/>
          <w:color w:val="000000" w:themeColor="text1"/>
          <w:sz w:val="21"/>
          <w:szCs w:val="21"/>
        </w:rPr>
        <w:t xml:space="preserve"> have smaller genome sizes, </w:t>
      </w:r>
      <w:r>
        <w:rPr>
          <w:rFonts w:ascii="Arial" w:hAnsi="Arial" w:cs="Arial"/>
          <w:b/>
          <w:bCs/>
          <w:color w:val="000000" w:themeColor="text1"/>
          <w:sz w:val="21"/>
          <w:szCs w:val="21"/>
        </w:rPr>
        <w:t>and</w:t>
      </w:r>
      <w:r w:rsidRPr="00652AFC">
        <w:rPr>
          <w:rFonts w:ascii="Arial" w:hAnsi="Arial" w:cs="Arial"/>
          <w:b/>
          <w:bCs/>
          <w:color w:val="000000" w:themeColor="text1"/>
          <w:sz w:val="21"/>
          <w:szCs w:val="21"/>
        </w:rPr>
        <w:t xml:space="preserve"> this is to be expected because of the shorter branch lengths</w:t>
      </w:r>
      <w:r>
        <w:rPr>
          <w:rFonts w:ascii="Arial" w:hAnsi="Arial" w:cs="Arial"/>
          <w:b/>
          <w:bCs/>
          <w:color w:val="000000" w:themeColor="text1"/>
          <w:sz w:val="21"/>
          <w:szCs w:val="21"/>
        </w:rPr>
        <w:t xml:space="preserve"> associated with these instances of </w:t>
      </w:r>
      <w:proofErr w:type="spellStart"/>
      <w:r>
        <w:rPr>
          <w:rFonts w:ascii="Arial" w:hAnsi="Arial" w:cs="Arial"/>
          <w:b/>
          <w:bCs/>
          <w:color w:val="000000" w:themeColor="text1"/>
          <w:sz w:val="21"/>
          <w:szCs w:val="21"/>
        </w:rPr>
        <w:t>paedomorphosis</w:t>
      </w:r>
      <w:proofErr w:type="spellEnd"/>
      <w:r w:rsidRPr="00652AFC">
        <w:rPr>
          <w:rFonts w:ascii="Arial" w:hAnsi="Arial" w:cs="Arial"/>
          <w:b/>
          <w:bCs/>
          <w:color w:val="000000" w:themeColor="text1"/>
          <w:sz w:val="21"/>
          <w:szCs w:val="21"/>
        </w:rPr>
        <w:t xml:space="preserve"> (and thus less time spent evolving under the paedomorphic regime).</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F93979">
        <w:rPr>
          <w:rFonts w:ascii="Arial" w:hAnsi="Arial" w:cs="Arial"/>
          <w:color w:val="000000" w:themeColor="text1"/>
          <w:sz w:val="21"/>
          <w:szCs w:val="21"/>
          <w:shd w:val="clear" w:color="auto" w:fill="FFFFFF"/>
        </w:rPr>
        <w:t xml:space="preserve">l. 138-152 (with implications elsewhere in the </w:t>
      </w:r>
      <w:proofErr w:type="spellStart"/>
      <w:r w:rsidR="00BC19D2" w:rsidRPr="00F93979">
        <w:rPr>
          <w:rFonts w:ascii="Arial" w:hAnsi="Arial" w:cs="Arial"/>
          <w:color w:val="000000" w:themeColor="text1"/>
          <w:sz w:val="21"/>
          <w:szCs w:val="21"/>
          <w:shd w:val="clear" w:color="auto" w:fill="FFFFFF"/>
        </w:rPr>
        <w:t>ms.</w:t>
      </w:r>
      <w:proofErr w:type="spellEnd"/>
      <w:r w:rsidR="00BC19D2" w:rsidRPr="00F93979">
        <w:rPr>
          <w:rFonts w:ascii="Arial" w:hAnsi="Arial" w:cs="Arial"/>
          <w:color w:val="000000" w:themeColor="text1"/>
          <w:sz w:val="21"/>
          <w:szCs w:val="21"/>
          <w:shd w:val="clear" w:color="auto" w:fill="FFFFFF"/>
        </w:rPr>
        <w:t>) The reasoning about metamorphic vulnerabilities appears to also predict that developmental speed may be under much stronger selection in some species/clades/environments than others.  For example, warm temperatures in tropics may weaken selection against genome size expansion, as the extra time spent in a vulnerable life stage will be lower, thus decreasing the strength of selection.</w:t>
      </w:r>
      <w:r w:rsidR="00BC19D2" w:rsidRPr="00BC19D2">
        <w:rPr>
          <w:rFonts w:ascii="Arial" w:hAnsi="Arial" w:cs="Arial"/>
          <w:color w:val="000000" w:themeColor="text1"/>
          <w:sz w:val="21"/>
          <w:szCs w:val="21"/>
          <w:shd w:val="clear" w:color="auto" w:fill="FFFFFF"/>
        </w:rPr>
        <w:t xml:space="preserve">  </w:t>
      </w:r>
      <w:r w:rsidR="00BC19D2" w:rsidRPr="00BC19D2">
        <w:rPr>
          <w:rStyle w:val="apple-converted-space"/>
          <w:rFonts w:ascii="Arial" w:hAnsi="Arial" w:cs="Arial"/>
          <w:color w:val="000000" w:themeColor="text1"/>
          <w:sz w:val="21"/>
          <w:szCs w:val="21"/>
          <w:shd w:val="clear" w:color="auto" w:fill="FFFFFF"/>
        </w:rPr>
        <w:t> </w:t>
      </w:r>
    </w:p>
    <w:p w14:paraId="12FD513C" w14:textId="77777777" w:rsidR="0054698B" w:rsidRDefault="0054698B">
      <w:pPr>
        <w:rPr>
          <w:rStyle w:val="apple-converted-space"/>
          <w:rFonts w:ascii="Arial" w:hAnsi="Arial" w:cs="Arial"/>
          <w:color w:val="000000" w:themeColor="text1"/>
          <w:sz w:val="21"/>
          <w:szCs w:val="21"/>
          <w:shd w:val="clear" w:color="auto" w:fill="FFFFFF"/>
        </w:rPr>
      </w:pPr>
    </w:p>
    <w:p w14:paraId="34962BD1" w14:textId="7AF1E493" w:rsidR="00B779E8" w:rsidRPr="00076812" w:rsidRDefault="0054698B">
      <w:pPr>
        <w:rPr>
          <w:rStyle w:val="apple-converted-space"/>
          <w:rFonts w:ascii="Arial" w:hAnsi="Arial" w:cs="Arial"/>
          <w:color w:val="000000" w:themeColor="text1"/>
          <w:sz w:val="21"/>
          <w:szCs w:val="21"/>
          <w:shd w:val="clear" w:color="auto" w:fill="FFFFFF"/>
        </w:rPr>
      </w:pPr>
      <w:r w:rsidRPr="00F93979">
        <w:rPr>
          <w:rStyle w:val="apple-converted-space"/>
          <w:rFonts w:ascii="Arial" w:hAnsi="Arial" w:cs="Arial"/>
          <w:b/>
          <w:bCs/>
          <w:color w:val="000000" w:themeColor="text1"/>
          <w:sz w:val="21"/>
          <w:szCs w:val="21"/>
          <w:shd w:val="clear" w:color="auto" w:fill="FFFFFF"/>
        </w:rPr>
        <w:t>This is an interesting poin</w:t>
      </w:r>
      <w:r w:rsidR="00F93979">
        <w:rPr>
          <w:rStyle w:val="apple-converted-space"/>
          <w:rFonts w:ascii="Arial" w:hAnsi="Arial" w:cs="Arial"/>
          <w:b/>
          <w:bCs/>
          <w:color w:val="000000" w:themeColor="text1"/>
          <w:sz w:val="21"/>
          <w:szCs w:val="21"/>
          <w:shd w:val="clear" w:color="auto" w:fill="FFFFFF"/>
        </w:rPr>
        <w:t>t that is well worth considering.</w:t>
      </w:r>
      <w:r w:rsidRPr="00F93979">
        <w:rPr>
          <w:rStyle w:val="apple-converted-space"/>
          <w:rFonts w:ascii="Arial" w:hAnsi="Arial" w:cs="Arial"/>
          <w:b/>
          <w:bCs/>
          <w:color w:val="000000" w:themeColor="text1"/>
          <w:sz w:val="21"/>
          <w:szCs w:val="21"/>
          <w:shd w:val="clear" w:color="auto" w:fill="FFFFFF"/>
        </w:rPr>
        <w:t xml:space="preserve"> </w:t>
      </w:r>
      <w:r w:rsidR="00F93979">
        <w:rPr>
          <w:rStyle w:val="apple-converted-space"/>
          <w:rFonts w:ascii="Arial" w:hAnsi="Arial" w:cs="Arial"/>
          <w:b/>
          <w:bCs/>
          <w:color w:val="000000" w:themeColor="text1"/>
          <w:sz w:val="21"/>
          <w:szCs w:val="21"/>
          <w:shd w:val="clear" w:color="auto" w:fill="FFFFFF"/>
        </w:rPr>
        <w:t>W</w:t>
      </w:r>
      <w:r w:rsidRPr="00F93979">
        <w:rPr>
          <w:rStyle w:val="apple-converted-space"/>
          <w:rFonts w:ascii="Arial" w:hAnsi="Arial" w:cs="Arial"/>
          <w:b/>
          <w:bCs/>
          <w:color w:val="000000" w:themeColor="text1"/>
          <w:sz w:val="21"/>
          <w:szCs w:val="21"/>
          <w:shd w:val="clear" w:color="auto" w:fill="FFFFFF"/>
        </w:rPr>
        <w:t>e offer that temperature differences are also likely to affect other variables beyond just developmental speed that may well be relevant here (</w:t>
      </w:r>
      <w:proofErr w:type="gramStart"/>
      <w:r w:rsidRPr="00F93979">
        <w:rPr>
          <w:rStyle w:val="apple-converted-space"/>
          <w:rFonts w:ascii="Arial" w:hAnsi="Arial" w:cs="Arial"/>
          <w:b/>
          <w:bCs/>
          <w:color w:val="000000" w:themeColor="text1"/>
          <w:sz w:val="21"/>
          <w:szCs w:val="21"/>
          <w:shd w:val="clear" w:color="auto" w:fill="FFFFFF"/>
        </w:rPr>
        <w:t>i.e.</w:t>
      </w:r>
      <w:proofErr w:type="gramEnd"/>
      <w:r w:rsidRPr="00F93979">
        <w:rPr>
          <w:rStyle w:val="apple-converted-space"/>
          <w:rFonts w:ascii="Arial" w:hAnsi="Arial" w:cs="Arial"/>
          <w:b/>
          <w:bCs/>
          <w:color w:val="000000" w:themeColor="text1"/>
          <w:sz w:val="21"/>
          <w:szCs w:val="21"/>
          <w:shd w:val="clear" w:color="auto" w:fill="FFFFFF"/>
        </w:rPr>
        <w:t xml:space="preserve"> performance, energetics, and developmental error). </w:t>
      </w:r>
      <w:r w:rsidR="00F93979" w:rsidRPr="00F93979">
        <w:rPr>
          <w:rStyle w:val="apple-converted-space"/>
          <w:rFonts w:ascii="Arial" w:hAnsi="Arial" w:cs="Arial"/>
          <w:b/>
          <w:bCs/>
          <w:color w:val="000000" w:themeColor="text1"/>
          <w:sz w:val="21"/>
          <w:szCs w:val="21"/>
          <w:shd w:val="clear" w:color="auto" w:fill="FFFFFF"/>
        </w:rPr>
        <w:t>We do not view predictions here as straightforward, and to give them the depth of research and discussion that they deserve is beyond the scope of the current manuscript.</w:t>
      </w:r>
      <w:r w:rsidR="00F93979">
        <w:rPr>
          <w:rStyle w:val="apple-converted-space"/>
          <w:rFonts w:ascii="Arial" w:hAnsi="Arial" w:cs="Arial"/>
          <w:b/>
          <w:bCs/>
          <w:color w:val="000000" w:themeColor="text1"/>
          <w:sz w:val="21"/>
          <w:szCs w:val="21"/>
          <w:shd w:val="clear" w:color="auto" w:fill="FFFFFF"/>
        </w:rPr>
        <w:t xml:space="preserve"> We thank the reviewer for this thought-provoking idea. </w:t>
      </w:r>
      <w:r w:rsidR="00F93979">
        <w:rPr>
          <w:rStyle w:val="apple-converted-space"/>
          <w:rFonts w:ascii="Arial" w:hAnsi="Arial" w:cs="Arial"/>
          <w:color w:val="000000" w:themeColor="text1"/>
          <w:sz w:val="21"/>
          <w:szCs w:val="21"/>
          <w:shd w:val="clear" w:color="auto" w:fill="FFFFFF"/>
        </w:rPr>
        <w:t xml:space="preserve">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076812">
        <w:rPr>
          <w:rFonts w:ascii="Arial" w:hAnsi="Arial" w:cs="Arial"/>
          <w:color w:val="000000" w:themeColor="text1"/>
          <w:sz w:val="21"/>
          <w:szCs w:val="21"/>
          <w:shd w:val="clear" w:color="auto" w:fill="FFFFFF"/>
        </w:rPr>
        <w:t xml:space="preserve">l. 604-607: Is there </w:t>
      </w:r>
      <w:proofErr w:type="gramStart"/>
      <w:r w:rsidR="00BC19D2" w:rsidRPr="00076812">
        <w:rPr>
          <w:rFonts w:ascii="Arial" w:hAnsi="Arial" w:cs="Arial"/>
          <w:color w:val="000000" w:themeColor="text1"/>
          <w:sz w:val="21"/>
          <w:szCs w:val="21"/>
          <w:shd w:val="clear" w:color="auto" w:fill="FFFFFF"/>
        </w:rPr>
        <w:t>really sufficient</w:t>
      </w:r>
      <w:proofErr w:type="gramEnd"/>
      <w:r w:rsidR="00BC19D2" w:rsidRPr="00076812">
        <w:rPr>
          <w:rFonts w:ascii="Arial" w:hAnsi="Arial" w:cs="Arial"/>
          <w:color w:val="000000" w:themeColor="text1"/>
          <w:sz w:val="21"/>
          <w:szCs w:val="21"/>
          <w:shd w:val="clear" w:color="auto" w:fill="FFFFFF"/>
        </w:rPr>
        <w:t xml:space="preserve"> statistical power to detect differences in variance of the stationary distribution?  It appears that variance is correlated with sample size in the data.  </w:t>
      </w:r>
      <w:r w:rsidR="00BC19D2" w:rsidRPr="00076812">
        <w:rPr>
          <w:rStyle w:val="apple-converted-space"/>
          <w:rFonts w:ascii="Arial" w:hAnsi="Arial" w:cs="Arial"/>
          <w:color w:val="000000" w:themeColor="text1"/>
          <w:sz w:val="21"/>
          <w:szCs w:val="21"/>
          <w:shd w:val="clear" w:color="auto" w:fill="FFFFFF"/>
        </w:rPr>
        <w:t> </w:t>
      </w:r>
    </w:p>
    <w:p w14:paraId="2CDACFEB" w14:textId="61672F3A" w:rsidR="00076812" w:rsidRPr="00076812" w:rsidRDefault="00076812">
      <w:pPr>
        <w:rPr>
          <w:rStyle w:val="apple-converted-space"/>
          <w:rFonts w:ascii="Arial" w:hAnsi="Arial" w:cs="Arial"/>
          <w:color w:val="000000" w:themeColor="text1"/>
          <w:sz w:val="21"/>
          <w:szCs w:val="21"/>
          <w:shd w:val="clear" w:color="auto" w:fill="FFFFFF"/>
        </w:rPr>
      </w:pPr>
    </w:p>
    <w:p w14:paraId="4E8BC180" w14:textId="1A563338" w:rsidR="00076812" w:rsidRPr="00076812" w:rsidRDefault="00076812">
      <w:pPr>
        <w:rPr>
          <w:rStyle w:val="apple-converted-space"/>
          <w:rFonts w:ascii="Arial" w:hAnsi="Arial" w:cs="Arial"/>
          <w:b/>
          <w:bCs/>
          <w:color w:val="000000" w:themeColor="text1"/>
          <w:sz w:val="21"/>
          <w:szCs w:val="21"/>
          <w:shd w:val="clear" w:color="auto" w:fill="FFFFFF"/>
        </w:rPr>
      </w:pPr>
      <w:r w:rsidRPr="00076812">
        <w:rPr>
          <w:rStyle w:val="apple-converted-space"/>
          <w:rFonts w:ascii="Arial" w:hAnsi="Arial" w:cs="Arial"/>
          <w:b/>
          <w:bCs/>
          <w:color w:val="000000" w:themeColor="text1"/>
          <w:sz w:val="21"/>
          <w:szCs w:val="21"/>
          <w:shd w:val="clear" w:color="auto" w:fill="FFFFFF"/>
        </w:rPr>
        <w:t xml:space="preserve">This is </w:t>
      </w:r>
      <w:r>
        <w:rPr>
          <w:rStyle w:val="apple-converted-space"/>
          <w:rFonts w:ascii="Arial" w:hAnsi="Arial" w:cs="Arial"/>
          <w:b/>
          <w:bCs/>
          <w:color w:val="000000" w:themeColor="text1"/>
          <w:sz w:val="21"/>
          <w:szCs w:val="21"/>
          <w:shd w:val="clear" w:color="auto" w:fill="FFFFFF"/>
        </w:rPr>
        <w:t>a good point</w:t>
      </w:r>
      <w:r w:rsidRPr="00076812">
        <w:rPr>
          <w:rStyle w:val="apple-converted-space"/>
          <w:rFonts w:ascii="Arial" w:hAnsi="Arial" w:cs="Arial"/>
          <w:b/>
          <w:bCs/>
          <w:color w:val="000000" w:themeColor="text1"/>
          <w:sz w:val="21"/>
          <w:szCs w:val="21"/>
          <w:shd w:val="clear" w:color="auto" w:fill="FFFFFF"/>
        </w:rPr>
        <w:t>, and we have added a caveat to reflect this in the manuscript.</w:t>
      </w:r>
    </w:p>
    <w:p w14:paraId="30E78F3D" w14:textId="77777777" w:rsidR="00A719C6" w:rsidRDefault="00BC19D2">
      <w:pPr>
        <w:rPr>
          <w:rStyle w:val="apple-converted-space"/>
          <w:rFonts w:ascii="Arial" w:hAnsi="Arial" w:cs="Arial"/>
          <w:color w:val="000000" w:themeColor="text1"/>
          <w:sz w:val="21"/>
          <w:szCs w:val="21"/>
          <w:shd w:val="clear" w:color="auto" w:fill="FFFFFF"/>
        </w:rPr>
      </w:pPr>
      <w:r w:rsidRPr="00E5360A">
        <w:rPr>
          <w:rFonts w:ascii="Arial" w:hAnsi="Arial" w:cs="Arial"/>
          <w:color w:val="000000" w:themeColor="text1"/>
          <w:sz w:val="21"/>
          <w:szCs w:val="21"/>
          <w:highlight w:val="yellow"/>
        </w:rPr>
        <w:br/>
      </w:r>
      <w:r w:rsidRPr="0044430A">
        <w:rPr>
          <w:rFonts w:ascii="Arial" w:hAnsi="Arial" w:cs="Arial"/>
          <w:color w:val="000000" w:themeColor="text1"/>
          <w:sz w:val="21"/>
          <w:szCs w:val="21"/>
          <w:shd w:val="clear" w:color="auto" w:fill="FFFFFF"/>
        </w:rPr>
        <w:t>l. 668-676: variation in variance/noise intensity: I recognize that a model with multiple noise intensity parameters provided a better fit, but to what extent is there evidence for significant differences between specific life history types?  Many of the 95% CIs in table 3 overlap.</w:t>
      </w:r>
      <w:r w:rsidRPr="00BC19D2">
        <w:rPr>
          <w:rStyle w:val="apple-converted-space"/>
          <w:rFonts w:ascii="Arial" w:hAnsi="Arial" w:cs="Arial"/>
          <w:color w:val="000000" w:themeColor="text1"/>
          <w:sz w:val="21"/>
          <w:szCs w:val="21"/>
          <w:shd w:val="clear" w:color="auto" w:fill="FFFFFF"/>
        </w:rPr>
        <w:t> </w:t>
      </w:r>
    </w:p>
    <w:p w14:paraId="3E35004C" w14:textId="77777777" w:rsidR="00A719C6" w:rsidRDefault="00A719C6">
      <w:pPr>
        <w:rPr>
          <w:rStyle w:val="apple-converted-space"/>
          <w:rFonts w:ascii="Arial" w:hAnsi="Arial" w:cs="Arial"/>
          <w:color w:val="000000" w:themeColor="text1"/>
          <w:sz w:val="21"/>
          <w:szCs w:val="21"/>
          <w:shd w:val="clear" w:color="auto" w:fill="FFFFFF"/>
        </w:rPr>
      </w:pPr>
    </w:p>
    <w:p w14:paraId="79AD5FBD" w14:textId="5857F6E0" w:rsidR="00076812" w:rsidRDefault="0044430A">
      <w:pPr>
        <w:rPr>
          <w:rFonts w:ascii="Arial" w:hAnsi="Arial" w:cs="Arial"/>
          <w:color w:val="000000" w:themeColor="text1"/>
          <w:sz w:val="21"/>
          <w:szCs w:val="21"/>
          <w:shd w:val="clear" w:color="auto" w:fill="FFFFFF"/>
        </w:rPr>
      </w:pPr>
      <w:r w:rsidRPr="0044430A">
        <w:rPr>
          <w:rFonts w:ascii="Arial" w:hAnsi="Arial" w:cs="Arial"/>
          <w:b/>
          <w:bCs/>
          <w:color w:val="000000" w:themeColor="text1"/>
          <w:sz w:val="21"/>
          <w:szCs w:val="21"/>
        </w:rPr>
        <w:t>This result is supported by the parametric bootstrap model comparison assessing the power to discriminate among models presented in Figure 2f: p = 0.002, power = 0.958</w:t>
      </w:r>
      <w:r>
        <w:rPr>
          <w:rFonts w:ascii="Arial" w:hAnsi="Arial" w:cs="Arial"/>
          <w:b/>
          <w:bCs/>
          <w:color w:val="000000" w:themeColor="text1"/>
          <w:sz w:val="21"/>
          <w:szCs w:val="21"/>
        </w:rPr>
        <w:t>.</w:t>
      </w:r>
      <w:r>
        <w:rPr>
          <w:rFonts w:ascii="Arial" w:hAnsi="Arial" w:cs="Arial"/>
          <w:color w:val="000000" w:themeColor="text1"/>
          <w:sz w:val="21"/>
          <w:szCs w:val="21"/>
        </w:rPr>
        <w:t xml:space="preserve">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076812">
        <w:rPr>
          <w:rFonts w:ascii="Arial" w:hAnsi="Arial" w:cs="Arial"/>
          <w:color w:val="000000" w:themeColor="text1"/>
          <w:sz w:val="21"/>
          <w:szCs w:val="21"/>
          <w:shd w:val="clear" w:color="auto" w:fill="FFFFFF"/>
        </w:rPr>
        <w:t>l. 673-675: the claim here, about ‘variable constraints’, makes it sound like the authors are suggesting that there are multiple different deterministic equilibria or optima, but that does not seem like an appropriate interpretation of the models.</w:t>
      </w:r>
      <w:r w:rsidR="00BC19D2" w:rsidRPr="00BC19D2">
        <w:rPr>
          <w:rFonts w:ascii="Arial" w:hAnsi="Arial" w:cs="Arial"/>
          <w:color w:val="000000" w:themeColor="text1"/>
          <w:sz w:val="21"/>
          <w:szCs w:val="21"/>
          <w:shd w:val="clear" w:color="auto" w:fill="FFFFFF"/>
        </w:rPr>
        <w:t xml:space="preserve"> </w:t>
      </w:r>
    </w:p>
    <w:p w14:paraId="02520B9F" w14:textId="77777777" w:rsidR="00076812" w:rsidRDefault="00076812">
      <w:pPr>
        <w:rPr>
          <w:rFonts w:ascii="Arial" w:hAnsi="Arial" w:cs="Arial"/>
          <w:color w:val="000000" w:themeColor="text1"/>
          <w:sz w:val="21"/>
          <w:szCs w:val="21"/>
          <w:shd w:val="clear" w:color="auto" w:fill="FFFFFF"/>
        </w:rPr>
      </w:pPr>
    </w:p>
    <w:p w14:paraId="3551A34B" w14:textId="22CFCEC7" w:rsidR="00C23105" w:rsidRPr="00076812" w:rsidRDefault="00076812">
      <w:pPr>
        <w:rPr>
          <w:rStyle w:val="apple-converted-space"/>
          <w:rFonts w:ascii="Arial" w:hAnsi="Arial" w:cs="Arial"/>
          <w:b/>
          <w:bCs/>
          <w:color w:val="000000" w:themeColor="text1"/>
          <w:sz w:val="21"/>
          <w:szCs w:val="21"/>
          <w:shd w:val="clear" w:color="auto" w:fill="FFFFFF"/>
        </w:rPr>
      </w:pPr>
      <w:r w:rsidRPr="00076812">
        <w:rPr>
          <w:rFonts w:ascii="Arial" w:hAnsi="Arial" w:cs="Arial"/>
          <w:b/>
          <w:bCs/>
          <w:color w:val="000000" w:themeColor="text1"/>
          <w:sz w:val="21"/>
          <w:szCs w:val="21"/>
          <w:shd w:val="clear" w:color="auto" w:fill="FFFFFF"/>
        </w:rPr>
        <w:t xml:space="preserve">This is another good point. We have clarified the manuscript to </w:t>
      </w:r>
      <w:r>
        <w:rPr>
          <w:rFonts w:ascii="Arial" w:hAnsi="Arial" w:cs="Arial"/>
          <w:b/>
          <w:bCs/>
          <w:color w:val="000000" w:themeColor="text1"/>
          <w:sz w:val="21"/>
          <w:szCs w:val="21"/>
          <w:shd w:val="clear" w:color="auto" w:fill="FFFFFF"/>
        </w:rPr>
        <w:t>raise</w:t>
      </w:r>
      <w:r w:rsidRPr="00076812">
        <w:rPr>
          <w:rFonts w:ascii="Arial" w:hAnsi="Arial" w:cs="Arial"/>
          <w:b/>
          <w:bCs/>
          <w:color w:val="000000" w:themeColor="text1"/>
          <w:sz w:val="21"/>
          <w:szCs w:val="21"/>
          <w:shd w:val="clear" w:color="auto" w:fill="FFFFFF"/>
        </w:rPr>
        <w:t xml:space="preserve"> the possibility that the large variance reflects true differences in constraint</w:t>
      </w:r>
      <w:r>
        <w:rPr>
          <w:rFonts w:ascii="Arial" w:hAnsi="Arial" w:cs="Arial"/>
          <w:b/>
          <w:bCs/>
          <w:color w:val="000000" w:themeColor="text1"/>
          <w:sz w:val="21"/>
          <w:szCs w:val="21"/>
          <w:shd w:val="clear" w:color="auto" w:fill="FFFFFF"/>
        </w:rPr>
        <w:t xml:space="preserve"> among </w:t>
      </w:r>
      <w:proofErr w:type="gramStart"/>
      <w:r>
        <w:rPr>
          <w:rFonts w:ascii="Arial" w:hAnsi="Arial" w:cs="Arial"/>
          <w:b/>
          <w:bCs/>
          <w:color w:val="000000" w:themeColor="text1"/>
          <w:sz w:val="21"/>
          <w:szCs w:val="21"/>
          <w:shd w:val="clear" w:color="auto" w:fill="FFFFFF"/>
        </w:rPr>
        <w:t>direct-developers</w:t>
      </w:r>
      <w:proofErr w:type="gramEnd"/>
      <w:r w:rsidRPr="00076812">
        <w:rPr>
          <w:rFonts w:ascii="Arial" w:hAnsi="Arial" w:cs="Arial"/>
          <w:b/>
          <w:bCs/>
          <w:color w:val="000000" w:themeColor="text1"/>
          <w:sz w:val="21"/>
          <w:szCs w:val="21"/>
          <w:shd w:val="clear" w:color="auto" w:fill="FFFFFF"/>
        </w:rPr>
        <w:t xml:space="preserve"> that were not captured by our models and are a potential target of future research. </w:t>
      </w:r>
      <w:r w:rsidR="00BC19D2" w:rsidRPr="00076812">
        <w:rPr>
          <w:rFonts w:ascii="Arial" w:hAnsi="Arial" w:cs="Arial"/>
          <w:b/>
          <w:bCs/>
          <w:color w:val="000000" w:themeColor="text1"/>
          <w:sz w:val="21"/>
          <w:szCs w:val="21"/>
          <w:shd w:val="clear" w:color="auto" w:fill="FFFFFF"/>
        </w:rPr>
        <w:t> </w:t>
      </w:r>
      <w:r w:rsidR="00BC19D2" w:rsidRPr="00076812">
        <w:rPr>
          <w:rStyle w:val="apple-converted-space"/>
          <w:rFonts w:ascii="Arial" w:hAnsi="Arial" w:cs="Arial"/>
          <w:b/>
          <w:bCs/>
          <w:color w:val="000000" w:themeColor="text1"/>
          <w:sz w:val="21"/>
          <w:szCs w:val="21"/>
          <w:shd w:val="clear" w:color="auto" w:fill="FFFFFF"/>
        </w:rPr>
        <w:t> </w:t>
      </w:r>
    </w:p>
    <w:p w14:paraId="547E3BCF" w14:textId="77777777" w:rsidR="004D2392" w:rsidRDefault="00BC19D2">
      <w:pPr>
        <w:rPr>
          <w:rFonts w:ascii="Arial" w:hAnsi="Arial" w:cs="Arial"/>
          <w:color w:val="000000" w:themeColor="text1"/>
          <w:sz w:val="21"/>
          <w:szCs w:val="21"/>
          <w:shd w:val="clear" w:color="auto" w:fill="FFFFFF"/>
        </w:rPr>
      </w:pPr>
      <w:r w:rsidRPr="00BC19D2">
        <w:rPr>
          <w:rFonts w:ascii="Arial" w:hAnsi="Arial" w:cs="Arial"/>
          <w:color w:val="000000" w:themeColor="text1"/>
          <w:sz w:val="21"/>
          <w:szCs w:val="21"/>
        </w:rPr>
        <w:br/>
      </w:r>
      <w:r w:rsidRPr="004D2392">
        <w:rPr>
          <w:rFonts w:ascii="Arial" w:hAnsi="Arial" w:cs="Arial"/>
          <w:color w:val="000000" w:themeColor="text1"/>
          <w:sz w:val="21"/>
          <w:szCs w:val="21"/>
          <w:shd w:val="clear" w:color="auto" w:fill="FFFFFF"/>
        </w:rPr>
        <w:t xml:space="preserve">Fig. 3: Please be specific about the stationary distribution, </w:t>
      </w:r>
      <w:proofErr w:type="gramStart"/>
      <w:r w:rsidRPr="004D2392">
        <w:rPr>
          <w:rFonts w:ascii="Arial" w:hAnsi="Arial" w:cs="Arial"/>
          <w:color w:val="000000" w:themeColor="text1"/>
          <w:sz w:val="21"/>
          <w:szCs w:val="21"/>
          <w:shd w:val="clear" w:color="auto" w:fill="FFFFFF"/>
        </w:rPr>
        <w:t>in particular that</w:t>
      </w:r>
      <w:proofErr w:type="gramEnd"/>
      <w:r w:rsidRPr="004D2392">
        <w:rPr>
          <w:rFonts w:ascii="Arial" w:hAnsi="Arial" w:cs="Arial"/>
          <w:color w:val="000000" w:themeColor="text1"/>
          <w:sz w:val="21"/>
          <w:szCs w:val="21"/>
          <w:shd w:val="clear" w:color="auto" w:fill="FFFFFF"/>
        </w:rPr>
        <w:t xml:space="preserve"> it’s the stationary distribution expected if the ancestral value is at the optimum (=deterministic equilibrium).</w:t>
      </w:r>
    </w:p>
    <w:p w14:paraId="0B6A5FCF" w14:textId="77777777" w:rsidR="004D2392" w:rsidRDefault="004D2392">
      <w:pPr>
        <w:rPr>
          <w:rFonts w:ascii="Arial" w:hAnsi="Arial" w:cs="Arial"/>
          <w:color w:val="000000" w:themeColor="text1"/>
          <w:sz w:val="21"/>
          <w:szCs w:val="21"/>
          <w:shd w:val="clear" w:color="auto" w:fill="FFFFFF"/>
        </w:rPr>
      </w:pPr>
    </w:p>
    <w:p w14:paraId="59C582A0" w14:textId="77777777" w:rsidR="00CE4268" w:rsidRDefault="004D2392">
      <w:pPr>
        <w:rPr>
          <w:rStyle w:val="apple-converted-space"/>
          <w:rFonts w:ascii="Arial" w:hAnsi="Arial" w:cs="Arial"/>
          <w:color w:val="000000" w:themeColor="text1"/>
          <w:sz w:val="21"/>
          <w:szCs w:val="21"/>
          <w:shd w:val="clear" w:color="auto" w:fill="FFFFFF"/>
        </w:rPr>
      </w:pPr>
      <w:r w:rsidRPr="004D2392">
        <w:rPr>
          <w:rFonts w:ascii="Arial" w:hAnsi="Arial" w:cs="Arial"/>
          <w:b/>
          <w:bCs/>
          <w:color w:val="000000" w:themeColor="text1"/>
          <w:sz w:val="21"/>
          <w:szCs w:val="21"/>
          <w:shd w:val="clear" w:color="auto" w:fill="FFFFFF"/>
        </w:rPr>
        <w:t>We have made this addition to the Figure Legend.</w:t>
      </w:r>
      <w:r>
        <w:rPr>
          <w:rFonts w:ascii="Arial" w:hAnsi="Arial" w:cs="Arial"/>
          <w:color w:val="000000" w:themeColor="text1"/>
          <w:sz w:val="21"/>
          <w:szCs w:val="21"/>
          <w:shd w:val="clear" w:color="auto" w:fill="FFFFFF"/>
        </w:rPr>
        <w:t xml:space="preserve"> </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CE4268">
        <w:rPr>
          <w:rFonts w:ascii="Arial" w:hAnsi="Arial" w:cs="Arial"/>
          <w:color w:val="000000" w:themeColor="text1"/>
          <w:sz w:val="21"/>
          <w:szCs w:val="21"/>
          <w:shd w:val="clear" w:color="auto" w:fill="FFFFFF"/>
        </w:rPr>
        <w:t>Table 3: There must be a better way to show this information—either bar graphs or some other table format</w:t>
      </w:r>
      <w:r w:rsidR="00BC19D2" w:rsidRPr="00BC19D2">
        <w:rPr>
          <w:rStyle w:val="apple-converted-space"/>
          <w:rFonts w:ascii="Arial" w:hAnsi="Arial" w:cs="Arial"/>
          <w:color w:val="000000" w:themeColor="text1"/>
          <w:sz w:val="21"/>
          <w:szCs w:val="21"/>
          <w:shd w:val="clear" w:color="auto" w:fill="FFFFFF"/>
        </w:rPr>
        <w:t> </w:t>
      </w:r>
    </w:p>
    <w:p w14:paraId="3C4493A2" w14:textId="77777777" w:rsidR="00CE4268" w:rsidRDefault="00CE4268">
      <w:pPr>
        <w:rPr>
          <w:rStyle w:val="apple-converted-space"/>
          <w:rFonts w:ascii="Arial" w:hAnsi="Arial" w:cs="Arial"/>
          <w:color w:val="000000" w:themeColor="text1"/>
          <w:sz w:val="21"/>
          <w:szCs w:val="21"/>
          <w:shd w:val="clear" w:color="auto" w:fill="FFFFFF"/>
        </w:rPr>
      </w:pPr>
    </w:p>
    <w:p w14:paraId="0E32F98D" w14:textId="58865BB3" w:rsidR="003B6E9C" w:rsidRDefault="00CE4268">
      <w:pPr>
        <w:rPr>
          <w:rStyle w:val="apple-converted-space"/>
          <w:rFonts w:ascii="Arial" w:hAnsi="Arial" w:cs="Arial"/>
          <w:color w:val="000000" w:themeColor="text1"/>
          <w:sz w:val="21"/>
          <w:szCs w:val="21"/>
          <w:shd w:val="clear" w:color="auto" w:fill="FFFFFF"/>
        </w:rPr>
      </w:pPr>
      <w:r w:rsidRPr="00CE4268">
        <w:rPr>
          <w:rStyle w:val="apple-converted-space"/>
          <w:rFonts w:ascii="Arial" w:hAnsi="Arial" w:cs="Arial"/>
          <w:b/>
          <w:bCs/>
          <w:color w:val="000000" w:themeColor="text1"/>
          <w:sz w:val="21"/>
          <w:szCs w:val="21"/>
          <w:shd w:val="clear" w:color="auto" w:fill="FFFFFF"/>
        </w:rPr>
        <w:t xml:space="preserve">We imagine that when the table is formatted for publication, it will be easier to read.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ED552C" w:rsidRPr="00ED552C">
        <w:rPr>
          <w:rFonts w:ascii="Arial" w:hAnsi="Arial" w:cs="Arial"/>
          <w:b/>
          <w:bCs/>
          <w:i/>
          <w:iCs/>
          <w:color w:val="000000" w:themeColor="text1"/>
          <w:sz w:val="21"/>
          <w:szCs w:val="21"/>
        </w:rPr>
        <w:t xml:space="preserve">Please note that we respond to </w:t>
      </w:r>
      <w:proofErr w:type="gramStart"/>
      <w:r w:rsidR="00ED552C" w:rsidRPr="00ED552C">
        <w:rPr>
          <w:rFonts w:ascii="Arial" w:hAnsi="Arial" w:cs="Arial"/>
          <w:b/>
          <w:bCs/>
          <w:i/>
          <w:iCs/>
          <w:color w:val="000000" w:themeColor="text1"/>
          <w:sz w:val="21"/>
          <w:szCs w:val="21"/>
        </w:rPr>
        <w:t>all of</w:t>
      </w:r>
      <w:proofErr w:type="gramEnd"/>
      <w:r w:rsidR="00ED552C" w:rsidRPr="00ED552C">
        <w:rPr>
          <w:rFonts w:ascii="Arial" w:hAnsi="Arial" w:cs="Arial"/>
          <w:b/>
          <w:bCs/>
          <w:i/>
          <w:iCs/>
          <w:color w:val="000000" w:themeColor="text1"/>
          <w:sz w:val="21"/>
          <w:szCs w:val="21"/>
        </w:rPr>
        <w:t xml:space="preserve"> the individual comments about constraint together</w:t>
      </w:r>
      <w:r w:rsidR="00ED552C" w:rsidRPr="00ED552C">
        <w:rPr>
          <w:rFonts w:ascii="Arial" w:hAnsi="Arial" w:cs="Arial"/>
          <w:i/>
          <w:iCs/>
          <w:color w:val="000000" w:themeColor="text1"/>
          <w:sz w:val="21"/>
          <w:szCs w:val="21"/>
        </w:rPr>
        <w:t xml:space="preserve">, </w:t>
      </w:r>
      <w:r w:rsidR="00ED552C" w:rsidRPr="00ED552C">
        <w:rPr>
          <w:rFonts w:ascii="Arial" w:hAnsi="Arial" w:cs="Arial"/>
          <w:b/>
          <w:bCs/>
          <w:i/>
          <w:iCs/>
          <w:color w:val="000000" w:themeColor="text1"/>
          <w:sz w:val="21"/>
          <w:szCs w:val="21"/>
        </w:rPr>
        <w:t>below:</w:t>
      </w:r>
      <w:r w:rsidR="00BC19D2" w:rsidRPr="00ED552C">
        <w:rPr>
          <w:rFonts w:ascii="Arial" w:hAnsi="Arial" w:cs="Arial"/>
          <w:color w:val="000000" w:themeColor="text1"/>
          <w:sz w:val="21"/>
          <w:szCs w:val="21"/>
          <w:shd w:val="clear" w:color="auto" w:fill="FFFFFF"/>
        </w:rPr>
        <w:br/>
      </w:r>
      <w:r w:rsidR="00BC19D2" w:rsidRPr="00BC19D2">
        <w:rPr>
          <w:rFonts w:ascii="Arial" w:hAnsi="Arial" w:cs="Arial"/>
          <w:color w:val="000000" w:themeColor="text1"/>
          <w:sz w:val="21"/>
          <w:szCs w:val="21"/>
          <w:shd w:val="clear" w:color="auto" w:fill="FFFFFF"/>
        </w:rPr>
        <w:t>Use of the term ‘constraint’</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I appreciate it that the authors are clear about what they mean by ‘constraint’ (l. 76-77).  Nonetheless, they appear to always (or almost always) be equating it to selection (although often selection on a character that is connected to genome size, rather than directly on genome size) rather than to non-adaptive causes.  Thus, using the term selection throughout instead would help prevent misinterpretations resulting from the many different meanings constraint has—both across fields, and to individual researchers.  At a minimum, constraint and selection shouldn’t be use together implying that they are two separate phenomena, when the only form of constraint that fits is selection.  When both are used, examples of non-adaptive sources should be given, or alternatively, reformulating in terms of selection would lead to greater clarity.  </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l. 75: here, ‘constraint’ appears synonymous with selection (i.e., time-limited metamorphosis selects against genome size increase).  </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l. 116: “constraint set by other aspects of organismal biology”—here, the only meaning of constraint I see is selection.  </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l. 243-4, l. 248, l. 263, l. 265, 1. 269, l. 270: Other cases where it’s unclear what would count as constraint that isn’t selection (even though both are mentioned, suggesting they are distinct).</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l. 304: ‘metamorphosis selects against genome expansion’ seems accurate  </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l. 610: another place where it’s unclear what non-selective constraints might apply</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l. 627: ‘released constraint’ = relaxed selection</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l. 646, l. 687: other places where ‘selection’ would seem to be clearer.</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Other comments:</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 xml:space="preserve">l. 77: “indirect selection on a correlated trait”: </w:t>
      </w:r>
      <w:proofErr w:type="gramStart"/>
      <w:r w:rsidR="00BC19D2" w:rsidRPr="00BC19D2">
        <w:rPr>
          <w:rFonts w:ascii="Arial" w:hAnsi="Arial" w:cs="Arial"/>
          <w:color w:val="000000" w:themeColor="text1"/>
          <w:sz w:val="21"/>
          <w:szCs w:val="21"/>
          <w:shd w:val="clear" w:color="auto" w:fill="FFFFFF"/>
        </w:rPr>
        <w:t>rephrase, since</w:t>
      </w:r>
      <w:proofErr w:type="gramEnd"/>
      <w:r w:rsidR="00BC19D2" w:rsidRPr="00BC19D2">
        <w:rPr>
          <w:rFonts w:ascii="Arial" w:hAnsi="Arial" w:cs="Arial"/>
          <w:color w:val="000000" w:themeColor="text1"/>
          <w:sz w:val="21"/>
          <w:szCs w:val="21"/>
          <w:shd w:val="clear" w:color="auto" w:fill="FFFFFF"/>
        </w:rPr>
        <w:t xml:space="preserve"> the scenario is one in which there is direct selection on the correlated trait (leading to changes in the focal trait).</w:t>
      </w:r>
      <w:r w:rsidR="00BC19D2" w:rsidRPr="00BC19D2">
        <w:rPr>
          <w:rStyle w:val="apple-converted-space"/>
          <w:rFonts w:ascii="Arial" w:hAnsi="Arial" w:cs="Arial"/>
          <w:color w:val="000000" w:themeColor="text1"/>
          <w:sz w:val="21"/>
          <w:szCs w:val="21"/>
          <w:shd w:val="clear" w:color="auto" w:fill="FFFFFF"/>
        </w:rPr>
        <w:t> </w:t>
      </w:r>
    </w:p>
    <w:p w14:paraId="097F5851" w14:textId="77777777" w:rsidR="003B6E9C" w:rsidRDefault="003B6E9C">
      <w:pPr>
        <w:rPr>
          <w:rStyle w:val="apple-converted-space"/>
          <w:rFonts w:ascii="Arial" w:hAnsi="Arial" w:cs="Arial"/>
          <w:color w:val="000000" w:themeColor="text1"/>
          <w:sz w:val="21"/>
          <w:szCs w:val="21"/>
          <w:shd w:val="clear" w:color="auto" w:fill="FFFFFF"/>
        </w:rPr>
      </w:pPr>
    </w:p>
    <w:p w14:paraId="609271C5" w14:textId="6F51D307" w:rsidR="00F305F2" w:rsidRDefault="003B6E9C">
      <w:pPr>
        <w:rPr>
          <w:rFonts w:ascii="Arial" w:hAnsi="Arial" w:cs="Arial"/>
          <w:b/>
          <w:bCs/>
          <w:color w:val="000000" w:themeColor="text1"/>
          <w:sz w:val="21"/>
          <w:szCs w:val="21"/>
        </w:rPr>
      </w:pPr>
      <w:r w:rsidRPr="003B6E9C">
        <w:rPr>
          <w:rStyle w:val="apple-converted-space"/>
          <w:rFonts w:ascii="Arial" w:hAnsi="Arial" w:cs="Arial"/>
          <w:b/>
          <w:bCs/>
          <w:color w:val="000000" w:themeColor="text1"/>
          <w:sz w:val="21"/>
          <w:szCs w:val="21"/>
          <w:shd w:val="clear" w:color="auto" w:fill="FFFFFF"/>
        </w:rPr>
        <w:t xml:space="preserve">We </w:t>
      </w:r>
      <w:r w:rsidR="0041670F">
        <w:rPr>
          <w:rStyle w:val="apple-converted-space"/>
          <w:rFonts w:ascii="Arial" w:hAnsi="Arial" w:cs="Arial"/>
          <w:b/>
          <w:bCs/>
          <w:color w:val="000000" w:themeColor="text1"/>
          <w:sz w:val="21"/>
          <w:szCs w:val="21"/>
          <w:shd w:val="clear" w:color="auto" w:fill="FFFFFF"/>
        </w:rPr>
        <w:t xml:space="preserve">really </w:t>
      </w:r>
      <w:r w:rsidRPr="003B6E9C">
        <w:rPr>
          <w:rStyle w:val="apple-converted-space"/>
          <w:rFonts w:ascii="Arial" w:hAnsi="Arial" w:cs="Arial"/>
          <w:b/>
          <w:bCs/>
          <w:color w:val="000000" w:themeColor="text1"/>
          <w:sz w:val="21"/>
          <w:szCs w:val="21"/>
          <w:shd w:val="clear" w:color="auto" w:fill="FFFFFF"/>
        </w:rPr>
        <w:t>appreciate the reviewer pointing out that our use of “constraint” was not as clear as it should be. We agree this is critically important. The reviewer is correct that we are referring to direct selection on a correlated trait (</w:t>
      </w:r>
      <w:proofErr w:type="gramStart"/>
      <w:r w:rsidRPr="003B6E9C">
        <w:rPr>
          <w:rStyle w:val="apple-converted-space"/>
          <w:rFonts w:ascii="Arial" w:hAnsi="Arial" w:cs="Arial"/>
          <w:b/>
          <w:bCs/>
          <w:color w:val="000000" w:themeColor="text1"/>
          <w:sz w:val="21"/>
          <w:szCs w:val="21"/>
          <w:shd w:val="clear" w:color="auto" w:fill="FFFFFF"/>
        </w:rPr>
        <w:t>e.g.</w:t>
      </w:r>
      <w:proofErr w:type="gramEnd"/>
      <w:r w:rsidRPr="003B6E9C">
        <w:rPr>
          <w:rStyle w:val="apple-converted-space"/>
          <w:rFonts w:ascii="Arial" w:hAnsi="Arial" w:cs="Arial"/>
          <w:b/>
          <w:bCs/>
          <w:color w:val="000000" w:themeColor="text1"/>
          <w:sz w:val="21"/>
          <w:szCs w:val="21"/>
          <w:shd w:val="clear" w:color="auto" w:fill="FFFFFF"/>
        </w:rPr>
        <w:t xml:space="preserve"> duration of metamorphosis) indirectly shaping the focal trait (i.e. genome size). We clarified this in the manuscript</w:t>
      </w:r>
      <w:r>
        <w:rPr>
          <w:rStyle w:val="apple-converted-space"/>
          <w:rFonts w:ascii="Arial" w:hAnsi="Arial" w:cs="Arial"/>
          <w:color w:val="000000" w:themeColor="text1"/>
          <w:sz w:val="21"/>
          <w:szCs w:val="21"/>
          <w:shd w:val="clear" w:color="auto" w:fill="FFFFFF"/>
        </w:rPr>
        <w:t xml:space="preserve"> </w:t>
      </w:r>
      <w:r w:rsidRPr="003B6E9C">
        <w:rPr>
          <w:rFonts w:ascii="Arial" w:hAnsi="Arial" w:cs="Arial"/>
          <w:b/>
          <w:bCs/>
          <w:color w:val="000000" w:themeColor="text1"/>
          <w:sz w:val="21"/>
          <w:szCs w:val="21"/>
        </w:rPr>
        <w:t>where we first define constraint in the Introduction and subsequently throughout the manuscript</w:t>
      </w:r>
      <w:r w:rsidR="00F305F2">
        <w:rPr>
          <w:rFonts w:ascii="Arial" w:hAnsi="Arial" w:cs="Arial"/>
          <w:b/>
          <w:bCs/>
          <w:color w:val="000000" w:themeColor="text1"/>
          <w:sz w:val="21"/>
          <w:szCs w:val="21"/>
        </w:rPr>
        <w:t xml:space="preserve"> as needed.</w:t>
      </w:r>
      <w:r w:rsidR="009E04B6">
        <w:rPr>
          <w:rFonts w:ascii="Arial" w:hAnsi="Arial" w:cs="Arial"/>
          <w:b/>
          <w:bCs/>
          <w:color w:val="000000" w:themeColor="text1"/>
          <w:sz w:val="21"/>
          <w:szCs w:val="21"/>
        </w:rPr>
        <w:t xml:space="preserve"> </w:t>
      </w:r>
    </w:p>
    <w:p w14:paraId="2BF5EFDA" w14:textId="11896FCB" w:rsidR="00FA4451" w:rsidRDefault="00BC19D2">
      <w:pPr>
        <w:rPr>
          <w:rFonts w:ascii="Arial" w:hAnsi="Arial" w:cs="Arial"/>
          <w:color w:val="000000" w:themeColor="text1"/>
          <w:sz w:val="21"/>
          <w:szCs w:val="21"/>
          <w:shd w:val="clear" w:color="auto" w:fill="FFFFFF"/>
        </w:rPr>
      </w:pP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l. 124-136: This reads like background; it does not describe methods that were used.  Thus, I recommend moving the relevant information to the introduction (or potentially discussion).  </w:t>
      </w:r>
    </w:p>
    <w:p w14:paraId="1FD3461F" w14:textId="77777777" w:rsidR="00FA4451" w:rsidRDefault="00FA4451">
      <w:pPr>
        <w:rPr>
          <w:rFonts w:ascii="Arial" w:hAnsi="Arial" w:cs="Arial"/>
          <w:color w:val="000000" w:themeColor="text1"/>
          <w:sz w:val="21"/>
          <w:szCs w:val="21"/>
          <w:shd w:val="clear" w:color="auto" w:fill="FFFFFF"/>
        </w:rPr>
      </w:pPr>
    </w:p>
    <w:p w14:paraId="47EADCD6" w14:textId="001EC610" w:rsidR="003157B0" w:rsidRDefault="00FA4451" w:rsidP="003157B0">
      <w:pPr>
        <w:rPr>
          <w:rFonts w:ascii="Arial" w:hAnsi="Arial" w:cs="Arial"/>
          <w:color w:val="000000" w:themeColor="text1"/>
          <w:sz w:val="21"/>
          <w:szCs w:val="21"/>
        </w:rPr>
      </w:pPr>
      <w:r w:rsidRPr="00FA4451">
        <w:rPr>
          <w:rStyle w:val="apple-converted-space"/>
          <w:rFonts w:ascii="Arial" w:hAnsi="Arial" w:cs="Arial"/>
          <w:b/>
          <w:bCs/>
          <w:color w:val="000000" w:themeColor="text1"/>
          <w:sz w:val="21"/>
          <w:szCs w:val="21"/>
          <w:shd w:val="clear" w:color="auto" w:fill="FFFFFF"/>
        </w:rPr>
        <w:lastRenderedPageBreak/>
        <w:t xml:space="preserve">Thank you for this suggestion, which was also made by Reviewer </w:t>
      </w:r>
      <w:r>
        <w:rPr>
          <w:rStyle w:val="apple-converted-space"/>
          <w:rFonts w:ascii="Arial" w:hAnsi="Arial" w:cs="Arial"/>
          <w:b/>
          <w:bCs/>
          <w:color w:val="000000" w:themeColor="text1"/>
          <w:sz w:val="21"/>
          <w:szCs w:val="21"/>
          <w:shd w:val="clear" w:color="auto" w:fill="FFFFFF"/>
        </w:rPr>
        <w:t>1</w:t>
      </w:r>
      <w:r w:rsidRPr="00FA4451">
        <w:rPr>
          <w:rStyle w:val="apple-converted-space"/>
          <w:rFonts w:ascii="Arial" w:hAnsi="Arial" w:cs="Arial"/>
          <w:b/>
          <w:bCs/>
          <w:color w:val="000000" w:themeColor="text1"/>
          <w:sz w:val="21"/>
          <w:szCs w:val="21"/>
          <w:shd w:val="clear" w:color="auto" w:fill="FFFFFF"/>
        </w:rPr>
        <w:t>. We have moved this section into the Introduction.</w:t>
      </w:r>
      <w:r w:rsidR="00BC19D2" w:rsidRPr="00BC19D2">
        <w:rPr>
          <w:rStyle w:val="apple-converted-space"/>
          <w:rFonts w:ascii="Arial" w:hAnsi="Arial" w:cs="Arial"/>
          <w:color w:val="000000" w:themeColor="text1"/>
          <w:sz w:val="21"/>
          <w:szCs w:val="21"/>
          <w:shd w:val="clear" w:color="auto" w:fill="FFFFFF"/>
        </w:rPr>
        <w:t> </w:t>
      </w:r>
      <w:r w:rsidR="00BC19D2" w:rsidRPr="00BC19D2">
        <w:rPr>
          <w:rFonts w:ascii="Arial" w:hAnsi="Arial" w:cs="Arial"/>
          <w:color w:val="000000" w:themeColor="text1"/>
          <w:sz w:val="21"/>
          <w:szCs w:val="21"/>
        </w:rPr>
        <w:br/>
      </w:r>
    </w:p>
    <w:p w14:paraId="0171F391" w14:textId="4BF9C441" w:rsidR="005337AF" w:rsidRDefault="00BC19D2">
      <w:pPr>
        <w:rPr>
          <w:rStyle w:val="apple-converted-space"/>
          <w:rFonts w:ascii="Arial" w:hAnsi="Arial" w:cs="Arial"/>
          <w:color w:val="000000" w:themeColor="text1"/>
          <w:sz w:val="21"/>
          <w:szCs w:val="21"/>
          <w:shd w:val="clear" w:color="auto" w:fill="FFFFFF"/>
        </w:rPr>
      </w:pP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l. 218: change ‘need’ to ‘</w:t>
      </w:r>
      <w:proofErr w:type="gramStart"/>
      <w:r w:rsidRPr="00BC19D2">
        <w:rPr>
          <w:rFonts w:ascii="Arial" w:hAnsi="Arial" w:cs="Arial"/>
          <w:color w:val="000000" w:themeColor="text1"/>
          <w:sz w:val="21"/>
          <w:szCs w:val="21"/>
          <w:shd w:val="clear" w:color="auto" w:fill="FFFFFF"/>
        </w:rPr>
        <w:t>ability</w:t>
      </w:r>
      <w:proofErr w:type="gramEnd"/>
      <w:r w:rsidRPr="00BC19D2">
        <w:rPr>
          <w:rFonts w:ascii="Arial" w:hAnsi="Arial" w:cs="Arial"/>
          <w:color w:val="000000" w:themeColor="text1"/>
          <w:sz w:val="21"/>
          <w:szCs w:val="21"/>
          <w:shd w:val="clear" w:color="auto" w:fill="FFFFFF"/>
        </w:rPr>
        <w:t>’</w:t>
      </w:r>
      <w:r w:rsidRPr="00BC19D2">
        <w:rPr>
          <w:rStyle w:val="apple-converted-space"/>
          <w:rFonts w:ascii="Arial" w:hAnsi="Arial" w:cs="Arial"/>
          <w:color w:val="000000" w:themeColor="text1"/>
          <w:sz w:val="21"/>
          <w:szCs w:val="21"/>
          <w:shd w:val="clear" w:color="auto" w:fill="FFFFFF"/>
        </w:rPr>
        <w:t> </w:t>
      </w:r>
    </w:p>
    <w:p w14:paraId="20A82349" w14:textId="77777777" w:rsidR="005337AF" w:rsidRDefault="005337AF">
      <w:pPr>
        <w:rPr>
          <w:rStyle w:val="apple-converted-space"/>
          <w:rFonts w:ascii="Arial" w:hAnsi="Arial" w:cs="Arial"/>
          <w:color w:val="000000" w:themeColor="text1"/>
          <w:sz w:val="21"/>
          <w:szCs w:val="21"/>
          <w:shd w:val="clear" w:color="auto" w:fill="FFFFFF"/>
        </w:rPr>
      </w:pPr>
    </w:p>
    <w:p w14:paraId="7B547DB3" w14:textId="3119952D" w:rsidR="00E43773" w:rsidRDefault="005337AF">
      <w:pPr>
        <w:rPr>
          <w:rStyle w:val="apple-converted-space"/>
          <w:rFonts w:ascii="Arial" w:hAnsi="Arial" w:cs="Arial"/>
          <w:color w:val="000000" w:themeColor="text1"/>
          <w:sz w:val="21"/>
          <w:szCs w:val="21"/>
          <w:shd w:val="clear" w:color="auto" w:fill="FFFFFF"/>
        </w:rPr>
      </w:pPr>
      <w:r w:rsidRPr="005337AF">
        <w:rPr>
          <w:rStyle w:val="apple-converted-space"/>
          <w:rFonts w:ascii="Arial" w:hAnsi="Arial" w:cs="Arial"/>
          <w:b/>
          <w:bCs/>
          <w:color w:val="000000" w:themeColor="text1"/>
          <w:sz w:val="21"/>
          <w:szCs w:val="21"/>
          <w:shd w:val="clear" w:color="auto" w:fill="FFFFFF"/>
        </w:rPr>
        <w:t>We have followed this suggestion.</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l. 615: is it ability or rate that decreases?</w:t>
      </w:r>
      <w:r w:rsidR="00BC19D2" w:rsidRPr="00BC19D2">
        <w:rPr>
          <w:rStyle w:val="apple-converted-space"/>
          <w:rFonts w:ascii="Arial" w:hAnsi="Arial" w:cs="Arial"/>
          <w:color w:val="000000" w:themeColor="text1"/>
          <w:sz w:val="21"/>
          <w:szCs w:val="21"/>
          <w:shd w:val="clear" w:color="auto" w:fill="FFFFFF"/>
        </w:rPr>
        <w:t> </w:t>
      </w:r>
    </w:p>
    <w:p w14:paraId="59732148" w14:textId="77777777" w:rsidR="00E43773" w:rsidRDefault="00E43773">
      <w:pPr>
        <w:rPr>
          <w:rStyle w:val="apple-converted-space"/>
          <w:rFonts w:ascii="Arial" w:hAnsi="Arial" w:cs="Arial"/>
          <w:color w:val="000000" w:themeColor="text1"/>
          <w:sz w:val="21"/>
          <w:szCs w:val="21"/>
          <w:shd w:val="clear" w:color="auto" w:fill="FFFFFF"/>
        </w:rPr>
      </w:pPr>
    </w:p>
    <w:p w14:paraId="2EA6369B" w14:textId="4F49B166" w:rsidR="008D5852" w:rsidRDefault="00E43773">
      <w:pPr>
        <w:rPr>
          <w:rStyle w:val="apple-converted-space"/>
          <w:rFonts w:ascii="Arial" w:hAnsi="Arial" w:cs="Arial"/>
          <w:color w:val="000000" w:themeColor="text1"/>
          <w:sz w:val="21"/>
          <w:szCs w:val="21"/>
          <w:shd w:val="clear" w:color="auto" w:fill="FFFFFF"/>
        </w:rPr>
      </w:pPr>
      <w:r w:rsidRPr="00E43773">
        <w:rPr>
          <w:rStyle w:val="apple-converted-space"/>
          <w:rFonts w:ascii="Arial" w:hAnsi="Arial" w:cs="Arial"/>
          <w:b/>
          <w:bCs/>
          <w:color w:val="000000" w:themeColor="text1"/>
          <w:sz w:val="21"/>
          <w:szCs w:val="21"/>
          <w:shd w:val="clear" w:color="auto" w:fill="FFFFFF"/>
        </w:rPr>
        <w:t>Good question. We have clarified in the manuscript that it is both rate and, in some cases, the ability to do so at all</w:t>
      </w:r>
      <w:r>
        <w:rPr>
          <w:rStyle w:val="apple-converted-space"/>
          <w:rFonts w:ascii="Arial" w:hAnsi="Arial" w:cs="Arial"/>
          <w:b/>
          <w:bCs/>
          <w:color w:val="000000" w:themeColor="text1"/>
          <w:sz w:val="21"/>
          <w:szCs w:val="21"/>
          <w:shd w:val="clear" w:color="auto" w:fill="FFFFFF"/>
        </w:rPr>
        <w:t xml:space="preserve"> that decrease</w:t>
      </w:r>
      <w:r w:rsidRPr="00E43773">
        <w:rPr>
          <w:rStyle w:val="apple-converted-space"/>
          <w:rFonts w:ascii="Arial" w:hAnsi="Arial" w:cs="Arial"/>
          <w:b/>
          <w:bCs/>
          <w:color w:val="000000" w:themeColor="text1"/>
          <w:sz w:val="21"/>
          <w:szCs w:val="21"/>
          <w:shd w:val="clear" w:color="auto" w:fill="FFFFFF"/>
        </w:rPr>
        <w:t>.</w:t>
      </w:r>
      <w:r>
        <w:rPr>
          <w:rStyle w:val="apple-converted-space"/>
          <w:rFonts w:ascii="Arial" w:hAnsi="Arial" w:cs="Arial"/>
          <w:color w:val="000000" w:themeColor="text1"/>
          <w:sz w:val="21"/>
          <w:szCs w:val="21"/>
          <w:shd w:val="clear" w:color="auto" w:fill="FFFFFF"/>
        </w:rPr>
        <w:t xml:space="preserve"> </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shd w:val="clear" w:color="auto" w:fill="FFFFFF"/>
        </w:rPr>
        <w:t>l. 683; change ‘variation’ to ‘values’</w:t>
      </w:r>
      <w:r w:rsidR="00BC19D2" w:rsidRPr="00BC19D2">
        <w:rPr>
          <w:rStyle w:val="apple-converted-space"/>
          <w:rFonts w:ascii="Arial" w:hAnsi="Arial" w:cs="Arial"/>
          <w:color w:val="000000" w:themeColor="text1"/>
          <w:sz w:val="21"/>
          <w:szCs w:val="21"/>
          <w:shd w:val="clear" w:color="auto" w:fill="FFFFFF"/>
        </w:rPr>
        <w:t> </w:t>
      </w:r>
    </w:p>
    <w:p w14:paraId="728FACF5" w14:textId="77777777" w:rsidR="008D5852" w:rsidRDefault="008D5852">
      <w:pPr>
        <w:rPr>
          <w:rStyle w:val="apple-converted-space"/>
          <w:rFonts w:ascii="Arial" w:hAnsi="Arial" w:cs="Arial"/>
          <w:color w:val="000000" w:themeColor="text1"/>
          <w:sz w:val="21"/>
          <w:szCs w:val="21"/>
          <w:shd w:val="clear" w:color="auto" w:fill="FFFFFF"/>
        </w:rPr>
      </w:pPr>
    </w:p>
    <w:p w14:paraId="305EF92F" w14:textId="0D68CD17" w:rsidR="00A0538D" w:rsidRPr="00BC19D2" w:rsidRDefault="008D5852">
      <w:pPr>
        <w:rPr>
          <w:color w:val="000000" w:themeColor="text1"/>
        </w:rPr>
      </w:pPr>
      <w:r w:rsidRPr="008D5852">
        <w:rPr>
          <w:rStyle w:val="apple-converted-space"/>
          <w:rFonts w:ascii="Arial" w:hAnsi="Arial" w:cs="Arial"/>
          <w:b/>
          <w:bCs/>
          <w:color w:val="000000" w:themeColor="text1"/>
          <w:sz w:val="21"/>
          <w:szCs w:val="21"/>
          <w:shd w:val="clear" w:color="auto" w:fill="FFFFFF"/>
        </w:rPr>
        <w:t>We have followed this good suggestion</w:t>
      </w:r>
      <w:r>
        <w:rPr>
          <w:rStyle w:val="apple-converted-space"/>
          <w:rFonts w:ascii="Arial" w:hAnsi="Arial" w:cs="Arial"/>
          <w:color w:val="000000" w:themeColor="text1"/>
          <w:sz w:val="21"/>
          <w:szCs w:val="21"/>
          <w:shd w:val="clear" w:color="auto" w:fill="FFFFFF"/>
        </w:rPr>
        <w:t>.</w:t>
      </w:r>
      <w:r w:rsidR="00BC19D2" w:rsidRPr="00BC19D2">
        <w:rPr>
          <w:rFonts w:ascii="Arial" w:hAnsi="Arial" w:cs="Arial"/>
          <w:color w:val="000000" w:themeColor="text1"/>
          <w:sz w:val="21"/>
          <w:szCs w:val="21"/>
        </w:rPr>
        <w:br/>
      </w:r>
      <w:r w:rsidR="00BC19D2" w:rsidRPr="00BC19D2">
        <w:rPr>
          <w:rFonts w:ascii="Arial" w:hAnsi="Arial" w:cs="Arial"/>
          <w:color w:val="000000" w:themeColor="text1"/>
          <w:sz w:val="21"/>
          <w:szCs w:val="21"/>
        </w:rPr>
        <w:br/>
      </w:r>
      <w:r w:rsidR="00BC19D2" w:rsidRPr="00F759F9">
        <w:rPr>
          <w:rFonts w:ascii="Arial" w:hAnsi="Arial" w:cs="Arial"/>
          <w:color w:val="000000" w:themeColor="text1"/>
          <w:sz w:val="21"/>
          <w:szCs w:val="21"/>
          <w:highlight w:val="cyan"/>
          <w:shd w:val="clear" w:color="auto" w:fill="FFFFFF"/>
        </w:rPr>
        <w:t>Table 1: note that bar graphs of genome size are slightly misaligned (too high) relative to tree &amp; species names</w:t>
      </w:r>
      <w:r w:rsidR="00BC19D2" w:rsidRPr="00F759F9">
        <w:rPr>
          <w:rStyle w:val="apple-converted-space"/>
          <w:rFonts w:ascii="Arial" w:hAnsi="Arial" w:cs="Arial"/>
          <w:color w:val="000000" w:themeColor="text1"/>
          <w:sz w:val="21"/>
          <w:szCs w:val="21"/>
          <w:highlight w:val="cyan"/>
          <w:shd w:val="clear" w:color="auto" w:fill="FFFFFF"/>
        </w:rPr>
        <w:t> </w:t>
      </w:r>
      <w:r w:rsidR="00BC19D2" w:rsidRPr="00F759F9">
        <w:rPr>
          <w:rFonts w:ascii="Arial" w:hAnsi="Arial" w:cs="Arial"/>
          <w:color w:val="000000" w:themeColor="text1"/>
          <w:sz w:val="21"/>
          <w:szCs w:val="21"/>
          <w:highlight w:val="cyan"/>
        </w:rPr>
        <w:br/>
      </w:r>
      <w:r w:rsidR="00BC19D2" w:rsidRPr="00F759F9">
        <w:rPr>
          <w:rFonts w:ascii="Arial" w:hAnsi="Arial" w:cs="Arial"/>
          <w:color w:val="000000" w:themeColor="text1"/>
          <w:sz w:val="21"/>
          <w:szCs w:val="21"/>
          <w:highlight w:val="cyan"/>
        </w:rPr>
        <w:br/>
      </w:r>
      <w:r w:rsidR="00BC19D2" w:rsidRPr="00F759F9">
        <w:rPr>
          <w:rFonts w:ascii="Arial" w:hAnsi="Arial" w:cs="Arial"/>
          <w:color w:val="000000" w:themeColor="text1"/>
          <w:sz w:val="21"/>
          <w:szCs w:val="21"/>
          <w:highlight w:val="cyan"/>
          <w:shd w:val="clear" w:color="auto" w:fill="FFFFFF"/>
        </w:rPr>
        <w:t xml:space="preserve">Table 2: Add </w:t>
      </w:r>
      <w:proofErr w:type="spellStart"/>
      <w:r w:rsidR="00BC19D2" w:rsidRPr="00F759F9">
        <w:rPr>
          <w:rFonts w:ascii="Arial" w:hAnsi="Arial" w:cs="Arial"/>
          <w:color w:val="000000" w:themeColor="text1"/>
          <w:sz w:val="21"/>
          <w:szCs w:val="21"/>
          <w:highlight w:val="cyan"/>
          <w:shd w:val="clear" w:color="auto" w:fill="FFFFFF"/>
        </w:rPr>
        <w:t>LnL</w:t>
      </w:r>
      <w:proofErr w:type="spellEnd"/>
      <w:r w:rsidR="00BC19D2" w:rsidRPr="00F759F9">
        <w:rPr>
          <w:rFonts w:ascii="Arial" w:hAnsi="Arial" w:cs="Arial"/>
          <w:color w:val="000000" w:themeColor="text1"/>
          <w:sz w:val="21"/>
          <w:szCs w:val="21"/>
          <w:highlight w:val="cyan"/>
          <w:shd w:val="clear" w:color="auto" w:fill="FFFFFF"/>
        </w:rPr>
        <w:t xml:space="preserve"> and number of parameters for each </w:t>
      </w:r>
      <w:proofErr w:type="gramStart"/>
      <w:r w:rsidR="00BC19D2" w:rsidRPr="00F759F9">
        <w:rPr>
          <w:rFonts w:ascii="Arial" w:hAnsi="Arial" w:cs="Arial"/>
          <w:color w:val="000000" w:themeColor="text1"/>
          <w:sz w:val="21"/>
          <w:szCs w:val="21"/>
          <w:highlight w:val="cyan"/>
          <w:shd w:val="clear" w:color="auto" w:fill="FFFFFF"/>
        </w:rPr>
        <w:t>model</w:t>
      </w:r>
      <w:proofErr w:type="gramEnd"/>
    </w:p>
    <w:sectPr w:rsidR="00A0538D" w:rsidRPr="00BC19D2" w:rsidSect="00F52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y Cressler">
    <w15:presenceInfo w15:providerId="AD" w15:userId="S::ccressler2@unl.edu::22b9abb6-95bd-4fd0-985d-ccac894f0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D2"/>
    <w:rsid w:val="000013BF"/>
    <w:rsid w:val="00007DBB"/>
    <w:rsid w:val="0001059E"/>
    <w:rsid w:val="00010D13"/>
    <w:rsid w:val="00012ABA"/>
    <w:rsid w:val="00020A0F"/>
    <w:rsid w:val="00021809"/>
    <w:rsid w:val="000254FC"/>
    <w:rsid w:val="00026F03"/>
    <w:rsid w:val="000273C0"/>
    <w:rsid w:val="00030B19"/>
    <w:rsid w:val="00031A69"/>
    <w:rsid w:val="00035B90"/>
    <w:rsid w:val="00037519"/>
    <w:rsid w:val="000413BC"/>
    <w:rsid w:val="000414A3"/>
    <w:rsid w:val="00041EFB"/>
    <w:rsid w:val="000440B1"/>
    <w:rsid w:val="000610A6"/>
    <w:rsid w:val="00062207"/>
    <w:rsid w:val="00067F3F"/>
    <w:rsid w:val="00071A70"/>
    <w:rsid w:val="000742DE"/>
    <w:rsid w:val="00076812"/>
    <w:rsid w:val="00076AF2"/>
    <w:rsid w:val="00083BA1"/>
    <w:rsid w:val="000946D8"/>
    <w:rsid w:val="00097DE2"/>
    <w:rsid w:val="000A205E"/>
    <w:rsid w:val="000A4468"/>
    <w:rsid w:val="000A5A80"/>
    <w:rsid w:val="000A6165"/>
    <w:rsid w:val="000B131E"/>
    <w:rsid w:val="000B285D"/>
    <w:rsid w:val="000B3E1D"/>
    <w:rsid w:val="000C26B1"/>
    <w:rsid w:val="000C43BE"/>
    <w:rsid w:val="000C53C1"/>
    <w:rsid w:val="000C5764"/>
    <w:rsid w:val="000E0363"/>
    <w:rsid w:val="000E1BE0"/>
    <w:rsid w:val="000E40B6"/>
    <w:rsid w:val="000E467C"/>
    <w:rsid w:val="000F7153"/>
    <w:rsid w:val="001011B0"/>
    <w:rsid w:val="001020C9"/>
    <w:rsid w:val="001025BC"/>
    <w:rsid w:val="00103904"/>
    <w:rsid w:val="00106C35"/>
    <w:rsid w:val="0011665E"/>
    <w:rsid w:val="001203BF"/>
    <w:rsid w:val="00120EA2"/>
    <w:rsid w:val="00123DA7"/>
    <w:rsid w:val="001268A9"/>
    <w:rsid w:val="00126D70"/>
    <w:rsid w:val="00146B73"/>
    <w:rsid w:val="00151298"/>
    <w:rsid w:val="0015166E"/>
    <w:rsid w:val="0015408D"/>
    <w:rsid w:val="001540EB"/>
    <w:rsid w:val="00163128"/>
    <w:rsid w:val="0016443E"/>
    <w:rsid w:val="00166E43"/>
    <w:rsid w:val="00172FB5"/>
    <w:rsid w:val="0017394B"/>
    <w:rsid w:val="00174A82"/>
    <w:rsid w:val="00180567"/>
    <w:rsid w:val="001919B2"/>
    <w:rsid w:val="00197496"/>
    <w:rsid w:val="001A313E"/>
    <w:rsid w:val="001B191D"/>
    <w:rsid w:val="001B46CC"/>
    <w:rsid w:val="001C21E1"/>
    <w:rsid w:val="001C2817"/>
    <w:rsid w:val="001C364C"/>
    <w:rsid w:val="001C4B11"/>
    <w:rsid w:val="001D2E9A"/>
    <w:rsid w:val="001D39D1"/>
    <w:rsid w:val="001D43BF"/>
    <w:rsid w:val="001E4C27"/>
    <w:rsid w:val="001E5CE5"/>
    <w:rsid w:val="001E6504"/>
    <w:rsid w:val="001E7CD5"/>
    <w:rsid w:val="001F073A"/>
    <w:rsid w:val="0020022E"/>
    <w:rsid w:val="00201AA5"/>
    <w:rsid w:val="002059D0"/>
    <w:rsid w:val="002168FA"/>
    <w:rsid w:val="00220CBD"/>
    <w:rsid w:val="002236ED"/>
    <w:rsid w:val="00227C2D"/>
    <w:rsid w:val="00231193"/>
    <w:rsid w:val="00233326"/>
    <w:rsid w:val="0023524D"/>
    <w:rsid w:val="0023599A"/>
    <w:rsid w:val="00235DDC"/>
    <w:rsid w:val="00235E69"/>
    <w:rsid w:val="00241A2F"/>
    <w:rsid w:val="00243C95"/>
    <w:rsid w:val="00245070"/>
    <w:rsid w:val="002471D7"/>
    <w:rsid w:val="00253ED5"/>
    <w:rsid w:val="002579CB"/>
    <w:rsid w:val="002713FB"/>
    <w:rsid w:val="00277F40"/>
    <w:rsid w:val="00283CFD"/>
    <w:rsid w:val="0028425E"/>
    <w:rsid w:val="002856AF"/>
    <w:rsid w:val="00286239"/>
    <w:rsid w:val="0028748C"/>
    <w:rsid w:val="002906C5"/>
    <w:rsid w:val="0029482F"/>
    <w:rsid w:val="00297C76"/>
    <w:rsid w:val="002A249F"/>
    <w:rsid w:val="002A531E"/>
    <w:rsid w:val="002B0CE9"/>
    <w:rsid w:val="002B2B7F"/>
    <w:rsid w:val="002C467B"/>
    <w:rsid w:val="002C5290"/>
    <w:rsid w:val="002D5E6D"/>
    <w:rsid w:val="002E4384"/>
    <w:rsid w:val="002F0A55"/>
    <w:rsid w:val="002F13B6"/>
    <w:rsid w:val="002F1771"/>
    <w:rsid w:val="002F25DC"/>
    <w:rsid w:val="003040DD"/>
    <w:rsid w:val="00306736"/>
    <w:rsid w:val="00311EC1"/>
    <w:rsid w:val="00313A38"/>
    <w:rsid w:val="003157B0"/>
    <w:rsid w:val="0031634B"/>
    <w:rsid w:val="0032019D"/>
    <w:rsid w:val="003248F8"/>
    <w:rsid w:val="003326B6"/>
    <w:rsid w:val="003336C5"/>
    <w:rsid w:val="00336A1B"/>
    <w:rsid w:val="00336AF7"/>
    <w:rsid w:val="003433A2"/>
    <w:rsid w:val="00347AC6"/>
    <w:rsid w:val="00354151"/>
    <w:rsid w:val="00372F9B"/>
    <w:rsid w:val="00376424"/>
    <w:rsid w:val="00382E23"/>
    <w:rsid w:val="003865C6"/>
    <w:rsid w:val="00387C8A"/>
    <w:rsid w:val="0039155A"/>
    <w:rsid w:val="0039334D"/>
    <w:rsid w:val="003A075A"/>
    <w:rsid w:val="003B1579"/>
    <w:rsid w:val="003B45AF"/>
    <w:rsid w:val="003B4B3B"/>
    <w:rsid w:val="003B5E25"/>
    <w:rsid w:val="003B6B02"/>
    <w:rsid w:val="003B6E9C"/>
    <w:rsid w:val="003D0F52"/>
    <w:rsid w:val="003D5211"/>
    <w:rsid w:val="003D5244"/>
    <w:rsid w:val="003F79AC"/>
    <w:rsid w:val="00400A6C"/>
    <w:rsid w:val="00402438"/>
    <w:rsid w:val="0040519A"/>
    <w:rsid w:val="0040794C"/>
    <w:rsid w:val="00416328"/>
    <w:rsid w:val="0041670F"/>
    <w:rsid w:val="0042096E"/>
    <w:rsid w:val="00423717"/>
    <w:rsid w:val="00424013"/>
    <w:rsid w:val="00424166"/>
    <w:rsid w:val="004334AB"/>
    <w:rsid w:val="004363C4"/>
    <w:rsid w:val="00437034"/>
    <w:rsid w:val="00440BD6"/>
    <w:rsid w:val="004427BF"/>
    <w:rsid w:val="0044430A"/>
    <w:rsid w:val="004444A0"/>
    <w:rsid w:val="004525AC"/>
    <w:rsid w:val="00460D08"/>
    <w:rsid w:val="00463F67"/>
    <w:rsid w:val="0046475F"/>
    <w:rsid w:val="00476CB0"/>
    <w:rsid w:val="00477275"/>
    <w:rsid w:val="00480935"/>
    <w:rsid w:val="00484659"/>
    <w:rsid w:val="00490C39"/>
    <w:rsid w:val="0049139C"/>
    <w:rsid w:val="004920D2"/>
    <w:rsid w:val="00494D80"/>
    <w:rsid w:val="0049773E"/>
    <w:rsid w:val="004A5B1F"/>
    <w:rsid w:val="004B7D54"/>
    <w:rsid w:val="004C07D6"/>
    <w:rsid w:val="004C7209"/>
    <w:rsid w:val="004C7F7D"/>
    <w:rsid w:val="004D184D"/>
    <w:rsid w:val="004D1C52"/>
    <w:rsid w:val="004D2392"/>
    <w:rsid w:val="004D6768"/>
    <w:rsid w:val="004D7BC8"/>
    <w:rsid w:val="004D7CFC"/>
    <w:rsid w:val="004E30BA"/>
    <w:rsid w:val="004F3922"/>
    <w:rsid w:val="004F5A75"/>
    <w:rsid w:val="004F777D"/>
    <w:rsid w:val="005102C7"/>
    <w:rsid w:val="00516018"/>
    <w:rsid w:val="005203D8"/>
    <w:rsid w:val="00522932"/>
    <w:rsid w:val="005318F7"/>
    <w:rsid w:val="00533158"/>
    <w:rsid w:val="005337AF"/>
    <w:rsid w:val="00541767"/>
    <w:rsid w:val="00542DD3"/>
    <w:rsid w:val="0054698B"/>
    <w:rsid w:val="00550EE4"/>
    <w:rsid w:val="00553E35"/>
    <w:rsid w:val="00554EF4"/>
    <w:rsid w:val="005609A2"/>
    <w:rsid w:val="005741EF"/>
    <w:rsid w:val="0058026E"/>
    <w:rsid w:val="00587554"/>
    <w:rsid w:val="005921EC"/>
    <w:rsid w:val="00592A0B"/>
    <w:rsid w:val="005958D6"/>
    <w:rsid w:val="00596AB7"/>
    <w:rsid w:val="00596F8F"/>
    <w:rsid w:val="005972B9"/>
    <w:rsid w:val="005A1B19"/>
    <w:rsid w:val="005B57ED"/>
    <w:rsid w:val="005B70E8"/>
    <w:rsid w:val="005D0665"/>
    <w:rsid w:val="005D232D"/>
    <w:rsid w:val="005E02A5"/>
    <w:rsid w:val="005E44A1"/>
    <w:rsid w:val="005E48C7"/>
    <w:rsid w:val="005F469E"/>
    <w:rsid w:val="005F6DBE"/>
    <w:rsid w:val="006010FC"/>
    <w:rsid w:val="00601FE5"/>
    <w:rsid w:val="006111FC"/>
    <w:rsid w:val="0061342F"/>
    <w:rsid w:val="00614C91"/>
    <w:rsid w:val="00624750"/>
    <w:rsid w:val="00624BAF"/>
    <w:rsid w:val="006261D5"/>
    <w:rsid w:val="00644A4C"/>
    <w:rsid w:val="006452F9"/>
    <w:rsid w:val="00652AFC"/>
    <w:rsid w:val="00652E58"/>
    <w:rsid w:val="006560B2"/>
    <w:rsid w:val="00661B8E"/>
    <w:rsid w:val="0066206E"/>
    <w:rsid w:val="00664291"/>
    <w:rsid w:val="006761EB"/>
    <w:rsid w:val="00680176"/>
    <w:rsid w:val="00681DD2"/>
    <w:rsid w:val="0068634B"/>
    <w:rsid w:val="0069600F"/>
    <w:rsid w:val="006B27C7"/>
    <w:rsid w:val="006B4435"/>
    <w:rsid w:val="006B5F74"/>
    <w:rsid w:val="006C0446"/>
    <w:rsid w:val="006C05A4"/>
    <w:rsid w:val="006D0BB2"/>
    <w:rsid w:val="006D158A"/>
    <w:rsid w:val="006D3AEA"/>
    <w:rsid w:val="006D5508"/>
    <w:rsid w:val="006D56B0"/>
    <w:rsid w:val="006E19DC"/>
    <w:rsid w:val="006E4607"/>
    <w:rsid w:val="006E5128"/>
    <w:rsid w:val="006E6C49"/>
    <w:rsid w:val="006F01BD"/>
    <w:rsid w:val="006F09C1"/>
    <w:rsid w:val="006F0EF0"/>
    <w:rsid w:val="00701992"/>
    <w:rsid w:val="007060FB"/>
    <w:rsid w:val="007073BC"/>
    <w:rsid w:val="007129EF"/>
    <w:rsid w:val="00715147"/>
    <w:rsid w:val="00737929"/>
    <w:rsid w:val="00746207"/>
    <w:rsid w:val="007532EE"/>
    <w:rsid w:val="007603AB"/>
    <w:rsid w:val="007628BE"/>
    <w:rsid w:val="00766006"/>
    <w:rsid w:val="007705EE"/>
    <w:rsid w:val="00770A31"/>
    <w:rsid w:val="00772740"/>
    <w:rsid w:val="00773FDC"/>
    <w:rsid w:val="00777321"/>
    <w:rsid w:val="00783D5E"/>
    <w:rsid w:val="007869E3"/>
    <w:rsid w:val="00790643"/>
    <w:rsid w:val="00790E22"/>
    <w:rsid w:val="007A11A6"/>
    <w:rsid w:val="007A58AC"/>
    <w:rsid w:val="007A67D8"/>
    <w:rsid w:val="007A7E4E"/>
    <w:rsid w:val="007B02FB"/>
    <w:rsid w:val="007B1EB4"/>
    <w:rsid w:val="007C001F"/>
    <w:rsid w:val="007C3364"/>
    <w:rsid w:val="007C3979"/>
    <w:rsid w:val="007D6114"/>
    <w:rsid w:val="007D7411"/>
    <w:rsid w:val="007E69F9"/>
    <w:rsid w:val="007F1EB1"/>
    <w:rsid w:val="00803B50"/>
    <w:rsid w:val="00804A1A"/>
    <w:rsid w:val="008054CA"/>
    <w:rsid w:val="00806209"/>
    <w:rsid w:val="0082083E"/>
    <w:rsid w:val="00821C79"/>
    <w:rsid w:val="00826952"/>
    <w:rsid w:val="0083712F"/>
    <w:rsid w:val="0084758D"/>
    <w:rsid w:val="00850523"/>
    <w:rsid w:val="00851315"/>
    <w:rsid w:val="00851391"/>
    <w:rsid w:val="0085491E"/>
    <w:rsid w:val="008562C8"/>
    <w:rsid w:val="00861BA0"/>
    <w:rsid w:val="008620D0"/>
    <w:rsid w:val="00872762"/>
    <w:rsid w:val="00873E60"/>
    <w:rsid w:val="00883EFF"/>
    <w:rsid w:val="00885188"/>
    <w:rsid w:val="00894154"/>
    <w:rsid w:val="008942BC"/>
    <w:rsid w:val="00894D80"/>
    <w:rsid w:val="008A52FC"/>
    <w:rsid w:val="008A53AE"/>
    <w:rsid w:val="008B0D27"/>
    <w:rsid w:val="008B4C82"/>
    <w:rsid w:val="008C0246"/>
    <w:rsid w:val="008C5AA6"/>
    <w:rsid w:val="008D03F8"/>
    <w:rsid w:val="008D5852"/>
    <w:rsid w:val="008D7E1C"/>
    <w:rsid w:val="008E1F24"/>
    <w:rsid w:val="008E4C07"/>
    <w:rsid w:val="008E514C"/>
    <w:rsid w:val="008E5982"/>
    <w:rsid w:val="008F0636"/>
    <w:rsid w:val="008F4A1C"/>
    <w:rsid w:val="00900CF8"/>
    <w:rsid w:val="0090288D"/>
    <w:rsid w:val="009047CD"/>
    <w:rsid w:val="009051B2"/>
    <w:rsid w:val="0091585A"/>
    <w:rsid w:val="00917ABF"/>
    <w:rsid w:val="0092694A"/>
    <w:rsid w:val="00932643"/>
    <w:rsid w:val="0093337F"/>
    <w:rsid w:val="0093393F"/>
    <w:rsid w:val="00933D06"/>
    <w:rsid w:val="009349E3"/>
    <w:rsid w:val="00934C5B"/>
    <w:rsid w:val="00935D48"/>
    <w:rsid w:val="00942870"/>
    <w:rsid w:val="00943659"/>
    <w:rsid w:val="0095051E"/>
    <w:rsid w:val="00951165"/>
    <w:rsid w:val="00951AE9"/>
    <w:rsid w:val="00951C04"/>
    <w:rsid w:val="009525EF"/>
    <w:rsid w:val="009615F0"/>
    <w:rsid w:val="00961F8B"/>
    <w:rsid w:val="0096507A"/>
    <w:rsid w:val="00965FE2"/>
    <w:rsid w:val="009711A3"/>
    <w:rsid w:val="00972278"/>
    <w:rsid w:val="0098187A"/>
    <w:rsid w:val="00983619"/>
    <w:rsid w:val="00984CE4"/>
    <w:rsid w:val="00984FD5"/>
    <w:rsid w:val="0099274B"/>
    <w:rsid w:val="00996300"/>
    <w:rsid w:val="009A165B"/>
    <w:rsid w:val="009A258E"/>
    <w:rsid w:val="009A2C8E"/>
    <w:rsid w:val="009A565A"/>
    <w:rsid w:val="009B00D6"/>
    <w:rsid w:val="009B485F"/>
    <w:rsid w:val="009B5803"/>
    <w:rsid w:val="009C7A03"/>
    <w:rsid w:val="009D0034"/>
    <w:rsid w:val="009D04C2"/>
    <w:rsid w:val="009D2A42"/>
    <w:rsid w:val="009D2B93"/>
    <w:rsid w:val="009D7A5C"/>
    <w:rsid w:val="009E04B6"/>
    <w:rsid w:val="009E1708"/>
    <w:rsid w:val="009E71AB"/>
    <w:rsid w:val="009F038C"/>
    <w:rsid w:val="009F1424"/>
    <w:rsid w:val="009F18B0"/>
    <w:rsid w:val="009F35F6"/>
    <w:rsid w:val="009F5E83"/>
    <w:rsid w:val="009F7283"/>
    <w:rsid w:val="00A0538D"/>
    <w:rsid w:val="00A0684E"/>
    <w:rsid w:val="00A125F0"/>
    <w:rsid w:val="00A17623"/>
    <w:rsid w:val="00A218C4"/>
    <w:rsid w:val="00A26AEA"/>
    <w:rsid w:val="00A26B05"/>
    <w:rsid w:val="00A31ED7"/>
    <w:rsid w:val="00A45711"/>
    <w:rsid w:val="00A56045"/>
    <w:rsid w:val="00A56E7C"/>
    <w:rsid w:val="00A6309E"/>
    <w:rsid w:val="00A64CA8"/>
    <w:rsid w:val="00A657C9"/>
    <w:rsid w:val="00A7044A"/>
    <w:rsid w:val="00A710AA"/>
    <w:rsid w:val="00A719C6"/>
    <w:rsid w:val="00A72011"/>
    <w:rsid w:val="00A72014"/>
    <w:rsid w:val="00A73ABC"/>
    <w:rsid w:val="00A8198D"/>
    <w:rsid w:val="00A82E44"/>
    <w:rsid w:val="00A92329"/>
    <w:rsid w:val="00A92F64"/>
    <w:rsid w:val="00A954D7"/>
    <w:rsid w:val="00AB1602"/>
    <w:rsid w:val="00AB459D"/>
    <w:rsid w:val="00AB63E0"/>
    <w:rsid w:val="00AC3A16"/>
    <w:rsid w:val="00AC5D0B"/>
    <w:rsid w:val="00AC66B7"/>
    <w:rsid w:val="00AD15D5"/>
    <w:rsid w:val="00AD4493"/>
    <w:rsid w:val="00AD4E54"/>
    <w:rsid w:val="00AE1B58"/>
    <w:rsid w:val="00AE4D06"/>
    <w:rsid w:val="00B0063F"/>
    <w:rsid w:val="00B006DA"/>
    <w:rsid w:val="00B043DF"/>
    <w:rsid w:val="00B0700F"/>
    <w:rsid w:val="00B07C59"/>
    <w:rsid w:val="00B11CFB"/>
    <w:rsid w:val="00B24D5B"/>
    <w:rsid w:val="00B259F2"/>
    <w:rsid w:val="00B266D9"/>
    <w:rsid w:val="00B32D1B"/>
    <w:rsid w:val="00B33687"/>
    <w:rsid w:val="00B340B6"/>
    <w:rsid w:val="00B353C1"/>
    <w:rsid w:val="00B36FF0"/>
    <w:rsid w:val="00B43A35"/>
    <w:rsid w:val="00B441CA"/>
    <w:rsid w:val="00B44B82"/>
    <w:rsid w:val="00B52EBB"/>
    <w:rsid w:val="00B5346D"/>
    <w:rsid w:val="00B53C22"/>
    <w:rsid w:val="00B5441C"/>
    <w:rsid w:val="00B5450D"/>
    <w:rsid w:val="00B611A3"/>
    <w:rsid w:val="00B65D8B"/>
    <w:rsid w:val="00B7581D"/>
    <w:rsid w:val="00B779E8"/>
    <w:rsid w:val="00B829E9"/>
    <w:rsid w:val="00B85278"/>
    <w:rsid w:val="00B85C20"/>
    <w:rsid w:val="00B85DF4"/>
    <w:rsid w:val="00B903C0"/>
    <w:rsid w:val="00B911D4"/>
    <w:rsid w:val="00B91C32"/>
    <w:rsid w:val="00B9346C"/>
    <w:rsid w:val="00B97F95"/>
    <w:rsid w:val="00BA35B3"/>
    <w:rsid w:val="00BA3732"/>
    <w:rsid w:val="00BB2E13"/>
    <w:rsid w:val="00BB5BC9"/>
    <w:rsid w:val="00BC19D2"/>
    <w:rsid w:val="00BC1C34"/>
    <w:rsid w:val="00BC44A8"/>
    <w:rsid w:val="00BC64E7"/>
    <w:rsid w:val="00BC7C15"/>
    <w:rsid w:val="00BD63CD"/>
    <w:rsid w:val="00BE3EF0"/>
    <w:rsid w:val="00BE5F4E"/>
    <w:rsid w:val="00BE6161"/>
    <w:rsid w:val="00BE659C"/>
    <w:rsid w:val="00BE669D"/>
    <w:rsid w:val="00BF0275"/>
    <w:rsid w:val="00BF1626"/>
    <w:rsid w:val="00BF3885"/>
    <w:rsid w:val="00BF5B8B"/>
    <w:rsid w:val="00BF6531"/>
    <w:rsid w:val="00C038C4"/>
    <w:rsid w:val="00C137FD"/>
    <w:rsid w:val="00C1382A"/>
    <w:rsid w:val="00C16322"/>
    <w:rsid w:val="00C23105"/>
    <w:rsid w:val="00C339E5"/>
    <w:rsid w:val="00C3406B"/>
    <w:rsid w:val="00C360F4"/>
    <w:rsid w:val="00C378AC"/>
    <w:rsid w:val="00C40341"/>
    <w:rsid w:val="00C412F2"/>
    <w:rsid w:val="00C443FB"/>
    <w:rsid w:val="00C52EA0"/>
    <w:rsid w:val="00C535AD"/>
    <w:rsid w:val="00C60895"/>
    <w:rsid w:val="00C608A8"/>
    <w:rsid w:val="00C60D01"/>
    <w:rsid w:val="00C6300C"/>
    <w:rsid w:val="00C6714C"/>
    <w:rsid w:val="00C67CFF"/>
    <w:rsid w:val="00C731BA"/>
    <w:rsid w:val="00C814D7"/>
    <w:rsid w:val="00C83154"/>
    <w:rsid w:val="00C83DEC"/>
    <w:rsid w:val="00C8592E"/>
    <w:rsid w:val="00C86A5F"/>
    <w:rsid w:val="00C87966"/>
    <w:rsid w:val="00C90D00"/>
    <w:rsid w:val="00C92C70"/>
    <w:rsid w:val="00C9401B"/>
    <w:rsid w:val="00C956DD"/>
    <w:rsid w:val="00C96926"/>
    <w:rsid w:val="00CA2580"/>
    <w:rsid w:val="00CA271F"/>
    <w:rsid w:val="00CA501E"/>
    <w:rsid w:val="00CB7CC4"/>
    <w:rsid w:val="00CC244C"/>
    <w:rsid w:val="00CC674F"/>
    <w:rsid w:val="00CC7BE2"/>
    <w:rsid w:val="00CD0C5A"/>
    <w:rsid w:val="00CD3319"/>
    <w:rsid w:val="00CD48A1"/>
    <w:rsid w:val="00CD5405"/>
    <w:rsid w:val="00CD5C8B"/>
    <w:rsid w:val="00CE34F9"/>
    <w:rsid w:val="00CE3FD5"/>
    <w:rsid w:val="00CE40EC"/>
    <w:rsid w:val="00CE4268"/>
    <w:rsid w:val="00D005A5"/>
    <w:rsid w:val="00D052D4"/>
    <w:rsid w:val="00D06D5C"/>
    <w:rsid w:val="00D10498"/>
    <w:rsid w:val="00D10EEE"/>
    <w:rsid w:val="00D13997"/>
    <w:rsid w:val="00D16A7F"/>
    <w:rsid w:val="00D24989"/>
    <w:rsid w:val="00D25CD1"/>
    <w:rsid w:val="00D25F19"/>
    <w:rsid w:val="00D3669C"/>
    <w:rsid w:val="00D471D1"/>
    <w:rsid w:val="00D514D1"/>
    <w:rsid w:val="00D571D7"/>
    <w:rsid w:val="00D61502"/>
    <w:rsid w:val="00D67412"/>
    <w:rsid w:val="00D73775"/>
    <w:rsid w:val="00D75313"/>
    <w:rsid w:val="00D75931"/>
    <w:rsid w:val="00D80E85"/>
    <w:rsid w:val="00D81C96"/>
    <w:rsid w:val="00D82FCF"/>
    <w:rsid w:val="00D83DB4"/>
    <w:rsid w:val="00DA333F"/>
    <w:rsid w:val="00DA7834"/>
    <w:rsid w:val="00DA79D6"/>
    <w:rsid w:val="00DB1597"/>
    <w:rsid w:val="00DB1CD6"/>
    <w:rsid w:val="00DB26AA"/>
    <w:rsid w:val="00DB4218"/>
    <w:rsid w:val="00DC41DA"/>
    <w:rsid w:val="00DD2348"/>
    <w:rsid w:val="00DD3911"/>
    <w:rsid w:val="00DD45B3"/>
    <w:rsid w:val="00DE11CD"/>
    <w:rsid w:val="00DE56E1"/>
    <w:rsid w:val="00DF090B"/>
    <w:rsid w:val="00DF3D25"/>
    <w:rsid w:val="00DF7480"/>
    <w:rsid w:val="00E01D77"/>
    <w:rsid w:val="00E02CD9"/>
    <w:rsid w:val="00E054DF"/>
    <w:rsid w:val="00E05899"/>
    <w:rsid w:val="00E06337"/>
    <w:rsid w:val="00E1259D"/>
    <w:rsid w:val="00E12EE2"/>
    <w:rsid w:val="00E12F3B"/>
    <w:rsid w:val="00E135E0"/>
    <w:rsid w:val="00E13ABF"/>
    <w:rsid w:val="00E140E1"/>
    <w:rsid w:val="00E204E3"/>
    <w:rsid w:val="00E231EE"/>
    <w:rsid w:val="00E3213F"/>
    <w:rsid w:val="00E408BC"/>
    <w:rsid w:val="00E42423"/>
    <w:rsid w:val="00E43773"/>
    <w:rsid w:val="00E44AAA"/>
    <w:rsid w:val="00E479CA"/>
    <w:rsid w:val="00E52260"/>
    <w:rsid w:val="00E5360A"/>
    <w:rsid w:val="00E54693"/>
    <w:rsid w:val="00E55704"/>
    <w:rsid w:val="00E56ADD"/>
    <w:rsid w:val="00E7244F"/>
    <w:rsid w:val="00E74845"/>
    <w:rsid w:val="00E750EA"/>
    <w:rsid w:val="00E8228B"/>
    <w:rsid w:val="00E861A9"/>
    <w:rsid w:val="00E87BE4"/>
    <w:rsid w:val="00E94DBB"/>
    <w:rsid w:val="00E95165"/>
    <w:rsid w:val="00E95EEA"/>
    <w:rsid w:val="00EA628A"/>
    <w:rsid w:val="00ED41CF"/>
    <w:rsid w:val="00ED54AF"/>
    <w:rsid w:val="00ED552C"/>
    <w:rsid w:val="00ED5C6B"/>
    <w:rsid w:val="00EE18A5"/>
    <w:rsid w:val="00EE3AE5"/>
    <w:rsid w:val="00EE6530"/>
    <w:rsid w:val="00EE660F"/>
    <w:rsid w:val="00EF17A6"/>
    <w:rsid w:val="00EF3C0B"/>
    <w:rsid w:val="00EF4F97"/>
    <w:rsid w:val="00F04373"/>
    <w:rsid w:val="00F07742"/>
    <w:rsid w:val="00F11D76"/>
    <w:rsid w:val="00F20080"/>
    <w:rsid w:val="00F305F2"/>
    <w:rsid w:val="00F36C9D"/>
    <w:rsid w:val="00F40684"/>
    <w:rsid w:val="00F432E0"/>
    <w:rsid w:val="00F43766"/>
    <w:rsid w:val="00F44C20"/>
    <w:rsid w:val="00F4529A"/>
    <w:rsid w:val="00F47AD4"/>
    <w:rsid w:val="00F504B1"/>
    <w:rsid w:val="00F522CB"/>
    <w:rsid w:val="00F56A18"/>
    <w:rsid w:val="00F666FE"/>
    <w:rsid w:val="00F731FE"/>
    <w:rsid w:val="00F759F9"/>
    <w:rsid w:val="00F76620"/>
    <w:rsid w:val="00F80E61"/>
    <w:rsid w:val="00F83BDE"/>
    <w:rsid w:val="00F93979"/>
    <w:rsid w:val="00F96625"/>
    <w:rsid w:val="00F97F8C"/>
    <w:rsid w:val="00FA3FAC"/>
    <w:rsid w:val="00FA4451"/>
    <w:rsid w:val="00FB13D6"/>
    <w:rsid w:val="00FB2F32"/>
    <w:rsid w:val="00FB7455"/>
    <w:rsid w:val="00FC210B"/>
    <w:rsid w:val="00FC2E45"/>
    <w:rsid w:val="00FC5841"/>
    <w:rsid w:val="00FC713C"/>
    <w:rsid w:val="00FD0FDA"/>
    <w:rsid w:val="00FD6FCC"/>
    <w:rsid w:val="00FE1881"/>
    <w:rsid w:val="00FE490E"/>
    <w:rsid w:val="00FE5E3B"/>
    <w:rsid w:val="00FF33FC"/>
    <w:rsid w:val="00FF4F18"/>
    <w:rsid w:val="00FF6F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F7C3187"/>
  <w15:chartTrackingRefBased/>
  <w15:docId w15:val="{4809EF2E-F05C-CA43-BB15-C51A51D1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19D2"/>
  </w:style>
  <w:style w:type="paragraph" w:customStyle="1" w:styleId="EndNoteBibliography">
    <w:name w:val="EndNote Bibliography"/>
    <w:rsid w:val="00664291"/>
    <w:pPr>
      <w:pBdr>
        <w:top w:val="nil"/>
        <w:left w:val="nil"/>
        <w:bottom w:val="nil"/>
        <w:right w:val="nil"/>
        <w:between w:val="nil"/>
        <w:bar w:val="nil"/>
      </w:pBdr>
      <w:spacing w:line="360" w:lineRule="auto"/>
    </w:pPr>
    <w:rPr>
      <w:rFonts w:ascii="Arial" w:eastAsia="Arial" w:hAnsi="Arial" w:cs="Arial"/>
      <w:color w:val="000000"/>
      <w:u w:color="000000"/>
      <w:bdr w:val="nil"/>
    </w:rPr>
  </w:style>
  <w:style w:type="paragraph" w:styleId="Revision">
    <w:name w:val="Revision"/>
    <w:hidden/>
    <w:uiPriority w:val="99"/>
    <w:semiHidden/>
    <w:rsid w:val="00522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4360</Words>
  <Characters>24854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Mueller,Rachel</dc:creator>
  <cp:keywords/>
  <dc:description/>
  <cp:lastModifiedBy>Clay Cressler</cp:lastModifiedBy>
  <cp:revision>2</cp:revision>
  <dcterms:created xsi:type="dcterms:W3CDTF">2023-02-16T23:22:00Z</dcterms:created>
  <dcterms:modified xsi:type="dcterms:W3CDTF">2023-02-16T23:22:00Z</dcterms:modified>
</cp:coreProperties>
</file>
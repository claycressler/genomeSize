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8FF4C" w14:textId="77777777" w:rsidR="001B0C11" w:rsidRDefault="008F23F6">
      <w:pPr>
        <w:pStyle w:val="BodyA"/>
        <w:spacing w:line="480" w:lineRule="auto"/>
      </w:pPr>
      <w:del w:id="0" w:author="Mueller,Rachel" w:date="2021-02-04T17:23:00Z">
        <w:r>
          <w:rPr>
            <w:rFonts w:ascii="Arial" w:hAnsi="Arial"/>
            <w:b/>
            <w:bCs/>
          </w:rPr>
          <w:delText>Metamorphic repatterning</w:delText>
        </w:r>
      </w:del>
      <w:ins w:id="1" w:author="Mueller,Rachel" w:date="2021-02-04T17:23:00Z">
        <w:r>
          <w:rPr>
            <w:rFonts w:ascii="Arial" w:hAnsi="Arial"/>
            <w:b/>
            <w:bCs/>
          </w:rPr>
          <w:t>Metamorphosis</w:t>
        </w:r>
      </w:ins>
      <w:r>
        <w:rPr>
          <w:rFonts w:ascii="Arial" w:hAnsi="Arial"/>
          <w:b/>
          <w:bCs/>
        </w:rPr>
        <w:t xml:space="preserve"> imposes variable constraints on genome expansion </w:t>
      </w:r>
      <w:r>
        <w:rPr>
          <w:rFonts w:ascii="Arial Unicode MS" w:hAnsi="Arial Unicode MS"/>
        </w:rPr>
        <w:br w:type="page"/>
      </w:r>
    </w:p>
    <w:p w14:paraId="1CC6CA59" w14:textId="77777777" w:rsidR="001B0C11" w:rsidRPr="008F23F6" w:rsidRDefault="008F23F6">
      <w:pPr>
        <w:pStyle w:val="BodyA"/>
        <w:spacing w:line="480" w:lineRule="auto"/>
        <w:rPr>
          <w:rFonts w:ascii="Arial" w:eastAsia="Arial" w:hAnsi="Arial" w:cs="Arial"/>
          <w:b/>
          <w:bCs/>
          <w:lang w:val="en-CA"/>
          <w:rPrChange w:id="2" w:author="Clay Cressler" w:date="2021-03-25T12:20:00Z">
            <w:rPr>
              <w:rFonts w:ascii="Arial" w:eastAsia="Arial" w:hAnsi="Arial" w:cs="Arial"/>
              <w:b/>
              <w:bCs/>
              <w:lang w:val="fr-FR"/>
            </w:rPr>
          </w:rPrChange>
        </w:rPr>
      </w:pPr>
      <w:r w:rsidRPr="008F23F6">
        <w:rPr>
          <w:rFonts w:ascii="Arial" w:hAnsi="Arial"/>
          <w:b/>
          <w:bCs/>
          <w:lang w:val="en-CA"/>
          <w:rPrChange w:id="3" w:author="Clay Cressler" w:date="2021-03-25T12:20:00Z">
            <w:rPr>
              <w:rFonts w:ascii="Arial" w:hAnsi="Arial"/>
              <w:b/>
              <w:bCs/>
              <w:lang w:val="fr-FR"/>
            </w:rPr>
          </w:rPrChange>
        </w:rPr>
        <w:lastRenderedPageBreak/>
        <w:t xml:space="preserve">Abstract </w:t>
      </w:r>
    </w:p>
    <w:p w14:paraId="114D739A" w14:textId="77777777" w:rsidR="001B0C11" w:rsidRDefault="001B0C11">
      <w:pPr>
        <w:pStyle w:val="BodyA"/>
        <w:spacing w:line="480" w:lineRule="auto"/>
        <w:rPr>
          <w:rFonts w:ascii="Arial" w:eastAsia="Arial" w:hAnsi="Arial" w:cs="Arial"/>
        </w:rPr>
      </w:pPr>
    </w:p>
    <w:p w14:paraId="6358A86B" w14:textId="77777777" w:rsidR="001B0C11" w:rsidRDefault="008F23F6">
      <w:pPr>
        <w:pStyle w:val="BodyA"/>
        <w:spacing w:line="480" w:lineRule="auto"/>
        <w:rPr>
          <w:rFonts w:ascii="Arial" w:eastAsia="Arial" w:hAnsi="Arial" w:cs="Arial"/>
        </w:rPr>
      </w:pPr>
      <w:r>
        <w:rPr>
          <w:rFonts w:ascii="Arial" w:hAnsi="Arial"/>
        </w:rPr>
        <w:t xml:space="preserve">Genome size varies ~ 100,000-fold across eukaryotes. Genome size is heavily shaped by transposable element accumulation, the dynamics of which are increasingly well understood. However, given that traits like cell size and rate of development co-vary strongly with genome size, organism-level trait evolution likely shape genome size diversity as well. Metamorphosis </w:t>
      </w:r>
      <w:r>
        <w:rPr>
          <w:rFonts w:ascii="Symbol" w:hAnsi="Symbol"/>
        </w:rPr>
        <w:t>¾</w:t>
      </w:r>
      <w:r>
        <w:rPr>
          <w:rFonts w:ascii="Arial" w:hAnsi="Arial"/>
        </w:rPr>
        <w:t xml:space="preserve"> a radical transformation of morphology </w:t>
      </w:r>
      <w:r>
        <w:rPr>
          <w:rFonts w:ascii="Symbol" w:hAnsi="Symbol"/>
        </w:rPr>
        <w:t>¾</w:t>
      </w:r>
      <w:r>
        <w:rPr>
          <w:rFonts w:ascii="Arial" w:hAnsi="Arial"/>
        </w:rPr>
        <w:t xml:space="preserve"> has been hypothesized to impact genome size because it can be a vulnerable part of the life cycle. Thus, selection may act to limit metamorphic duration, indirectly constraining the rate of development as well as genome and cell sizes. Salamanders have large and variable genomes </w:t>
      </w:r>
      <w:r>
        <w:rPr>
          <w:rFonts w:ascii="Symbol" w:hAnsi="Symbol"/>
        </w:rPr>
        <w:t>¾</w:t>
      </w:r>
      <w:r>
        <w:rPr>
          <w:rFonts w:ascii="Arial" w:hAnsi="Arial"/>
        </w:rPr>
        <w:t xml:space="preserve"> 5 to 40 times the size of the human genome </w:t>
      </w:r>
      <w:r>
        <w:rPr>
          <w:rFonts w:ascii="Symbol" w:hAnsi="Symbol"/>
        </w:rPr>
        <w:t>¾</w:t>
      </w:r>
      <w:r>
        <w:rPr>
          <w:rFonts w:ascii="Arial" w:hAnsi="Arial"/>
        </w:rPr>
        <w:t xml:space="preserve"> and species exhibit a range of metamorphic and non-metamorphic life histories. Using salamanders, we test the hypothesis that different types of metamorphic repatterning during the life cycle impose different constraints on genome expansion. We show that metamorphosis during which animals are unable to feed imposes the most severe constraint against genome expansion. Metamorphosis in which the animals can feed, as well as metamorphic repatterning that occurs inside the egg at the end of embryogenesis, impose less severe constraints. </w:t>
      </w:r>
    </w:p>
    <w:p w14:paraId="5B420A07" w14:textId="77777777" w:rsidR="001B0C11" w:rsidRDefault="001B0C11">
      <w:pPr>
        <w:pStyle w:val="BodyA"/>
        <w:spacing w:line="480" w:lineRule="auto"/>
        <w:rPr>
          <w:rFonts w:ascii="Arial" w:eastAsia="Arial" w:hAnsi="Arial" w:cs="Arial"/>
          <w:b/>
          <w:bCs/>
        </w:rPr>
      </w:pPr>
    </w:p>
    <w:p w14:paraId="0F87A3BC" w14:textId="77777777" w:rsidR="001B0C11" w:rsidRDefault="008F23F6">
      <w:pPr>
        <w:pStyle w:val="BodyA"/>
        <w:spacing w:line="480" w:lineRule="auto"/>
      </w:pPr>
      <w:r>
        <w:rPr>
          <w:rFonts w:ascii="Arial Unicode MS" w:hAnsi="Arial Unicode MS"/>
        </w:rPr>
        <w:br w:type="page"/>
      </w:r>
    </w:p>
    <w:p w14:paraId="61A11A11" w14:textId="77777777" w:rsidR="001B0C11" w:rsidRDefault="008F23F6">
      <w:pPr>
        <w:pStyle w:val="BodyA"/>
        <w:spacing w:line="480" w:lineRule="auto"/>
        <w:rPr>
          <w:rFonts w:ascii="Arial" w:eastAsia="Arial" w:hAnsi="Arial" w:cs="Arial"/>
          <w:b/>
          <w:bCs/>
        </w:rPr>
      </w:pPr>
      <w:r>
        <w:rPr>
          <w:rFonts w:ascii="Arial" w:hAnsi="Arial"/>
          <w:b/>
          <w:bCs/>
        </w:rPr>
        <w:lastRenderedPageBreak/>
        <w:t>Introduction</w:t>
      </w:r>
    </w:p>
    <w:p w14:paraId="7C71F5E8" w14:textId="77777777" w:rsidR="001B0C11" w:rsidRDefault="001B0C11">
      <w:pPr>
        <w:pStyle w:val="BodyA"/>
        <w:spacing w:line="480" w:lineRule="auto"/>
        <w:rPr>
          <w:rFonts w:ascii="Arial" w:eastAsia="Arial" w:hAnsi="Arial" w:cs="Arial"/>
        </w:rPr>
      </w:pPr>
    </w:p>
    <w:p w14:paraId="3AF3CF86" w14:textId="77777777" w:rsidR="001B0C11" w:rsidRDefault="008F23F6">
      <w:pPr>
        <w:pStyle w:val="BodyA"/>
        <w:spacing w:line="480" w:lineRule="auto"/>
        <w:rPr>
          <w:rFonts w:ascii="Arial" w:eastAsia="Arial" w:hAnsi="Arial" w:cs="Arial"/>
        </w:rPr>
      </w:pPr>
      <w:r>
        <w:rPr>
          <w:rFonts w:ascii="Arial" w:hAnsi="Arial"/>
        </w:rPr>
        <w:t xml:space="preserve">Across the tree of life, few characters exhibit the tremendous scale of variation of genome size, encompassing a ~100,000-fold range across eukaryotes </w:t>
      </w:r>
      <w:r>
        <w:rPr>
          <w:rFonts w:ascii="Arial" w:eastAsia="Arial" w:hAnsi="Arial" w:cs="Arial"/>
        </w:rPr>
        <w:fldChar w:fldCharType="begin"/>
      </w:r>
      <w:r>
        <w:rPr>
          <w:rFonts w:ascii="Arial" w:eastAsia="Arial" w:hAnsi="Arial" w:cs="Arial"/>
        </w:rPr>
        <w:instrText xml:space="preserve"> ADDIN EN.CITE &lt;EndNote&gt;&lt;Cite  &gt;&lt;Author&gt;Gregory&lt;/Author&gt;&lt;Year&gt;2020&lt;/Year&gt;&lt;RecNum&gt;2&lt;/RecNum&gt;&lt;Prefix&gt;&lt;/Prefix&gt;&lt;Suffix&gt;&lt;/Suffix&gt;&lt;Pages&gt;&lt;/Pages&gt;&lt;DisplayText&gt;(Gregory 2020)&lt;/DisplayText&gt;&lt;record&gt;&lt;rec-number&gt;2&lt;/rec-number&gt;&lt;foreign-keys&gt;&lt;key app="EN" db-id="95s0te0p99tv5oeffsnveep9rserdvvrxvx2" timestamp="1585079073"&gt;2&lt;/key&gt;&lt;/foreign-keys&gt;&lt;ref-type name="Online Database"&gt;45&lt;/ref-type&gt;&lt;contributors&gt;&lt;authors&gt;&lt;author&gt;Gregory, T. R.&lt;/author&gt;&lt;/authors&gt;&lt;/contributors&gt;&lt;titles&gt;&lt;title&gt;Gregory, T. R. Animal Genome Size Database (http://www.genomesize.com)&lt;/title&gt;&lt;/titles&gt;&lt;dates&gt;&lt;year&gt;2020&lt;/year&gt;&lt;/dates&gt;&lt;urls/&gt;&lt;/record&gt;&lt;/Cite&gt;&lt;/EndNote&gt;</w:instrText>
      </w:r>
      <w:r>
        <w:rPr>
          <w:rFonts w:ascii="Arial" w:eastAsia="Arial" w:hAnsi="Arial" w:cs="Arial"/>
        </w:rPr>
        <w:fldChar w:fldCharType="separate"/>
      </w:r>
      <w:r>
        <w:rPr>
          <w:rFonts w:ascii="Arial" w:hAnsi="Arial"/>
        </w:rPr>
        <w:t>(Gregory 2020)</w:t>
      </w:r>
      <w:r>
        <w:rPr>
          <w:rFonts w:ascii="Arial" w:eastAsia="Arial" w:hAnsi="Arial" w:cs="Arial"/>
        </w:rPr>
        <w:fldChar w:fldCharType="end"/>
      </w:r>
      <w:r>
        <w:rPr>
          <w:rFonts w:ascii="Arial" w:hAnsi="Arial"/>
        </w:rPr>
        <w:t>. Decades of research have revealed the consistent covariation of two organismal features with genome size: a negative correlation with cell division rate, and a positive correlation with cell size (</w:t>
      </w:r>
      <w:r>
        <w:rPr>
          <w:rFonts w:ascii="Arial" w:hAnsi="Arial"/>
          <w:shd w:val="clear" w:color="auto" w:fill="FFFF00"/>
        </w:rPr>
        <w:t>Mueller, 2015; reviewed in Gregory 2001</w:t>
      </w:r>
      <w:r>
        <w:rPr>
          <w:rFonts w:ascii="Arial" w:hAnsi="Arial"/>
        </w:rPr>
        <w:t xml:space="preserve">). Genome size has also been associated with a variety of organismal or ecological factors </w:t>
      </w:r>
      <w:proofErr w:type="gramStart"/>
      <w:r>
        <w:rPr>
          <w:rFonts w:ascii="Arial" w:hAnsi="Arial"/>
        </w:rPr>
        <w:t>including:</w:t>
      </w:r>
      <w:proofErr w:type="gramEnd"/>
      <w:r>
        <w:rPr>
          <w:rFonts w:ascii="Arial" w:hAnsi="Arial"/>
        </w:rPr>
        <w:t xml:space="preserve"> developmental rate or complexity (</w:t>
      </w:r>
      <w:r>
        <w:rPr>
          <w:rFonts w:ascii="Arial" w:hAnsi="Arial"/>
          <w:shd w:val="clear" w:color="auto" w:fill="FFFF00"/>
        </w:rPr>
        <w:t xml:space="preserve">Wake and Marks 1993; Gregory 2002; Sessions 2008; </w:t>
      </w:r>
      <w:proofErr w:type="spellStart"/>
      <w:r>
        <w:rPr>
          <w:rFonts w:ascii="Arial" w:hAnsi="Arial"/>
          <w:shd w:val="clear" w:color="auto" w:fill="FFFF00"/>
        </w:rPr>
        <w:t>Bonnett</w:t>
      </w:r>
      <w:proofErr w:type="spellEnd"/>
      <w:r>
        <w:rPr>
          <w:rFonts w:ascii="Arial" w:hAnsi="Arial"/>
          <w:shd w:val="clear" w:color="auto" w:fill="FFFF00"/>
        </w:rPr>
        <w:t>, et al., 2020</w:t>
      </w:r>
      <w:r>
        <w:rPr>
          <w:rFonts w:ascii="Arial" w:hAnsi="Arial"/>
        </w:rPr>
        <w:t xml:space="preserve">), temperature (), metabolic rate (), invasiveness (), or </w:t>
      </w:r>
      <w:del w:id="4" w:author="Marguerite Butler" w:date="2021-03-19T21:19:00Z">
        <w:r>
          <w:rPr>
            <w:rFonts w:ascii="Arial" w:hAnsi="Arial"/>
          </w:rPr>
          <w:delText xml:space="preserve">even </w:delText>
        </w:r>
      </w:del>
      <w:r>
        <w:rPr>
          <w:rFonts w:ascii="Arial" w:hAnsi="Arial"/>
        </w:rPr>
        <w:t xml:space="preserve">speciation and extinction rates (), but these associations </w:t>
      </w:r>
      <w:del w:id="5" w:author="Marguerite Butler" w:date="2021-03-19T21:20:00Z">
        <w:r>
          <w:rPr>
            <w:rFonts w:ascii="Arial" w:hAnsi="Arial"/>
          </w:rPr>
          <w:delText>have been less consistent</w:delText>
        </w:r>
      </w:del>
      <w:ins w:id="6" w:author="Marguerite Butler" w:date="2021-03-19T21:20:00Z">
        <w:r>
          <w:rPr>
            <w:rFonts w:ascii="Arial" w:hAnsi="Arial"/>
          </w:rPr>
          <w:t>vary</w:t>
        </w:r>
      </w:ins>
      <w:r>
        <w:rPr>
          <w:rFonts w:ascii="Arial" w:hAnsi="Arial"/>
        </w:rPr>
        <w:t xml:space="preserve"> across studies. </w:t>
      </w:r>
    </w:p>
    <w:p w14:paraId="366D2677" w14:textId="77777777" w:rsidR="001B0C11" w:rsidRDefault="008F23F6">
      <w:pPr>
        <w:pStyle w:val="BodyA"/>
        <w:spacing w:line="480" w:lineRule="auto"/>
        <w:rPr>
          <w:rFonts w:ascii="Arial" w:eastAsia="Arial" w:hAnsi="Arial" w:cs="Arial"/>
        </w:rPr>
      </w:pPr>
      <w:r>
        <w:rPr>
          <w:rFonts w:ascii="Arial" w:eastAsia="Arial" w:hAnsi="Arial" w:cs="Arial"/>
        </w:rPr>
        <w:tab/>
        <w:t>Comparative biologists often think of adaptive explanations for character associations, which would suggest that genomes evolve toward an "optimum" size with respect to one or more of these correlated traits</w:t>
      </w:r>
      <w:commentRangeStart w:id="7"/>
      <w:r>
        <w:rPr>
          <w:rFonts w:ascii="Arial" w:hAnsi="Arial"/>
        </w:rPr>
        <w:t>.</w:t>
      </w:r>
      <w:commentRangeEnd w:id="7"/>
      <w:r>
        <w:commentReference w:id="7"/>
      </w:r>
      <w:r>
        <w:rPr>
          <w:rFonts w:ascii="Arial" w:hAnsi="Arial"/>
        </w:rPr>
        <w:t xml:space="preserve"> However, the context-sensitive nature of associations with these factors belies a strongly adaptive explanation for genome size. For example, metabolic rate and genome size is correlated in some vertebrate clades, but not in others, and genome size provides no overall explanatory power for basal metabolic rate across vertebrates (cite Uyeda et al 2017 and Gardner et al 2020 as well as Licht and </w:t>
      </w:r>
      <w:proofErr w:type="spellStart"/>
      <w:r>
        <w:rPr>
          <w:rFonts w:ascii="Arial" w:hAnsi="Arial"/>
        </w:rPr>
        <w:t>Lowcock</w:t>
      </w:r>
      <w:proofErr w:type="spellEnd"/>
      <w:r>
        <w:rPr>
          <w:rFonts w:ascii="Arial" w:hAnsi="Arial"/>
        </w:rPr>
        <w:t xml:space="preserve"> and some of the disagreeing bird studies). Genome size evolution may instead evolve nearly neutrally until some threshold value is reached, beyond which fitness is impacted (Gregory 2002). This process is more aptly described as governed by constraints. </w:t>
      </w:r>
      <w:commentRangeStart w:id="8"/>
      <w:r>
        <w:rPr>
          <w:rFonts w:ascii="Arial" w:hAnsi="Arial"/>
        </w:rPr>
        <w:t>As far as we are aware, the constraint model has never been formally tested within a phylogenetic comparative framework</w:t>
      </w:r>
      <w:ins w:id="9" w:author="Marguerite Butler" w:date="2021-03-19T20:41:00Z">
        <w:r>
          <w:rPr>
            <w:rFonts w:ascii="Arial" w:hAnsi="Arial"/>
          </w:rPr>
          <w:t xml:space="preserve"> for a univariate trait</w:t>
        </w:r>
      </w:ins>
      <w:r>
        <w:rPr>
          <w:rFonts w:ascii="Arial" w:hAnsi="Arial"/>
        </w:rPr>
        <w:t xml:space="preserve">. </w:t>
      </w:r>
      <w:commentRangeEnd w:id="8"/>
      <w:r>
        <w:commentReference w:id="8"/>
      </w:r>
    </w:p>
    <w:p w14:paraId="1880B5A3" w14:textId="77777777" w:rsidR="001B0C11" w:rsidRDefault="008F23F6">
      <w:pPr>
        <w:pStyle w:val="BodyA"/>
        <w:spacing w:line="480" w:lineRule="auto"/>
        <w:rPr>
          <w:rFonts w:ascii="Arial" w:eastAsia="Arial" w:hAnsi="Arial" w:cs="Arial"/>
        </w:rPr>
      </w:pPr>
      <w:r>
        <w:rPr>
          <w:rFonts w:ascii="Arial" w:eastAsia="Arial" w:hAnsi="Arial" w:cs="Arial"/>
        </w:rPr>
        <w:lastRenderedPageBreak/>
        <w:tab/>
        <w:t xml:space="preserve">Recent years have seen tremendous improvement in our understanding of the mechanistic processes by which genome size evolves. Variation in genome size can reflect the accumulation of many types of sequences, from simple repeats to increases in ploidy </w:t>
      </w:r>
      <w:r>
        <w:rPr>
          <w:rFonts w:ascii="Arial" w:eastAsia="Arial" w:hAnsi="Arial" w:cs="Arial"/>
        </w:rPr>
        <w:fldChar w:fldCharType="begin"/>
      </w:r>
      <w:r>
        <w:rPr>
          <w:rFonts w:ascii="Arial" w:eastAsia="Arial" w:hAnsi="Arial" w:cs="Arial"/>
        </w:rPr>
        <w:instrText xml:space="preserve"> ADDIN EN.CITE &lt;EndNote&gt;&lt;Cite  &gt;&lt;Author&gt;Elliott&lt;/Author&gt;&lt;Year&gt;2015&lt;/Year&gt;&lt;RecNum&gt;652&lt;/RecNum&gt;&lt;Prefix&gt;&lt;/Prefix&gt;&lt;Suffix&gt;&lt;/Suffix&gt;&lt;Pages&gt;&lt;/Pages&gt;&lt;DisplayText&gt;(Elliott and Gregory 2015; Pasquesi, et al. 2018; Carta, et al. 2020)&lt;/DisplayText&gt;&lt;record&gt;&lt;rec-number&gt;652&lt;/rec-number&gt;&lt;foreign-keys&gt;&lt;key app="EN" db-id="95s0te0p99tv5oeffsnveep9rserdvvrxvx2" timestamp="1603383422"&gt;652&lt;/key&gt;&lt;/foreign-keys&gt;&lt;ref-type name="Journal Article"&gt;17&lt;/ref-type&gt;&lt;contributors&gt;&lt;authors&gt;&lt;author&gt;Elliott, Tyler A.&lt;/author&gt;&lt;author&gt;Gregory, T. Ryan&lt;/author&gt;&lt;/authors&gt;&lt;/contributors&gt;&lt;titles&gt;&lt;title&gt;What's in a genome? The C-value enigma and the evolution of eukaryotic genome content&lt;/title&gt;&lt;secondary-title&gt;Philosophical Transactions of the Royal Society B: Biological Sciences&lt;/secondary-title&gt;&lt;/titles&gt;&lt;periodical&gt;&lt;full-title&gt;Philosophical Transactions of the Royal Society B: Biological Sciences&lt;/full-title&gt;&lt;/periodical&gt;&lt;pages&gt;20140331&lt;/pages&gt;&lt;volume&gt;370&lt;/volume&gt;&lt;number&gt;1678&lt;/number&gt;&lt;dates&gt;&lt;year&gt;2015&lt;/year&gt;&lt;pub-dates&gt;&lt;date&gt;2015/09/26&lt;/date&gt;&lt;/pub-dates&gt;&lt;/dates&gt;&lt;publisher&gt;Royal Society&lt;/publisher&gt;&lt;urls&gt;&lt;related-urls&gt;&lt;url&gt;https://doi.org/10.1098/rstb.2014.0331&lt;/url&gt;&lt;/related-urls&gt;&lt;/urls&gt;&lt;electronic-resource-num&gt;10.1098/rstb.2014.0331&lt;/electronic-resource-num&gt;&lt;access-date&gt;2020/10/22&lt;/access-date&gt;&lt;/record&gt;&lt;/Cite&gt;&lt;Cite  &gt;&lt;Author&gt;Pasquesi&lt;/Author&gt;&lt;Year&gt;2018&lt;/Year&gt;&lt;RecNum&gt;653&lt;/RecNum&gt;&lt;Prefix&gt;&lt;/Prefix&gt;&lt;Suffix&gt;&lt;/Suffix&gt;&lt;Pages&gt;&lt;/Pages&gt;&lt;record&gt;&lt;rec-number&gt;653&lt;/rec-number&gt;&lt;foreign-keys&gt;&lt;key app="EN" db-id="95s0te0p99tv5oeffsnveep9rserdvvrxvx2" timestamp="1603383915"&gt;653&lt;/key&gt;&lt;/foreign-keys&gt;&lt;ref-type name="Journal Article"&gt;17&lt;/ref-type&gt;&lt;contributors&gt;&lt;authors&gt;&lt;author&gt;Pasquesi, Giulia I. M.&lt;/author&gt;&lt;author&gt;Adams, Richard H.&lt;/author&gt;&lt;author&gt;Card, Daren C.&lt;/author&gt;&lt;author&gt;Schield, Drew R.&lt;/author&gt;&lt;author&gt;Corbin, Andrew B.&lt;/author&gt;&lt;author&gt;Perry, Blair W.&lt;/author&gt;&lt;author&gt;Reyes-Velasco, Jacobo&lt;/author&gt;&lt;author&gt;Ruggiero, Robert P.&lt;/author&gt;&lt;author&gt;Vandewege, Michael W.&lt;/author&gt;&lt;author&gt;Shortt, Jonathan A.&lt;/author&gt;&lt;author&gt;Castoe, Todd A.&lt;/author&gt;&lt;/authors&gt;&lt;/contributors&gt;&lt;titles&gt;&lt;title&gt;Squamate reptiles challenge paradigms of genomic repeat element evolution set by birds and mammals&lt;/title&gt;&lt;secondary-title&gt;Nature Communications&lt;/secondary-title&gt;&lt;/titles&gt;&lt;periodical&gt;&lt;full-title&gt;Nature Communications&lt;/full-title&gt;&lt;abbr-1&gt;Nat Commun&lt;/abbr-1&gt;&lt;/periodical&gt;&lt;pages&gt;2774&lt;/pages&gt;&lt;volume&gt;9&lt;/volume&gt;&lt;number&gt;1&lt;/number&gt;&lt;dates&gt;&lt;year&gt;2018&lt;/year&gt;&lt;pub-dates&gt;&lt;date&gt;2018/07/17&lt;/date&gt;&lt;/pub-dates&gt;&lt;/dates&gt;&lt;isbn&gt;2041-1723&lt;/isbn&gt;&lt;urls&gt;&lt;related-urls&gt;&lt;url&gt;https://doi.org/10.1038/s41467-018-05279-1&lt;/url&gt;&lt;/related-urls&gt;&lt;/urls&gt;&lt;electronic-resource-num&gt;10.1038/s41467-018-05279-1&lt;/electronic-resource-num&gt;&lt;/record&gt;&lt;/Cite&gt;&lt;Cite  &gt;&lt;Author&gt;Carta&lt;/Author&gt;&lt;Year&gt;2020&lt;/Year&gt;&lt;RecNum&gt;654&lt;/RecNum&gt;&lt;Prefix&gt;&lt;/Prefix&gt;&lt;Suffix&gt;&lt;/Suffix&gt;&lt;Pages&gt;&lt;/Pages&gt;&lt;record&gt;&lt;rec-number&gt;654&lt;/rec-number&gt;&lt;foreign-keys&gt;&lt;key app="EN" db-id="95s0te0p99tv5oeffsnveep9rserdvvrxvx2" timestamp="1603384234"&gt;654&lt;/key&gt;&lt;/foreign-keys&gt;&lt;ref-type name="Journal Article"&gt;17&lt;/ref-type&gt;&lt;contributors&gt;&lt;authors&gt;&lt;author&gt;Carta, Angelino&lt;/author&gt;&lt;author&gt;Bedini, Gianni&lt;/author&gt;&lt;author&gt;Peruzzi, Lorenzo&lt;/author&gt;&lt;/authors&gt;&lt;/contributors&gt;&lt;titles&gt;&lt;title&gt;A deep dive into the ancestral chromosome number and genome size of flowering plants&lt;/title&gt;&lt;secondary-title&gt;New Phytologist&lt;/secondary-title&gt;&lt;/titles&gt;&lt;periodical&gt;&lt;full-title&gt;New Phytologist&lt;/full-title&gt;&lt;abbr-1&gt;New Phytol.&lt;/abbr-1&gt;&lt;abbr-2&gt;0028-646X&lt;/abbr-2&gt;&lt;/periodical&gt;&lt;pages&gt;1097-1106&lt;/pages&gt;&lt;volume&gt;228&lt;/volume&gt;&lt;number&gt;3&lt;/number&gt;&lt;keywords&gt;&lt;keyword&gt;angiosperms&lt;/keyword&gt;&lt;keyword&gt;chromosome evolution&lt;/keyword&gt;&lt;keyword&gt;dysploidy&lt;/keyword&gt;&lt;keyword&gt;genome size&lt;/keyword&gt;&lt;keyword&gt;haploid chromosome number&lt;/keyword&gt;&lt;keyword&gt;polyploidy&lt;/keyword&gt;&lt;/keywords&gt;&lt;dates&gt;&lt;year&gt;2020&lt;/year&gt;&lt;pub-dates&gt;&lt;date&gt;2020/11/01&lt;/date&gt;&lt;/pub-dates&gt;&lt;/dates&gt;&lt;publisher&gt;John Wiley &amp;amp; Sons, Ltd&lt;/publisher&gt;&lt;isbn&gt;0028-646X&lt;/isbn&gt;&lt;urls&gt;&lt;related-urls&gt;&lt;url&gt;https://doi.org/10.1111/nph.16668&lt;/url&gt;&lt;/related-urls&gt;&lt;/urls&gt;&lt;electronic-resource-num&gt;10.1111/nph.16668&lt;/electronic-resource-num&gt;&lt;access-date&gt;2020/10/22&lt;/access-date&gt;&lt;/record&gt;&lt;/Cite&gt;&lt;/EndNote&gt;</w:instrText>
      </w:r>
      <w:r>
        <w:rPr>
          <w:rFonts w:ascii="Arial" w:eastAsia="Arial" w:hAnsi="Arial" w:cs="Arial"/>
        </w:rPr>
        <w:fldChar w:fldCharType="separate"/>
      </w:r>
      <w:r>
        <w:rPr>
          <w:rFonts w:ascii="Arial" w:hAnsi="Arial"/>
        </w:rPr>
        <w:t>(Elliott and Gregory 2015; Pasquesi, et al. 2018; Carta, et al. 2020)</w:t>
      </w:r>
      <w:r>
        <w:rPr>
          <w:rFonts w:ascii="Arial" w:eastAsia="Arial" w:hAnsi="Arial" w:cs="Arial"/>
        </w:rPr>
        <w:fldChar w:fldCharType="end"/>
      </w:r>
      <w:r>
        <w:rPr>
          <w:rFonts w:ascii="Arial" w:hAnsi="Arial"/>
        </w:rPr>
        <w:t xml:space="preserve">, such that the majority of the genome is non-coding or “junk” DNA. In vertebrate animals, genome size is strongly determined by the accumulation of transposable elements (TEs), sequences that replicate and spread throughout host genomes </w:t>
      </w:r>
      <w:r>
        <w:rPr>
          <w:rFonts w:ascii="Arial" w:eastAsia="Arial" w:hAnsi="Arial" w:cs="Arial"/>
        </w:rPr>
        <w:fldChar w:fldCharType="begin"/>
      </w:r>
      <w:r>
        <w:rPr>
          <w:rFonts w:ascii="Arial" w:eastAsia="Arial" w:hAnsi="Arial" w:cs="Arial"/>
        </w:rPr>
        <w:instrText xml:space="preserve"> ADDIN EN.CITE &lt;EndNote&gt;&lt;Cite  &gt;&lt;Author&gt;Sotero-Caio&lt;/Author&gt;&lt;Year&gt;2017&lt;/Year&gt;&lt;RecNum&gt;655&lt;/RecNum&gt;&lt;Prefix&gt;&lt;/Prefix&gt;&lt;Suffix&gt;&lt;/Suffix&gt;&lt;Pages&gt;&lt;/Pages&gt;&lt;DisplayText&gt;(Sotero-Caio, et al. 2017; Shao, et al. 2019)&lt;/DisplayText&gt;&lt;record&gt;&lt;rec-number&gt;655&lt;/rec-number&gt;&lt;foreign-keys&gt;&lt;key app="EN" db-id="95s0te0p99tv5oeffsnveep9rserdvvrxvx2" timestamp="1603385166"&gt;655&lt;/key&gt;&lt;/foreign-keys&gt;&lt;ref-type name="Journal Article"&gt;17&lt;/ref-type&gt;&lt;contributors&gt;&lt;authors&gt;&lt;author&gt;Sotero-Caio, Cibele G.&lt;/author&gt;&lt;author&gt;Platt, Roy N., II&lt;/author&gt;&lt;author&gt;Suh, Alexander&lt;/author&gt;&lt;author&gt;Ray, David A.&lt;/author&gt;&lt;/authors&gt;&lt;/contributors&gt;&lt;titles&gt;&lt;title&gt;Evolution and diversity of transposable elements in vertebrate genomes&lt;/title&gt;&lt;secondary-title&gt;Genome Biology and Evolution&lt;/secondary-title&gt;&lt;/titles&gt;&lt;periodical&gt;&lt;full-title&gt;Genome Biology and Evolution&lt;/full-title&gt;&lt;abbr-1&gt;Gen. Biol. Evol.&lt;/abbr-1&gt;&lt;/periodical&gt;&lt;pages&gt;161-177&lt;/pages&gt;&lt;volume&gt;9&lt;/volume&gt;&lt;number&gt;1&lt;/number&gt;&lt;dates&gt;&lt;year&gt;2017&lt;/year&gt;&lt;/dates&gt;&lt;isbn&gt;1759-6653&lt;/isbn&gt;&lt;urls&gt;&lt;related-urls&gt;&lt;url&gt;https://doi.org/10.1093/gbe/evw264&lt;/url&gt;&lt;/related-urls&gt;&lt;/urls&gt;&lt;electronic-resource-num&gt;10.1093/gbe/evw264&lt;/electronic-resource-num&gt;&lt;access-date&gt;10/22/2020&lt;/access-date&gt;&lt;/record&gt;&lt;/Cite&gt;&lt;Cite  &gt;&lt;Author&gt;Shao&lt;/Author&gt;&lt;Year&gt;2019&lt;/Year&gt;&lt;RecNum&gt;661&lt;/RecNum&gt;&lt;Prefix&gt;&lt;/Prefix&gt;&lt;Suffix&gt;&lt;/Suffix&gt;&lt;Pages&gt;&lt;/Pages&gt;&lt;record&gt;&lt;rec-number&gt;661&lt;/rec-number&gt;&lt;foreign-keys&gt;&lt;key app="EN" db-id="95s0te0p99tv5oeffsnveep9rserdvvrxvx2" timestamp="1603554200"&gt;661&lt;/key&gt;&lt;/foreign-keys&gt;&lt;ref-type name="Journal Article"&gt;17&lt;/ref-type&gt;&lt;contributors&gt;&lt;authors&gt;&lt;author&gt;Shao, Feng&lt;/author&gt;&lt;author&gt;Han, Minjin&lt;/author&gt;&lt;author&gt;Peng, Zuogang&lt;/author&gt;&lt;/authors&gt;&lt;/contributors&gt;&lt;titles&gt;&lt;title&gt;Evolution and diversity of transposable elements in fish genomes&lt;/title&gt;&lt;secondary-title&gt;Scientific Reports&lt;/secondary-title&gt;&lt;/titles&gt;&lt;periodical&gt;&lt;full-title&gt;Scientific Reports&lt;/full-title&gt;&lt;/periodical&gt;&lt;pages&gt;15399&lt;/pages&gt;&lt;volume&gt;9&lt;/volume&gt;&lt;number&gt;1&lt;/number&gt;&lt;dates&gt;&lt;year&gt;2019&lt;/year&gt;&lt;pub-dates&gt;&lt;date&gt;2019/10/28&lt;/date&gt;&lt;/pub-dates&gt;&lt;/dates&gt;&lt;isbn&gt;2045-2322&lt;/isbn&gt;&lt;urls&gt;&lt;related-urls&gt;&lt;url&gt;https://doi.org/10.1038/s41598-019-51888-1&lt;/url&gt;&lt;/related-urls&gt;&lt;/urls&gt;&lt;electronic-resource-num&gt;10.1038/s41598-019-51888-1&lt;/electronic-resource-num&gt;&lt;/record&gt;&lt;/Cite&gt;&lt;/EndNote&gt;</w:instrText>
      </w:r>
      <w:r>
        <w:rPr>
          <w:rFonts w:ascii="Arial" w:eastAsia="Arial" w:hAnsi="Arial" w:cs="Arial"/>
        </w:rPr>
        <w:fldChar w:fldCharType="separate"/>
      </w:r>
      <w:r>
        <w:rPr>
          <w:rFonts w:ascii="Arial" w:hAnsi="Arial"/>
        </w:rPr>
        <w:t>(Sotero-Caio, et al. 2017; Shao, et al. 2019)</w:t>
      </w:r>
      <w:r>
        <w:rPr>
          <w:rFonts w:ascii="Arial" w:eastAsia="Arial" w:hAnsi="Arial" w:cs="Arial"/>
        </w:rPr>
        <w:fldChar w:fldCharType="end"/>
      </w:r>
      <w:r>
        <w:rPr>
          <w:rFonts w:ascii="Arial" w:hAnsi="Arial"/>
        </w:rPr>
        <w:t>. TEs are also deleted by mutations introduced during replication, recombination, and DNA repair</w:t>
      </w:r>
      <w:ins w:id="10" w:author="Mueller,Rachel" w:date="2021-02-02T17:10:00Z">
        <w:r>
          <w:rPr>
            <w:rFonts w:ascii="Arial" w:hAnsi="Arial"/>
          </w:rPr>
          <w:t xml:space="preserve"> </w:t>
        </w:r>
      </w:ins>
      <w:ins w:id="11" w:author="Mueller,Rachel" w:date="2021-02-02T17:11:00Z">
        <w:r>
          <w:rPr>
            <w:rFonts w:ascii="Arial" w:hAnsi="Arial"/>
          </w:rPr>
          <w:t>(cite)</w:t>
        </w:r>
      </w:ins>
      <w:r>
        <w:rPr>
          <w:rFonts w:ascii="Arial" w:hAnsi="Arial"/>
        </w:rPr>
        <w:t>. In the absence of selection or constraint on genome size, the background process for genome evolution is stochastic, with genome size increasing if TE insertions outpace deletions. TE activity is often neutral at the cellular and organismal levels, with most individual insertions and deletions missing functional regions of the genome and resulting in negligible fitness consequences (</w:t>
      </w:r>
      <w:proofErr w:type="spellStart"/>
      <w:r>
        <w:rPr>
          <w:rFonts w:ascii="Arial" w:hAnsi="Arial"/>
        </w:rPr>
        <w:t>Arkhipova</w:t>
      </w:r>
      <w:proofErr w:type="spellEnd"/>
      <w:r>
        <w:rPr>
          <w:rFonts w:ascii="Arial" w:hAnsi="Arial"/>
        </w:rPr>
        <w:t xml:space="preserve"> 2018). Non-coding DNA can therefore accumulate until genome size crosses a threshold where it begins to impact fitness through a correlated trait (</w:t>
      </w:r>
      <w:proofErr w:type="gramStart"/>
      <w:r>
        <w:rPr>
          <w:rFonts w:ascii="Arial" w:hAnsi="Arial"/>
        </w:rPr>
        <w:t>e.g.</w:t>
      </w:r>
      <w:proofErr w:type="gramEnd"/>
      <w:r>
        <w:rPr>
          <w:rFonts w:ascii="Arial" w:hAnsi="Arial"/>
        </w:rPr>
        <w:t xml:space="preserve"> cell size or developmental rate; </w:t>
      </w:r>
      <w:ins w:id="12" w:author="Mueller,Rachel" w:date="2021-02-02T17:22:00Z">
        <w:r>
          <w:rPr>
            <w:rFonts w:ascii="Arial" w:hAnsi="Arial"/>
            <w:shd w:val="clear" w:color="auto" w:fill="FFFF00"/>
          </w:rPr>
          <w:t>Fix these</w:t>
        </w:r>
      </w:ins>
      <w:ins w:id="13" w:author="Mueller,Rachel" w:date="2021-02-02T17:23:00Z">
        <w:r>
          <w:rPr>
            <w:rFonts w:ascii="Arial" w:hAnsi="Arial"/>
            <w:shd w:val="clear" w:color="auto" w:fill="FFFF00"/>
          </w:rPr>
          <w:t xml:space="preserve"> citations </w:t>
        </w:r>
      </w:ins>
      <w:r>
        <w:rPr>
          <w:rFonts w:ascii="Arial" w:hAnsi="Arial"/>
          <w:shd w:val="clear" w:color="auto" w:fill="FFFF00"/>
        </w:rPr>
        <w:t xml:space="preserve">Horner and Macgregor 1983; Sessions and Larson 1987; </w:t>
      </w:r>
      <w:proofErr w:type="spellStart"/>
      <w:r>
        <w:rPr>
          <w:rFonts w:ascii="Arial" w:hAnsi="Arial"/>
          <w:shd w:val="clear" w:color="auto" w:fill="FFFF00"/>
        </w:rPr>
        <w:t>Jockusch</w:t>
      </w:r>
      <w:proofErr w:type="spellEnd"/>
      <w:r>
        <w:rPr>
          <w:rFonts w:ascii="Arial" w:hAnsi="Arial"/>
          <w:shd w:val="clear" w:color="auto" w:fill="FFFF00"/>
        </w:rPr>
        <w:t xml:space="preserve"> 1997; Womack, et al. 2019</w:t>
      </w:r>
      <w:r>
        <w:rPr>
          <w:rFonts w:ascii="Arial" w:hAnsi="Arial"/>
        </w:rPr>
        <w:t xml:space="preserve">). </w:t>
      </w:r>
    </w:p>
    <w:p w14:paraId="1CC4E8F6" w14:textId="77777777" w:rsidR="001B0C11" w:rsidRDefault="008F23F6">
      <w:pPr>
        <w:pStyle w:val="BodyA"/>
        <w:spacing w:line="480" w:lineRule="auto"/>
        <w:rPr>
          <w:rFonts w:ascii="Arial" w:eastAsia="Arial" w:hAnsi="Arial" w:cs="Arial"/>
        </w:rPr>
      </w:pPr>
      <w:r>
        <w:rPr>
          <w:rFonts w:ascii="Arial" w:eastAsia="Arial" w:hAnsi="Arial" w:cs="Arial"/>
        </w:rPr>
        <w:tab/>
        <w:t xml:space="preserve">While the notion of constraint on genome size is conceptually appealing, there are few comparative methods that can </w:t>
      </w:r>
      <w:del w:id="14" w:author="Marguerite Butler" w:date="2021-03-12T12:01:00Z">
        <w:r>
          <w:rPr>
            <w:rFonts w:ascii="Arial" w:hAnsi="Arial"/>
          </w:rPr>
          <w:delText>distinguish</w:delText>
        </w:r>
      </w:del>
      <w:ins w:id="15" w:author="Marguerite Butler" w:date="2021-03-12T12:01:00Z">
        <w:r>
          <w:rPr>
            <w:rFonts w:ascii="Arial" w:hAnsi="Arial"/>
          </w:rPr>
          <w:t>detect</w:t>
        </w:r>
      </w:ins>
      <w:r>
        <w:rPr>
          <w:rFonts w:ascii="Arial" w:hAnsi="Arial"/>
        </w:rPr>
        <w:t xml:space="preserve"> constraint </w:t>
      </w:r>
      <w:ins w:id="16" w:author="Marguerite Butler" w:date="2021-03-12T12:01:00Z">
        <w:r>
          <w:rPr>
            <w:rFonts w:ascii="Arial" w:hAnsi="Arial"/>
          </w:rPr>
          <w:t xml:space="preserve">and possibly distinguish it </w:t>
        </w:r>
      </w:ins>
      <w:r>
        <w:rPr>
          <w:rFonts w:ascii="Arial" w:hAnsi="Arial"/>
        </w:rPr>
        <w:t xml:space="preserve">from </w:t>
      </w:r>
      <w:commentRangeStart w:id="17"/>
      <w:r>
        <w:rPr>
          <w:rFonts w:ascii="Arial" w:hAnsi="Arial"/>
        </w:rPr>
        <w:t>adaptation</w:t>
      </w:r>
      <w:ins w:id="18" w:author="Marguerite Butler" w:date="2021-02-01T18:05:00Z">
        <w:r>
          <w:rPr>
            <w:rFonts w:ascii="Arial" w:hAnsi="Arial"/>
          </w:rPr>
          <w:t xml:space="preserve">. </w:t>
        </w:r>
      </w:ins>
      <w:commentRangeEnd w:id="17"/>
      <w:r>
        <w:commentReference w:id="17"/>
      </w:r>
      <w:r>
        <w:rPr>
          <w:rFonts w:ascii="Arial" w:hAnsi="Arial"/>
        </w:rPr>
        <w:t xml:space="preserve">Phylogenetic comparative methods that focus primarily on the mean or "location" of the phenotype are primed to detect adaptive evolution, as </w:t>
      </w:r>
      <w:ins w:id="19" w:author="Marguerite Butler" w:date="2021-03-01T22:34:00Z">
        <w:r>
          <w:rPr>
            <w:rFonts w:ascii="Arial" w:hAnsi="Arial"/>
          </w:rPr>
          <w:t xml:space="preserve">selection is expected to </w:t>
        </w:r>
      </w:ins>
      <w:r>
        <w:rPr>
          <w:rFonts w:ascii="Arial" w:hAnsi="Arial"/>
        </w:rPr>
        <w:t>move</w:t>
      </w:r>
      <w:del w:id="20" w:author="Marguerite Butler" w:date="2021-03-01T22:34:00Z">
        <w:r>
          <w:rPr>
            <w:rFonts w:ascii="Arial" w:hAnsi="Arial"/>
          </w:rPr>
          <w:delText>ment of</w:delText>
        </w:r>
      </w:del>
      <w:r>
        <w:rPr>
          <w:rFonts w:ascii="Arial" w:hAnsi="Arial"/>
        </w:rPr>
        <w:t xml:space="preserve"> the phenotype toward an optimum. For example, testing for </w:t>
      </w:r>
      <w:ins w:id="21" w:author="Microsoft Office User" w:date="2021-02-04T11:15:00Z">
        <w:r>
          <w:rPr>
            <w:rFonts w:ascii="Arial" w:hAnsi="Arial"/>
          </w:rPr>
          <w:t xml:space="preserve">a </w:t>
        </w:r>
      </w:ins>
      <w:r>
        <w:rPr>
          <w:rFonts w:ascii="Arial" w:hAnsi="Arial"/>
        </w:rPr>
        <w:t xml:space="preserve">correlation between traits after independent contrasts </w:t>
      </w:r>
      <w:ins w:id="22" w:author="Marguerite Butler" w:date="2021-03-01T22:40:00Z">
        <w:r>
          <w:rPr>
            <w:rFonts w:ascii="Arial" w:hAnsi="Arial"/>
          </w:rPr>
          <w:t>may</w:t>
        </w:r>
      </w:ins>
      <w:r>
        <w:rPr>
          <w:rFonts w:ascii="Arial" w:hAnsi="Arial"/>
        </w:rPr>
        <w:t xml:space="preserve"> reveal whether, on average, </w:t>
      </w:r>
      <w:ins w:id="23" w:author="Mueller,Rachel" w:date="2021-02-02T18:00:00Z">
        <w:r>
          <w:rPr>
            <w:rFonts w:ascii="Arial" w:hAnsi="Arial"/>
          </w:rPr>
          <w:lastRenderedPageBreak/>
          <w:t xml:space="preserve">a </w:t>
        </w:r>
      </w:ins>
      <w:r>
        <w:rPr>
          <w:rFonts w:ascii="Arial" w:hAnsi="Arial"/>
        </w:rPr>
        <w:t xml:space="preserve">phenotype covaries </w:t>
      </w:r>
      <w:ins w:id="24" w:author="Marguerite Butler" w:date="2021-03-01T22:43:00Z">
        <w:r>
          <w:rPr>
            <w:rFonts w:ascii="Arial" w:hAnsi="Arial"/>
          </w:rPr>
          <w:t xml:space="preserve">across species </w:t>
        </w:r>
      </w:ins>
      <w:r>
        <w:rPr>
          <w:rFonts w:ascii="Arial" w:hAnsi="Arial"/>
        </w:rPr>
        <w:t>with some other trait</w:t>
      </w:r>
      <w:ins w:id="25" w:author="Marguerite Butler" w:date="2021-03-01T22:42:00Z">
        <w:r>
          <w:rPr>
            <w:rFonts w:ascii="Arial" w:hAnsi="Arial"/>
          </w:rPr>
          <w:t>, with the relationship maintained presumably as a result of adaptive evolution</w:t>
        </w:r>
      </w:ins>
      <w:r>
        <w:rPr>
          <w:rFonts w:ascii="Arial" w:hAnsi="Arial"/>
        </w:rPr>
        <w:t>. How mean-focused methods enable the detection of constraint, however, is unclear.  Methods that model both the mean and variance of a stochastically evolving phenotype, such as Ornstein-</w:t>
      </w:r>
      <w:proofErr w:type="spellStart"/>
      <w:r>
        <w:rPr>
          <w:rFonts w:ascii="Arial" w:hAnsi="Arial"/>
        </w:rPr>
        <w:t>Uhlenbeck</w:t>
      </w:r>
      <w:proofErr w:type="spellEnd"/>
      <w:r>
        <w:rPr>
          <w:rFonts w:ascii="Arial" w:hAnsi="Arial"/>
        </w:rPr>
        <w:t xml:space="preserve">-based methods, may open the door to exploring constraint by revealing </w:t>
      </w:r>
      <w:ins w:id="26" w:author="Marguerite Butler" w:date="2021-03-01T22:45:00Z">
        <w:r>
          <w:rPr>
            <w:rFonts w:ascii="Arial" w:hAnsi="Arial"/>
          </w:rPr>
          <w:t xml:space="preserve">whether </w:t>
        </w:r>
      </w:ins>
      <w:r>
        <w:rPr>
          <w:rFonts w:ascii="Arial" w:hAnsi="Arial"/>
        </w:rPr>
        <w:t>a stochastically spreading phenotype</w:t>
      </w:r>
      <w:ins w:id="27" w:author="Mueller,Rachel" w:date="2021-02-02T17:57:00Z">
        <w:r>
          <w:rPr>
            <w:rFonts w:ascii="Arial" w:hAnsi="Arial"/>
          </w:rPr>
          <w:t xml:space="preserve"> </w:t>
        </w:r>
      </w:ins>
      <w:ins w:id="28" w:author="Marguerite Butler" w:date="2021-03-01T22:47:00Z">
        <w:r>
          <w:rPr>
            <w:rFonts w:ascii="Arial" w:hAnsi="Arial"/>
          </w:rPr>
          <w:t xml:space="preserve">evolves by selection, or by weak selection bounding the phenotype </w:t>
        </w:r>
      </w:ins>
      <w:r>
        <w:rPr>
          <w:rFonts w:ascii="Arial" w:hAnsi="Arial"/>
        </w:rPr>
        <w:t>consistent with the presence of constraint</w:t>
      </w:r>
      <w:ins w:id="29" w:author="Marguerite Butler" w:date="2021-03-01T22:47:00Z">
        <w:r>
          <w:rPr>
            <w:rFonts w:ascii="Arial" w:hAnsi="Arial"/>
          </w:rPr>
          <w:t>, or by no selection at all</w:t>
        </w:r>
      </w:ins>
      <w:r>
        <w:rPr>
          <w:rFonts w:ascii="Arial" w:hAnsi="Arial"/>
        </w:rPr>
        <w:t xml:space="preserve">. </w:t>
      </w:r>
    </w:p>
    <w:p w14:paraId="67C68D3D" w14:textId="77777777" w:rsidR="001B0C11" w:rsidRDefault="008F23F6">
      <w:pPr>
        <w:pStyle w:val="Body"/>
        <w:spacing w:line="480" w:lineRule="auto"/>
        <w:rPr>
          <w:rFonts w:ascii="Arial" w:eastAsia="Arial" w:hAnsi="Arial" w:cs="Arial"/>
        </w:rPr>
      </w:pPr>
      <w:r>
        <w:rPr>
          <w:rFonts w:ascii="Arial" w:eastAsia="Arial" w:hAnsi="Arial" w:cs="Arial"/>
          <w:lang w:val="en-US"/>
        </w:rPr>
        <w:tab/>
        <w:t xml:space="preserve">Salamanders are an ideal group to test hypotheses of selection and constraint on genome size. They have both the largest genomes and the largest range of variation in genome size among vertebrates. </w:t>
      </w:r>
      <w:r>
        <w:rPr>
          <w:rFonts w:ascii="Arial" w:hAnsi="Arial"/>
        </w:rPr>
        <w:t>Genome s</w:t>
      </w:r>
      <w:proofErr w:type="spellStart"/>
      <w:r>
        <w:rPr>
          <w:rFonts w:ascii="Arial" w:hAnsi="Arial"/>
          <w:lang w:val="en-US"/>
        </w:rPr>
        <w:t>izes</w:t>
      </w:r>
      <w:proofErr w:type="spellEnd"/>
      <w:r>
        <w:rPr>
          <w:rFonts w:ascii="Arial" w:hAnsi="Arial"/>
          <w:lang w:val="en-US"/>
        </w:rPr>
        <w:t xml:space="preserve"> range from </w:t>
      </w:r>
      <w:r>
        <w:rPr>
          <w:rFonts w:ascii="Arial" w:hAnsi="Arial"/>
          <w:shd w:val="clear" w:color="auto" w:fill="FFFF00"/>
        </w:rPr>
        <w:t>15</w:t>
      </w:r>
      <w:r>
        <w:rPr>
          <w:rFonts w:ascii="Arial" w:hAnsi="Arial"/>
        </w:rPr>
        <w:t xml:space="preserve"> Gb </w:t>
      </w:r>
      <w:r>
        <w:rPr>
          <w:rFonts w:ascii="Arial" w:hAnsi="Arial"/>
          <w:lang w:val="en-US"/>
        </w:rPr>
        <w:t xml:space="preserve">– 120 Gb across the 743 extant species (Gregory 2020), reflecting varying levels of TE accumulation. </w:t>
      </w:r>
      <w:commentRangeStart w:id="30"/>
      <w:r>
        <w:rPr>
          <w:rFonts w:ascii="Arial" w:hAnsi="Arial"/>
        </w:rPr>
        <w:t>S</w:t>
      </w:r>
      <w:commentRangeEnd w:id="30"/>
      <w:r>
        <w:commentReference w:id="30"/>
      </w:r>
      <w:proofErr w:type="spellStart"/>
      <w:r>
        <w:rPr>
          <w:rFonts w:ascii="Arial" w:hAnsi="Arial"/>
          <w:lang w:val="en-US"/>
        </w:rPr>
        <w:t>alamanders</w:t>
      </w:r>
      <w:proofErr w:type="spellEnd"/>
      <w:r>
        <w:rPr>
          <w:rFonts w:ascii="Arial" w:hAnsi="Arial"/>
          <w:lang w:val="en-US"/>
        </w:rPr>
        <w:t xml:space="preserve"> also have exceptional life-history diversity</w:t>
      </w:r>
      <w:ins w:id="31" w:author="Microsoft Office User" w:date="2021-02-03T10:23:00Z">
        <w:r>
          <w:rPr>
            <w:rFonts w:ascii="Arial" w:hAnsi="Arial"/>
          </w:rPr>
          <w:t>,</w:t>
        </w:r>
      </w:ins>
      <w:r>
        <w:rPr>
          <w:rFonts w:ascii="Arial" w:hAnsi="Arial"/>
        </w:rPr>
        <w:t xml:space="preserve"> </w:t>
      </w:r>
      <w:ins w:id="32" w:author="Marguerite Butler" w:date="2021-03-01T23:02:00Z">
        <w:r>
          <w:rPr>
            <w:rFonts w:ascii="Arial" w:hAnsi="Arial"/>
          </w:rPr>
          <w:t xml:space="preserve">in particular, with metamorphosis lost, modified, and regained throughout their evolutionary history </w:t>
        </w:r>
      </w:ins>
      <w:del w:id="33" w:author="Marguerite Butler" w:date="2021-03-01T22:59:00Z">
        <w:r>
          <w:rPr>
            <w:rFonts w:ascii="Arial" w:hAnsi="Arial"/>
            <w:lang w:val="en-US"/>
          </w:rPr>
          <w:delText>varying in the presence or absence of the key</w:delText>
        </w:r>
      </w:del>
      <w:ins w:id="34" w:author="Microsoft Office User" w:date="2021-02-03T10:24:00Z">
        <w:del w:id="35" w:author="Marguerite Butler" w:date="2021-03-01T22:59:00Z">
          <w:r>
            <w:rPr>
              <w:rFonts w:ascii="Arial" w:hAnsi="Arial"/>
              <w:lang w:val="en-US"/>
            </w:rPr>
            <w:delText xml:space="preserve"> life history</w:delText>
          </w:r>
        </w:del>
      </w:ins>
      <w:del w:id="36" w:author="Marguerite Butler" w:date="2021-03-01T22:59:00Z">
        <w:r>
          <w:rPr>
            <w:rFonts w:ascii="Arial" w:hAnsi="Arial"/>
            <w:lang w:val="en-US"/>
          </w:rPr>
          <w:delText xml:space="preserve"> trait of metamorphosis </w:delText>
        </w:r>
      </w:del>
      <w:r>
        <w:rPr>
          <w:rFonts w:ascii="Arial" w:eastAsia="Arial" w:hAnsi="Arial" w:cs="Arial"/>
        </w:rPr>
        <w:fldChar w:fldCharType="begin"/>
      </w:r>
      <w:r>
        <w:rPr>
          <w:rFonts w:ascii="Arial" w:eastAsia="Arial" w:hAnsi="Arial" w:cs="Arial"/>
        </w:rPr>
        <w:instrText xml:space="preserve"> ADDIN EN.CITE &lt;EndNote&gt;&lt;Cite  &gt;&lt;Author&gt;Wiens&lt;/Author&gt;&lt;Year&gt;2005&lt;/Year&gt;&lt;RecNum&gt;666&lt;/RecNum&gt;&lt;Prefix&gt;&lt;/Prefix&gt;&lt;Suffix&gt;&lt;/Suffix&gt;&lt;Pages&gt;&lt;/Pages&gt;&lt;DisplayText&gt;(Wiens, et al. 2005; Bonett, et al. 2014)&lt;/DisplayText&gt;&lt;record&gt;&lt;rec-number&gt;666&lt;/rec-number&gt;&lt;foreign-keys&gt;&lt;key app="EN" db-id="95s0te0p99tv5oeffsnveep9rserdvvrxvx2" timestamp="1603560012"&gt;666&lt;/key&gt;&lt;/foreign-keys&gt;&lt;ref-type name="Journal Article"&gt;17&lt;/ref-type&gt;&lt;contributors&gt;&lt;authors&gt;&lt;author&gt;Wiens, John J.&lt;/author&gt;&lt;author&gt;Bonett, Ronald M.&lt;/author&gt;&lt;author&gt;Chippindale, Paul T.&lt;/author&gt;&lt;/authors&gt;&lt;/contributors&gt;&lt;titles&gt;&lt;title&gt;Ontogeny discombobulates phylogeny: paedomorphosis and higher-level salamander relationships&lt;/title&gt;&lt;secondary-title&gt;Systematic Biology&lt;/secondary-title&gt;&lt;/titles&gt;&lt;periodical&gt;&lt;full-title&gt;Systematic Biology&lt;/full-title&gt;&lt;abbr-1&gt;Syst. Biol.&lt;/abbr-1&gt;&lt;abbr-2&gt;1063-5157&lt;/abbr-2&gt;&lt;/periodical&gt;&lt;pages&gt;91-110&lt;/pages&gt;&lt;volume&gt;54&lt;/volume&gt;&lt;number&gt;1&lt;/number&gt;&lt;dates&gt;&lt;year&gt;2005&lt;/year&gt;&lt;/dates&gt;&lt;isbn&gt;1063-5157&lt;/isbn&gt;&lt;urls&gt;&lt;related-urls&gt;&lt;url&gt;https://doi.org/10.1080/10635150590906037&lt;/url&gt;&lt;/related-urls&gt;&lt;/urls&gt;&lt;electronic-resource-num&gt;10.1080/10635150590906037&lt;/electronic-resource-num&gt;&lt;access-date&gt;10/24/2020&lt;/access-date&gt;&lt;/record&gt;&lt;/Cite&gt;&lt;Cite  &gt;&lt;Author&gt;Bonett&lt;/Author&gt;&lt;Year&gt;2014&lt;/Year&gt;&lt;RecNum&gt;620&lt;/RecNum&gt;&lt;Prefix&gt;&lt;/Prefix&gt;&lt;Suffix&gt;&lt;/Suffix&gt;&lt;Pages&gt;&lt;/Pages&gt;&lt;record&gt;&lt;rec-number&gt;620&lt;/rec-number&gt;&lt;foreign-keys&gt;&lt;key app="EN" db-id="95s0te0p99tv5oeffsnveep9rserdvvrxvx2" timestamp="1590534679"&gt;620&lt;/key&gt;&lt;/foreign-keys&gt;&lt;ref-type name="Journal Article"&gt;17&lt;/ref-type&gt;&lt;contributors&gt;&lt;authors&gt;&lt;author&gt;Bonett, Ronald M.&lt;/author&gt;&lt;author&gt;Steffen, Michael A.&lt;/author&gt;&lt;author&gt;Robison, Grant A.&lt;/author&gt;&lt;/authors&gt;&lt;/contributors&gt;&lt;titles&gt;&lt;title&gt;Heterochrony repolarized: a phylogenetic analysis of developmental timing in plethodontid salamanders&lt;/title&gt;&lt;secondary-title&gt;EvoDevo&lt;/secondary-title&gt;&lt;/titles&gt;&lt;periodical&gt;&lt;full-title&gt;EvoDevo&lt;/full-title&gt;&lt;/periodical&gt;&lt;pages&gt;27&lt;/pages&gt;&lt;volume&gt;5&lt;/volume&gt;&lt;number&gt;1&lt;/number&gt;&lt;dates&gt;&lt;year&gt;2014&lt;/year&gt;&lt;pub-dates&gt;&lt;date&gt;2014/08/18&lt;/date&gt;&lt;/pub-dates&gt;&lt;/dates&gt;&lt;isbn&gt;2041-9139&lt;/isbn&gt;&lt;urls&gt;&lt;related-urls&gt;&lt;url&gt;https://doi.org/10.1186/2041-9139-5-27&lt;/url&gt;&lt;/related-urls&gt;&lt;/urls&gt;&lt;electronic-resource-num&gt;10.1186/2041-9139-5-27&lt;/electronic-resource-num&gt;&lt;/record&gt;&lt;/Cite&gt;&lt;/EndNote&gt;</w:instrText>
      </w:r>
      <w:r>
        <w:rPr>
          <w:rFonts w:ascii="Arial" w:eastAsia="Arial" w:hAnsi="Arial" w:cs="Arial"/>
        </w:rPr>
        <w:fldChar w:fldCharType="separate"/>
      </w:r>
      <w:r>
        <w:rPr>
          <w:rFonts w:ascii="Arial" w:hAnsi="Arial"/>
        </w:rPr>
        <w:t>(Wiens, et al. 2005; Bonett, et al. 2014)</w:t>
      </w:r>
      <w:r>
        <w:rPr>
          <w:rFonts w:ascii="Arial" w:eastAsia="Arial" w:hAnsi="Arial" w:cs="Arial"/>
        </w:rPr>
        <w:fldChar w:fldCharType="end"/>
      </w:r>
      <w:ins w:id="37" w:author="Mueller,Rachel" w:date="2021-02-02T18:16:00Z">
        <w:r>
          <w:rPr>
            <w:rFonts w:ascii="Arial" w:hAnsi="Arial"/>
          </w:rPr>
          <w:t xml:space="preserve">. </w:t>
        </w:r>
      </w:ins>
      <w:r>
        <w:rPr>
          <w:rFonts w:ascii="Arial" w:hAnsi="Arial"/>
          <w:lang w:val="en-US"/>
        </w:rPr>
        <w:t>Metamorphosis has been hypothesized to shape genome size evolution because of the effects that genome (and therefore cell) size has on</w:t>
      </w:r>
      <w:ins w:id="38" w:author="Mueller,Rachel" w:date="2021-02-02T18:17:00Z">
        <w:r>
          <w:rPr>
            <w:rFonts w:ascii="Arial" w:hAnsi="Arial"/>
          </w:rPr>
          <w:t xml:space="preserve"> </w:t>
        </w:r>
      </w:ins>
      <w:r>
        <w:rPr>
          <w:rFonts w:ascii="Arial" w:hAnsi="Arial"/>
          <w:lang w:val="en-US"/>
        </w:rPr>
        <w:t>the rate of development</w:t>
      </w:r>
      <w:ins w:id="39" w:author="Mueller,Rachel" w:date="2021-02-02T18:17:00Z">
        <w:r>
          <w:rPr>
            <w:rFonts w:ascii="Arial" w:hAnsi="Arial"/>
          </w:rPr>
          <w:t xml:space="preserve"> </w:t>
        </w:r>
      </w:ins>
      <w:r>
        <w:rPr>
          <w:rFonts w:ascii="Arial" w:eastAsia="Arial" w:hAnsi="Arial" w:cs="Arial"/>
        </w:rPr>
        <w:fldChar w:fldCharType="begin"/>
      </w:r>
      <w:r>
        <w:rPr>
          <w:rFonts w:ascii="Arial" w:eastAsia="Arial" w:hAnsi="Arial" w:cs="Arial"/>
        </w:rPr>
        <w:instrText xml:space="preserve"> ADDIN EN.CITE &lt;EndNote&gt;&lt;Cite  &gt;&lt;Author&gt;Wake&lt;/Author&gt;&lt;Year&gt;1993&lt;/Year&gt;&lt;RecNum&gt;150&lt;/RecNum&gt;&lt;Prefix&gt;&lt;/Prefix&gt;&lt;Suffix&gt;&lt;/Suffix&gt;&lt;Pages&gt;&lt;/Pages&gt;&lt;DisplayText&gt;(Wake and Marks 1993; Gregory 2002)&lt;/DisplayText&gt;&lt;record&gt;&lt;rec-number&gt;150&lt;/rec-number&gt;&lt;foreign-keys&gt;&lt;key app="EN" db-id="95s0te0p99tv5oeffsnveep9rserdvvrxvx2" timestamp="1585079074"&gt;150&lt;/key&gt;&lt;/foreign-keys&gt;&lt;ref-type name="Journal Article"&gt;17&lt;/ref-type&gt;&lt;contributors&gt;&lt;authors&gt;&lt;author&gt;Wake, David B.&lt;/author&gt;&lt;author&gt;Marks, Sharyn B.&lt;/author&gt;&lt;/authors&gt;&lt;/contributors&gt;&lt;titles&gt;&lt;title&gt;Development and evolution of plethodontid salamanders: a review of prior studies and a prospectus for future research&lt;/title&gt;&lt;secondary-title&gt;Herpetologica&lt;/secondary-title&gt;&lt;/titles&gt;&lt;periodical&gt;&lt;full-title&gt;Herpetologica&lt;/full-title&gt;&lt;abbr-1&gt;Herpetologica&lt;/abbr-1&gt;&lt;abbr-2&gt;0018-0831&lt;/abbr-2&gt;&lt;/periodical&gt;&lt;pages&gt;194-203&lt;/pages&gt;&lt;volume&gt;49&lt;/volume&gt;&lt;number&gt;2&lt;/number&gt;&lt;dates&gt;&lt;year&gt;1993&lt;/year&gt;&lt;/dates&gt;&lt;publisher&gt;Herpetologists' League&lt;/publisher&gt;&lt;isbn&gt;00180831&lt;/isbn&gt;&lt;urls&gt;&lt;related-urls&gt;&lt;url&gt;&lt;style face="underline" font="default" size="100%"&gt;http://www.jstor.org/stable/3892796&lt;/style&gt;&lt;/url&gt;&lt;/related-urls&gt;&lt;/urls&gt;&lt;/record&gt;&lt;/Cite&gt;&lt;Cite  &gt;&lt;Author&gt;Gregory&lt;/Author&gt;&lt;Year&gt;2002&lt;/Year&gt;&lt;RecNum&gt;258&lt;/RecNum&gt;&lt;Prefix&gt;&lt;/Prefix&gt;&lt;Suffix&gt;&lt;/Suffix&gt;&lt;Pages&gt;&lt;/Pages&gt;&lt;record&gt;&lt;rec-number&gt;258&lt;/rec-number&gt;&lt;foreign-keys&gt;&lt;key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abbr-1&gt;Genetica&lt;/abbr-1&gt;&lt;abbr-2&gt;0016-6707&lt;/abbr-2&gt;&lt;/periodical&gt;&lt;pages&gt;131-146&lt;/pages&gt;&lt;volume&gt;115&lt;/volume&gt;&lt;number&gt;1&lt;/number&gt;&lt;dates&gt;&lt;year&gt;2002&lt;/year&gt;&lt;/dates&gt;&lt;isbn&gt;0016-6707&lt;/isbn&gt;&lt;urls/&gt;&lt;/record&gt;&lt;/Cite&gt;&lt;/EndNote&gt;</w:instrText>
      </w:r>
      <w:r>
        <w:rPr>
          <w:rFonts w:ascii="Arial" w:eastAsia="Arial" w:hAnsi="Arial" w:cs="Arial"/>
        </w:rPr>
        <w:fldChar w:fldCharType="separate"/>
      </w:r>
      <w:r>
        <w:rPr>
          <w:rFonts w:ascii="Arial" w:hAnsi="Arial"/>
          <w:lang w:val="en-US"/>
        </w:rPr>
        <w:t>(Wake and Marks 1993; Gregory 2002)</w:t>
      </w:r>
      <w:r>
        <w:rPr>
          <w:rFonts w:ascii="Arial" w:eastAsia="Arial" w:hAnsi="Arial" w:cs="Arial"/>
        </w:rPr>
        <w:fldChar w:fldCharType="end"/>
      </w:r>
      <w:ins w:id="40" w:author="Mueller,Rachel" w:date="2021-02-02T18:17:00Z">
        <w:r>
          <w:rPr>
            <w:rFonts w:ascii="Arial" w:hAnsi="Arial"/>
          </w:rPr>
          <w:t xml:space="preserve">. </w:t>
        </w:r>
      </w:ins>
      <w:r>
        <w:rPr>
          <w:rFonts w:ascii="Arial" w:hAnsi="Arial"/>
          <w:lang w:val="en-US"/>
        </w:rPr>
        <w:t xml:space="preserve">Because metamorphosis can be a vulnerable part of the life cycle, its duration has been proposed as a target of natural selection. Selection to limit the time in metamorphosis would indirectly select for faster development, constraining genomes (and cells) to smaller sizes </w:t>
      </w:r>
      <w:r>
        <w:rPr>
          <w:rFonts w:ascii="Arial" w:eastAsia="Arial" w:hAnsi="Arial" w:cs="Arial"/>
        </w:rPr>
        <w:fldChar w:fldCharType="begin"/>
      </w:r>
      <w:r>
        <w:rPr>
          <w:rFonts w:ascii="Arial" w:eastAsia="Arial" w:hAnsi="Arial" w:cs="Arial"/>
        </w:rPr>
        <w:instrText xml:space="preserve"> ADDIN EN.CITE &lt;EndNote&gt;&lt;Cite  &gt;&lt;Author&gt;Gregory&lt;/Author&gt;&lt;Year&gt;2002&lt;/Year&gt;&lt;RecNum&gt;258&lt;/RecNum&gt;&lt;Prefix&gt;&lt;/Prefix&gt;&lt;Suffix&gt;&lt;/Suffix&gt;&lt;Pages&gt;&lt;/Pages&gt;&lt;DisplayText&gt;(Gregory 2002; Bonett, et al. 2020)&lt;/DisplayText&gt;&lt;record&gt;&lt;rec-number&gt;258&lt;/rec-number&gt;&lt;foreign-keys&gt;&lt;key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abbr-1&gt;Genetica&lt;/abbr-1&gt;&lt;abbr-2&gt;0016-6707&lt;/abbr-2&gt;&lt;/periodical&gt;&lt;pages&gt;131-146&lt;/pages&gt;&lt;volume&gt;115&lt;/volume&gt;&lt;number&gt;1&lt;/number&gt;&lt;dates&gt;&lt;year&gt;2002&lt;/year&gt;&lt;/dates&gt;&lt;isbn&gt;0016-6707&lt;/isbn&gt;&lt;urls&gt;&lt;/urls&gt;&lt;/record&gt;&lt;/Cite&gt;&lt;Cite  &gt;&lt;Author&gt;Bonett&lt;/Author&gt;&lt;Year&gt;2020&lt;/Year&gt;&lt;RecNum&gt;622&lt;/RecNum&gt;&lt;Prefix&gt;&lt;/Prefix&gt;&lt;Suffix&gt;&lt;/Suffix&gt;&lt;Pages&gt;&lt;/Pages&gt;&lt;record&gt;&lt;rec-number&gt;622&lt;/rec-number&gt;&lt;foreign-keys&gt;&lt;key app="EN" db-id="95s0te0p99tv5oeffsnveep9rserdvvrxvx2" timestamp="1590535630"&gt;622&lt;/key&gt;&lt;/foreign-keys&gt;&lt;ref-type name="Journal Article"&gt;17&lt;/ref-type&gt;&lt;contributors&gt;&lt;authors&gt;&lt;author&gt;Bonett, Ronald M.&lt;/author&gt;&lt;author&gt;Hess, Alexander J.&lt;/author&gt;&lt;author&gt;Ledbetter, Nicholus M.&lt;/author&gt;&lt;/authors&gt;&lt;/contributors&gt;&lt;titles&gt;&lt;title&gt;Facultative transitions have trouble committing, but stable life cycles predict salamander genome size evolution&lt;/title&gt;&lt;secondary-title&gt;Evol Biol&lt;/secondary-title&gt;&lt;/titles&gt;&lt;periodical&gt;&lt;full-title&gt;Evol Biol&lt;/full-title&gt;&lt;/periodical&gt;&lt;pages&gt;111-122&lt;/pages&gt;&lt;volume&gt;47&lt;/volume&gt;&lt;number&gt;2&lt;/number&gt;&lt;dates&gt;&lt;year&gt;2020&lt;/year&gt;&lt;pub-dates&gt;&lt;date&gt;2020/06/01&lt;/date&gt;&lt;/pub-dates&gt;&lt;/dates&gt;&lt;isbn&gt;1934-2845&lt;/isbn&gt;&lt;urls&gt;&lt;related-urls&gt;&lt;url&gt;https://doi.org/10.1007/s11692-020-09497-8&lt;/url&gt;&lt;/related-urls&gt;&lt;/urls&gt;&lt;electronic-resource-num&gt;10.1007/s11692-020-09497-8&lt;/electronic-resource-num&gt;&lt;/record&gt;&lt;/Cite&gt;&lt;/EndNote&gt;</w:instrText>
      </w:r>
      <w:r>
        <w:rPr>
          <w:rFonts w:ascii="Arial" w:eastAsia="Arial" w:hAnsi="Arial" w:cs="Arial"/>
        </w:rPr>
        <w:fldChar w:fldCharType="separate"/>
      </w:r>
      <w:r>
        <w:rPr>
          <w:rFonts w:ascii="Arial" w:hAnsi="Arial"/>
        </w:rPr>
        <w:t>(Gregory 2002; Bonett, et al. 2020)</w:t>
      </w:r>
      <w:r>
        <w:rPr>
          <w:rFonts w:ascii="Arial" w:eastAsia="Arial" w:hAnsi="Arial" w:cs="Arial"/>
        </w:rPr>
        <w:fldChar w:fldCharType="end"/>
      </w:r>
      <w:r>
        <w:rPr>
          <w:rFonts w:ascii="Arial" w:hAnsi="Arial"/>
        </w:rPr>
        <w:t xml:space="preserve">. </w:t>
      </w:r>
    </w:p>
    <w:p w14:paraId="7D7061FE" w14:textId="77777777" w:rsidR="001B0C11" w:rsidRDefault="008F23F6">
      <w:pPr>
        <w:pStyle w:val="BodyA"/>
        <w:spacing w:line="480" w:lineRule="auto"/>
        <w:ind w:firstLine="720"/>
        <w:rPr>
          <w:rFonts w:ascii="Arial" w:eastAsia="Arial" w:hAnsi="Arial" w:cs="Arial"/>
        </w:rPr>
      </w:pPr>
      <w:r>
        <w:rPr>
          <w:rFonts w:ascii="Arial" w:hAnsi="Arial"/>
        </w:rPr>
        <w:t xml:space="preserve">Several </w:t>
      </w:r>
      <w:commentRangeStart w:id="41"/>
      <w:commentRangeStart w:id="42"/>
      <w:ins w:id="43" w:author="Mueller,Rachel" w:date="2021-02-02T18:29:00Z">
        <w:r>
          <w:rPr>
            <w:rFonts w:ascii="Arial" w:hAnsi="Arial"/>
          </w:rPr>
          <w:t>s</w:t>
        </w:r>
      </w:ins>
      <w:commentRangeEnd w:id="41"/>
      <w:r>
        <w:commentReference w:id="41"/>
      </w:r>
      <w:commentRangeEnd w:id="42"/>
      <w:r>
        <w:commentReference w:id="42"/>
      </w:r>
      <w:r>
        <w:rPr>
          <w:rFonts w:ascii="Arial" w:hAnsi="Arial"/>
        </w:rPr>
        <w:t xml:space="preserve">tudies have linked </w:t>
      </w:r>
      <w:commentRangeStart w:id="44"/>
      <w:commentRangeStart w:id="45"/>
      <w:r>
        <w:rPr>
          <w:rFonts w:ascii="Arial" w:hAnsi="Arial"/>
        </w:rPr>
        <w:t xml:space="preserve">life history </w:t>
      </w:r>
      <w:commentRangeEnd w:id="44"/>
      <w:r>
        <w:commentReference w:id="44"/>
      </w:r>
      <w:commentRangeEnd w:id="45"/>
      <w:r>
        <w:commentReference w:id="45"/>
      </w:r>
      <w:r>
        <w:rPr>
          <w:rFonts w:ascii="Arial" w:hAnsi="Arial"/>
        </w:rPr>
        <w:t xml:space="preserve">to genome size in salamanders, with smaller (albeit still enormous relative to other taxa) genome sizes associated with </w:t>
      </w:r>
      <w:r>
        <w:rPr>
          <w:rFonts w:ascii="Arial" w:hAnsi="Arial"/>
        </w:rPr>
        <w:lastRenderedPageBreak/>
        <w:t xml:space="preserve">metamorphosis </w:t>
      </w:r>
      <w:r>
        <w:rPr>
          <w:rFonts w:ascii="Arial" w:eastAsia="Arial" w:hAnsi="Arial" w:cs="Arial"/>
        </w:rPr>
        <w:fldChar w:fldCharType="begin"/>
      </w:r>
      <w:r>
        <w:rPr>
          <w:rFonts w:ascii="Arial" w:eastAsia="Arial" w:hAnsi="Arial" w:cs="Arial"/>
        </w:rPr>
        <w:instrText xml:space="preserve"> ADDIN EN.CITE &lt;EndNote&gt;&lt;Cite  &gt;&lt;Author&gt;Wake&lt;/Author&gt;&lt;Year&gt;1993&lt;/Year&gt;&lt;RecNum&gt;150&lt;/RecNum&gt;&lt;Prefix&gt;&lt;/Prefix&gt;&lt;Suffix&gt;&lt;/Suffix&gt;&lt;Pages&gt;&lt;/Pages&gt;&lt;DisplayText&gt;(Wake and Marks 1993; Gregory 2002; Sessions 2008; Bonett, et al. 2020)&lt;/DisplayText&gt;&lt;record&gt;&lt;rec-number&gt;150&lt;/rec-number&gt;&lt;foreign-keys&gt;&lt;key app="EN" db-id="95s0te0p99tv5oeffsnveep9rserdvvrxvx2" timestamp="1585079074"&gt;150&lt;/key&gt;&lt;/foreign-keys&gt;&lt;ref-type name="Journal Article"&gt;17&lt;/ref-type&gt;&lt;contributors&gt;&lt;authors&gt;&lt;author&gt;Wake, David B.&lt;/author&gt;&lt;author&gt;Marks, Sharyn B.&lt;/author&gt;&lt;/authors&gt;&lt;/contributors&gt;&lt;titles&gt;&lt;title&gt;Development and evolution of plethodontid salamanders: a review of prior studies and a prospectus for future research&lt;/title&gt;&lt;secondary-title&gt;Herpetologica&lt;/secondary-title&gt;&lt;/titles&gt;&lt;periodical&gt;&lt;full-title&gt;Herpetologica&lt;/full-title&gt;&lt;abbr-1&gt;Herpetologica&lt;/abbr-1&gt;&lt;abbr-2&gt;0018-0831&lt;/abbr-2&gt;&lt;/periodical&gt;&lt;pages&gt;194-203&lt;/pages&gt;&lt;volume&gt;49&lt;/volume&gt;&lt;number&gt;2&lt;/number&gt;&lt;dates&gt;&lt;year&gt;1993&lt;/year&gt;&lt;/dates&gt;&lt;publisher&gt;Herpetologists' League&lt;/publisher&gt;&lt;isbn&gt;00180831&lt;/isbn&gt;&lt;urls&gt;&lt;related-urls&gt;&lt;url&gt;&lt;style face="underline" font="default" size="100%"&gt;http://www.jstor.org/stable/3892796&lt;/style&gt;&lt;/url&gt;&lt;/related-urls&gt;&lt;/urls&gt;&lt;/record&gt;&lt;/Cite&gt;&lt;Cite  &gt;&lt;Author&gt;Gregory&lt;/Author&gt;&lt;Year&gt;2002&lt;/Year&gt;&lt;RecNum&gt;258&lt;/RecNum&gt;&lt;Prefix&gt;&lt;/Prefix&gt;&lt;Suffix&gt;&lt;/Suffix&gt;&lt;Pages&gt;&lt;/Pages&gt;&lt;record&gt;&lt;rec-number&gt;258&lt;/rec-number&gt;&lt;foreign-keys&gt;&lt;key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abbr-1&gt;Genetica&lt;/abbr-1&gt;&lt;abbr-2&gt;0016-6707&lt;/abbr-2&gt;&lt;/periodical&gt;&lt;pages&gt;131-146&lt;/pages&gt;&lt;volume&gt;115&lt;/volume&gt;&lt;number&gt;1&lt;/number&gt;&lt;dates&gt;&lt;year&gt;2002&lt;/year&gt;&lt;/dates&gt;&lt;isbn&gt;0016-6707&lt;/isbn&gt;&lt;urls/&gt;&lt;/record&gt;&lt;/Cite&gt;&lt;Cite  &gt;&lt;Author&gt;Sessions&lt;/Author&gt;&lt;Year&gt;2008&lt;/Year&gt;&lt;RecNum&gt;242&lt;/RecNum&gt;&lt;Prefix&gt;&lt;/Prefix&gt;&lt;Suffix&gt;&lt;/Suffix&gt;&lt;Pages&gt;&lt;/Pages&gt;&lt;record&gt;&lt;rec-number&gt;242&lt;/rec-number&gt;&lt;foreign-keys&gt;&lt;key app="EN" db-id="95s0te0p99tv5oeffsnveep9rserdvvrxvx2" timestamp="1390417946"&gt;242&lt;/key&gt;&lt;/foreign-keys&gt;&lt;ref-type name="Journal Article"&gt;17&lt;/ref-type&gt;&lt;contributors&gt;&lt;authors&gt;&lt;author&gt;Sessions, S K&lt;/author&gt;&lt;/authors&gt;&lt;/contributors&gt;&lt;titles&gt;&lt;title&gt;Evolutionary cytogenetics in salamanders&lt;/title&gt;&lt;secondary-title&gt;Chromosome Research&lt;/secondary-title&gt;&lt;/titles&gt;&lt;periodical&gt;&lt;full-title&gt;Chromosome Research&lt;/full-title&gt;&lt;abbr-1&gt;Chrom. Res.&lt;/abbr-1&gt;&lt;/periodical&gt;&lt;pages&gt;183-201&lt;/pages&gt;&lt;volume&gt;16&lt;/volume&gt;&lt;dates&gt;&lt;year&gt;2008&lt;/year&gt;&lt;/dates&gt;&lt;urls/&gt;&lt;/record&gt;&lt;/Cite&gt;&lt;Cite  &gt;&lt;Author&gt;Bonett&lt;/Author&gt;&lt;Year&gt;2020&lt;/Year&gt;&lt;RecNum&gt;622&lt;/RecNum&gt;&lt;Prefix&gt;&lt;/Prefix&gt;&lt;Suffix&gt;&lt;/Suffix&gt;&lt;Pages&gt;&lt;/Pages&gt;&lt;record&gt;&lt;rec-number&gt;622&lt;/rec-number&gt;&lt;foreign-keys&gt;&lt;key app="EN" db-id="95s0te0p99tv5oeffsnveep9rserdvvrxvx2" timestamp="1590535630"&gt;622&lt;/key&gt;&lt;/foreign-keys&gt;&lt;ref-type name="Journal Article"&gt;17&lt;/ref-type&gt;&lt;contributors&gt;&lt;authors&gt;&lt;author&gt;Bonett, Ronald M.&lt;/author&gt;&lt;author&gt;Hess, Alexander J.&lt;/author&gt;&lt;author&gt;Ledbetter, Nicholus M.&lt;/author&gt;&lt;/authors&gt;&lt;/contributors&gt;&lt;titles&gt;&lt;title&gt;Facultative transitions have trouble committing, but stable life cycles predict salamander genome size evolution&lt;/title&gt;&lt;secondary-title&gt;Evol Biol&lt;/secondary-title&gt;&lt;/titles&gt;&lt;periodical&gt;&lt;full-title&gt;Evol Biol&lt;/full-title&gt;&lt;/periodical&gt;&lt;pages&gt;111-122&lt;/pages&gt;&lt;volume&gt;47&lt;/volume&gt;&lt;number&gt;2&lt;/number&gt;&lt;dates&gt;&lt;year&gt;2020&lt;/year&gt;&lt;pub-dates&gt;&lt;date&gt;2020/06/01&lt;/date&gt;&lt;/pub-dates&gt;&lt;/dates&gt;&lt;isbn&gt;1934-2845&lt;/isbn&gt;&lt;urls&gt;&lt;related-urls&gt;&lt;url&gt;https://doi.org/10.1007/s11692-020-09497-8&lt;/url&gt;&lt;/related-urls&gt;&lt;/urls&gt;&lt;electronic-resource-num&gt;10.1007/s11692-020-09497-8&lt;/electronic-resource-num&gt;&lt;/record&gt;&lt;/Cite&gt;&lt;/EndNote&gt;</w:instrText>
      </w:r>
      <w:r>
        <w:rPr>
          <w:rFonts w:ascii="Arial" w:eastAsia="Arial" w:hAnsi="Arial" w:cs="Arial"/>
        </w:rPr>
        <w:fldChar w:fldCharType="separate"/>
      </w:r>
      <w:r>
        <w:rPr>
          <w:rFonts w:ascii="Arial" w:hAnsi="Arial"/>
        </w:rPr>
        <w:t>(Wake and Marks 1993; Gregory 2002; Sessions 2008; Bonett, et al. 2020)</w:t>
      </w:r>
      <w:r>
        <w:rPr>
          <w:rFonts w:ascii="Arial" w:eastAsia="Arial" w:hAnsi="Arial" w:cs="Arial"/>
        </w:rPr>
        <w:fldChar w:fldCharType="end"/>
      </w:r>
      <w:ins w:id="46" w:author="Mueller,Rachel" w:date="2021-02-02T18:30:00Z">
        <w:r>
          <w:rPr>
            <w:rFonts w:ascii="Arial" w:hAnsi="Arial"/>
          </w:rPr>
          <w:t xml:space="preserve">. </w:t>
        </w:r>
      </w:ins>
      <w:commentRangeStart w:id="47"/>
      <w:commentRangeStart w:id="48"/>
      <w:commentRangeStart w:id="49"/>
      <w:proofErr w:type="spellStart"/>
      <w:r>
        <w:rPr>
          <w:rFonts w:ascii="Arial" w:hAnsi="Arial"/>
        </w:rPr>
        <w:t>Bonnett</w:t>
      </w:r>
      <w:proofErr w:type="spellEnd"/>
      <w:r>
        <w:rPr>
          <w:rFonts w:ascii="Arial" w:hAnsi="Arial"/>
        </w:rPr>
        <w:t xml:space="preserve"> </w:t>
      </w:r>
      <w:commentRangeEnd w:id="47"/>
      <w:r>
        <w:commentReference w:id="47"/>
      </w:r>
      <w:commentRangeEnd w:id="48"/>
      <w:r>
        <w:commentReference w:id="48"/>
      </w:r>
      <w:commentRangeEnd w:id="49"/>
      <w:r>
        <w:commentReference w:id="49"/>
      </w:r>
      <w:r>
        <w:rPr>
          <w:rFonts w:ascii="Arial" w:hAnsi="Arial"/>
        </w:rPr>
        <w:t>(2020) used phylogenetic comparative methods</w:t>
      </w:r>
      <w:ins w:id="50" w:author="Marguerite Butler" w:date="2021-03-01T23:16:00Z">
        <w:r>
          <w:rPr>
            <w:rFonts w:ascii="Arial" w:hAnsi="Arial"/>
          </w:rPr>
          <w:t xml:space="preserve"> to</w:t>
        </w:r>
      </w:ins>
      <w:ins w:id="51" w:author="Mueller,Rachel" w:date="2021-02-02T19:27:00Z">
        <w:del w:id="52" w:author="Marguerite Butler" w:date="2021-03-01T23:16:00Z">
          <w:r>
            <w:rPr>
              <w:rFonts w:ascii="Arial" w:hAnsi="Arial"/>
            </w:rPr>
            <w:delText>,</w:delText>
          </w:r>
        </w:del>
      </w:ins>
      <w:r>
        <w:rPr>
          <w:rFonts w:ascii="Arial" w:hAnsi="Arial"/>
        </w:rPr>
        <w:t xml:space="preserve"> </w:t>
      </w:r>
      <w:proofErr w:type="spellStart"/>
      <w:r>
        <w:rPr>
          <w:rFonts w:ascii="Arial" w:hAnsi="Arial"/>
        </w:rPr>
        <w:t>demonstrat</w:t>
      </w:r>
      <w:ins w:id="53" w:author="Marguerite Butler" w:date="2021-03-01T23:18:00Z">
        <w:r>
          <w:rPr>
            <w:rFonts w:ascii="Arial" w:hAnsi="Arial"/>
          </w:rPr>
          <w:t>e</w:t>
        </w:r>
      </w:ins>
      <w:ins w:id="54" w:author="Mueller,Rachel" w:date="2021-02-02T19:27:00Z">
        <w:del w:id="55" w:author="Marguerite Butler" w:date="2021-03-01T23:16:00Z">
          <w:r>
            <w:rPr>
              <w:rFonts w:ascii="Arial" w:hAnsi="Arial"/>
            </w:rPr>
            <w:delText>ing</w:delText>
          </w:r>
        </w:del>
      </w:ins>
      <w:ins w:id="56" w:author="Marguerite Butler" w:date="2021-03-01T23:16:00Z">
        <w:r>
          <w:rPr>
            <w:rFonts w:ascii="Arial" w:hAnsi="Arial"/>
          </w:rPr>
          <w:t>e</w:t>
        </w:r>
      </w:ins>
      <w:proofErr w:type="spellEnd"/>
      <w:r>
        <w:rPr>
          <w:rFonts w:ascii="Arial" w:hAnsi="Arial"/>
        </w:rPr>
        <w:t xml:space="preserve"> that </w:t>
      </w:r>
      <w:ins w:id="57" w:author="Marguerite Butler" w:date="2021-03-01T23:21:00Z">
        <w:r>
          <w:rPr>
            <w:rFonts w:ascii="Arial" w:hAnsi="Arial"/>
          </w:rPr>
          <w:t xml:space="preserve">salamander genome size is better explained by </w:t>
        </w:r>
      </w:ins>
      <w:r>
        <w:rPr>
          <w:rFonts w:ascii="Arial" w:hAnsi="Arial"/>
        </w:rPr>
        <w:t>models that account</w:t>
      </w:r>
      <w:del w:id="58" w:author="Marguerite Butler" w:date="2021-03-01T23:18:00Z">
        <w:r>
          <w:rPr>
            <w:rFonts w:ascii="Arial" w:hAnsi="Arial"/>
          </w:rPr>
          <w:delText>ed</w:delText>
        </w:r>
      </w:del>
      <w:r>
        <w:rPr>
          <w:rFonts w:ascii="Arial" w:hAnsi="Arial"/>
        </w:rPr>
        <w:t xml:space="preserve"> for differences in life history </w:t>
      </w:r>
      <w:r>
        <w:rPr>
          <w:rFonts w:ascii="Symbol" w:hAnsi="Symbol"/>
        </w:rPr>
        <w:t>¾</w:t>
      </w:r>
      <w:r>
        <w:rPr>
          <w:rFonts w:ascii="Arial" w:hAnsi="Arial"/>
        </w:rPr>
        <w:t xml:space="preserve"> including the presence or absence of metamorphosis </w:t>
      </w:r>
      <w:r>
        <w:rPr>
          <w:rFonts w:ascii="Symbol" w:hAnsi="Symbol"/>
        </w:rPr>
        <w:t>¾</w:t>
      </w:r>
      <w:ins w:id="59" w:author="Mueller,Rachel" w:date="2021-02-02T19:28:00Z">
        <w:r>
          <w:rPr>
            <w:rFonts w:ascii="Arial" w:hAnsi="Arial"/>
          </w:rPr>
          <w:t xml:space="preserve"> </w:t>
        </w:r>
      </w:ins>
      <w:ins w:id="60" w:author="Marguerite Butler" w:date="2021-03-01T23:24:00Z">
        <w:r>
          <w:rPr>
            <w:rFonts w:ascii="Arial" w:hAnsi="Arial"/>
          </w:rPr>
          <w:t xml:space="preserve"> as opposed to variation in ecology or habitat stability.</w:t>
        </w:r>
      </w:ins>
      <w:r>
        <w:rPr>
          <w:rFonts w:ascii="Arial" w:hAnsi="Arial"/>
        </w:rPr>
        <w:t xml:space="preserve"> However, this study was largely focused on the effects of facultative loss of metamorphosis on genome size evolution; thus, it did not </w:t>
      </w:r>
      <w:ins w:id="61" w:author="Marguerite Butler" w:date="2021-03-01T23:25:00Z">
        <w:r>
          <w:rPr>
            <w:rFonts w:ascii="Arial" w:hAnsi="Arial"/>
          </w:rPr>
          <w:t>explore</w:t>
        </w:r>
      </w:ins>
      <w:r>
        <w:rPr>
          <w:rFonts w:ascii="Arial" w:hAnsi="Arial"/>
        </w:rPr>
        <w:t xml:space="preserve"> the concept of evolutionary constraint versus adaptation. In addition, it did not examine the </w:t>
      </w:r>
      <w:del w:id="62" w:author="Marguerite Butler" w:date="2021-03-01T23:26:00Z">
        <w:r>
          <w:rPr>
            <w:rFonts w:ascii="Arial" w:hAnsi="Arial"/>
          </w:rPr>
          <w:delText xml:space="preserve">proposed </w:delText>
        </w:r>
      </w:del>
      <w:r>
        <w:rPr>
          <w:rFonts w:ascii="Arial" w:hAnsi="Arial"/>
        </w:rPr>
        <w:t>connection between energetic</w:t>
      </w:r>
      <w:ins w:id="63" w:author="Mueller,Rachel" w:date="2021-02-02T19:42:00Z">
        <w:r>
          <w:rPr>
            <w:rFonts w:ascii="Arial" w:hAnsi="Arial"/>
          </w:rPr>
          <w:t xml:space="preserve"> </w:t>
        </w:r>
      </w:ins>
      <w:r>
        <w:rPr>
          <w:rFonts w:ascii="Arial" w:hAnsi="Arial"/>
        </w:rPr>
        <w:t xml:space="preserve">vulnerability and metamorphic duration, </w:t>
      </w:r>
      <w:ins w:id="64" w:author="Marguerite Butler" w:date="2021-03-01T23:27:00Z">
        <w:r>
          <w:rPr>
            <w:rFonts w:ascii="Arial" w:hAnsi="Arial"/>
          </w:rPr>
          <w:t>which we propose as a</w:t>
        </w:r>
      </w:ins>
      <w:r>
        <w:rPr>
          <w:rFonts w:ascii="Arial" w:hAnsi="Arial"/>
        </w:rPr>
        <w:t xml:space="preserve"> key conceptual link between metamorphosis and genome size.</w:t>
      </w:r>
      <w:ins w:id="65" w:author="Mueller,Rachel" w:date="2021-02-02T19:40:00Z">
        <w:r>
          <w:rPr>
            <w:rFonts w:ascii="Arial" w:hAnsi="Arial"/>
          </w:rPr>
          <w:t xml:space="preserve"> </w:t>
        </w:r>
      </w:ins>
      <w:ins w:id="66" w:author="Mueller,Rachel" w:date="2021-02-02T19:39:00Z">
        <w:r>
          <w:rPr>
            <w:rFonts w:ascii="Arial" w:hAnsi="Arial"/>
          </w:rPr>
          <w:t xml:space="preserve"> </w:t>
        </w:r>
      </w:ins>
    </w:p>
    <w:p w14:paraId="555C84DD" w14:textId="77777777" w:rsidR="001B0C11" w:rsidRDefault="008F23F6">
      <w:pPr>
        <w:pStyle w:val="BodyA"/>
        <w:spacing w:line="480" w:lineRule="auto"/>
        <w:ind w:firstLine="540"/>
        <w:rPr>
          <w:ins w:id="67" w:author="Marguerite Butler" w:date="2021-01-31T18:03:00Z"/>
          <w:rFonts w:ascii="Arial" w:eastAsia="Arial" w:hAnsi="Arial" w:cs="Arial"/>
        </w:rPr>
      </w:pPr>
      <w:r>
        <w:rPr>
          <w:rFonts w:ascii="Arial" w:eastAsia="Arial" w:hAnsi="Arial" w:cs="Arial"/>
        </w:rPr>
        <w:tab/>
      </w:r>
      <w:r>
        <w:rPr>
          <w:rFonts w:ascii="Arial" w:hAnsi="Arial"/>
        </w:rPr>
        <w:t>In this study, we build on this previous body of work,</w:t>
      </w:r>
      <w:ins w:id="68" w:author="Marguerite Butler" w:date="2021-01-31T17:50:00Z">
        <w:r>
          <w:rPr>
            <w:rFonts w:ascii="Arial" w:hAnsi="Arial"/>
          </w:rPr>
          <w:t xml:space="preserve"> </w:t>
        </w:r>
      </w:ins>
      <w:r>
        <w:rPr>
          <w:rFonts w:ascii="Arial" w:hAnsi="Arial"/>
        </w:rPr>
        <w:t>revisiting the hypothesis that the radical morphological repatterning associated with metamorphosis imposes evolutionary constraints on genome size in salamanders. In particular, we model characteristics that are likely to place energetic limits on the duration of metamorphosis: Does repatterning happen inside the egg, fueled solely by yolk stores? Does repatterning happen in an organism that is free-living, but unable to feed? We use life history and genome size data to inform stochastic models of trait evolution that explore how</w:t>
      </w:r>
      <w:ins w:id="69" w:author="Mueller,Rachel" w:date="2021-02-02T20:10:00Z">
        <w:r>
          <w:rPr>
            <w:rFonts w:ascii="Arial" w:hAnsi="Arial"/>
          </w:rPr>
          <w:t xml:space="preserve"> </w:t>
        </w:r>
      </w:ins>
      <w:r>
        <w:rPr>
          <w:rFonts w:ascii="Arial" w:hAnsi="Arial"/>
        </w:rPr>
        <w:t xml:space="preserve">different metamorphic regimes interact with </w:t>
      </w:r>
      <w:commentRangeStart w:id="70"/>
      <w:ins w:id="71" w:author="Mueller,Rachel" w:date="2021-02-02T19:56:00Z">
        <w:del w:id="72" w:author="Marguerite Butler" w:date="2021-03-01T23:42:00Z">
          <w:r>
            <w:rPr>
              <w:rFonts w:ascii="Arial" w:hAnsi="Arial"/>
            </w:rPr>
            <w:delText xml:space="preserve">TE-driven </w:delText>
          </w:r>
        </w:del>
      </w:ins>
      <w:commentRangeEnd w:id="70"/>
      <w:r>
        <w:commentReference w:id="70"/>
      </w:r>
      <w:r>
        <w:rPr>
          <w:rFonts w:ascii="Arial" w:hAnsi="Arial"/>
        </w:rPr>
        <w:t xml:space="preserve">genome expansion. More generally, we demonstrate the ability of OU-based stochastic models to identify trait evolution governed by constraint, expanding their use beyond classic scenarios of adaptive evolution. </w:t>
      </w:r>
    </w:p>
    <w:p w14:paraId="2007D2A1" w14:textId="77777777" w:rsidR="001B0C11" w:rsidRDefault="001B0C11">
      <w:pPr>
        <w:pStyle w:val="BodyA"/>
        <w:spacing w:line="480" w:lineRule="auto"/>
      </w:pPr>
    </w:p>
    <w:p w14:paraId="67283F4E" w14:textId="77777777" w:rsidR="001B0C11" w:rsidRDefault="008F23F6">
      <w:pPr>
        <w:pStyle w:val="BodyA"/>
        <w:spacing w:line="480" w:lineRule="auto"/>
        <w:rPr>
          <w:rFonts w:ascii="Arial" w:eastAsia="Arial" w:hAnsi="Arial" w:cs="Arial"/>
          <w:i/>
          <w:iCs/>
        </w:rPr>
      </w:pPr>
      <w:r>
        <w:rPr>
          <w:rFonts w:ascii="Arial" w:hAnsi="Arial"/>
          <w:i/>
          <w:iCs/>
        </w:rPr>
        <w:t xml:space="preserve">Life History Regimes </w:t>
      </w:r>
      <w:ins w:id="73" w:author="Microsoft Office User" w:date="2021-02-03T10:43:00Z">
        <w:r>
          <w:rPr>
            <w:rFonts w:ascii="Arial" w:hAnsi="Arial"/>
            <w:i/>
            <w:iCs/>
          </w:rPr>
          <w:t xml:space="preserve">Constraining </w:t>
        </w:r>
      </w:ins>
      <w:r>
        <w:rPr>
          <w:rFonts w:ascii="Arial" w:hAnsi="Arial"/>
          <w:i/>
          <w:iCs/>
        </w:rPr>
        <w:t>Genome Size Evolution</w:t>
      </w:r>
    </w:p>
    <w:p w14:paraId="0E1184DB" w14:textId="77777777" w:rsidR="001B0C11" w:rsidRDefault="001B0C11">
      <w:pPr>
        <w:pStyle w:val="BodyA"/>
        <w:spacing w:line="480" w:lineRule="auto"/>
        <w:rPr>
          <w:rFonts w:ascii="Arial" w:eastAsia="Arial" w:hAnsi="Arial" w:cs="Arial"/>
          <w:i/>
          <w:iCs/>
        </w:rPr>
      </w:pPr>
    </w:p>
    <w:p w14:paraId="51228027" w14:textId="77777777" w:rsidR="001B0C11" w:rsidRDefault="008F23F6">
      <w:pPr>
        <w:pStyle w:val="BodyA"/>
        <w:spacing w:line="480" w:lineRule="auto"/>
        <w:rPr>
          <w:rFonts w:ascii="Arial" w:eastAsia="Arial" w:hAnsi="Arial" w:cs="Arial"/>
        </w:rPr>
      </w:pPr>
      <w:r>
        <w:rPr>
          <w:rFonts w:ascii="Arial" w:hAnsi="Arial"/>
        </w:rPr>
        <w:lastRenderedPageBreak/>
        <w:t xml:space="preserve">In the absence of any selection or constraint, genome size in salamanders is expected to expand by biased stochastic evolution. Overall mutation pressure is biased towards TE accumulation as TE deletion rates are low and TE silencing is incomplete (Sun, </w:t>
      </w:r>
      <w:proofErr w:type="spellStart"/>
      <w:r>
        <w:rPr>
          <w:rFonts w:ascii="Arial" w:hAnsi="Arial"/>
        </w:rPr>
        <w:t>Arriaza</w:t>
      </w:r>
      <w:proofErr w:type="spellEnd"/>
      <w:r>
        <w:rPr>
          <w:rFonts w:ascii="Arial" w:hAnsi="Arial"/>
        </w:rPr>
        <w:t xml:space="preserve">, et al. 2012; </w:t>
      </w:r>
      <w:proofErr w:type="spellStart"/>
      <w:r>
        <w:rPr>
          <w:rFonts w:ascii="Arial" w:hAnsi="Arial"/>
        </w:rPr>
        <w:t>Frahry</w:t>
      </w:r>
      <w:proofErr w:type="spellEnd"/>
      <w:r>
        <w:rPr>
          <w:rFonts w:ascii="Arial" w:hAnsi="Arial"/>
        </w:rPr>
        <w:t xml:space="preserve">, et al. 2015; Madison-Villar, et al. 2016; </w:t>
      </w:r>
      <w:proofErr w:type="spellStart"/>
      <w:r>
        <w:rPr>
          <w:rFonts w:ascii="Arial" w:hAnsi="Arial"/>
        </w:rPr>
        <w:t>Mohlhenrich</w:t>
      </w:r>
      <w:proofErr w:type="spellEnd"/>
      <w:r>
        <w:rPr>
          <w:rFonts w:ascii="Arial" w:hAnsi="Arial"/>
        </w:rPr>
        <w:t xml:space="preserve"> and Mueller 2016). Salamanders’ enormous genomes is the cumulative result from unusually high levels of TE activity (Sun, Shepard, et al. 2012; Sun and Mueller 2014; Keinath, et al. 2015; </w:t>
      </w:r>
      <w:proofErr w:type="spellStart"/>
      <w:r>
        <w:rPr>
          <w:rFonts w:ascii="Arial" w:hAnsi="Arial"/>
        </w:rPr>
        <w:t>Nowoshilow</w:t>
      </w:r>
      <w:proofErr w:type="spellEnd"/>
      <w:r>
        <w:rPr>
          <w:rFonts w:ascii="Arial" w:hAnsi="Arial"/>
        </w:rPr>
        <w:t>, et al. 2018).</w:t>
      </w:r>
    </w:p>
    <w:p w14:paraId="339B33A8" w14:textId="77777777" w:rsidR="001B0C11" w:rsidRDefault="008F23F6">
      <w:pPr>
        <w:pStyle w:val="BodyA"/>
        <w:spacing w:line="480" w:lineRule="auto"/>
        <w:rPr>
          <w:ins w:id="74" w:author="Microsoft Office User" w:date="2021-02-03T10:53:00Z"/>
          <w:del w:id="75" w:author="Mueller,Rachel" w:date="2021-02-04T17:30:00Z"/>
          <w:rFonts w:ascii="Arial" w:eastAsia="Arial" w:hAnsi="Arial" w:cs="Arial"/>
        </w:rPr>
      </w:pPr>
      <w:r>
        <w:rPr>
          <w:rFonts w:ascii="Arial" w:eastAsia="Arial" w:hAnsi="Arial" w:cs="Arial"/>
        </w:rPr>
        <w:tab/>
        <w:t>The ancestral salamander life history included a larval growth stage followed by metamorphosis.  Metamorphosis is a radical transformation of morphology during the life cycle that produces strikingly different, largely decoupled larval and adult forms (Moran 1994). During metamorphosis, as during embryogenesis</w:t>
      </w:r>
      <w:ins w:id="76" w:author="Microsoft Office User" w:date="2021-02-03T10:48:00Z">
        <w:r>
          <w:rPr>
            <w:rFonts w:ascii="Arial" w:hAnsi="Arial"/>
          </w:rPr>
          <w:t>,</w:t>
        </w:r>
      </w:ins>
      <w:r>
        <w:rPr>
          <w:rFonts w:ascii="Arial" w:hAnsi="Arial"/>
        </w:rPr>
        <w:t xml:space="preserve"> salamanders undergo rapid cell division, differentiation, migration, and apoptosis (</w:t>
      </w:r>
      <w:proofErr w:type="spellStart"/>
      <w:r>
        <w:rPr>
          <w:rFonts w:ascii="Arial" w:hAnsi="Arial"/>
        </w:rPr>
        <w:t>Alberch</w:t>
      </w:r>
      <w:proofErr w:type="spellEnd"/>
      <w:r>
        <w:rPr>
          <w:rFonts w:ascii="Arial" w:hAnsi="Arial"/>
        </w:rPr>
        <w:t xml:space="preserve"> 1989). The dynamics of these cellular processes are affected by genome size and cell size; as genome/cell sizes increase, developmental rates throughout ontogeny </w:t>
      </w:r>
      <w:r>
        <w:rPr>
          <w:rFonts w:ascii="Symbol" w:hAnsi="Symbol"/>
        </w:rPr>
        <w:t>¾</w:t>
      </w:r>
      <w:r>
        <w:rPr>
          <w:rFonts w:ascii="Arial" w:hAnsi="Arial"/>
        </w:rPr>
        <w:t xml:space="preserve"> from embryogenesis through metamorphosis </w:t>
      </w:r>
      <w:r>
        <w:rPr>
          <w:rFonts w:ascii="Symbol" w:hAnsi="Symbol"/>
        </w:rPr>
        <w:t>¾</w:t>
      </w:r>
      <w:r>
        <w:rPr>
          <w:rFonts w:ascii="Arial" w:hAnsi="Arial"/>
        </w:rPr>
        <w:t xml:space="preserve"> slow down (Horner and Macgregor 1983; </w:t>
      </w:r>
      <w:proofErr w:type="spellStart"/>
      <w:r>
        <w:rPr>
          <w:rFonts w:ascii="Arial" w:hAnsi="Arial"/>
        </w:rPr>
        <w:t>Jockusch</w:t>
      </w:r>
      <w:proofErr w:type="spellEnd"/>
      <w:r>
        <w:rPr>
          <w:rFonts w:ascii="Arial" w:hAnsi="Arial"/>
        </w:rPr>
        <w:t xml:space="preserve"> 1997). </w:t>
      </w:r>
      <w:commentRangeStart w:id="77"/>
      <w:del w:id="78" w:author="Marguerite Butler" w:date="2021-01-31T18:11:00Z">
        <w:r>
          <w:rPr>
            <w:rFonts w:ascii="Arial" w:hAnsi="Arial"/>
          </w:rPr>
          <w:delText xml:space="preserve">. </w:delText>
        </w:r>
      </w:del>
      <w:ins w:id="79" w:author="Marguerite Butler" w:date="2021-01-31T18:29:00Z">
        <w:del w:id="80" w:author="Microsoft Office User" w:date="2021-02-03T10:52:00Z">
          <w:r>
            <w:rPr>
              <w:rFonts w:ascii="Arial" w:eastAsia="Arial" w:hAnsi="Arial" w:cs="Arial"/>
            </w:rPr>
            <w:tab/>
          </w:r>
        </w:del>
      </w:ins>
      <w:ins w:id="81" w:author="Microsoft Office User" w:date="2021-02-03T10:21:00Z">
        <w:r>
          <w:rPr>
            <w:rFonts w:ascii="Arial" w:hAnsi="Arial"/>
          </w:rPr>
          <w:t>M</w:t>
        </w:r>
        <w:commentRangeStart w:id="82"/>
        <w:r>
          <w:rPr>
            <w:rFonts w:ascii="Arial" w:hAnsi="Arial"/>
          </w:rPr>
          <w:t xml:space="preserve">etamorphosis </w:t>
        </w:r>
      </w:ins>
      <w:commentRangeEnd w:id="82"/>
      <w:r>
        <w:commentReference w:id="82"/>
      </w:r>
      <w:ins w:id="83" w:author="Microsoft Office User" w:date="2021-02-03T10:21:00Z">
        <w:r>
          <w:rPr>
            <w:rFonts w:ascii="Arial" w:hAnsi="Arial"/>
          </w:rPr>
          <w:t>has been lost and regained from the life cycle numerous times by different mechanisms</w:t>
        </w:r>
        <w:commentRangeStart w:id="84"/>
        <w:r>
          <w:rPr>
            <w:rFonts w:ascii="Arial" w:hAnsi="Arial"/>
          </w:rPr>
          <w:t xml:space="preserve"> </w:t>
        </w:r>
      </w:ins>
      <w:commentRangeEnd w:id="84"/>
      <w:r>
        <w:commentReference w:id="84"/>
      </w:r>
      <w:ins w:id="85" w:author="Microsoft Office User" w:date="2021-02-03T10:21:00Z">
        <w:r>
          <w:rPr>
            <w:rFonts w:ascii="Arial" w:eastAsia="Arial" w:hAnsi="Arial" w:cs="Arial"/>
          </w:rPr>
          <w:fldChar w:fldCharType="begin"/>
        </w:r>
        <w:r>
          <w:rPr>
            <w:rFonts w:ascii="Arial" w:eastAsia="Arial" w:hAnsi="Arial" w:cs="Arial"/>
          </w:rPr>
          <w:instrText xml:space="preserve"> ADDIN EN.CITE &lt;EndNote&gt;&lt;Cite  &gt;&lt;Author&gt;Wiens&lt;/Author&gt;&lt;Year&gt;2005&lt;/Year&gt;&lt;RecNum&gt;666&lt;/RecNum&gt;&lt;Prefix&gt;&lt;/Prefix&gt;&lt;Suffix&gt;&lt;/Suffix&gt;&lt;Pages&gt;&lt;/Pages&gt;&lt;DisplayText&gt;(Wiens, et al. 2005; Bonett, et al. 2014)&lt;/DisplayText&gt;&lt;record&gt;&lt;rec-number&gt;666&lt;/rec-number&gt;&lt;foreign-keys&gt;&lt;key app="EN" db-id="95s0te0p99tv5oeffsnveep9rserdvvrxvx2" timestamp="1603560012"&gt;666&lt;/key&gt;&lt;/foreign-keys&gt;&lt;ref-type name="Journal Article"&gt;17&lt;/ref-type&gt;&lt;contributors&gt;&lt;authors&gt;&lt;author&gt;Wiens, John J.&lt;/author&gt;&lt;author&gt;Bonett, Ronald M.&lt;/author&gt;&lt;author&gt;Chippindale, Paul T.&lt;/author&gt;&lt;/authors&gt;&lt;/contributors&gt;&lt;titles&gt;&lt;title&gt;Ontogeny discombobulates phylogeny: paedomorphosis and higher-level salamander relationships&lt;/title&gt;&lt;secondary-title&gt;Systematic Biology&lt;/secondary-title&gt;&lt;/titles&gt;&lt;periodical&gt;&lt;full-title&gt;Systematic Biology&lt;/full-title&gt;&lt;abbr-1&gt;Syst. Biol.&lt;/abbr-1&gt;&lt;abbr-2&gt;1063-5157&lt;/abbr-2&gt;&lt;/periodical&gt;&lt;pages&gt;91-110&lt;/pages&gt;&lt;volume&gt;54&lt;/volume&gt;&lt;number&gt;1&lt;/number&gt;&lt;dates&gt;&lt;year&gt;2005&lt;/year&gt;&lt;/dates&gt;&lt;isbn&gt;1063-5157&lt;/isbn&gt;&lt;urls&gt;&lt;related-urls&gt;&lt;url&gt;https://doi.org/10.1080/10635150590906037&lt;/url&gt;&lt;/related-urls&gt;&lt;/urls&gt;&lt;electronic-resource-num&gt;10.1080/10635150590906037&lt;/electronic-resource-num&gt;&lt;access-date&gt;10/24/2020&lt;/access-date&gt;&lt;/record&gt;&lt;/Cite&gt;&lt;Cite  &gt;&lt;Author&gt;Bonett&lt;/Author&gt;&lt;Year&gt;2014&lt;/Year&gt;&lt;RecNum&gt;620&lt;/RecNum&gt;&lt;Prefix&gt;&lt;/Prefix&gt;&lt;Suffix&gt;&lt;/Suffix&gt;&lt;Pages&gt;&lt;/Pages&gt;&lt;record&gt;&lt;rec-number&gt;620&lt;/rec-number&gt;&lt;foreign-keys&gt;&lt;key app="EN" db-id="95s0te0p99tv5oeffsnveep9rserdvvrxvx2" timestamp="1590534679"&gt;620&lt;/key&gt;&lt;/foreign-keys&gt;&lt;ref-type name="Journal Article"&gt;17&lt;/ref-type&gt;&lt;contributors&gt;&lt;authors&gt;&lt;author&gt;Bonett, Ronald M.&lt;/author&gt;&lt;author&gt;Steffen, Michael A.&lt;/author&gt;&lt;author&gt;Robison, Grant A.&lt;/author&gt;&lt;/authors&gt;&lt;/contributors&gt;&lt;titles&gt;&lt;title&gt;Heterochrony repolarized: a phylogenetic analysis of developmental timing in plethodontid salamanders&lt;/title&gt;&lt;secondary-title&gt;EvoDevo&lt;/secondary-title&gt;&lt;/titles&gt;&lt;periodical&gt;&lt;full-title&gt;EvoDevo&lt;/full-title&gt;&lt;/periodical&gt;&lt;pages&gt;27&lt;/pages&gt;&lt;volume&gt;5&lt;/volume&gt;&lt;number&gt;1&lt;/number&gt;&lt;dates&gt;&lt;year&gt;2014&lt;/year&gt;&lt;pub-dates&gt;&lt;date&gt;2014/08/18&lt;/date&gt;&lt;/pub-dates&gt;&lt;/dates&gt;&lt;isbn&gt;2041-9139&lt;/isbn&gt;&lt;urls&gt;&lt;related-urls&gt;&lt;url&gt;https://doi.org/10.1186/2041-9139-5-27&lt;/url&gt;&lt;/related-urls&gt;&lt;/urls&gt;&lt;electronic-resource-num&gt;10.1186/2041-9139-5-27&lt;/electronic-resource-num&gt;&lt;/record&gt;&lt;/Cite&gt;&lt;/EndNote&gt;</w:instrText>
        </w:r>
        <w:r>
          <w:rPr>
            <w:rFonts w:ascii="Arial" w:eastAsia="Arial" w:hAnsi="Arial" w:cs="Arial"/>
          </w:rPr>
          <w:fldChar w:fldCharType="separate"/>
        </w:r>
        <w:r>
          <w:rPr>
            <w:rFonts w:ascii="Arial" w:hAnsi="Arial"/>
          </w:rPr>
          <w:t>(Wiens, et al. 2005; Bonett, et al. 2014)</w:t>
        </w:r>
        <w:r>
          <w:rPr>
            <w:rFonts w:ascii="Arial" w:eastAsia="Arial" w:hAnsi="Arial" w:cs="Arial"/>
          </w:rPr>
          <w:fldChar w:fldCharType="end"/>
        </w:r>
      </w:ins>
      <w:ins w:id="86" w:author="Microsoft Office User" w:date="2021-02-03T10:50:00Z">
        <w:r>
          <w:rPr>
            <w:rFonts w:ascii="Arial" w:hAnsi="Arial"/>
          </w:rPr>
          <w:t xml:space="preserve">, producing multiple life history regimes </w:t>
        </w:r>
      </w:ins>
      <w:ins w:id="87" w:author="Microsoft Office User" w:date="2021-02-03T10:51:00Z">
        <w:r>
          <w:rPr>
            <w:rFonts w:ascii="Arial" w:hAnsi="Arial"/>
          </w:rPr>
          <w:t>that could</w:t>
        </w:r>
      </w:ins>
      <w:ins w:id="88" w:author="Microsoft Office User" w:date="2021-02-03T10:50:00Z">
        <w:r>
          <w:rPr>
            <w:rFonts w:ascii="Arial" w:hAnsi="Arial"/>
          </w:rPr>
          <w:t xml:space="preserve"> </w:t>
        </w:r>
      </w:ins>
      <w:ins w:id="89" w:author="Microsoft Office User" w:date="2021-02-03T10:52:00Z">
        <w:r>
          <w:rPr>
            <w:rFonts w:ascii="Arial" w:hAnsi="Arial"/>
          </w:rPr>
          <w:t>shape</w:t>
        </w:r>
      </w:ins>
      <w:ins w:id="90" w:author="Microsoft Office User" w:date="2021-02-03T10:50:00Z">
        <w:r>
          <w:rPr>
            <w:rFonts w:ascii="Arial" w:hAnsi="Arial"/>
          </w:rPr>
          <w:t xml:space="preserve"> genome size evolution. We outl</w:t>
        </w:r>
      </w:ins>
      <w:r>
        <w:rPr>
          <w:rFonts w:ascii="Arial" w:hAnsi="Arial"/>
        </w:rPr>
        <w:t>ine these regimes, and their predicted effects on genome size evolution, below</w:t>
      </w:r>
      <w:ins w:id="91" w:author="Microsoft Office User" w:date="2021-02-03T11:45:00Z">
        <w:r>
          <w:rPr>
            <w:rFonts w:ascii="Arial" w:hAnsi="Arial"/>
          </w:rPr>
          <w:t xml:space="preserve"> and in Figure 1</w:t>
        </w:r>
      </w:ins>
      <w:ins w:id="92" w:author="Microsoft Office User" w:date="2021-02-03T10:51:00Z">
        <w:r>
          <w:rPr>
            <w:rFonts w:ascii="Arial" w:hAnsi="Arial"/>
          </w:rPr>
          <w:t>:</w:t>
        </w:r>
      </w:ins>
      <w:ins w:id="93" w:author="Microsoft Office User" w:date="2021-02-03T10:21:00Z">
        <w:r>
          <w:rPr>
            <w:rFonts w:ascii="Arial" w:hAnsi="Arial"/>
          </w:rPr>
          <w:t xml:space="preserve"> </w:t>
        </w:r>
      </w:ins>
      <w:ins w:id="94" w:author="Microsoft Office User" w:date="2021-02-03T10:53:00Z">
        <w:del w:id="95" w:author="Mueller,Rachel" w:date="2021-02-04T17:30:00Z">
          <w:r>
            <w:rPr>
              <w:rFonts w:ascii="Arial" w:eastAsia="Arial" w:hAnsi="Arial" w:cs="Arial"/>
            </w:rPr>
            <w:br/>
          </w:r>
        </w:del>
      </w:ins>
      <w:commentRangeEnd w:id="77"/>
      <w:r>
        <w:commentReference w:id="77"/>
      </w:r>
    </w:p>
    <w:p w14:paraId="36397273" w14:textId="77777777" w:rsidR="001B0C11" w:rsidRDefault="001B0C11">
      <w:pPr>
        <w:pStyle w:val="BodyA"/>
        <w:spacing w:line="480" w:lineRule="auto"/>
        <w:rPr>
          <w:ins w:id="96" w:author="Microsoft Office User" w:date="2021-02-03T11:03:00Z"/>
          <w:rFonts w:ascii="Arial" w:eastAsia="Arial" w:hAnsi="Arial" w:cs="Arial"/>
        </w:rPr>
      </w:pPr>
    </w:p>
    <w:p w14:paraId="54E878CC" w14:textId="77777777" w:rsidR="001B0C11" w:rsidRDefault="008F23F6">
      <w:pPr>
        <w:pStyle w:val="BodyA"/>
        <w:spacing w:line="480" w:lineRule="auto"/>
        <w:rPr>
          <w:ins w:id="97" w:author="Microsoft Office User" w:date="2021-02-03T11:05:00Z"/>
          <w:rFonts w:ascii="Arial" w:eastAsia="Arial" w:hAnsi="Arial" w:cs="Arial"/>
        </w:rPr>
      </w:pPr>
      <w:proofErr w:type="spellStart"/>
      <w:r>
        <w:rPr>
          <w:rFonts w:ascii="Arial" w:hAnsi="Arial"/>
          <w:i/>
          <w:iCs/>
        </w:rPr>
        <w:t>Paedomorphosis</w:t>
      </w:r>
      <w:proofErr w:type="spellEnd"/>
      <w:ins w:id="98" w:author="Microsoft Office User" w:date="2021-02-03T11:03:00Z">
        <w:r>
          <w:rPr>
            <w:rFonts w:ascii="Arial" w:hAnsi="Arial"/>
            <w:i/>
            <w:iCs/>
          </w:rPr>
          <w:t xml:space="preserve">: </w:t>
        </w:r>
      </w:ins>
      <w:r>
        <w:rPr>
          <w:rFonts w:ascii="Arial" w:hAnsi="Arial"/>
        </w:rPr>
        <w:t xml:space="preserve">In paedomorphic species, some or all stages of metamorphic repatterning are lost, and organisms reach sexual maturity retaining largely larval traits (Gould 1977). Because there is no selection to limit time in metamorphosis, there is no </w:t>
      </w:r>
      <w:r>
        <w:rPr>
          <w:rFonts w:ascii="Arial" w:hAnsi="Arial"/>
        </w:rPr>
        <w:lastRenderedPageBreak/>
        <w:t>associated constraint on genome size. Thus,</w:t>
      </w:r>
      <w:ins w:id="99" w:author="Marguerite Butler" w:date="2021-01-31T18:33:00Z">
        <w:r>
          <w:rPr>
            <w:rFonts w:ascii="Arial" w:hAnsi="Arial"/>
          </w:rPr>
          <w:t xml:space="preserve"> </w:t>
        </w:r>
      </w:ins>
      <w:proofErr w:type="spellStart"/>
      <w:r>
        <w:rPr>
          <w:rFonts w:ascii="Arial" w:hAnsi="Arial"/>
        </w:rPr>
        <w:t>paedomorphs</w:t>
      </w:r>
      <w:proofErr w:type="spellEnd"/>
      <w:r>
        <w:rPr>
          <w:rFonts w:ascii="Arial" w:hAnsi="Arial"/>
        </w:rPr>
        <w:t xml:space="preserve"> </w:t>
      </w:r>
      <w:ins w:id="100" w:author="Marguerite Butler" w:date="2021-03-01T23:49:00Z">
        <w:r>
          <w:rPr>
            <w:rFonts w:ascii="Arial" w:hAnsi="Arial"/>
          </w:rPr>
          <w:t>are</w:t>
        </w:r>
      </w:ins>
      <w:r>
        <w:rPr>
          <w:rFonts w:ascii="Arial" w:hAnsi="Arial"/>
        </w:rPr>
        <w:t xml:space="preserve"> expected to most closely reflect the background condition of stochastic genome expansion.</w:t>
      </w:r>
      <w:ins w:id="101" w:author="Marguerite Butler" w:date="2021-01-31T18:33:00Z">
        <w:r>
          <w:rPr>
            <w:rFonts w:ascii="Arial" w:hAnsi="Arial"/>
          </w:rPr>
          <w:t xml:space="preserve"> </w:t>
        </w:r>
      </w:ins>
    </w:p>
    <w:p w14:paraId="756F0DD6" w14:textId="77777777" w:rsidR="001B0C11" w:rsidRDefault="008F23F6">
      <w:pPr>
        <w:pStyle w:val="BodyA"/>
        <w:spacing w:line="480" w:lineRule="auto"/>
        <w:rPr>
          <w:ins w:id="102" w:author="Microsoft Office User" w:date="2021-02-03T11:22:00Z"/>
          <w:rFonts w:ascii="Arial" w:eastAsia="Arial" w:hAnsi="Arial" w:cs="Arial"/>
        </w:rPr>
      </w:pPr>
      <w:r>
        <w:rPr>
          <w:rFonts w:ascii="Arial" w:hAnsi="Arial"/>
          <w:i/>
          <w:iCs/>
        </w:rPr>
        <w:t>Direct development:</w:t>
      </w:r>
      <w:r>
        <w:rPr>
          <w:rFonts w:ascii="Arial" w:hAnsi="Arial"/>
        </w:rPr>
        <w:t xml:space="preserve"> In direct-developing species, the larval growth stage is eliminated, and embryogenesis and metamorphosis are integrated into a single sequence of developmental events that takes place inside the egg (</w:t>
      </w:r>
      <w:proofErr w:type="spellStart"/>
      <w:r>
        <w:rPr>
          <w:rFonts w:ascii="Arial" w:hAnsi="Arial"/>
        </w:rPr>
        <w:t>Alberch</w:t>
      </w:r>
      <w:proofErr w:type="spellEnd"/>
      <w:r>
        <w:rPr>
          <w:rFonts w:ascii="Arial" w:hAnsi="Arial"/>
        </w:rPr>
        <w:t xml:space="preserve"> 1989; Rose 2014).</w:t>
      </w:r>
      <w:ins w:id="103" w:author="Marguerite Butler" w:date="2021-01-31T19:10:00Z">
        <w:r>
          <w:rPr>
            <w:rFonts w:ascii="Arial" w:hAnsi="Arial"/>
          </w:rPr>
          <w:t xml:space="preserve"> </w:t>
        </w:r>
      </w:ins>
      <w:r>
        <w:rPr>
          <w:rFonts w:ascii="Arial" w:hAnsi="Arial"/>
        </w:rPr>
        <w:t xml:space="preserve">This </w:t>
      </w:r>
      <w:commentRangeStart w:id="104"/>
      <w:r>
        <w:rPr>
          <w:rFonts w:ascii="Arial" w:hAnsi="Arial"/>
        </w:rPr>
        <w:t>entire developmental process must be fueled by yolk provisioned by the mother</w:t>
      </w:r>
      <w:commentRangeEnd w:id="104"/>
      <w:r>
        <w:commentReference w:id="104"/>
      </w:r>
      <w:r>
        <w:rPr>
          <w:rFonts w:ascii="Arial" w:hAnsi="Arial"/>
        </w:rPr>
        <w:t>. Thus</w:t>
      </w:r>
      <w:ins w:id="105" w:author="Microsoft Office User" w:date="2021-02-03T11:11:00Z">
        <w:r>
          <w:rPr>
            <w:rFonts w:ascii="Arial" w:hAnsi="Arial"/>
          </w:rPr>
          <w:t>,</w:t>
        </w:r>
      </w:ins>
      <w:r>
        <w:rPr>
          <w:rFonts w:ascii="Arial" w:hAnsi="Arial"/>
        </w:rPr>
        <w:t xml:space="preserve"> we might expect selection to limit time in metamorphosis, imposing a constraint on genome size. </w:t>
      </w:r>
    </w:p>
    <w:p w14:paraId="0D84A763" w14:textId="77777777" w:rsidR="001B0C11" w:rsidRDefault="008F23F6">
      <w:pPr>
        <w:pStyle w:val="BodyA"/>
        <w:spacing w:line="480" w:lineRule="auto"/>
        <w:rPr>
          <w:ins w:id="106" w:author="Microsoft Office User" w:date="2021-02-03T11:31:00Z"/>
          <w:rFonts w:ascii="Arial" w:eastAsia="Arial" w:hAnsi="Arial" w:cs="Arial"/>
        </w:rPr>
      </w:pPr>
      <w:r>
        <w:rPr>
          <w:rFonts w:ascii="Arial" w:hAnsi="Arial"/>
          <w:i/>
          <w:iCs/>
        </w:rPr>
        <w:t xml:space="preserve">Non-feeding metamorphosis: </w:t>
      </w:r>
      <w:r>
        <w:rPr>
          <w:rFonts w:ascii="Arial" w:hAnsi="Arial"/>
        </w:rPr>
        <w:t xml:space="preserve">Within the salamander family </w:t>
      </w:r>
      <w:proofErr w:type="spellStart"/>
      <w:r>
        <w:rPr>
          <w:rFonts w:ascii="Arial" w:hAnsi="Arial"/>
        </w:rPr>
        <w:t>Plethodontidae</w:t>
      </w:r>
      <w:proofErr w:type="spellEnd"/>
      <w:ins w:id="107" w:author="Microsoft Office User" w:date="2021-02-03T11:29:00Z">
        <w:r>
          <w:rPr>
            <w:rFonts w:ascii="Arial" w:hAnsi="Arial"/>
          </w:rPr>
          <w:t>,</w:t>
        </w:r>
      </w:ins>
      <w:ins w:id="108" w:author="Microsoft Office User" w:date="2021-02-03T11:31:00Z">
        <w:r>
          <w:rPr>
            <w:rFonts w:ascii="Arial" w:hAnsi="Arial"/>
          </w:rPr>
          <w:t xml:space="preserve"> </w:t>
        </w:r>
      </w:ins>
      <w:r>
        <w:rPr>
          <w:rFonts w:ascii="Arial" w:hAnsi="Arial"/>
        </w:rPr>
        <w:t>metamorphic repatterning events happen relatively synchronously in a free-living organism. During this metamorphosis,</w:t>
      </w:r>
      <w:ins w:id="109" w:author="Mueller,Rachel" w:date="2021-02-04T17:31:00Z">
        <w:r>
          <w:rPr>
            <w:rFonts w:ascii="Arial" w:hAnsi="Arial"/>
          </w:rPr>
          <w:t xml:space="preserve"> </w:t>
        </w:r>
      </w:ins>
      <w:r>
        <w:rPr>
          <w:rFonts w:ascii="Arial" w:hAnsi="Arial"/>
        </w:rPr>
        <w:t>the organisms are unable to feed because of the</w:t>
      </w:r>
      <w:ins w:id="110" w:author="Microsoft Office User" w:date="2021-02-03T11:30:00Z">
        <w:r>
          <w:rPr>
            <w:rFonts w:ascii="Arial" w:hAnsi="Arial"/>
          </w:rPr>
          <w:t xml:space="preserve"> </w:t>
        </w:r>
      </w:ins>
      <w:r>
        <w:rPr>
          <w:rFonts w:ascii="Arial" w:hAnsi="Arial"/>
        </w:rPr>
        <w:t>replacement of cartilaginous elements associated with the change from suction to projectile feeding</w:t>
      </w:r>
      <w:ins w:id="111" w:author="Microsoft Office User" w:date="2021-02-03T11:32:00Z">
        <w:r>
          <w:rPr>
            <w:rFonts w:ascii="Arial" w:hAnsi="Arial"/>
          </w:rPr>
          <w:t xml:space="preserve"> </w:t>
        </w:r>
      </w:ins>
      <w:r>
        <w:rPr>
          <w:rFonts w:ascii="Arial" w:eastAsia="Arial" w:hAnsi="Arial" w:cs="Arial"/>
        </w:rPr>
        <w:fldChar w:fldCharType="begin"/>
      </w:r>
      <w:r>
        <w:rPr>
          <w:rFonts w:ascii="Arial" w:eastAsia="Arial" w:hAnsi="Arial" w:cs="Arial"/>
        </w:rPr>
        <w:instrText xml:space="preserve"> ADDIN EN.CITE &lt;EndNote&gt;&lt;Cite  &gt;&lt;Author&gt;Rose&lt;/Author&gt;&lt;Year&gt;1995&lt;/Year&gt;&lt;RecNum&gt;645&lt;/RecNum&gt;&lt;Prefix&gt;&lt;/Prefix&gt;&lt;Suffix&gt;&lt;/Suffix&gt;&lt;Pages&gt;&lt;/Pages&gt;&lt;DisplayText&gt;(Rose 1995b; Deban and Marks 2002)&lt;/DisplayText&gt;&lt;record&gt;&lt;rec-number&gt;645&lt;/rec-number&gt;&lt;foreign-keys&gt;&lt;key app="EN" db-id="95s0te0p99tv5oeffsnveep9rserdvvrxvx2" timestamp="1591227829"&gt;645&lt;/key&gt;&lt;/foreign-keys&gt;&lt;ref-type name="Journal Article"&gt;17&lt;/ref-type&gt;&lt;contributors&gt;&lt;authors&gt;&lt;author&gt;Rose, Christopher S.&lt;/author&gt;&lt;/authors&gt;&lt;/contributors&gt;&lt;titles&gt;&lt;title&gt;Skeletal morphogenesis in the urodele skull: Ii. Effect of developmentalstage in thyroid hormone-induced remodeling&lt;/title&gt;&lt;secondary-title&gt;J. Morph.&lt;/secondary-title&gt;&lt;/titles&gt;&lt;periodical&gt;&lt;full-title&gt;J. Morph.&lt;/full-title&gt;&lt;/periodical&gt;&lt;pages&gt;149-166&lt;/pages&gt;&lt;volume&gt;223&lt;/volume&gt;&lt;dates&gt;&lt;year&gt;1995&lt;/year&gt;&lt;/dates&gt;&lt;urls&gt;&lt;/urls&gt;&lt;/record&gt;&lt;/Cite&gt;&lt;Cite  &gt;&lt;Author&gt;Deban&lt;/Author&gt;&lt;Year&gt;2002&lt;/Year&gt;&lt;RecNum&gt;624&lt;/RecNum&gt;&lt;Prefix&gt;&lt;/Prefix&gt;&lt;Suffix&gt;&lt;/Suffix&gt;&lt;Pages&gt;&lt;/Pages&gt;&lt;record&gt;&lt;rec-number&gt;624&lt;/rec-number&gt;&lt;foreign-keys&gt;&lt;key app="EN" db-id="95s0te0p99tv5oeffsnveep9rserdvvrxvx2" timestamp="1590536208"&gt;624&lt;/key&gt;&lt;/foreign-keys&gt;&lt;ref-type name="Journal Article"&gt;17&lt;/ref-type&gt;&lt;contributors&gt;&lt;authors&gt;&lt;author&gt;Deban, Stephen M.&lt;/author&gt;&lt;author&gt;Marks, Sharyn B.&lt;/author&gt;&lt;/authors&gt;&lt;/contributors&gt;&lt;titles&gt;&lt;title&gt;Metamorphosis and evolution of feeding behaviour in salamanders of the family Plethodontidae&lt;/title&gt;&lt;secondary-title&gt;Zool J Linn Soc&lt;/secondary-title&gt;&lt;/titles&gt;&lt;periodical&gt;&lt;full-title&gt;Zool J Linn Soc&lt;/full-title&gt;&lt;/periodical&gt;&lt;pages&gt;375-400&lt;/pages&gt;&lt;volume&gt;134&lt;/volume&gt;&lt;number&gt;4&lt;/number&gt;&lt;dates&gt;&lt;year&gt;2002&lt;/year&gt;&lt;/dates&gt;&lt;isbn&gt;0024-4082&lt;/isbn&gt;&lt;urls&gt;&lt;related-urls&gt;&lt;url&gt;https://doi.org/10.1046/j.1096-3642.2002.00004.x&lt;/url&gt;&lt;/related-urls&gt;&lt;/urls&gt;&lt;electronic-resource-num&gt;10.1046/j.1096-3642.2002.00004.x&lt;/electronic-resource-num&gt;&lt;access-date&gt;5/26/2020&lt;/access-date&gt;&lt;/record&gt;&lt;/Cite&gt;&lt;/EndNote&gt;</w:instrText>
      </w:r>
      <w:r>
        <w:rPr>
          <w:rFonts w:ascii="Arial" w:eastAsia="Arial" w:hAnsi="Arial" w:cs="Arial"/>
        </w:rPr>
        <w:fldChar w:fldCharType="separate"/>
      </w:r>
      <w:r>
        <w:rPr>
          <w:rFonts w:ascii="Arial" w:hAnsi="Arial"/>
        </w:rPr>
        <w:t>(Rose 1995b; Deban and Marks 2002)</w:t>
      </w:r>
      <w:r>
        <w:rPr>
          <w:rFonts w:ascii="Arial" w:eastAsia="Arial" w:hAnsi="Arial" w:cs="Arial"/>
        </w:rPr>
        <w:fldChar w:fldCharType="end"/>
      </w:r>
      <w:r>
        <w:rPr>
          <w:rFonts w:ascii="Arial" w:hAnsi="Arial"/>
        </w:rPr>
        <w:t>.</w:t>
      </w:r>
      <w:ins w:id="112" w:author="Marguerite Butler" w:date="2021-03-02T00:05:00Z">
        <w:r>
          <w:rPr>
            <w:rFonts w:ascii="Arial" w:hAnsi="Arial"/>
          </w:rPr>
          <w:t xml:space="preserve"> </w:t>
        </w:r>
      </w:ins>
      <w:r>
        <w:rPr>
          <w:rFonts w:ascii="Arial" w:hAnsi="Arial"/>
        </w:rPr>
        <w:t>The entire process must be fueled by energy reserves built up during the larval stage</w:t>
      </w:r>
      <w:ins w:id="113" w:author="Mueller,Rachel" w:date="2021-02-04T17:33:00Z">
        <w:r>
          <w:rPr>
            <w:rFonts w:ascii="Arial" w:hAnsi="Arial"/>
          </w:rPr>
          <w:t>.</w:t>
        </w:r>
      </w:ins>
      <w:r>
        <w:rPr>
          <w:rFonts w:ascii="Arial" w:hAnsi="Arial"/>
        </w:rPr>
        <w:t xml:space="preserve"> Thus, we might expect selection to limit time in metamorphosis, imposing a constraint on genome size.</w:t>
      </w:r>
    </w:p>
    <w:p w14:paraId="351641DB" w14:textId="77777777" w:rsidR="001B0C11" w:rsidRDefault="008F23F6">
      <w:pPr>
        <w:pStyle w:val="BodyA"/>
        <w:spacing w:line="480" w:lineRule="auto"/>
        <w:rPr>
          <w:ins w:id="114" w:author="Microsoft Office User" w:date="2021-02-03T11:35:00Z"/>
          <w:rFonts w:ascii="Arial" w:eastAsia="Arial" w:hAnsi="Arial" w:cs="Arial"/>
        </w:rPr>
      </w:pPr>
      <w:r>
        <w:rPr>
          <w:rFonts w:ascii="Arial" w:hAnsi="Arial"/>
          <w:i/>
          <w:iCs/>
        </w:rPr>
        <w:t xml:space="preserve">Feeding metamorphosis: </w:t>
      </w:r>
      <w:r>
        <w:rPr>
          <w:rFonts w:ascii="Arial" w:hAnsi="Arial"/>
        </w:rPr>
        <w:t xml:space="preserve">In non-plethodontid salamanders, metamorphic repatterning events happen in a free-living organism that is able to feed throughout the transformation. Thus, we would not expect selection based on energy demands to limit time spent in metamorphosis. There are, however, other ways in which metamorphosis can increase vulnerability that might translate into selection on metamorphic duration, </w:t>
      </w:r>
      <w:r>
        <w:rPr>
          <w:rFonts w:ascii="Arial" w:hAnsi="Arial"/>
        </w:rPr>
        <w:lastRenderedPageBreak/>
        <w:t>constraining genome size.</w:t>
      </w:r>
      <w:r>
        <w:rPr>
          <w:rFonts w:ascii="Arial" w:eastAsia="Arial" w:hAnsi="Arial" w:cs="Arial"/>
          <w:noProof/>
        </w:rPr>
        <w:drawing>
          <wp:anchor distT="0" distB="0" distL="0" distR="0" simplePos="0" relativeHeight="251659264" behindDoc="0" locked="0" layoutInCell="1" allowOverlap="1" wp14:anchorId="0D911F98" wp14:editId="1375B18F">
            <wp:simplePos x="0" y="0"/>
            <wp:positionH relativeFrom="margin">
              <wp:posOffset>-227923</wp:posOffset>
            </wp:positionH>
            <wp:positionV relativeFrom="line">
              <wp:posOffset>339390</wp:posOffset>
            </wp:positionV>
            <wp:extent cx="5943600" cy="5943600"/>
            <wp:effectExtent l="0" t="0" r="0" b="0"/>
            <wp:wrapThrough wrapText="bothSides" distL="0" distR="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uchPlot.png"/>
                    <pic:cNvPicPr>
                      <a:picLocks noChangeAspect="1"/>
                    </pic:cNvPicPr>
                  </pic:nvPicPr>
                  <pic:blipFill>
                    <a:blip r:embed="rId9"/>
                    <a:srcRect/>
                    <a:stretch>
                      <a:fillRect/>
                    </a:stretch>
                  </pic:blipFill>
                  <pic:spPr>
                    <a:xfrm>
                      <a:off x="0" y="0"/>
                      <a:ext cx="5943600" cy="5943600"/>
                    </a:xfrm>
                    <a:prstGeom prst="rect">
                      <a:avLst/>
                    </a:prstGeom>
                    <a:ln w="12700" cap="flat">
                      <a:noFill/>
                      <a:miter lim="400000"/>
                    </a:ln>
                    <a:effectLst/>
                  </pic:spPr>
                </pic:pic>
              </a:graphicData>
            </a:graphic>
          </wp:anchor>
        </w:drawing>
      </w:r>
      <w:ins w:id="115" w:author="Microsoft Office User" w:date="2021-02-03T11:37:00Z">
        <w:r>
          <w:rPr>
            <w:rFonts w:ascii="Arial" w:hAnsi="Arial"/>
          </w:rPr>
          <w:t xml:space="preserve"> </w:t>
        </w:r>
      </w:ins>
      <w:ins w:id="116" w:author="Microsoft Office User" w:date="2021-02-03T11:30:00Z">
        <w:r>
          <w:rPr>
            <w:rFonts w:ascii="Arial" w:hAnsi="Arial"/>
          </w:rPr>
          <w:t xml:space="preserve"> </w:t>
        </w:r>
      </w:ins>
      <w:ins w:id="117" w:author="Microsoft Office User" w:date="2021-02-03T11:35:00Z">
        <w:r>
          <w:rPr>
            <w:rFonts w:ascii="Arial" w:eastAsia="Arial" w:hAnsi="Arial" w:cs="Arial"/>
          </w:rPr>
          <w:br/>
        </w:r>
        <w:commentRangeStart w:id="118"/>
      </w:ins>
    </w:p>
    <w:p w14:paraId="31E92D93" w14:textId="77777777" w:rsidR="001B0C11" w:rsidRDefault="008F23F6">
      <w:pPr>
        <w:pStyle w:val="BodyA"/>
        <w:rPr>
          <w:rFonts w:ascii="Arial" w:eastAsia="Arial" w:hAnsi="Arial" w:cs="Arial"/>
        </w:rPr>
      </w:pPr>
      <w:r>
        <w:rPr>
          <w:rFonts w:ascii="Arial" w:hAnsi="Arial"/>
        </w:rPr>
        <w:t xml:space="preserve">Figure </w:t>
      </w:r>
      <w:commentRangeEnd w:id="118"/>
      <w:r>
        <w:commentReference w:id="118"/>
      </w:r>
      <w:r>
        <w:rPr>
          <w:rFonts w:ascii="Arial" w:hAnsi="Arial"/>
        </w:rPr>
        <w:t>1. Alternative hypotheses for constraints imposed by development on genome size evolution in salamanders. On each phylogeny, alternative life history regimes are painted in different colors</w:t>
      </w:r>
      <w:del w:id="119" w:author="Marguerite Butler" w:date="2021-03-17T22:39:00Z">
        <w:r>
          <w:rPr>
            <w:rFonts w:ascii="Arial" w:hAnsi="Arial"/>
          </w:rPr>
          <w:delText xml:space="preserve">. </w:delText>
        </w:r>
        <w:r>
          <w:rPr>
            <w:rFonts w:ascii="Arial" w:hAnsi="Arial"/>
            <w:color w:val="333333"/>
            <w:u w:color="333333"/>
          </w:rPr>
          <w:delText xml:space="preserve">xx = Direct development, </w:delText>
        </w:r>
        <w:commentRangeStart w:id="120"/>
        <w:commentRangeStart w:id="121"/>
        <w:r>
          <w:rPr>
            <w:rFonts w:ascii="Arial" w:hAnsi="Arial"/>
            <w:color w:val="333333"/>
            <w:u w:color="333333"/>
          </w:rPr>
          <w:delText>xx = Metamorphosis</w:delText>
        </w:r>
      </w:del>
      <w:commentRangeEnd w:id="120"/>
      <w:r>
        <w:commentReference w:id="120"/>
      </w:r>
      <w:commentRangeEnd w:id="121"/>
      <w:r>
        <w:commentReference w:id="121"/>
      </w:r>
      <w:del w:id="122" w:author="Marguerite Butler" w:date="2021-03-17T22:39:00Z">
        <w:r>
          <w:rPr>
            <w:rFonts w:ascii="Arial" w:hAnsi="Arial"/>
            <w:color w:val="333333"/>
            <w:u w:color="333333"/>
          </w:rPr>
          <w:delText>, xx = non-feeding metamorphosis, xx = Paedomorphosis, Cyan = non-metamorphosis (i.e. direct development or paedomorphosis)</w:delText>
        </w:r>
      </w:del>
      <w:ins w:id="123" w:author="Marguerite Butler" w:date="2021-03-17T22:45:00Z">
        <w:r>
          <w:rPr>
            <w:rFonts w:ascii="Arial" w:hAnsi="Arial"/>
            <w:color w:val="333333"/>
            <w:u w:color="333333"/>
          </w:rPr>
          <w:t xml:space="preserve"> as indicated in each legend (see text)</w:t>
        </w:r>
      </w:ins>
      <w:r>
        <w:rPr>
          <w:rFonts w:ascii="Arial" w:hAnsi="Arial"/>
          <w:color w:val="333333"/>
          <w:u w:color="333333"/>
        </w:rPr>
        <w:t>.</w:t>
      </w:r>
      <w:ins w:id="124" w:author="Marguerite Butler" w:date="2021-03-17T22:45:00Z">
        <w:r>
          <w:rPr>
            <w:rFonts w:ascii="Arial" w:hAnsi="Arial"/>
            <w:color w:val="333333"/>
            <w:u w:color="333333"/>
          </w:rPr>
          <w:t xml:space="preserve"> </w:t>
        </w:r>
      </w:ins>
      <w:del w:id="125" w:author="Marguerite Butler" w:date="2021-03-17T22:45:00Z">
        <w:r>
          <w:rPr>
            <w:rFonts w:ascii="Arial" w:hAnsi="Arial"/>
            <w:color w:val="333333"/>
            <w:u w:color="333333"/>
          </w:rPr>
          <w:delText xml:space="preserve"> </w:delText>
        </w:r>
      </w:del>
      <w:r>
        <w:rPr>
          <w:rFonts w:ascii="Arial" w:hAnsi="Arial"/>
          <w:color w:val="333333"/>
          <w:u w:color="333333"/>
        </w:rPr>
        <w:t>Genome sizes are shown on the right in Gb.</w:t>
      </w:r>
    </w:p>
    <w:p w14:paraId="46BC45DF" w14:textId="77777777" w:rsidR="001B0C11" w:rsidRDefault="001B0C11">
      <w:pPr>
        <w:pStyle w:val="BodyA"/>
        <w:spacing w:line="480" w:lineRule="auto"/>
        <w:rPr>
          <w:rFonts w:ascii="Arial" w:eastAsia="Arial" w:hAnsi="Arial" w:cs="Arial"/>
        </w:rPr>
      </w:pPr>
    </w:p>
    <w:p w14:paraId="3FD152EE" w14:textId="77777777" w:rsidR="001B0C11" w:rsidRDefault="008F23F6">
      <w:pPr>
        <w:pStyle w:val="BodyA"/>
        <w:spacing w:line="480" w:lineRule="auto"/>
        <w:rPr>
          <w:rFonts w:ascii="Arial" w:eastAsia="Arial" w:hAnsi="Arial" w:cs="Arial"/>
          <w:b/>
          <w:bCs/>
        </w:rPr>
      </w:pPr>
      <w:r>
        <w:rPr>
          <w:rFonts w:ascii="Arial" w:hAnsi="Arial"/>
          <w:b/>
          <w:bCs/>
        </w:rPr>
        <w:t>Methods</w:t>
      </w:r>
    </w:p>
    <w:p w14:paraId="5C6742E9" w14:textId="77777777" w:rsidR="001B0C11" w:rsidRDefault="001B0C11">
      <w:pPr>
        <w:pStyle w:val="BodyA"/>
        <w:spacing w:line="480" w:lineRule="auto"/>
        <w:rPr>
          <w:rFonts w:ascii="Arial" w:eastAsia="Arial" w:hAnsi="Arial" w:cs="Arial"/>
        </w:rPr>
      </w:pPr>
    </w:p>
    <w:p w14:paraId="007EC54E" w14:textId="77777777" w:rsidR="001B0C11" w:rsidRDefault="008F23F6">
      <w:pPr>
        <w:pStyle w:val="BodyA"/>
        <w:spacing w:line="480" w:lineRule="auto"/>
        <w:rPr>
          <w:rFonts w:ascii="Arial" w:eastAsia="Arial" w:hAnsi="Arial" w:cs="Arial"/>
          <w:i/>
          <w:iCs/>
        </w:rPr>
      </w:pPr>
      <w:r>
        <w:rPr>
          <w:rFonts w:ascii="Arial" w:hAnsi="Arial"/>
          <w:i/>
          <w:iCs/>
        </w:rPr>
        <w:t>Taxon Sampling, Genome Size, and Phylogeny</w:t>
      </w:r>
    </w:p>
    <w:p w14:paraId="1A6400F4" w14:textId="77777777" w:rsidR="001B0C11" w:rsidRDefault="001B0C11">
      <w:pPr>
        <w:pStyle w:val="BodyA"/>
        <w:spacing w:line="480" w:lineRule="auto"/>
        <w:rPr>
          <w:rFonts w:ascii="Arial" w:eastAsia="Arial" w:hAnsi="Arial" w:cs="Arial"/>
        </w:rPr>
      </w:pPr>
    </w:p>
    <w:p w14:paraId="09854C4A" w14:textId="77777777" w:rsidR="001B0C11" w:rsidRDefault="008F23F6">
      <w:pPr>
        <w:pStyle w:val="BodyA"/>
        <w:spacing w:line="480" w:lineRule="auto"/>
        <w:rPr>
          <w:rFonts w:ascii="Arial" w:eastAsia="Arial" w:hAnsi="Arial" w:cs="Arial"/>
        </w:rPr>
      </w:pPr>
      <w:r>
        <w:rPr>
          <w:rFonts w:ascii="Arial" w:eastAsia="Arial" w:hAnsi="Arial" w:cs="Arial"/>
        </w:rPr>
        <w:tab/>
        <w:t xml:space="preserve">Genome size data were available for 106 species of salamanders (out of a total of 759 currently named extant species), encompassing all ten salamander families and 35 of 68 genera (Supplemental Table 1; </w:t>
      </w:r>
      <w:r>
        <w:rPr>
          <w:rFonts w:ascii="Arial" w:eastAsia="Arial" w:hAnsi="Arial" w:cs="Arial"/>
        </w:rPr>
        <w:fldChar w:fldCharType="begin"/>
      </w:r>
      <w:r>
        <w:rPr>
          <w:rFonts w:ascii="Arial" w:eastAsia="Arial" w:hAnsi="Arial" w:cs="Arial"/>
        </w:rPr>
        <w:instrText xml:space="preserve"> ADDIN EN.CITE &lt;EndNote&gt;&lt;Cite  &gt;&lt;Author&gt;AmphibiaWeb&lt;/Author&gt;&lt;Year&gt;2020&lt;/Year&gt;&lt;RecNum&gt;29&lt;/RecNum&gt;&lt;Prefix&gt;&lt;/Prefix&gt;&lt;Suffix&gt;&lt;/Suffix&gt;&lt;Pages&gt;&lt;/Pages&gt;&lt;DisplayText&gt;(AmphibiaWeb 2020; Gregory 2020)&lt;/DisplayText&gt;&lt;record&gt;&lt;rec-number&gt;29&lt;/rec-number&gt;&lt;foreign-keys&gt;&lt;key app="EN" db-id="95s0te0p99tv5oeffsnveep9rserdvvrxvx2" timestamp="1585079073"&gt;29&lt;/key&gt;&lt;/foreign-keys&gt;&lt;ref-type name="Online Database"&gt;45&lt;/ref-type&gt;&lt;contributors&gt;&lt;authors&gt;&lt;author&gt;AmphibiaWeb&lt;/author&gt;&lt;/authors&gt;&lt;/contributors&gt;&lt;titles&gt;&lt;title&gt;AmphibiaWeb: Information on amphibian biology and conservation&lt;/title&gt;&lt;/titles&gt;&lt;dates&gt;&lt;year&gt;2020&lt;/year&gt;&lt;/dates&gt;&lt;publisher&gt;Berkeley, California&lt;/publisher&gt;&lt;urls&gt;&lt;related-urls&gt;&lt;url&gt;&lt;style face="underline" font="default" size="100%"&gt;http://amphibiaweb.org/&lt;/style&gt;&lt;/url&gt;&lt;/related-urls&gt;&lt;/urls&gt;&lt;/record&gt;&lt;/Cite&gt;&lt;Cite  &gt;&lt;Author&gt;Gregory&lt;/Author&gt;&lt;Year&gt;2020&lt;/Year&gt;&lt;RecNum&gt;2&lt;/RecNum&gt;&lt;Prefix&gt;&lt;/Prefix&gt;&lt;Suffix&gt;&lt;/Suffix&gt;&lt;Pages&gt;&lt;/Pages&gt;&lt;record&gt;&lt;rec-number&gt;2&lt;/rec-number&gt;&lt;foreign-keys&gt;&lt;key app="EN" db-id="95s0te0p99tv5oeffsnveep9rserdvvrxvx2" timestamp="1585079073"&gt;2&lt;/key&gt;&lt;/foreign-keys&gt;&lt;ref-type name="Online Database"&gt;45&lt;/ref-type&gt;&lt;contributors&gt;&lt;authors&gt;&lt;author&gt;Gregory, T. R.&lt;/author&gt;&lt;/authors&gt;&lt;/contributors&gt;&lt;titles&gt;&lt;title&gt;Gregory, T. R. Animal Genome Size Database (http://www.genomesize.com)&lt;/title&gt;&lt;/titles&gt;&lt;dates&gt;&lt;year&gt;2020&lt;/year&gt;&lt;/dates&gt;&lt;urls/&gt;&lt;/record&gt;&lt;/Cite&gt;&lt;/EndNote&gt;</w:instrText>
      </w:r>
      <w:r>
        <w:rPr>
          <w:rFonts w:ascii="Arial" w:eastAsia="Arial" w:hAnsi="Arial" w:cs="Arial"/>
        </w:rPr>
        <w:fldChar w:fldCharType="separate"/>
      </w:r>
      <w:r>
        <w:rPr>
          <w:rFonts w:ascii="Arial" w:hAnsi="Arial"/>
        </w:rPr>
        <w:t>(AmphibiaWeb 2020; Gregory 2020)</w:t>
      </w:r>
      <w:r>
        <w:rPr>
          <w:rFonts w:ascii="Arial" w:eastAsia="Arial" w:hAnsi="Arial" w:cs="Arial"/>
        </w:rPr>
        <w:fldChar w:fldCharType="end"/>
      </w:r>
      <w:r>
        <w:rPr>
          <w:rFonts w:ascii="Arial" w:hAnsi="Arial"/>
        </w:rPr>
        <w:t>. We transformed the data with natural logarithms prior to analysis</w:t>
      </w:r>
      <w:commentRangeStart w:id="126"/>
      <w:r>
        <w:rPr>
          <w:rFonts w:ascii="Arial" w:hAnsi="Arial"/>
        </w:rPr>
        <w:t>.</w:t>
      </w:r>
      <w:commentRangeEnd w:id="126"/>
      <w:r>
        <w:commentReference w:id="126"/>
      </w:r>
      <w:r>
        <w:rPr>
          <w:rFonts w:ascii="Arial" w:hAnsi="Arial"/>
        </w:rPr>
        <w:t xml:space="preserve"> Our sampling includes representatives with diverse life histories: direct development, </w:t>
      </w:r>
      <w:proofErr w:type="spellStart"/>
      <w:r>
        <w:rPr>
          <w:rFonts w:ascii="Arial" w:hAnsi="Arial"/>
        </w:rPr>
        <w:t>paedomorphosis</w:t>
      </w:r>
      <w:proofErr w:type="spellEnd"/>
      <w:r>
        <w:rPr>
          <w:rFonts w:ascii="Arial" w:hAnsi="Arial"/>
        </w:rPr>
        <w:t xml:space="preserve">, feeding metamorphosis, and non-feeding metamorphosis </w:t>
      </w:r>
      <w:commentRangeStart w:id="127"/>
      <w:r>
        <w:rPr>
          <w:rFonts w:ascii="Arial" w:eastAsia="Arial" w:hAnsi="Arial" w:cs="Arial"/>
        </w:rPr>
        <w:fldChar w:fldCharType="begin"/>
      </w:r>
      <w:r>
        <w:rPr>
          <w:rFonts w:ascii="Arial" w:eastAsia="Arial" w:hAnsi="Arial" w:cs="Arial"/>
        </w:rPr>
        <w:instrText xml:space="preserve"> ADDIN EN.CITE &lt;EndNote&gt;&lt;Cite  &gt;&lt;Author&gt;AmphibiaWeb&lt;/Author&gt;&lt;Year&gt;2020&lt;/Year&gt;&lt;RecNum&gt;29&lt;/RecNum&gt;&lt;Prefix&gt;&lt;/Prefix&gt;&lt;Suffix&gt;&lt;/Suffix&gt;&lt;Pages&gt;&lt;/Pages&gt;&lt;DisplayText&gt;(AmphibiaWeb 2020)&lt;/DisplayText&gt;&lt;record&gt;&lt;rec-number&gt;29&lt;/rec-number&gt;&lt;foreign-keys&gt;&lt;key app="EN" db-id="95s0te0p99tv5oeffsnveep9rserdvvrxvx2" timestamp="1585079073"&gt;29&lt;/key&gt;&lt;/foreign-keys&gt;&lt;ref-type name="Online Database"&gt;45&lt;/ref-type&gt;&lt;contributors&gt;&lt;authors&gt;&lt;author&gt;AmphibiaWeb&lt;/author&gt;&lt;/authors&gt;&lt;/contributors&gt;&lt;titles&gt;&lt;title&gt;AmphibiaWeb: Information on amphibian biology and conservation&lt;/title&gt;&lt;/titles&gt;&lt;dates&gt;&lt;year&gt;2020&lt;/year&gt;&lt;/dates&gt;&lt;publisher&gt;Berkeley, California&lt;/publisher&gt;&lt;urls&gt;&lt;related-urls&gt;&lt;url&gt;&lt;style face="underline" font="default" size="100%"&gt;http://amphibiaweb.org/&lt;/style&gt;&lt;/url&gt;&lt;/related-urls&gt;&lt;/urls&gt;&lt;/record&gt;&lt;/Cite&gt;&lt;/EndNote&gt;</w:instrText>
      </w:r>
      <w:r>
        <w:rPr>
          <w:rFonts w:ascii="Arial" w:eastAsia="Arial" w:hAnsi="Arial" w:cs="Arial"/>
        </w:rPr>
        <w:fldChar w:fldCharType="separate"/>
      </w:r>
      <w:r>
        <w:rPr>
          <w:rFonts w:ascii="Arial" w:hAnsi="Arial"/>
        </w:rPr>
        <w:t>(AmphibiaWeb 2020)</w:t>
      </w:r>
      <w:r>
        <w:rPr>
          <w:rFonts w:ascii="Arial" w:eastAsia="Arial" w:hAnsi="Arial" w:cs="Arial"/>
        </w:rPr>
        <w:fldChar w:fldCharType="end"/>
      </w:r>
      <w:commentRangeEnd w:id="127"/>
      <w:r>
        <w:commentReference w:id="127"/>
      </w:r>
      <w:r>
        <w:rPr>
          <w:rFonts w:ascii="Arial" w:hAnsi="Arial"/>
        </w:rPr>
        <w:t xml:space="preserve">. </w:t>
      </w:r>
      <w:ins w:id="128" w:author="Marguerite Butler" w:date="2021-03-02T23:16:00Z">
        <w:r>
          <w:rPr>
            <w:rFonts w:ascii="Arial" w:hAnsi="Arial"/>
          </w:rPr>
          <w:t xml:space="preserve">Hereafter, we distinguish between "feeding" and "non-feeding metamorphosis", and use "metamorphosis" to indicate all species which undergo metamorphosis, whether feeding or non-feeding. </w:t>
        </w:r>
      </w:ins>
      <w:r>
        <w:rPr>
          <w:rFonts w:ascii="Arial" w:hAnsi="Arial"/>
        </w:rPr>
        <w:t xml:space="preserve">Several lineages are facultative </w:t>
      </w:r>
      <w:proofErr w:type="spellStart"/>
      <w:r>
        <w:rPr>
          <w:rFonts w:ascii="Arial" w:hAnsi="Arial"/>
        </w:rPr>
        <w:t>paedomorphs</w:t>
      </w:r>
      <w:proofErr w:type="spellEnd"/>
      <w:r>
        <w:rPr>
          <w:rFonts w:ascii="Arial" w:hAnsi="Arial"/>
        </w:rPr>
        <w:t xml:space="preserve">, which retain the ability to undergo metamorphosis under certain conditions. We coded these taxa as metamorphic, reflecting the experience of constraint, even if only occasionally, and </w:t>
      </w:r>
      <w:ins w:id="129" w:author="Marguerite Butler" w:date="2021-03-02T23:18:00Z">
        <w:r>
          <w:rPr>
            <w:rFonts w:ascii="Arial" w:hAnsi="Arial"/>
          </w:rPr>
          <w:t xml:space="preserve">supported by </w:t>
        </w:r>
      </w:ins>
      <w:r>
        <w:rPr>
          <w:rFonts w:ascii="Arial" w:hAnsi="Arial"/>
        </w:rPr>
        <w:t xml:space="preserve">recent work examining the evolutionary impacts of facultative </w:t>
      </w:r>
      <w:proofErr w:type="spellStart"/>
      <w:r>
        <w:rPr>
          <w:rFonts w:ascii="Arial" w:hAnsi="Arial"/>
        </w:rPr>
        <w:t>paedomorphosis</w:t>
      </w:r>
      <w:proofErr w:type="spellEnd"/>
      <w:r>
        <w:rPr>
          <w:rFonts w:ascii="Arial" w:hAnsi="Arial"/>
        </w:rPr>
        <w:t xml:space="preserve"> </w:t>
      </w:r>
      <w:r>
        <w:rPr>
          <w:rFonts w:ascii="Arial" w:eastAsia="Arial" w:hAnsi="Arial" w:cs="Arial"/>
        </w:rPr>
        <w:fldChar w:fldCharType="begin"/>
      </w:r>
      <w:r>
        <w:rPr>
          <w:rFonts w:ascii="Arial" w:eastAsia="Arial" w:hAnsi="Arial" w:cs="Arial"/>
        </w:rPr>
        <w:instrText xml:space="preserve"> ADDIN EN.CITE &lt;EndNote&gt;&lt;Cite  &gt;&lt;Author&gt;Bonett&lt;/Author&gt;&lt;Year&gt;2020&lt;/Year&gt;&lt;RecNum&gt;622&lt;/RecNum&gt;&lt;Prefix&gt;&lt;/Prefix&gt;&lt;Suffix&gt;&lt;/Suffix&gt;&lt;Pages&gt;&lt;/Pages&gt;&lt;DisplayText&gt;(Bonett, et al. 2020)&lt;/DisplayText&gt;&lt;record&gt;&lt;rec-number&gt;622&lt;/rec-number&gt;&lt;foreign-keys&gt;&lt;key app="EN" db-id="95s0te0p99tv5oeffsnveep9rserdvvrxvx2" timestamp="1590535630"&gt;622&lt;/key&gt;&lt;/foreign-keys&gt;&lt;ref-type name="Journal Article"&gt;17&lt;/ref-type&gt;&lt;contributors&gt;&lt;authors&gt;&lt;author&gt;Bonett, Ronald M.&lt;/author&gt;&lt;author&gt;Hess, Alexander J.&lt;/author&gt;&lt;author&gt;Ledbetter, Nicholus M.&lt;/author&gt;&lt;/authors&gt;&lt;/contributors&gt;&lt;titles&gt;&lt;title&gt;Facultative transitions have trouble committing, but stable life cycles predict salamander genome size evolution&lt;/title&gt;&lt;secondary-title&gt;Evol Biol&lt;/secondary-title&gt;&lt;/titles&gt;&lt;periodical&gt;&lt;full-title&gt;Evol Biol&lt;/full-title&gt;&lt;/periodical&gt;&lt;pages&gt;111-122&lt;/pages&gt;&lt;volume&gt;47&lt;/volume&gt;&lt;number&gt;2&lt;/number&gt;&lt;dates&gt;&lt;year&gt;2020&lt;/year&gt;&lt;pub-dates&gt;&lt;date&gt;2020/06/01&lt;/date&gt;&lt;/pub-dates&gt;&lt;/dates&gt;&lt;isbn&gt;1934-2845&lt;/isbn&gt;&lt;urls&gt;&lt;related-urls&gt;&lt;url&gt;https://doi.org/10.1007/s11692-020-09497-8&lt;/url&gt;&lt;/related-urls&gt;&lt;/urls&gt;&lt;electronic-resource-num&gt;10.1007/s11692-020-09497-8&lt;/electronic-resource-num&gt;&lt;/record&gt;&lt;/Cite&gt;&lt;/EndNote&gt;</w:instrText>
      </w:r>
      <w:r>
        <w:rPr>
          <w:rFonts w:ascii="Arial" w:eastAsia="Arial" w:hAnsi="Arial" w:cs="Arial"/>
        </w:rPr>
        <w:fldChar w:fldCharType="separate"/>
      </w:r>
      <w:r>
        <w:rPr>
          <w:rFonts w:ascii="Arial" w:hAnsi="Arial"/>
        </w:rPr>
        <w:t>(</w:t>
      </w:r>
      <w:proofErr w:type="spellStart"/>
      <w:r>
        <w:rPr>
          <w:rFonts w:ascii="Arial" w:hAnsi="Arial"/>
        </w:rPr>
        <w:t>Bonett</w:t>
      </w:r>
      <w:proofErr w:type="spellEnd"/>
      <w:r>
        <w:rPr>
          <w:rFonts w:ascii="Arial" w:hAnsi="Arial"/>
        </w:rPr>
        <w:t>, et al. 2020)</w:t>
      </w:r>
      <w:r>
        <w:rPr>
          <w:rFonts w:ascii="Arial" w:eastAsia="Arial" w:hAnsi="Arial" w:cs="Arial"/>
        </w:rPr>
        <w:fldChar w:fldCharType="end"/>
      </w:r>
      <w:r>
        <w:rPr>
          <w:rFonts w:ascii="Arial" w:hAnsi="Arial"/>
        </w:rPr>
        <w:t xml:space="preserve">. </w:t>
      </w:r>
    </w:p>
    <w:p w14:paraId="366FA478" w14:textId="77777777" w:rsidR="001B0C11" w:rsidRDefault="001B0C11">
      <w:pPr>
        <w:pStyle w:val="BodyA"/>
        <w:spacing w:line="480" w:lineRule="auto"/>
        <w:rPr>
          <w:rFonts w:ascii="Arial" w:eastAsia="Arial" w:hAnsi="Arial" w:cs="Arial"/>
        </w:rPr>
      </w:pPr>
    </w:p>
    <w:p w14:paraId="74055799" w14:textId="77777777" w:rsidR="001B0C11" w:rsidRDefault="008F23F6">
      <w:pPr>
        <w:pStyle w:val="BodyA"/>
        <w:spacing w:line="480" w:lineRule="auto"/>
        <w:rPr>
          <w:rFonts w:ascii="Arial" w:eastAsia="Arial" w:hAnsi="Arial" w:cs="Arial"/>
        </w:rPr>
      </w:pPr>
      <w:r>
        <w:rPr>
          <w:rFonts w:ascii="Arial" w:eastAsia="Arial" w:hAnsi="Arial" w:cs="Arial"/>
        </w:rPr>
        <w:tab/>
        <w:t xml:space="preserve">We used a previously published phylogeny </w:t>
      </w:r>
      <w:r>
        <w:rPr>
          <w:rFonts w:ascii="Arial" w:eastAsia="Arial" w:hAnsi="Arial" w:cs="Arial"/>
        </w:rPr>
        <w:fldChar w:fldCharType="begin"/>
      </w:r>
      <w:r>
        <w:rPr>
          <w:rFonts w:ascii="Arial" w:eastAsia="Arial" w:hAnsi="Arial" w:cs="Arial"/>
        </w:rPr>
        <w:instrText xml:space="preserve"> ADDIN EN.CITE &lt;EndNote&gt;&lt;Cite  &gt;&lt;Author&gt;Mueller&lt;/Author&gt;&lt;Year&gt;2008&lt;/Year&gt;&lt;RecNum&gt;177&lt;/RecNum&gt;&lt;Prefix&gt;&lt;/Prefix&gt;&lt;Suffix&gt;&lt;/Suffix&gt;&lt;Pages&gt;&lt;/Pages&gt;&lt;DisplayText&gt;(Mueller, et al. 2008; Pyron and Wiens 2011; Vieites, et al. 2011; Zheng, et al. 2011)&lt;/DisplayText&gt;&lt;record&gt;&lt;rec-number&gt;177&lt;/rec-number&gt;&lt;foreign-keys&gt;&lt;key app="EN" db-id="95s0te0p99tv5oeffsnveep9rserdvvrxvx2" timestamp="1378321734"&gt;177&lt;/key&gt;&lt;/foreign-keys&gt;&lt;ref-type name="Journal Article"&gt;17&lt;/ref-type&gt;&lt;contributors&gt;&lt;authors&gt;&lt;author&gt;Mueller, Rachel Lockridge&lt;/author&gt;&lt;author&gt;T. Ryan Gregory&lt;/author&gt;&lt;author&gt;Sean M. Gregory&lt;/author&gt;&lt;author&gt;Alice Hsieh&lt;/author&gt;&lt;author&gt;Jeffrey L. Boore&lt;/author&gt;&lt;/authors&gt;&lt;/contributors&gt;&lt;titles&gt;&lt;title&gt;Genome size, cell size, and the evolution of enucleated erythrocytes in attenuate salamanders&lt;/title&gt;&lt;secondary-title&gt;Zoology&lt;/secondary-title&gt;&lt;/titles&gt;&lt;periodical&gt;&lt;full-title&gt;Zoology&lt;/full-title&gt;&lt;/periodical&gt;&lt;pages&gt;218-230&lt;/pages&gt;&lt;volume&gt;111&lt;/volume&gt;&lt;dates&gt;&lt;year&gt;2008&lt;/year&gt;&lt;/dates&gt;&lt;urls/&gt;&lt;/record&gt;&lt;/Cite&gt;&lt;Cite  &gt;&lt;Author&gt;Pyron&lt;/Author&gt;&lt;Year&gt;2011&lt;/Year&gt;&lt;RecNum&gt;181&lt;/RecNum&gt;&lt;Prefix&gt;&lt;/Prefix&gt;&lt;Suffix&gt;&lt;/Suffix&gt;&lt;Pages&gt;&lt;/Pages&gt;&lt;record&gt;&lt;rec-number&gt;181&lt;/rec-number&gt;&lt;foreign-keys&gt;&lt;key app="EN" db-id="95s0te0p99tv5oeffsnveep9rserdvvrxvx2" timestamp="1378329191"&gt;181&lt;/key&gt;&lt;/foreign-keys&gt;&lt;ref-type name="Journal Article"&gt;17&lt;/ref-type&gt;&lt;contributors&gt;&lt;authors&gt;&lt;author&gt;Pyron, Alexander R&lt;/author&gt;&lt;author&gt;Wiens, John J&lt;/author&gt;&lt;/authors&gt;&lt;/contributors&gt;&lt;titles&gt;&lt;title&gt;A large-scale phylogeny of Amphibia including over 2800 species, and a revised classification of extant frogs, salamanders, and caecilians&lt;/title&gt;&lt;secondary-title&gt;Molecular Phylogenetics and Evolution&lt;/secondary-title&gt;&lt;/titles&gt;&lt;periodical&gt;&lt;full-title&gt;Molecular Phylogenetics and Evolution&lt;/full-title&gt;&lt;abbr-1&gt;Mol. Phylogen. Evol.&lt;/abbr-1&gt;&lt;abbr-2&gt;1055-7903&lt;/abbr-2&gt;&lt;/periodical&gt;&lt;pages&gt;543-583&lt;/pages&gt;&lt;volume&gt;61&lt;/volume&gt;&lt;number&gt;2&lt;/number&gt;&lt;dates&gt;&lt;year&gt;2011&lt;/year&gt;&lt;/dates&gt;&lt;isbn&gt;1055-7903&lt;/isbn&gt;&lt;urls/&gt;&lt;/record&gt;&lt;/Cite&gt;&lt;Cite  &gt;&lt;Author&gt;Vieites&lt;/Author&gt;&lt;Year&gt;2011&lt;/Year&gt;&lt;Prefix&gt;&lt;/Prefix&gt;&lt;Suffix&gt;&lt;/Suffix&gt;&lt;Pages&gt;&lt;/Pages&gt;&lt;record&gt;&lt;rec-number&gt;1&lt;/rec-number&gt;&lt;foreign-keys&gt;&lt;key app="EN" db-id="95s0te0p99tv5oeffsnveep9rserdvvrxvx2" timestamp="1585079073"&gt;1&lt;/key&gt;&lt;/foreign-keys&gt;&lt;ref-type name="Journal Article"&gt;17&lt;/ref-type&gt;&lt;contributors&gt;&lt;authors&gt;&lt;author&gt;Vieites, David R.&lt;/author&gt;&lt;author&gt;Rom·n, Sandra Nieto&lt;/author&gt;&lt;author&gt;Wake, Marvalee H.&lt;/author&gt;&lt;author&gt;Wake, David B.&lt;/author&gt;&lt;/authors&gt;&lt;/contributors&gt;&lt;titles&gt;&lt;title&gt;A multigenic perspective on phylogenetic relationships in the largest family of salamanders, the Plethodontidae&lt;/title&gt;&lt;secondary-title&gt;Molecular Phylogenetics and Evolution&lt;/secondary-title&gt;&lt;/titles&gt;&lt;periodical&gt;&lt;full-title&gt;Molecular Phylogenetics and Evolution&lt;/full-title&gt;&lt;abbr-1&gt;Mol. Phylogen. Evol.&lt;/abbr-1&gt;&lt;abbr-2&gt;1055-7903&lt;/abbr-2&gt;&lt;/periodical&gt;&lt;pages&gt;623-635&lt;/pages&gt;&lt;volume&gt;59&lt;/volume&gt;&lt;number&gt;3&lt;/number&gt;&lt;keywords&gt;&lt;keyword&gt;Mitochondrial genomes&lt;/keyword&gt;&lt;keyword&gt;Nuclear loci&lt;/keyword&gt;&lt;keyword&gt;Lungless salamanders&lt;/keyword&gt;&lt;keyword&gt;Phylogeny&lt;/keyword&gt;&lt;keyword&gt;New taxonomy&lt;/keyword&gt;&lt;keyword&gt;Amphibians&lt;/keyword&gt;&lt;/keywords&gt;&lt;dates&gt;&lt;year&gt;2011&lt;/year&gt;&lt;/dates&gt;&lt;isbn&gt;1055-7903&lt;/isbn&gt;&lt;urls&gt;&lt;related-urls&gt;&lt;url&gt;&lt;style face="underline" font="default" size="100%"&gt;http://www.sciencedirect.com/science/article/pii/S1055790311001515&lt;/style&gt;&lt;/url&gt;&lt;/related-urls&gt;&lt;/urls&gt;&lt;/record&gt;&lt;/Cite&gt;&lt;Cite  &gt;&lt;Author&gt;Zheng&lt;/Author&gt;&lt;Year&gt;2011&lt;/Year&gt;&lt;RecNum&gt;77&lt;/RecNum&gt;&lt;Prefix&gt;&lt;/Prefix&gt;&lt;Suffix&gt;&lt;/Suffix&gt;&lt;Pages&gt;&lt;/Pages&gt;&lt;record&gt;&lt;rec-number&gt;77&lt;/rec-number&gt;&lt;foreign-keys&gt;&lt;key app="EN" db-id="95s0te0p99tv5oeffsnveep9rserdvvrxvx2" timestamp="1585079073"&gt;77&lt;/key&gt;&lt;/foreign-keys&gt;&lt;ref-type name="Journal Article"&gt;17&lt;/ref-type&gt;&lt;contributors&gt;&lt;authors&gt;&lt;author&gt;Zheng, Yuchi&lt;/author&gt;&lt;author&gt;Peng, Rui&lt;/author&gt;&lt;author&gt;Kuro-o, Masaki&lt;/author&gt;&lt;author&gt;Zeng, Xiaomao&lt;/author&gt;&lt;/authors&gt;&lt;/contributors&gt;&lt;titles&gt;&lt;title&gt;Exploring patterns and extent of bias in estimating divergence time from mitochondrial DNA sequence data in a particular lineage: a case study of salamanders (Order Caudata)&lt;/title&gt;&lt;secondary-title&gt;Molecular Biology and Evolution&lt;/secondary-title&gt;&lt;/titles&gt;&lt;periodical&gt;&lt;full-title&gt;Molecular Biology and Evolution&lt;/full-title&gt;&lt;abbr-1&gt;Mol. Biol. Evol.&lt;/abbr-1&gt;&lt;abbr-2&gt;0737-4038&lt;/abbr-2&gt;&lt;/periodical&gt;&lt;pages&gt;2521-2535&lt;/pages&gt;&lt;volume&gt;28&lt;/volume&gt;&lt;number&gt;9&lt;/number&gt;&lt;dates&gt;&lt;year&gt;2011&lt;/year&gt;&lt;pub-dates&gt;&lt;date&gt;September 1, 2011&lt;/date&gt;&lt;/pub-dates&gt;&lt;/dates&gt;&lt;urls&gt;&lt;related-urls&gt;&lt;url&gt;&lt;style face="underline" font="default" size="100%"&gt;http://mbe.oxfordjournals.org/content/28/9/2521.abstract&lt;/style&gt;&lt;/url&gt;&lt;/related-urls&gt;&lt;/urls&gt;&lt;/record&gt;&lt;/Cite&gt;&lt;/EndNote&gt;</w:instrText>
      </w:r>
      <w:r>
        <w:rPr>
          <w:rFonts w:ascii="Arial" w:eastAsia="Arial" w:hAnsi="Arial" w:cs="Arial"/>
        </w:rPr>
        <w:fldChar w:fldCharType="separate"/>
      </w:r>
      <w:r>
        <w:rPr>
          <w:rFonts w:ascii="Arial" w:hAnsi="Arial"/>
        </w:rPr>
        <w:t>(Mueller, et al. 2008; Pyron and Wiens 2011; Vieites, et al. 2011; Zheng, et al. 2011)</w:t>
      </w:r>
      <w:r>
        <w:rPr>
          <w:rFonts w:ascii="Arial" w:eastAsia="Arial" w:hAnsi="Arial" w:cs="Arial"/>
        </w:rPr>
        <w:fldChar w:fldCharType="end"/>
      </w:r>
      <w:r>
        <w:rPr>
          <w:rFonts w:ascii="Arial" w:hAnsi="Arial"/>
        </w:rPr>
        <w:t xml:space="preserve"> and estimated branch lengths on this topology using sequence data for two mitochondrial genes </w:t>
      </w:r>
      <w:r>
        <w:rPr>
          <w:rFonts w:ascii="Arial Unicode MS" w:hAnsi="Arial Unicode MS"/>
        </w:rPr>
        <w:t>⎯</w:t>
      </w:r>
      <w:r>
        <w:rPr>
          <w:rFonts w:ascii="Arial" w:hAnsi="Arial"/>
        </w:rPr>
        <w:t xml:space="preserve"> cytochrome-b and 16S obtained from GenBank. Additional Sanger sequences were collected as necessary at the Colorado State University sequencing core facility or the Joint Genome Institute followin</w:t>
      </w:r>
      <w:r>
        <w:rPr>
          <w:rFonts w:ascii="Arial" w:hAnsi="Arial"/>
          <w:shd w:val="clear" w:color="auto" w:fill="FFFF00"/>
        </w:rPr>
        <w:t>g</w:t>
      </w:r>
      <w:r>
        <w:rPr>
          <w:rFonts w:ascii="Arial" w:hAnsi="Arial"/>
          <w:color w:val="FF0000"/>
          <w:u w:color="FF0000"/>
        </w:rPr>
        <w:t xml:space="preserve"> </w:t>
      </w:r>
      <w:r>
        <w:rPr>
          <w:rFonts w:ascii="Arial" w:eastAsia="Arial" w:hAnsi="Arial" w:cs="Arial"/>
        </w:rPr>
        <w:fldChar w:fldCharType="begin"/>
      </w:r>
      <w:r>
        <w:rPr>
          <w:rFonts w:ascii="Arial" w:eastAsia="Arial" w:hAnsi="Arial" w:cs="Arial"/>
        </w:rPr>
        <w:instrText xml:space="preserve"> ADDIN EN.CITE &lt;EndNote&gt;&lt;Cite  &gt;&lt;Author&gt;Mueller&lt;/Author&gt;&lt;Year&gt;2004&lt;/Year&gt;&lt;RecNum&gt;3&lt;/RecNum&gt;&lt;Prefix&gt;&lt;/Prefix&gt;&lt;Suffix&gt;&lt;/Suffix&gt;&lt;Pages&gt;&lt;/Pages&gt;&lt;DisplayText&gt;(Mueller, et al. 2004)&lt;/DisplayText&gt;&lt;record&gt;&lt;rec-number&gt;3&lt;/rec-number&gt;&lt;foreign-keys&gt;&lt;key app="EN" db-id="95s0te0p99tv5oeffsnveep9rserdvvrxvx2" timestamp="1585079073"&gt;3&lt;/key&gt;&lt;/foreign-keys&gt;&lt;ref-type name="Journal Article"&gt;17&lt;/ref-type&gt;&lt;contributors&gt;&lt;authors&gt;&lt;author&gt;Mueller, Rachel Lockridge&lt;/author&gt;&lt;author&gt;Macey, J. Robert&lt;/author&gt;&lt;author&gt;Jaekel, Martin&lt;/author&gt;&lt;author&gt;Wake, David B.&lt;/author&gt;&lt;author&gt;Boore, Jeffrey L.&lt;/author&gt;&lt;/authors&gt;&lt;/contributors&gt;&lt;titles&gt;&lt;title&gt;Morphological homoplasy, life history evolution, and historical biogeography of plethodontid salamanders inferred from complete mitochondrial genomes&lt;/title&gt;&lt;secondary-title&gt;Proceedings of the National Academy of Sciences, USA &lt;/secondary-title&gt;&lt;/titles&gt;&lt;pages&gt;13820-13825&lt;/pages&gt;&lt;volume&gt;101&lt;/volume&gt;&lt;number&gt;38&lt;/number&gt;&lt;dates&gt;&lt;year&gt;2004&lt;/year&gt;&lt;/dates&gt;&lt;urls/&gt;&lt;/record&gt;&lt;/Cite&gt;&lt;/EndNote&gt;</w:instrText>
      </w:r>
      <w:r>
        <w:rPr>
          <w:rFonts w:ascii="Arial" w:eastAsia="Arial" w:hAnsi="Arial" w:cs="Arial"/>
        </w:rPr>
        <w:fldChar w:fldCharType="separate"/>
      </w:r>
      <w:r>
        <w:rPr>
          <w:rFonts w:ascii="Arial" w:hAnsi="Arial"/>
        </w:rPr>
        <w:t>(Mueller, et al. 2004)</w:t>
      </w:r>
      <w:r>
        <w:rPr>
          <w:rFonts w:ascii="Arial" w:eastAsia="Arial" w:hAnsi="Arial" w:cs="Arial"/>
        </w:rPr>
        <w:fldChar w:fldCharType="end"/>
      </w:r>
      <w:r>
        <w:rPr>
          <w:rFonts w:ascii="Arial" w:hAnsi="Arial"/>
        </w:rPr>
        <w:t>;</w:t>
      </w:r>
      <w:r>
        <w:rPr>
          <w:rFonts w:ascii="Arial" w:hAnsi="Arial"/>
          <w:shd w:val="clear" w:color="auto" w:fill="FFFF00"/>
        </w:rPr>
        <w:t>Supplemental Table 2</w:t>
      </w:r>
      <w:r>
        <w:rPr>
          <w:rFonts w:ascii="Arial" w:hAnsi="Arial"/>
        </w:rPr>
        <w:t xml:space="preserve">). Loci were aligned using </w:t>
      </w:r>
      <w:r>
        <w:rPr>
          <w:rFonts w:ascii="Arial" w:hAnsi="Arial"/>
        </w:rPr>
        <w:lastRenderedPageBreak/>
        <w:t xml:space="preserve">MUSCLE </w:t>
      </w:r>
      <w:r>
        <w:rPr>
          <w:rFonts w:ascii="Arial" w:eastAsia="Arial" w:hAnsi="Arial" w:cs="Arial"/>
        </w:rPr>
        <w:fldChar w:fldCharType="begin"/>
      </w:r>
      <w:r>
        <w:rPr>
          <w:rFonts w:ascii="Arial" w:eastAsia="Arial" w:hAnsi="Arial" w:cs="Arial"/>
        </w:rPr>
        <w:instrText xml:space="preserve"> ADDIN EN.CITE &lt;EndNote&gt;&lt;Cite  &gt;&lt;Author&gt;Edgar&lt;/Author&gt;&lt;Year&gt;2004&lt;/Year&gt;&lt;RecNum&gt;164&lt;/RecNum&gt;&lt;Prefix&gt;&lt;/Prefix&gt;&lt;Suffix&gt;&lt;/Suffix&gt;&lt;Pages&gt;&lt;/Pages&gt;&lt;DisplayText&gt;(Edgar 2004)&lt;/DisplayText&gt;&lt;record&gt;&lt;rec-number&gt;164&lt;/rec-number&gt;&lt;foreign-keys&gt;&lt;key app="EN" db-id="95s0te0p99tv5oeffsnveep9rserdvvrxvx2" timestamp="1377632762"&gt;164&lt;/key&gt;&lt;/foreign-keys&gt;&lt;ref-type name="Journal Article"&gt;17&lt;/ref-type&gt;&lt;contributors&gt;&lt;authors&gt;&lt;author&gt;Edgar, Robert C&lt;/author&gt;&lt;/authors&gt;&lt;/contributors&gt;&lt;titles&gt;&lt;title&gt;MUSCLE: multiple sequence alignment with high accuracy and high throughput&lt;/title&gt;&lt;secondary-title&gt;Nucleic Acids Research&lt;/secondary-title&gt;&lt;/titles&gt;&lt;periodical&gt;&lt;full-title&gt;Nucleic Acids Research&lt;/full-title&gt;&lt;abbr-1&gt;Nucleic Acids Res.&lt;/abbr-1&gt;&lt;abbr-2&gt;0305-1048&lt;/abbr-2&gt;&lt;/periodical&gt;&lt;pages&gt;1792-1797&lt;/pages&gt;&lt;volume&gt;32&lt;/volume&gt;&lt;number&gt;5&lt;/number&gt;&lt;dates&gt;&lt;year&gt;2004&lt;/year&gt;&lt;/dates&gt;&lt;urls&gt;&lt;/urls&gt;&lt;/record&gt;&lt;/Cite&gt;&lt;/EndNote&gt;</w:instrText>
      </w:r>
      <w:r>
        <w:rPr>
          <w:rFonts w:ascii="Arial" w:eastAsia="Arial" w:hAnsi="Arial" w:cs="Arial"/>
        </w:rPr>
        <w:fldChar w:fldCharType="separate"/>
      </w:r>
      <w:r>
        <w:rPr>
          <w:rFonts w:ascii="Arial" w:hAnsi="Arial"/>
        </w:rPr>
        <w:t>(Edgar 2004)</w:t>
      </w:r>
      <w:r>
        <w:rPr>
          <w:rFonts w:ascii="Arial" w:eastAsia="Arial" w:hAnsi="Arial" w:cs="Arial"/>
        </w:rPr>
        <w:fldChar w:fldCharType="end"/>
      </w:r>
      <w:ins w:id="130" w:author="Microsoft Office User" w:date="2021-02-03T12:02:00Z">
        <w:r>
          <w:rPr>
            <w:rFonts w:ascii="Arial" w:hAnsi="Arial"/>
            <w:color w:val="FF0000"/>
            <w:u w:color="FF0000"/>
          </w:rPr>
          <w:t xml:space="preserve">. </w:t>
        </w:r>
      </w:ins>
      <w:r>
        <w:rPr>
          <w:rFonts w:ascii="Arial" w:hAnsi="Arial"/>
        </w:rPr>
        <w:t xml:space="preserve">Branch lengths were estimated for each locus independently and then averaged, weighted by gene length. Branch lengths were estimated using </w:t>
      </w:r>
      <w:proofErr w:type="spellStart"/>
      <w:r>
        <w:rPr>
          <w:rFonts w:ascii="Arial" w:hAnsi="Arial"/>
        </w:rPr>
        <w:t>RAxML</w:t>
      </w:r>
      <w:proofErr w:type="spellEnd"/>
      <w:r>
        <w:rPr>
          <w:rFonts w:ascii="Arial" w:hAnsi="Arial"/>
        </w:rPr>
        <w:t xml:space="preserve"> </w:t>
      </w:r>
      <w:r>
        <w:rPr>
          <w:rFonts w:ascii="Arial" w:eastAsia="Arial" w:hAnsi="Arial" w:cs="Arial"/>
        </w:rPr>
        <w:fldChar w:fldCharType="begin"/>
      </w:r>
      <w:r>
        <w:rPr>
          <w:rFonts w:ascii="Arial" w:eastAsia="Arial" w:hAnsi="Arial" w:cs="Arial"/>
        </w:rPr>
        <w:instrText xml:space="preserve"> ADDIN EN.CITE &lt;EndNote&gt;&lt;Cite  &gt;&lt;Author&gt;Stamatakis&lt;/Author&gt;&lt;Year&gt;2006&lt;/Year&gt;&lt;RecNum&gt;671&lt;/RecNum&gt;&lt;Prefix&gt;&lt;/Prefix&gt;&lt;Suffix&gt;&lt;/Suffix&gt;&lt;Pages&gt;&lt;/Pages&gt;&lt;DisplayText&gt;(Stamatakis 2006)&lt;/DisplayText&gt;&lt;record&gt;&lt;rec-number&gt;671&lt;/rec-number&gt;&lt;foreign-keys&gt;&lt;key app="EN" db-id="95s0te0p99tv5oeffsnveep9rserdvvrxvx2" timestamp="1603569060"&gt;671&lt;/key&gt;&lt;/foreign-keys&gt;&lt;ref-type name="Journal Article"&gt;17&lt;/ref-type&gt;&lt;contributors&gt;&lt;authors&gt;&lt;author&gt;Stamatakis, Alexandros&lt;/author&gt;&lt;/authors&gt;&lt;/contributors&gt;&lt;titles&gt;&lt;title&gt;RAxML-VI-HPC: maximum likelihood-based phylogenetic analyses with thousands of taxa and mixed models&lt;/title&gt;&lt;secondary-title&gt;Bioinformatics&lt;/secondary-title&gt;&lt;/titles&gt;&lt;periodical&gt;&lt;full-title&gt;Bioinformatics&lt;/full-title&gt;&lt;abbr-1&gt;Bioinformatics&lt;/abbr-1&gt;&lt;abbr-2&gt;1367-4803&lt;/abbr-2&gt;&lt;/periodical&gt;&lt;pages&gt;2688-2690&lt;/pages&gt;&lt;volume&gt;22&lt;/volume&gt;&lt;number&gt;21&lt;/number&gt;&lt;dates&gt;&lt;year&gt;2006&lt;/year&gt;&lt;/dates&gt;&lt;isbn&gt;1367-4803&lt;/isbn&gt;&lt;urls&gt;&lt;related-urls&gt;&lt;url&gt;https://doi.org/10.1093/bioinformatics/btl446&lt;/url&gt;&lt;/related-urls&gt;&lt;/urls&gt;&lt;electronic-resource-num&gt;10.1093/bioinformatics/btl446&lt;/electronic-resource-num&gt;&lt;access-date&gt;10/24/2020&lt;/access-date&gt;&lt;/record&gt;&lt;/Cite&gt;&lt;/EndNote&gt;</w:instrText>
      </w:r>
      <w:r>
        <w:rPr>
          <w:rFonts w:ascii="Arial" w:eastAsia="Arial" w:hAnsi="Arial" w:cs="Arial"/>
        </w:rPr>
        <w:fldChar w:fldCharType="separate"/>
      </w:r>
      <w:r>
        <w:rPr>
          <w:rFonts w:ascii="Arial" w:hAnsi="Arial"/>
        </w:rPr>
        <w:t>(Stamatakis 2006)</w:t>
      </w:r>
      <w:r>
        <w:rPr>
          <w:rFonts w:ascii="Arial" w:eastAsia="Arial" w:hAnsi="Arial" w:cs="Arial"/>
        </w:rPr>
        <w:fldChar w:fldCharType="end"/>
      </w:r>
      <w:r>
        <w:rPr>
          <w:rFonts w:ascii="Arial" w:hAnsi="Arial"/>
          <w:color w:val="FF0000"/>
          <w:u w:color="FF0000"/>
        </w:rPr>
        <w:t xml:space="preserve"> </w:t>
      </w:r>
      <w:r>
        <w:rPr>
          <w:rFonts w:ascii="Arial" w:hAnsi="Arial"/>
        </w:rPr>
        <w:t xml:space="preserve">using the best-fit (AIC) model of nucleotide substitution in </w:t>
      </w:r>
      <w:proofErr w:type="spellStart"/>
      <w:r>
        <w:rPr>
          <w:rFonts w:ascii="Arial" w:hAnsi="Arial"/>
        </w:rPr>
        <w:t>ModelTest</w:t>
      </w:r>
      <w:proofErr w:type="spellEnd"/>
      <w:r>
        <w:rPr>
          <w:rFonts w:ascii="Arial" w:hAnsi="Arial"/>
        </w:rPr>
        <w:t xml:space="preserve"> 3.6 </w:t>
      </w:r>
      <w:r>
        <w:rPr>
          <w:rFonts w:ascii="Arial" w:eastAsia="Arial" w:hAnsi="Arial" w:cs="Arial"/>
        </w:rPr>
        <w:fldChar w:fldCharType="begin"/>
      </w:r>
      <w:r>
        <w:rPr>
          <w:rFonts w:ascii="Arial" w:eastAsia="Arial" w:hAnsi="Arial" w:cs="Arial"/>
        </w:rPr>
        <w:instrText xml:space="preserve"> ADDIN EN.CITE &lt;EndNote&gt;&lt;Cite  &gt;&lt;Author&gt;Posada&lt;/Author&gt;&lt;Year&gt;1998&lt;/Year&gt;&lt;RecNum&gt;672&lt;/RecNum&gt;&lt;Prefix&gt;&lt;/Prefix&gt;&lt;Suffix&gt;&lt;/Suffix&gt;&lt;Pages&gt;&lt;/Pages&gt;&lt;DisplayText&gt;(Posada and Crandall 1998)&lt;/DisplayText&gt;&lt;record&gt;&lt;rec-number&gt;672&lt;/rec-number&gt;&lt;foreign-keys&gt;&lt;key app="EN" db-id="95s0te0p99tv5oeffsnveep9rserdvvrxvx2" timestamp="1603569158"&gt;672&lt;/key&gt;&lt;/foreign-keys&gt;&lt;ref-type name="Journal Article"&gt;17&lt;/ref-type&gt;&lt;contributors&gt;&lt;authors&gt;&lt;author&gt;Posada, D.&lt;/author&gt;&lt;author&gt;Crandall, K. A.&lt;/author&gt;&lt;/authors&gt;&lt;/contributors&gt;&lt;titles&gt;&lt;title&gt;MODELTEST: testing the model of DNA substitution&lt;/title&gt;&lt;secondary-title&gt;Bioinformatics&lt;/secondary-title&gt;&lt;/titles&gt;&lt;periodical&gt;&lt;full-title&gt;Bioinformatics&lt;/full-title&gt;&lt;abbr-1&gt;Bioinformatics&lt;/abbr-1&gt;&lt;abbr-2&gt;1367-4803&lt;/abbr-2&gt;&lt;/periodical&gt;&lt;pages&gt;817-818&lt;/pages&gt;&lt;volume&gt;14&lt;/volume&gt;&lt;number&gt;9&lt;/number&gt;&lt;dates&gt;&lt;year&gt;1998&lt;/year&gt;&lt;/dates&gt;&lt;isbn&gt;1367-4803&lt;/isbn&gt;&lt;urls&gt;&lt;related-urls&gt;&lt;url&gt;https://doi.org/10.1093/bioinformatics/14.9.817&lt;/url&gt;&lt;/related-urls&gt;&lt;/urls&gt;&lt;electronic-resource-num&gt;10.1093/bioinformatics/14.9.817&lt;/electronic-resource-num&gt;&lt;access-date&gt;10/24/2020&lt;/access-date&gt;&lt;/record&gt;&lt;/Cite&gt;&lt;/EndNote&gt;</w:instrText>
      </w:r>
      <w:r>
        <w:rPr>
          <w:rFonts w:ascii="Arial" w:eastAsia="Arial" w:hAnsi="Arial" w:cs="Arial"/>
        </w:rPr>
        <w:fldChar w:fldCharType="separate"/>
      </w:r>
      <w:r>
        <w:rPr>
          <w:rFonts w:ascii="Arial" w:hAnsi="Arial"/>
        </w:rPr>
        <w:t>(Posada and Crandall 1998)</w:t>
      </w:r>
      <w:r>
        <w:rPr>
          <w:rFonts w:ascii="Arial" w:eastAsia="Arial" w:hAnsi="Arial" w:cs="Arial"/>
        </w:rPr>
        <w:fldChar w:fldCharType="end"/>
      </w:r>
      <w:r>
        <w:rPr>
          <w:rFonts w:ascii="Arial" w:hAnsi="Arial"/>
        </w:rPr>
        <w:t xml:space="preserve">, with </w:t>
      </w:r>
      <w:proofErr w:type="spellStart"/>
      <w:r>
        <w:rPr>
          <w:rFonts w:ascii="Arial" w:hAnsi="Arial"/>
        </w:rPr>
        <w:t>Cyt</w:t>
      </w:r>
      <w:proofErr w:type="spellEnd"/>
      <w:r>
        <w:rPr>
          <w:rFonts w:ascii="Arial" w:hAnsi="Arial"/>
        </w:rPr>
        <w:t xml:space="preserve">-b partitioned by codon. The resulting tree was ultrametricized using penalized likelihood implemented in r8s with the truncated Newton algorithm and cross validation to select the optimal smoothing parameter value </w:t>
      </w:r>
      <w:r>
        <w:rPr>
          <w:rFonts w:ascii="Arial" w:eastAsia="Arial" w:hAnsi="Arial" w:cs="Arial"/>
        </w:rPr>
        <w:fldChar w:fldCharType="begin"/>
      </w:r>
      <w:r>
        <w:rPr>
          <w:rFonts w:ascii="Arial" w:eastAsia="Arial" w:hAnsi="Arial" w:cs="Arial"/>
        </w:rPr>
        <w:instrText xml:space="preserve"> ADDIN EN.CITE &lt;EndNote&gt;&lt;Cite  &gt;&lt;Author&gt;Sanderson&lt;/Author&gt;&lt;Year&gt;2003&lt;/Year&gt;&lt;RecNum&gt;673&lt;/RecNum&gt;&lt;Prefix&gt;&lt;/Prefix&gt;&lt;Suffix&gt;&lt;/Suffix&gt;&lt;Pages&gt;&lt;/Pages&gt;&lt;DisplayText&gt;(Sanderson 2003)&lt;/DisplayText&gt;&lt;record&gt;&lt;rec-number&gt;673&lt;/rec-number&gt;&lt;foreign-keys&gt;&lt;key app="EN" db-id="95s0te0p99tv5oeffsnveep9rserdvvrxvx2" timestamp="1603569269"&gt;673&lt;/key&gt;&lt;/foreign-keys&gt;&lt;ref-type name="Journal Article"&gt;17&lt;/ref-type&gt;&lt;contributors&gt;&lt;authors&gt;&lt;author&gt;Sanderson, Michael J.&lt;/author&gt;&lt;/authors&gt;&lt;/contributors&gt;&lt;titles&gt;&lt;title&gt;r8s: inferring absolute rates of molecular evolution and divergence times in the absence of a molecular clock&lt;/title&gt;&lt;secondary-title&gt;Bioinformatics&lt;/secondary-title&gt;&lt;/titles&gt;&lt;periodical&gt;&lt;full-title&gt;Bioinformatics&lt;/full-title&gt;&lt;abbr-1&gt;Bioinformatics&lt;/abbr-1&gt;&lt;abbr-2&gt;1367-4803&lt;/abbr-2&gt;&lt;/periodical&gt;&lt;pages&gt;301-302&lt;/pages&gt;&lt;volume&gt;19&lt;/volume&gt;&lt;number&gt;2&lt;/number&gt;&lt;dates&gt;&lt;year&gt;2003&lt;/year&gt;&lt;/dates&gt;&lt;isbn&gt;1367-4803&lt;/isbn&gt;&lt;urls&gt;&lt;related-urls&gt;&lt;url&gt;https://doi.org/10.1093/bioinformatics/19.2.301&lt;/url&gt;&lt;/related-urls&gt;&lt;/urls&gt;&lt;electronic-resource-num&gt;10.1093/bioinformatics/19.2.301&lt;/electronic-resource-num&gt;&lt;access-date&gt;10/24/2020&lt;/access-date&gt;&lt;/record&gt;&lt;/Cite&gt;&lt;/EndNote&gt;</w:instrText>
      </w:r>
      <w:r>
        <w:rPr>
          <w:rFonts w:ascii="Arial" w:eastAsia="Arial" w:hAnsi="Arial" w:cs="Arial"/>
        </w:rPr>
        <w:fldChar w:fldCharType="separate"/>
      </w:r>
      <w:r>
        <w:rPr>
          <w:rFonts w:ascii="Arial" w:hAnsi="Arial"/>
        </w:rPr>
        <w:t>(Sanderson 2003)</w:t>
      </w:r>
      <w:r>
        <w:rPr>
          <w:rFonts w:ascii="Arial" w:eastAsia="Arial" w:hAnsi="Arial" w:cs="Arial"/>
        </w:rPr>
        <w:fldChar w:fldCharType="end"/>
      </w:r>
      <w:r>
        <w:rPr>
          <w:rFonts w:ascii="Arial" w:hAnsi="Arial"/>
        </w:rPr>
        <w:t>.</w:t>
      </w:r>
      <w:r>
        <w:rPr>
          <w:rFonts w:ascii="Arial" w:hAnsi="Arial"/>
          <w:shd w:val="clear" w:color="auto" w:fill="FFFF00"/>
        </w:rPr>
        <w:t xml:space="preserve"> </w:t>
      </w:r>
    </w:p>
    <w:p w14:paraId="0BFE77C7" w14:textId="77777777" w:rsidR="001B0C11" w:rsidRDefault="001B0C11">
      <w:pPr>
        <w:pStyle w:val="BodyA"/>
        <w:spacing w:line="480" w:lineRule="auto"/>
        <w:rPr>
          <w:rFonts w:ascii="Arial" w:eastAsia="Arial" w:hAnsi="Arial" w:cs="Arial"/>
        </w:rPr>
      </w:pPr>
    </w:p>
    <w:p w14:paraId="3C45D60D" w14:textId="77777777" w:rsidR="001B0C11" w:rsidRDefault="008F23F6">
      <w:pPr>
        <w:pStyle w:val="BodyA"/>
        <w:spacing w:line="480" w:lineRule="auto"/>
        <w:rPr>
          <w:rFonts w:ascii="Arial" w:eastAsia="Arial" w:hAnsi="Arial" w:cs="Arial"/>
        </w:rPr>
      </w:pPr>
      <w:r>
        <w:rPr>
          <w:rFonts w:ascii="Arial" w:hAnsi="Arial"/>
          <w:i/>
          <w:iCs/>
        </w:rPr>
        <w:t>Models of Genome Size Evolution</w:t>
      </w:r>
    </w:p>
    <w:p w14:paraId="5E317282" w14:textId="77777777" w:rsidR="001B0C11" w:rsidRDefault="001B0C11">
      <w:pPr>
        <w:pStyle w:val="BodyA"/>
        <w:spacing w:line="480" w:lineRule="auto"/>
        <w:rPr>
          <w:rFonts w:ascii="Arial" w:eastAsia="Arial" w:hAnsi="Arial" w:cs="Arial"/>
        </w:rPr>
      </w:pPr>
    </w:p>
    <w:p w14:paraId="2A02D180" w14:textId="77777777" w:rsidR="001B0C11" w:rsidRDefault="008F23F6">
      <w:pPr>
        <w:pStyle w:val="BodyA"/>
        <w:spacing w:line="480" w:lineRule="auto"/>
        <w:rPr>
          <w:del w:id="131" w:author="Mueller,Rachel" w:date="2021-02-04T17:36:00Z"/>
          <w:rFonts w:ascii="Arial" w:eastAsia="Arial" w:hAnsi="Arial" w:cs="Arial"/>
        </w:rPr>
      </w:pPr>
      <w:r>
        <w:rPr>
          <w:rFonts w:ascii="Arial" w:eastAsia="Arial" w:hAnsi="Arial" w:cs="Arial"/>
        </w:rPr>
        <w:tab/>
        <w:t>We modeled genome size evolution using both Brownian motion (BM) and Ornstein-</w:t>
      </w:r>
      <w:proofErr w:type="spellStart"/>
      <w:r>
        <w:rPr>
          <w:rFonts w:ascii="Arial" w:eastAsia="Arial" w:hAnsi="Arial" w:cs="Arial"/>
        </w:rPr>
        <w:t>Uhlenbeck</w:t>
      </w:r>
      <w:proofErr w:type="spellEnd"/>
      <w:r>
        <w:rPr>
          <w:rFonts w:ascii="Arial" w:eastAsia="Arial" w:hAnsi="Arial" w:cs="Arial"/>
        </w:rPr>
        <w:t xml:space="preserve"> (OU) models of evolution </w:t>
      </w:r>
      <w:r>
        <w:rPr>
          <w:rFonts w:ascii="Arial" w:eastAsia="Arial" w:hAnsi="Arial" w:cs="Arial"/>
          <w:lang w:val="da-DK"/>
        </w:rPr>
        <w:fldChar w:fldCharType="begin"/>
      </w:r>
      <w:r>
        <w:rPr>
          <w:rFonts w:ascii="Arial" w:eastAsia="Arial" w:hAnsi="Arial" w:cs="Arial"/>
          <w:lang w:val="da-DK"/>
        </w:rPr>
        <w:instrText xml:space="preserve"> ADDIN EN.CITE &lt;EndNote&gt;&lt;Cite  &gt;&lt;Author&gt;Hansen&lt;/Author&gt;&lt;Year&gt;1997&lt;/Year&gt;&lt;RecNum&gt;674&lt;/RecNum&gt;&lt;Prefix&gt;&lt;/Prefix&gt;&lt;Suffix&gt;&lt;/Suffix&gt;&lt;Pages&gt;&lt;/Pages&gt;&lt;DisplayText&gt;(Hansen 1997; Butler and King 2004; O'Meara, et al. 2006; Beaulieu, et al. 2012)&lt;/DisplayText&gt;&lt;record&gt;&lt;rec-number&gt;674&lt;/rec-number&gt;&lt;foreign-keys&gt;&lt;key app="EN" db-id="95s0te0p99tv5oeffsnveep9rserdvvrxvx2" timestamp="1603569409"&gt;674&lt;/key&gt;&lt;/foreign-keys&gt;&lt;ref-type name="Journal Article"&gt;17&lt;/ref-type&gt;&lt;contributors&gt;&lt;authors&gt;&lt;author&gt;Hansen, Thomas F.&lt;/author&gt;&lt;/authors&gt;&lt;/contributors&gt;&lt;titles&gt;&lt;title&gt;Stabilizing selection and the comparative analysis of adaptation&lt;/title&gt;&lt;secondary-title&gt;Evolution&lt;/secondary-title&gt;&lt;/titles&gt;&lt;periodical&gt;&lt;full-title&gt;Evolution&lt;/full-title&gt;&lt;abbr-1&gt;Evolution&lt;/abbr-1&gt;&lt;abbr-2&gt;0014-3820&lt;/abbr-2&gt;&lt;/periodical&gt;&lt;pages&gt;1341-1351&lt;/pages&gt;&lt;volume&gt;51&lt;/volume&gt;&lt;number&gt;5&lt;/number&gt;&lt;keywords&gt;&lt;keyword&gt;Adaptation&lt;/keyword&gt;&lt;keyword&gt;comparative method&lt;/keyword&gt;&lt;keyword&gt;macroevolution&lt;/keyword&gt;&lt;keyword&gt;optimality&lt;/keyword&gt;&lt;keyword&gt;phylogenetic constraint&lt;/keyword&gt;&lt;keyword&gt;stabilizing selection&lt;/keyword&gt;&lt;/keywords&gt;&lt;dates&gt;&lt;year&gt;1997&lt;/year&gt;&lt;pub-dates&gt;&lt;date&gt;1997/10/01&lt;/date&gt;&lt;/pub-dates&gt;&lt;/dates&gt;&lt;publisher&gt;John Wiley &amp;amp; Sons, Ltd&lt;/publisher&gt;&lt;isbn&gt;0014-3820&lt;/isbn&gt;&lt;urls&gt;&lt;related-urls&gt;&lt;url&gt;https://doi.org/10.1111/j.1558-5646.1997.tb01457.x&lt;/url&gt;&lt;/related-urls&gt;&lt;/urls&gt;&lt;electronic-resource-num&gt;10.1111/j.1558-5646.1997.tb01457.x&lt;/electronic-resource-num&gt;&lt;access-date&gt;2020/10/24&lt;/access-date&gt;&lt;/record&gt;&lt;/Cite&gt;&lt;Cite  &gt;&lt;Author&gt;Butler&lt;/Author&gt;&lt;Year&gt;2004&lt;/Year&gt;&lt;Prefix&gt;&lt;/Prefix&gt;&lt;Suffix&gt;&lt;/Suffix&gt;&lt;Pages&gt;&lt;/Pages&gt;&lt;record&gt;&lt;rec-number&gt;675&lt;/rec-number&gt;&lt;foreign-keys&gt;&lt;key app="EN" db-id="95s0te0p99tv5oeffsnveep9rserdvvrxvx2" timestamp="1603569489"&gt;675&lt;/key&gt;&lt;/foreign-keys&gt;&lt;ref-type name="Journal Article"&gt;17&lt;/ref-type&gt;&lt;contributors&gt;&lt;authors&gt;&lt;author&gt;Butler, Marguerite A&lt;/author&gt;&lt;author&gt;King, Aaron A&lt;/author&gt;&lt;/authors&gt;&lt;/contributors&gt;&lt;titles&gt;&lt;title&gt;Phylogenetic comparative analysis: A modeling approach for adaptive evolution&lt;/title&gt;&lt;secondary-title&gt;The American Naturalist&lt;/secondary-title&gt;&lt;/titles&gt;&lt;periodical&gt;&lt;full-title&gt;The American Naturalist&lt;/full-title&gt;&lt;abbr-1&gt;Am Nat&lt;/abbr-1&gt;&lt;/periodical&gt;&lt;pages&gt;683-695&lt;/pages&gt;&lt;volume&gt;164&lt;/volume&gt;&lt;number&gt;6&lt;/number&gt;&lt;dates&gt;&lt;year&gt;2004&lt;/year&gt;&lt;pub-dates&gt;&lt;date&gt;2004/12/01&lt;/date&gt;&lt;/pub-dates&gt;&lt;/dates&gt;&lt;publisher&gt;The University of Chicago Press&lt;/publisher&gt;&lt;isbn&gt;0003-0147&lt;/isbn&gt;&lt;urls&gt;&lt;related-urls&gt;&lt;url&gt;https://doi.org/10.1086/426002&lt;/url&gt;&lt;/related-urls&gt;&lt;/urls&gt;&lt;electronic-resource-num&gt;10.1086/426002&lt;/electronic-resource-num&gt;&lt;access-date&gt;2020/10/24&lt;/access-date&gt;&lt;/record&gt;&lt;/Cite&gt;&lt;Cite  &gt;&lt;Author&gt;O'Meara&lt;/Author&gt;&lt;Year&gt;2006&lt;/Year&gt;&lt;Prefix&gt;&lt;/Prefix&gt;&lt;Suffix&gt;&lt;/Suffix&gt;&lt;Pages&gt;&lt;/Pages&gt;&lt;record&gt;&lt;rec-number&gt;676&lt;/rec-number&gt;&lt;foreign-keys&gt;&lt;key app="EN" db-id="95s0te0p99tv5oeffsnveep9rserdvvrxvx2" timestamp="1603569637"&gt;676&lt;/key&gt;&lt;/foreign-keys&gt;&lt;ref-type name="Journal Article"&gt;17&lt;/ref-type&gt;&lt;contributors&gt;&lt;authors&gt;&lt;author&gt;O'Meara, Brian C.&lt;/author&gt;&lt;author&gt;Ané, Cécile&lt;/author&gt;&lt;author&gt;Sanderson, Michael J.&lt;/author&gt;&lt;author&gt;Wainwright, Peter C.&lt;/author&gt;&lt;/authors&gt;&lt;/contributors&gt;&lt;titles&gt;&lt;title&gt;Testing for different rates of continuous trait evolution using likelihood&lt;/title&gt;&lt;secondary-title&gt;Evolution&lt;/secondary-title&gt;&lt;/titles&gt;&lt;periodical&gt;&lt;full-title&gt;Evolution&lt;/full-title&gt;&lt;abbr-1&gt;Evolution&lt;/abbr-1&gt;&lt;abbr-2&gt;0014-3820&lt;/abbr-2&gt;&lt;/periodical&gt;&lt;pages&gt;922-933&lt;/pages&gt;&lt;volume&gt;60&lt;/volume&gt;&lt;number&gt;5&lt;/number&gt;&lt;keywords&gt;&lt;keyword&gt;Brownian motion&lt;/keyword&gt;&lt;keyword&gt;Brownie&lt;/keyword&gt;&lt;keyword&gt;comparative method&lt;/keyword&gt;&lt;keyword&gt;continuous characters&lt;/keyword&gt;&lt;keyword&gt;disparity&lt;/keyword&gt;&lt;keyword&gt;morphological evolution&lt;/keyword&gt;&lt;keyword&gt;rate&lt;/keyword&gt;&lt;/keywords&gt;&lt;dates&gt;&lt;year&gt;2006&lt;/year&gt;&lt;pub-dates&gt;&lt;date&gt;2006/05/01&lt;/date&gt;&lt;/pub-dates&gt;&lt;/dates&gt;&lt;publisher&gt;John Wiley &amp;amp; Sons, Ltd&lt;/publisher&gt;&lt;isbn&gt;0014-3820&lt;/isbn&gt;&lt;urls&gt;&lt;related-urls&gt;&lt;url&gt;https://doi.org/10.1111/j.0014-3820.2006.tb01171.x&lt;/url&gt;&lt;/related-urls&gt;&lt;/urls&gt;&lt;electronic-resource-num&gt;10.1111/j.0014-3820.2006.tb01171.x&lt;/electronic-resource-num&gt;&lt;access-date&gt;2020/10/24&lt;/access-date&gt;&lt;/record&gt;&lt;/Cite&gt;&lt;Cite  &gt;&lt;Author&gt;Beaulieu&lt;/Author&gt;&lt;Year&gt;2012&lt;/Year&gt;&lt;Prefix&gt;&lt;/Prefix&gt;&lt;Suffix&gt;&lt;/Suffix&gt;&lt;Pages&gt;&lt;/Pages&gt;&lt;record&gt;&lt;rec-number&gt;677&lt;/rec-number&gt;&lt;foreign-keys&gt;&lt;key app="EN" db-id="95s0te0p99tv5oeffsnveep9rserdvvrxvx2" timestamp="1603569730"&gt;677&lt;/key&gt;&lt;/foreign-keys&gt;&lt;ref-type name="Journal Article"&gt;17&lt;/ref-type&gt;&lt;contributors&gt;&lt;authors&gt;&lt;author&gt;Beaulieu, Jeremy M.&lt;/author&gt;&lt;author&gt;Jhwueng, Dwueng-Chwuan&lt;/author&gt;&lt;author&gt;Boettiger, Carl&lt;/author&gt;&lt;author&gt;O’Meara, Brian C.&lt;/author&gt;&lt;/authors&gt;&lt;/contributors&gt;&lt;titles&gt;&lt;title&gt;Modeling stabilizing selection: Expanding the Ornstein–Uhlenbeck model of adaptive evolution&lt;/title&gt;&lt;secondary-title&gt;Evolution&lt;/secondary-title&gt;&lt;/titles&gt;&lt;periodical&gt;&lt;full-title&gt;Evolution&lt;/full-title&gt;&lt;abbr-1&gt;Evolution&lt;/abbr-1&gt;&lt;abbr-2&gt;0014-3820&lt;/abbr-2&gt;&lt;/periodical&gt;&lt;pages&gt;2369-2383&lt;/pages&gt;&lt;volume&gt;66&lt;/volume&gt;&lt;number&gt;8&lt;/number&gt;&lt;keywords&gt;&lt;keyword&gt;Brownian motion&lt;/keyword&gt;&lt;keyword&gt;comparative method&lt;/keyword&gt;&lt;keyword&gt;continuous characters Hansen model&lt;/keyword&gt;&lt;keyword&gt;Ornstein–Uhlenbeck&lt;/keyword&gt;&lt;/keywords&gt;&lt;dates&gt;&lt;year&gt;2012&lt;/year&gt;&lt;pub-dates&gt;&lt;date&gt;2012/08/01&lt;/date&gt;&lt;/pub-dates&gt;&lt;/dates&gt;&lt;publisher&gt;John Wiley &amp;amp; Sons, Ltd&lt;/publisher&gt;&lt;isbn&gt;0014-3820&lt;/isbn&gt;&lt;urls&gt;&lt;related-urls&gt;&lt;url&gt;https://doi.org/10.1111/j.1558-5646.2012.01619.x&lt;/url&gt;&lt;/related-urls&gt;&lt;/urls&gt;&lt;electronic-resource-num&gt;10.1111/j.1558-5646.2012.01619.x&lt;/electronic-resource-num&gt;&lt;access-date&gt;2020/10/24&lt;/access-date&gt;&lt;/record&gt;&lt;/Cite&gt;&lt;/EndNote&gt;</w:instrText>
      </w:r>
      <w:r>
        <w:rPr>
          <w:rFonts w:ascii="Arial" w:eastAsia="Arial" w:hAnsi="Arial" w:cs="Arial"/>
          <w:lang w:val="da-DK"/>
        </w:rPr>
        <w:fldChar w:fldCharType="separate"/>
      </w:r>
      <w:r>
        <w:rPr>
          <w:rFonts w:ascii="Arial" w:hAnsi="Arial"/>
          <w:lang w:val="da-DK"/>
        </w:rPr>
        <w:t>(Hansen 1997; Butler and King 2004; O'Meara, et al. 2006; Beaulieu, et al. 2012)</w:t>
      </w:r>
      <w:r>
        <w:rPr>
          <w:rFonts w:ascii="Arial" w:eastAsia="Arial" w:hAnsi="Arial" w:cs="Arial"/>
          <w:lang w:val="da-DK"/>
        </w:rPr>
        <w:fldChar w:fldCharType="end"/>
      </w:r>
      <w:r>
        <w:rPr>
          <w:rFonts w:ascii="Arial" w:hAnsi="Arial"/>
          <w:lang w:val="da-DK"/>
        </w:rPr>
        <w:t xml:space="preserve">. </w:t>
      </w:r>
      <w:del w:id="132" w:author="Mueller,Rachel" w:date="2021-02-04T17:36:00Z">
        <w:r>
          <w:rPr>
            <w:rFonts w:ascii="Arial" w:hAnsi="Arial"/>
          </w:rPr>
          <w:delText>Although these simple stochastic models are typically used to describe the dynamics of adaptive evolution, they can be interpreted in different ways. Here, we demonstrate how they can be used to model stochastic evolution under varying levels of constraint.</w:delText>
        </w:r>
      </w:del>
    </w:p>
    <w:p w14:paraId="492BE109" w14:textId="77777777" w:rsidR="001B0C11" w:rsidRDefault="008F23F6">
      <w:pPr>
        <w:pStyle w:val="BodyA"/>
        <w:spacing w:line="480" w:lineRule="auto"/>
        <w:rPr>
          <w:rFonts w:ascii="Arial" w:eastAsia="Arial" w:hAnsi="Arial" w:cs="Arial"/>
        </w:rPr>
      </w:pPr>
      <w:del w:id="133" w:author="Mueller,Rachel" w:date="2021-02-04T17:36:00Z">
        <w:r>
          <w:rPr>
            <w:rFonts w:ascii="Arial" w:eastAsia="Arial" w:hAnsi="Arial" w:cs="Arial"/>
          </w:rPr>
          <w:tab/>
        </w:r>
      </w:del>
      <w:r>
        <w:rPr>
          <w:rFonts w:ascii="Arial" w:hAnsi="Arial"/>
        </w:rPr>
        <w:t>As these models have been described previously</w:t>
      </w:r>
      <w:del w:id="134" w:author="Mueller,Rachel" w:date="2021-02-04T17:37:00Z">
        <w:r>
          <w:rPr>
            <w:rFonts w:ascii="Arial" w:hAnsi="Arial"/>
          </w:rPr>
          <w:delText xml:space="preserve"> (see citations above)</w:delText>
        </w:r>
      </w:del>
      <w:r>
        <w:rPr>
          <w:rFonts w:ascii="Arial" w:hAnsi="Arial"/>
        </w:rPr>
        <w:t xml:space="preserve">, we cover them only briefly here. The BM model is the simplest stochastic model used in comparative analysis and has a single rate parameter σ, which can be thought of as a stochastic noise intensity parameter shared by all taxa and describing the magnitude of the independent random walks of the trait evolving along the branches of the phylogeny. This model predicts that across lineages, there will be no change in mean phenotype, but variance will grow through time as lineages wander over trait space, and the expected variance between two lineages will be proportional to the time since their divergence. Conceptually, the BM model may be a good candidate for purely stochastic genome size evolution if increases </w:t>
      </w:r>
      <w:del w:id="135" w:author="Marguerite Butler" w:date="2021-03-02T23:21:00Z">
        <w:r>
          <w:rPr>
            <w:rFonts w:ascii="Arial" w:hAnsi="Arial"/>
          </w:rPr>
          <w:delText xml:space="preserve">(e.g. TE insertions) </w:delText>
        </w:r>
      </w:del>
      <w:r>
        <w:rPr>
          <w:rFonts w:ascii="Arial" w:hAnsi="Arial"/>
        </w:rPr>
        <w:t>occur as frequently as decreases</w:t>
      </w:r>
      <w:del w:id="136" w:author="Marguerite Butler" w:date="2021-03-02T23:21:00Z">
        <w:r>
          <w:rPr>
            <w:rFonts w:ascii="Arial" w:hAnsi="Arial"/>
          </w:rPr>
          <w:delText xml:space="preserve"> (e.g. TE deletions)</w:delText>
        </w:r>
      </w:del>
      <w:r>
        <w:rPr>
          <w:rFonts w:ascii="Arial" w:hAnsi="Arial"/>
        </w:rPr>
        <w:t xml:space="preserve">. </w:t>
      </w:r>
    </w:p>
    <w:p w14:paraId="3364DF53" w14:textId="77777777" w:rsidR="001B0C11" w:rsidRDefault="008F23F6">
      <w:pPr>
        <w:pStyle w:val="BodyA"/>
        <w:spacing w:line="480" w:lineRule="auto"/>
        <w:rPr>
          <w:rFonts w:ascii="Arial" w:eastAsia="Arial" w:hAnsi="Arial" w:cs="Arial"/>
        </w:rPr>
      </w:pPr>
      <w:r>
        <w:rPr>
          <w:rFonts w:ascii="Arial" w:eastAsia="Arial" w:hAnsi="Arial" w:cs="Arial"/>
        </w:rPr>
        <w:lastRenderedPageBreak/>
        <w:tab/>
        <w:t>The multiple-rate BM model, introduced by O</w:t>
      </w:r>
      <w:r>
        <w:rPr>
          <w:rFonts w:ascii="Arial" w:hAnsi="Arial"/>
        </w:rPr>
        <w:t>’Meara, et al. (2006), allows different σ values across different portions of a phylogenetic tree. We use this model to represent changes in the rate of stochastic evolution accompanying changes in constraint resulting from shifts in life history regime. Under this model, lineages evolving under different regimes may differ in variance.</w:t>
      </w:r>
    </w:p>
    <w:p w14:paraId="3FD850D0" w14:textId="77777777" w:rsidR="001B0C11" w:rsidRDefault="001B0C11">
      <w:pPr>
        <w:pStyle w:val="BodyA"/>
        <w:spacing w:line="480" w:lineRule="auto"/>
        <w:rPr>
          <w:rFonts w:ascii="Arial" w:eastAsia="Arial" w:hAnsi="Arial" w:cs="Arial"/>
        </w:rPr>
      </w:pPr>
    </w:p>
    <w:p w14:paraId="68A11759" w14:textId="77777777" w:rsidR="001B0C11" w:rsidRDefault="008F23F6">
      <w:pPr>
        <w:pStyle w:val="BodyA"/>
        <w:spacing w:line="480" w:lineRule="auto"/>
        <w:rPr>
          <w:rFonts w:ascii="Arial" w:eastAsia="Arial" w:hAnsi="Arial" w:cs="Arial"/>
        </w:rPr>
      </w:pPr>
      <w:r>
        <w:rPr>
          <w:rFonts w:ascii="Arial" w:eastAsia="Arial" w:hAnsi="Arial" w:cs="Arial"/>
        </w:rPr>
        <w:tab/>
        <w:t>OU models generalize the BM model by including terms that allow the mean to shift as well as allowing variance to narrow. They include a deterministic component of trait evolution that models the tendency of the trait to move toward an equilibrium value. Mathematically, the model for trait evolution expressed as a differential equation is</w:t>
      </w:r>
    </w:p>
    <w:p w14:paraId="07099EBB" w14:textId="77777777" w:rsidR="001B0C11" w:rsidRDefault="001B0C11">
      <w:pPr>
        <w:pStyle w:val="BodyA"/>
        <w:spacing w:line="480" w:lineRule="auto"/>
        <w:rPr>
          <w:rFonts w:ascii="Arial" w:eastAsia="Arial" w:hAnsi="Arial" w:cs="Arial"/>
        </w:rPr>
      </w:pPr>
    </w:p>
    <w:p w14:paraId="171B26E8" w14:textId="77777777" w:rsidR="001B0C11" w:rsidRDefault="008F23F6">
      <w:pPr>
        <w:pStyle w:val="BodyA"/>
        <w:spacing w:line="480" w:lineRule="auto"/>
        <w:jc w:val="center"/>
        <w:rPr>
          <w:rFonts w:ascii="Arial" w:eastAsia="Arial" w:hAnsi="Arial" w:cs="Arial"/>
        </w:rPr>
      </w:pPr>
      <m:oMath>
        <m:r>
          <w:rPr>
            <w:rFonts w:ascii="Cambria Math" w:hAnsi="Cambria Math"/>
            <w:sz w:val="28"/>
            <w:szCs w:val="28"/>
          </w:rPr>
          <m:t>dX(t)=α(θ(t)-X(t))+σdB(t)</m:t>
        </m:r>
      </m:oMath>
      <w:r>
        <w:rPr>
          <w:rFonts w:ascii="Arial" w:hAnsi="Arial"/>
        </w:rPr>
        <w:t xml:space="preserve">, </w:t>
      </w:r>
    </w:p>
    <w:p w14:paraId="07B043E3" w14:textId="77777777" w:rsidR="001B0C11" w:rsidRDefault="001B0C11">
      <w:pPr>
        <w:pStyle w:val="BodyA"/>
        <w:spacing w:line="480" w:lineRule="auto"/>
        <w:rPr>
          <w:rFonts w:ascii="Arial" w:eastAsia="Arial" w:hAnsi="Arial" w:cs="Arial"/>
        </w:rPr>
      </w:pPr>
    </w:p>
    <w:p w14:paraId="10291863" w14:textId="77777777" w:rsidR="001B0C11" w:rsidRDefault="008F23F6">
      <w:pPr>
        <w:pStyle w:val="BodyA"/>
        <w:spacing w:line="480" w:lineRule="auto"/>
        <w:rPr>
          <w:rFonts w:ascii="Arial" w:eastAsia="Arial" w:hAnsi="Arial" w:cs="Arial"/>
        </w:rPr>
      </w:pPr>
      <w:r>
        <w:rPr>
          <w:rFonts w:ascii="Arial" w:hAnsi="Arial"/>
        </w:rPr>
        <w:t xml:space="preserve">where </w:t>
      </w:r>
      <m:oMath>
        <m:r>
          <w:rPr>
            <w:rFonts w:ascii="Cambria Math" w:hAnsi="Cambria Math"/>
            <w:sz w:val="29"/>
            <w:szCs w:val="29"/>
          </w:rPr>
          <m:t>θ(t)</m:t>
        </m:r>
      </m:oMath>
      <w:r>
        <w:rPr>
          <w:rFonts w:ascii="Arial" w:hAnsi="Arial"/>
        </w:rPr>
        <w:t xml:space="preserve"> is the deterministic equilibrium for the trait at time </w:t>
      </w:r>
      <w:r>
        <w:rPr>
          <w:rFonts w:ascii="Arial" w:hAnsi="Arial"/>
          <w:i/>
          <w:iCs/>
        </w:rPr>
        <w:t>t</w:t>
      </w:r>
      <w:r>
        <w:rPr>
          <w:rFonts w:ascii="Arial" w:hAnsi="Arial"/>
        </w:rPr>
        <w:t xml:space="preserve"> and </w:t>
      </w:r>
      <m:oMath>
        <m:r>
          <w:rPr>
            <w:rFonts w:ascii="Cambria Math" w:hAnsi="Cambria Math"/>
            <w:sz w:val="30"/>
            <w:szCs w:val="30"/>
          </w:rPr>
          <m:t>α</m:t>
        </m:r>
      </m:oMath>
      <w:r>
        <w:rPr>
          <w:rFonts w:ascii="Arial" w:hAnsi="Arial"/>
        </w:rPr>
        <w:t xml:space="preserve"> is an evolutionary rate describing the </w:t>
      </w:r>
      <w:r>
        <w:rPr>
          <w:rFonts w:ascii="Arial" w:hAnsi="Arial"/>
          <w:i/>
          <w:iCs/>
        </w:rPr>
        <w:t>strength of the deterministic pull (</w:t>
      </w:r>
      <w:proofErr w:type="gramStart"/>
      <w:r>
        <w:rPr>
          <w:rFonts w:ascii="Arial" w:hAnsi="Arial"/>
          <w:i/>
          <w:iCs/>
        </w:rPr>
        <w:t>e.g.</w:t>
      </w:r>
      <w:proofErr w:type="gramEnd"/>
      <w:r>
        <w:rPr>
          <w:rFonts w:ascii="Arial" w:hAnsi="Arial"/>
          <w:i/>
          <w:iCs/>
        </w:rPr>
        <w:t xml:space="preserve"> selection)</w:t>
      </w:r>
      <w:r>
        <w:rPr>
          <w:rFonts w:ascii="Arial" w:hAnsi="Arial"/>
        </w:rPr>
        <w:t xml:space="preserve"> towards that equilibrium along a branch of a tree. Hypotheses regarding trait evolution are specified by painting “regimes” on the tree to indicate where these parameters are expected to shift. The simplest OU models allow multiple equilibria leading to the evolution of differences in mean phenotype across regimes (Hansen 1997; Butler and King 2004)</w:t>
      </w:r>
      <w:ins w:id="137" w:author="Microsoft Office User" w:date="2021-02-03T12:05:00Z">
        <w:r>
          <w:rPr>
            <w:rFonts w:ascii="Arial" w:hAnsi="Arial"/>
          </w:rPr>
          <w:t>;</w:t>
        </w:r>
      </w:ins>
      <w:r>
        <w:rPr>
          <w:rFonts w:ascii="Arial" w:hAnsi="Arial"/>
        </w:rPr>
        <w:t xml:space="preserve"> for example, in the current study, </w:t>
      </w:r>
      <w:ins w:id="138" w:author="Marguerite Butler" w:date="2021-03-02T23:24:00Z">
        <w:r>
          <w:rPr>
            <w:rFonts w:ascii="Arial" w:hAnsi="Arial"/>
          </w:rPr>
          <w:t xml:space="preserve">if </w:t>
        </w:r>
      </w:ins>
      <w:r>
        <w:rPr>
          <w:rFonts w:ascii="Arial" w:hAnsi="Arial"/>
        </w:rPr>
        <w:t xml:space="preserve">separate equilibria exist for </w:t>
      </w:r>
      <w:proofErr w:type="spellStart"/>
      <w:r>
        <w:rPr>
          <w:rFonts w:ascii="Arial" w:hAnsi="Arial"/>
        </w:rPr>
        <w:t>paedomorphs</w:t>
      </w:r>
      <w:proofErr w:type="spellEnd"/>
      <w:r>
        <w:rPr>
          <w:rFonts w:ascii="Arial" w:hAnsi="Arial"/>
        </w:rPr>
        <w:t xml:space="preserve">, </w:t>
      </w:r>
      <w:proofErr w:type="spellStart"/>
      <w:r>
        <w:rPr>
          <w:rFonts w:ascii="Arial" w:hAnsi="Arial"/>
        </w:rPr>
        <w:t>metamorphosers</w:t>
      </w:r>
      <w:proofErr w:type="spellEnd"/>
      <w:r>
        <w:rPr>
          <w:rFonts w:ascii="Arial" w:hAnsi="Arial"/>
        </w:rPr>
        <w:t xml:space="preserve">, and direct developers. Further model extensions also allow the strength of the deterministic pull and the stochastic noise intensity to vary across </w:t>
      </w:r>
      <w:r>
        <w:rPr>
          <w:rFonts w:ascii="Arial" w:hAnsi="Arial"/>
        </w:rPr>
        <w:lastRenderedPageBreak/>
        <w:t xml:space="preserve">regimes </w:t>
      </w:r>
      <w:r>
        <w:rPr>
          <w:rFonts w:ascii="Arial" w:eastAsia="Arial" w:hAnsi="Arial" w:cs="Arial"/>
        </w:rPr>
        <w:fldChar w:fldCharType="begin"/>
      </w:r>
      <w:r>
        <w:rPr>
          <w:rFonts w:ascii="Arial" w:eastAsia="Arial" w:hAnsi="Arial" w:cs="Arial"/>
        </w:rPr>
        <w:instrText xml:space="preserve"> ADDIN EN.CITE &lt;EndNote&gt;&lt;Cite  &gt;&lt;Author&gt;Beaulieu&lt;/Author&gt;&lt;Year&gt;2012&lt;/Year&gt;&lt;Prefix&gt;&lt;/Prefix&gt;&lt;Suffix&gt;&lt;/Suffix&gt;&lt;Pages&gt;&lt;/Pages&gt;&lt;DisplayText&gt;(Beaulieu, et al. 2012)&lt;/DisplayText&gt;&lt;record&gt;&lt;rec-number&gt;677&lt;/rec-number&gt;&lt;foreign-keys&gt;&lt;key app="EN" db-id="95s0te0p99tv5oeffsnveep9rserdvvrxvx2" timestamp="1603569730"&gt;677&lt;/key&gt;&lt;/foreign-keys&gt;&lt;ref-type name="Journal Article"&gt;17&lt;/ref-type&gt;&lt;contributors&gt;&lt;authors&gt;&lt;author&gt;Beaulieu, Jeremy M.&lt;/author&gt;&lt;author&gt;Jhwueng, Dwueng-Chwuan&lt;/author&gt;&lt;author&gt;Boettiger, Carl&lt;/author&gt;&lt;author&gt;O’Meara, Brian C.&lt;/author&gt;&lt;/authors&gt;&lt;/contributors&gt;&lt;titles&gt;&lt;title&gt;Modeling stabilizing selection: Expanding the Ornstein–Uhlenbeck model of adaptive evolution&lt;/title&gt;&lt;secondary-title&gt;Evolution&lt;/secondary-title&gt;&lt;/titles&gt;&lt;periodical&gt;&lt;full-title&gt;Evolution&lt;/full-title&gt;&lt;abbr-1&gt;Evolution&lt;/abbr-1&gt;&lt;abbr-2&gt;0014-3820&lt;/abbr-2&gt;&lt;/periodical&gt;&lt;pages&gt;2369-2383&lt;/pages&gt;&lt;volume&gt;66&lt;/volume&gt;&lt;number&gt;8&lt;/number&gt;&lt;keywords&gt;&lt;keyword&gt;Brownian motion&lt;/keyword&gt;&lt;keyword&gt;comparative method&lt;/keyword&gt;&lt;keyword&gt;continuous characters Hansen model&lt;/keyword&gt;&lt;keyword&gt;Ornstein–Uhlenbeck&lt;/keyword&gt;&lt;/keywords&gt;&lt;dates&gt;&lt;year&gt;2012&lt;/year&gt;&lt;pub-dates&gt;&lt;date&gt;2012/08/01&lt;/date&gt;&lt;/pub-dates&gt;&lt;/dates&gt;&lt;publisher&gt;John Wiley &amp;amp; Sons, Ltd&lt;/publisher&gt;&lt;isbn&gt;0014-3820&lt;/isbn&gt;&lt;urls&gt;&lt;related-urls&gt;&lt;url&gt;https://doi.org/10.1111/j.1558-5646.2012.01619.x&lt;/url&gt;&lt;/related-urls&gt;&lt;/urls&gt;&lt;electronic-resource-num&gt;10.1111/j.1558-5646.2012.01619.x&lt;/electronic-resource-num&gt;&lt;access-date&gt;2020/10/24&lt;/access-date&gt;&lt;/record&gt;&lt;/Cite&gt;&lt;/EndNote&gt;</w:instrText>
      </w:r>
      <w:r>
        <w:rPr>
          <w:rFonts w:ascii="Arial" w:eastAsia="Arial" w:hAnsi="Arial" w:cs="Arial"/>
        </w:rPr>
        <w:fldChar w:fldCharType="separate"/>
      </w:r>
      <w:r>
        <w:rPr>
          <w:rFonts w:ascii="Arial" w:hAnsi="Arial"/>
        </w:rPr>
        <w:t>(Beaulieu, et al. 2012)</w:t>
      </w:r>
      <w:r>
        <w:rPr>
          <w:rFonts w:ascii="Arial" w:eastAsia="Arial" w:hAnsi="Arial" w:cs="Arial"/>
        </w:rPr>
        <w:fldChar w:fldCharType="end"/>
      </w:r>
      <w:r>
        <w:rPr>
          <w:rFonts w:ascii="Arial" w:hAnsi="Arial"/>
        </w:rPr>
        <w:t xml:space="preserve">, as might be consistent with the lifting or imposition of constraints on genome size evolution. </w:t>
      </w:r>
    </w:p>
    <w:p w14:paraId="139934EE" w14:textId="27DA1052" w:rsidR="001B0C11" w:rsidRDefault="008F23F6">
      <w:pPr>
        <w:pStyle w:val="Default"/>
        <w:spacing w:before="0" w:line="480" w:lineRule="auto"/>
      </w:pPr>
      <w:r>
        <w:rPr>
          <w:rFonts w:ascii="Arial" w:eastAsia="Arial" w:hAnsi="Arial" w:cs="Arial"/>
        </w:rPr>
        <w:tab/>
        <w:t xml:space="preserve">We formalized </w:t>
      </w:r>
      <w:commentRangeStart w:id="139"/>
      <w:commentRangeStart w:id="140"/>
      <w:commentRangeStart w:id="141"/>
      <w:r>
        <w:rPr>
          <w:rFonts w:ascii="Arial" w:hAnsi="Arial"/>
        </w:rPr>
        <w:t xml:space="preserve">five </w:t>
      </w:r>
      <w:commentRangeEnd w:id="139"/>
      <w:r>
        <w:commentReference w:id="139"/>
      </w:r>
      <w:commentRangeEnd w:id="140"/>
      <w:r>
        <w:commentReference w:id="140"/>
      </w:r>
      <w:commentRangeEnd w:id="141"/>
      <w:r>
        <w:commentReference w:id="141"/>
      </w:r>
      <w:r>
        <w:rPr>
          <w:rFonts w:ascii="Arial" w:hAnsi="Arial"/>
        </w:rPr>
        <w:t xml:space="preserve">hypotheses for how life history regime could constrain genome size evolution in salamanders:  </w:t>
      </w:r>
      <w:commentRangeStart w:id="142"/>
      <w:r>
        <w:rPr>
          <w:rFonts w:ascii="Arial" w:hAnsi="Arial"/>
        </w:rPr>
        <w:t xml:space="preserve">(1) </w:t>
      </w:r>
      <w:commentRangeEnd w:id="142"/>
      <w:r>
        <w:commentReference w:id="142"/>
      </w:r>
      <w:r>
        <w:t xml:space="preserve">Brownian motion: Genome size evolves by purely stochastic evolutionary processes with no constraint nor bias. (2) </w:t>
      </w:r>
      <w:r w:rsidRPr="004B57FF">
        <w:rPr>
          <w:i/>
          <w:iCs/>
          <w:rPrChange w:id="143" w:author="Clay Cressler" w:date="2021-04-05T18:27:00Z">
            <w:rPr/>
          </w:rPrChange>
        </w:rPr>
        <w:t>metamorphosis-other</w:t>
      </w:r>
      <w:r>
        <w:t xml:space="preserve">: Metamorphosis imposes a constraint on genome expansion that is distinct from the other life histories. (3) </w:t>
      </w:r>
      <w:r w:rsidRPr="004B57FF">
        <w:rPr>
          <w:i/>
          <w:iCs/>
          <w:rPrChange w:id="144" w:author="Clay Cressler" w:date="2021-04-05T18:27:00Z">
            <w:rPr/>
          </w:rPrChange>
        </w:rPr>
        <w:t>meta-</w:t>
      </w:r>
      <w:proofErr w:type="spellStart"/>
      <w:r w:rsidRPr="004B57FF">
        <w:rPr>
          <w:i/>
          <w:iCs/>
          <w:rPrChange w:id="145" w:author="Clay Cressler" w:date="2021-04-05T18:27:00Z">
            <w:rPr/>
          </w:rPrChange>
        </w:rPr>
        <w:t>paed</w:t>
      </w:r>
      <w:proofErr w:type="spellEnd"/>
      <w:r w:rsidRPr="004B57FF">
        <w:rPr>
          <w:i/>
          <w:iCs/>
          <w:rPrChange w:id="146" w:author="Clay Cressler" w:date="2021-04-05T18:27:00Z">
            <w:rPr/>
          </w:rPrChange>
        </w:rPr>
        <w:t>-dd</w:t>
      </w:r>
      <w:r>
        <w:t xml:space="preserve">: Metamorphosis, direct development, and </w:t>
      </w:r>
      <w:proofErr w:type="spellStart"/>
      <w:r>
        <w:t>paedomorphosis</w:t>
      </w:r>
      <w:proofErr w:type="spellEnd"/>
      <w:r>
        <w:t xml:space="preserve"> each impose distinct constraints on genome expansion. (4) </w:t>
      </w:r>
      <w:del w:id="147" w:author="Clay Cressler" w:date="2021-04-05T18:27:00Z">
        <w:r w:rsidRPr="004B57FF" w:rsidDel="004B57FF">
          <w:rPr>
            <w:i/>
            <w:iCs/>
            <w:rPrChange w:id="148" w:author="Clay Cressler" w:date="2021-04-05T18:27:00Z">
              <w:rPr/>
            </w:rPrChange>
          </w:rPr>
          <w:delText>f_</w:delText>
        </w:r>
      </w:del>
      <w:proofErr w:type="spellStart"/>
      <w:r w:rsidRPr="004B57FF">
        <w:rPr>
          <w:i/>
          <w:iCs/>
          <w:rPrChange w:id="149" w:author="Clay Cressler" w:date="2021-04-05T18:27:00Z">
            <w:rPr/>
          </w:rPrChange>
        </w:rPr>
        <w:t>meta</w:t>
      </w:r>
      <w:ins w:id="150" w:author="Clay Cressler" w:date="2021-04-05T18:27:00Z">
        <w:r w:rsidR="004B57FF" w:rsidRPr="004B57FF">
          <w:rPr>
            <w:i/>
            <w:iCs/>
            <w:vertAlign w:val="subscript"/>
            <w:rPrChange w:id="151" w:author="Clay Cressler" w:date="2021-04-05T18:28:00Z">
              <w:rPr/>
            </w:rPrChange>
          </w:rPr>
          <w:t>f</w:t>
        </w:r>
      </w:ins>
      <w:proofErr w:type="spellEnd"/>
      <w:r w:rsidRPr="004B57FF">
        <w:rPr>
          <w:i/>
          <w:iCs/>
          <w:rPrChange w:id="152" w:author="Clay Cressler" w:date="2021-04-05T18:27:00Z">
            <w:rPr/>
          </w:rPrChange>
        </w:rPr>
        <w:t>-</w:t>
      </w:r>
      <w:proofErr w:type="spellStart"/>
      <w:del w:id="153" w:author="Clay Cressler" w:date="2021-04-05T18:27:00Z">
        <w:r w:rsidRPr="004B57FF" w:rsidDel="004B57FF">
          <w:rPr>
            <w:i/>
            <w:iCs/>
            <w:rPrChange w:id="154" w:author="Clay Cressler" w:date="2021-04-05T18:27:00Z">
              <w:rPr/>
            </w:rPrChange>
          </w:rPr>
          <w:delText>nf_</w:delText>
        </w:r>
      </w:del>
      <w:r w:rsidRPr="004B57FF">
        <w:rPr>
          <w:i/>
          <w:iCs/>
          <w:rPrChange w:id="155" w:author="Clay Cressler" w:date="2021-04-05T18:27:00Z">
            <w:rPr/>
          </w:rPrChange>
        </w:rPr>
        <w:t>meta</w:t>
      </w:r>
      <w:ins w:id="156" w:author="Clay Cressler" w:date="2021-04-05T18:27:00Z">
        <w:r w:rsidR="004B57FF" w:rsidRPr="004B57FF">
          <w:rPr>
            <w:i/>
            <w:iCs/>
            <w:vertAlign w:val="subscript"/>
            <w:rPrChange w:id="157" w:author="Clay Cressler" w:date="2021-04-05T18:28:00Z">
              <w:rPr/>
            </w:rPrChange>
          </w:rPr>
          <w:t>nf</w:t>
        </w:r>
      </w:ins>
      <w:proofErr w:type="spellEnd"/>
      <w:r w:rsidRPr="004B57FF">
        <w:rPr>
          <w:i/>
          <w:iCs/>
          <w:rPrChange w:id="158" w:author="Clay Cressler" w:date="2021-04-05T18:27:00Z">
            <w:rPr/>
          </w:rPrChange>
        </w:rPr>
        <w:t>-other</w:t>
      </w:r>
      <w:r>
        <w:t xml:space="preserve">: </w:t>
      </w:r>
      <w:ins w:id="159" w:author="Marguerite Butler" w:date="2021-03-04T23:38:00Z">
        <w:r>
          <w:t>F</w:t>
        </w:r>
      </w:ins>
      <w:r>
        <w:t>eeding metamorphosis (</w:t>
      </w:r>
      <w:proofErr w:type="spellStart"/>
      <w:del w:id="160" w:author="Clay Cressler" w:date="2021-04-05T18:27:00Z">
        <w:r w:rsidRPr="004B57FF" w:rsidDel="004B57FF">
          <w:rPr>
            <w:i/>
            <w:iCs/>
            <w:rPrChange w:id="161" w:author="Clay Cressler" w:date="2021-04-05T18:27:00Z">
              <w:rPr/>
            </w:rPrChange>
          </w:rPr>
          <w:delText>f_</w:delText>
        </w:r>
      </w:del>
      <w:r w:rsidRPr="004B57FF">
        <w:rPr>
          <w:i/>
          <w:iCs/>
          <w:rPrChange w:id="162" w:author="Clay Cressler" w:date="2021-04-05T18:27:00Z">
            <w:rPr/>
          </w:rPrChange>
        </w:rPr>
        <w:t>meta</w:t>
      </w:r>
      <w:ins w:id="163" w:author="Clay Cressler" w:date="2021-04-05T18:27:00Z">
        <w:r w:rsidR="004B57FF" w:rsidRPr="004B57FF">
          <w:rPr>
            <w:i/>
            <w:iCs/>
            <w:vertAlign w:val="subscript"/>
            <w:rPrChange w:id="164" w:author="Clay Cressler" w:date="2021-04-05T18:28:00Z">
              <w:rPr/>
            </w:rPrChange>
          </w:rPr>
          <w:t>f</w:t>
        </w:r>
      </w:ins>
      <w:proofErr w:type="spellEnd"/>
      <w:r>
        <w:t>) and non-feeding metamorphosis (</w:t>
      </w:r>
      <w:proofErr w:type="spellStart"/>
      <w:ins w:id="165" w:author="Marguerite Butler" w:date="2021-03-04T23:40:00Z">
        <w:del w:id="166" w:author="Clay Cressler" w:date="2021-04-05T18:27:00Z">
          <w:r w:rsidRPr="004B57FF" w:rsidDel="004B57FF">
            <w:rPr>
              <w:i/>
              <w:iCs/>
              <w:rPrChange w:id="167" w:author="Clay Cressler" w:date="2021-04-05T18:27:00Z">
                <w:rPr/>
              </w:rPrChange>
            </w:rPr>
            <w:delText>n</w:delText>
          </w:r>
        </w:del>
      </w:ins>
      <w:ins w:id="168" w:author="Microsoft Office User" w:date="2021-02-03T13:38:00Z">
        <w:del w:id="169" w:author="Clay Cressler" w:date="2021-04-05T18:27:00Z">
          <w:r w:rsidRPr="004B57FF" w:rsidDel="004B57FF">
            <w:rPr>
              <w:i/>
              <w:iCs/>
              <w:rPrChange w:id="170" w:author="Clay Cressler" w:date="2021-04-05T18:27:00Z">
                <w:rPr/>
              </w:rPrChange>
            </w:rPr>
            <w:delText>f_</w:delText>
          </w:r>
        </w:del>
        <w:r w:rsidRPr="004B57FF">
          <w:rPr>
            <w:i/>
            <w:iCs/>
            <w:rPrChange w:id="171" w:author="Clay Cressler" w:date="2021-04-05T18:27:00Z">
              <w:rPr/>
            </w:rPrChange>
          </w:rPr>
          <w:t>meta</w:t>
        </w:r>
      </w:ins>
      <w:ins w:id="172" w:author="Clay Cressler" w:date="2021-04-05T18:27:00Z">
        <w:r w:rsidR="004B57FF" w:rsidRPr="004B57FF">
          <w:rPr>
            <w:i/>
            <w:iCs/>
            <w:vertAlign w:val="subscript"/>
            <w:rPrChange w:id="173" w:author="Clay Cressler" w:date="2021-04-05T18:28:00Z">
              <w:rPr/>
            </w:rPrChange>
          </w:rPr>
          <w:t>nf</w:t>
        </w:r>
      </w:ins>
      <w:proofErr w:type="spellEnd"/>
      <w:ins w:id="174" w:author="Microsoft Office User" w:date="2021-02-03T13:38:00Z">
        <w:r>
          <w:t>) each</w:t>
        </w:r>
      </w:ins>
      <w:r>
        <w:t xml:space="preserve"> impose</w:t>
      </w:r>
      <w:del w:id="175" w:author="Microsoft Office User" w:date="2021-02-03T13:38:00Z">
        <w:r>
          <w:delText>s a</w:delText>
        </w:r>
      </w:del>
      <w:r>
        <w:t xml:space="preserve"> </w:t>
      </w:r>
      <w:ins w:id="176" w:author="Microsoft Office User" w:date="2021-02-03T13:38:00Z">
        <w:r>
          <w:t xml:space="preserve">constraints that are </w:t>
        </w:r>
      </w:ins>
      <w:r>
        <w:t xml:space="preserve">distinct </w:t>
      </w:r>
      <w:ins w:id="177" w:author="Microsoft Office User" w:date="2021-02-03T13:39:00Z">
        <w:r>
          <w:t>from th</w:t>
        </w:r>
      </w:ins>
      <w:ins w:id="178" w:author="Marguerite Butler" w:date="2021-03-04T23:40:00Z">
        <w:r>
          <w:t>os</w:t>
        </w:r>
      </w:ins>
      <w:ins w:id="179" w:author="Microsoft Office User" w:date="2021-02-03T13:39:00Z">
        <w:r>
          <w:t xml:space="preserve">e </w:t>
        </w:r>
      </w:ins>
      <w:ins w:id="180" w:author="Marguerite Butler" w:date="2021-03-04T23:41:00Z">
        <w:r>
          <w:t>experienced by salamander</w:t>
        </w:r>
      </w:ins>
      <w:r>
        <w:t xml:space="preserve"> </w:t>
      </w:r>
      <w:ins w:id="181" w:author="Marguerite Butler" w:date="2021-03-05T08:34:00Z">
        <w:r>
          <w:t>species</w:t>
        </w:r>
      </w:ins>
      <w:ins w:id="182" w:author="Marguerite Butler" w:date="2021-03-04T23:41:00Z">
        <w:r>
          <w:t xml:space="preserve"> possessing </w:t>
        </w:r>
      </w:ins>
      <w:ins w:id="183" w:author="Microsoft Office User" w:date="2021-02-03T13:39:00Z">
        <w:r>
          <w:t>other life histories</w:t>
        </w:r>
      </w:ins>
      <w:r>
        <w:t xml:space="preserve">. (5) </w:t>
      </w:r>
      <w:proofErr w:type="spellStart"/>
      <w:ins w:id="184" w:author="Clay Cressler" w:date="2021-04-05T18:28:00Z">
        <w:r w:rsidR="004B57FF" w:rsidRPr="003D2B74">
          <w:rPr>
            <w:i/>
            <w:iCs/>
          </w:rPr>
          <w:t>meta</w:t>
        </w:r>
        <w:r w:rsidR="004B57FF" w:rsidRPr="003D2B74">
          <w:rPr>
            <w:i/>
            <w:iCs/>
            <w:vertAlign w:val="subscript"/>
          </w:rPr>
          <w:t>f</w:t>
        </w:r>
        <w:proofErr w:type="spellEnd"/>
        <w:r w:rsidR="004B57FF" w:rsidRPr="003D2B74">
          <w:rPr>
            <w:i/>
            <w:iCs/>
          </w:rPr>
          <w:t>-</w:t>
        </w:r>
        <w:proofErr w:type="spellStart"/>
        <w:r w:rsidR="004B57FF" w:rsidRPr="003D2B74">
          <w:rPr>
            <w:i/>
            <w:iCs/>
          </w:rPr>
          <w:t>meta</w:t>
        </w:r>
        <w:r w:rsidR="004B57FF" w:rsidRPr="003D2B74">
          <w:rPr>
            <w:i/>
            <w:iCs/>
            <w:vertAlign w:val="subscript"/>
          </w:rPr>
          <w:t>nf</w:t>
        </w:r>
        <w:proofErr w:type="spellEnd"/>
        <w:r w:rsidR="004B57FF" w:rsidRPr="003D2B74">
          <w:rPr>
            <w:i/>
            <w:iCs/>
          </w:rPr>
          <w:t>-</w:t>
        </w:r>
        <w:proofErr w:type="spellStart"/>
        <w:r w:rsidR="004B57FF">
          <w:rPr>
            <w:i/>
            <w:iCs/>
          </w:rPr>
          <w:t>paed</w:t>
        </w:r>
        <w:proofErr w:type="spellEnd"/>
        <w:r w:rsidR="004B57FF">
          <w:rPr>
            <w:i/>
            <w:iCs/>
          </w:rPr>
          <w:t>-dd</w:t>
        </w:r>
      </w:ins>
      <w:ins w:id="185" w:author="Microsoft Office User" w:date="2021-02-03T12:20:00Z">
        <w:del w:id="186" w:author="Clay Cressler" w:date="2021-04-05T18:28:00Z">
          <w:r w:rsidDel="004B57FF">
            <w:delText>f_</w:delText>
          </w:r>
        </w:del>
      </w:ins>
      <w:del w:id="187" w:author="Clay Cressler" w:date="2021-04-05T18:28:00Z">
        <w:r w:rsidDel="004B57FF">
          <w:delText>meta-nf</w:delText>
        </w:r>
      </w:del>
      <w:ins w:id="188" w:author="Microsoft Office User" w:date="2021-02-03T12:20:00Z">
        <w:del w:id="189" w:author="Clay Cressler" w:date="2021-04-05T18:28:00Z">
          <w:r w:rsidDel="004B57FF">
            <w:delText>_meta</w:delText>
          </w:r>
        </w:del>
      </w:ins>
      <w:del w:id="190" w:author="Clay Cressler" w:date="2021-04-05T18:28:00Z">
        <w:r w:rsidDel="004B57FF">
          <w:delText>-paed-dd</w:delText>
        </w:r>
      </w:del>
      <w:r>
        <w:t xml:space="preserve">: non-feeding metamorphic species, feeding metamorphic species, paedomorphic species, and direct-developing species each experience different levels of constraint on genome expansion.   </w:t>
      </w:r>
    </w:p>
    <w:p w14:paraId="5BF494E5" w14:textId="77777777" w:rsidR="001B0C11" w:rsidRDefault="001B0C11">
      <w:pPr>
        <w:pStyle w:val="BodyA"/>
        <w:spacing w:line="480" w:lineRule="auto"/>
        <w:rPr>
          <w:del w:id="191" w:author="Clay Cressler" w:date="2021-02-09T09:41:00Z"/>
          <w:rFonts w:ascii="Arial" w:eastAsia="Arial" w:hAnsi="Arial" w:cs="Arial"/>
        </w:rPr>
      </w:pPr>
    </w:p>
    <w:p w14:paraId="5100ECEF" w14:textId="77777777" w:rsidR="001B0C11" w:rsidRDefault="008F23F6">
      <w:pPr>
        <w:pStyle w:val="BodyA"/>
        <w:spacing w:line="480" w:lineRule="auto"/>
        <w:rPr>
          <w:rFonts w:ascii="Arial" w:eastAsia="Arial" w:hAnsi="Arial" w:cs="Arial"/>
        </w:rPr>
      </w:pPr>
      <w:r>
        <w:rPr>
          <w:rFonts w:ascii="Arial" w:eastAsia="Arial" w:hAnsi="Arial" w:cs="Arial"/>
        </w:rPr>
        <w:tab/>
        <w:t xml:space="preserve">These five </w:t>
      </w:r>
      <w:proofErr w:type="gramStart"/>
      <w:ins w:id="192" w:author="Marguerite Butler" w:date="2021-03-05T23:02:00Z">
        <w:r>
          <w:rPr>
            <w:rFonts w:ascii="Arial" w:hAnsi="Arial"/>
          </w:rPr>
          <w:t>biologically-inspired</w:t>
        </w:r>
        <w:proofErr w:type="gramEnd"/>
        <w:r>
          <w:rPr>
            <w:rFonts w:ascii="Arial" w:hAnsi="Arial"/>
          </w:rPr>
          <w:t xml:space="preserve"> </w:t>
        </w:r>
      </w:ins>
      <w:r>
        <w:rPr>
          <w:rFonts w:ascii="Arial" w:hAnsi="Arial"/>
        </w:rPr>
        <w:t>hypotheses are specified by fitting evolutionary models that allow the</w:t>
      </w:r>
      <w:ins w:id="193" w:author="Marguerite Butler" w:date="2021-03-05T23:01:00Z">
        <w:r>
          <w:rPr>
            <w:rFonts w:ascii="Arial" w:hAnsi="Arial"/>
          </w:rPr>
          <w:t>ir</w:t>
        </w:r>
      </w:ins>
      <w:r>
        <w:rPr>
          <w:rFonts w:ascii="Arial" w:hAnsi="Arial"/>
        </w:rPr>
        <w:t xml:space="preserve"> </w:t>
      </w:r>
      <w:ins w:id="194" w:author="Marguerite Butler" w:date="2021-03-05T23:01:00Z">
        <w:r>
          <w:rPr>
            <w:rFonts w:ascii="Arial" w:hAnsi="Arial"/>
          </w:rPr>
          <w:t xml:space="preserve">parameters </w:t>
        </w:r>
      </w:ins>
      <w:r>
        <w:rPr>
          <w:rFonts w:ascii="Arial" w:hAnsi="Arial"/>
        </w:rPr>
        <w:t xml:space="preserve">to vary with life history regime. </w:t>
      </w:r>
      <w:ins w:id="195" w:author="Marguerite Butler" w:date="2021-03-05T23:03:00Z">
        <w:r>
          <w:rPr>
            <w:rFonts w:ascii="Arial" w:hAnsi="Arial"/>
          </w:rPr>
          <w:t xml:space="preserve">The simplest form allows the equilibrium to vary with life history regime while assuming the rates of evolution are constant across the phylogeny. </w:t>
        </w:r>
      </w:ins>
      <w:r>
        <w:rPr>
          <w:rFonts w:ascii="Arial" w:hAnsi="Arial"/>
        </w:rPr>
        <w:t>Additional</w:t>
      </w:r>
      <w:del w:id="196" w:author="Marguerite Butler" w:date="2021-03-05T23:04:00Z">
        <w:r>
          <w:rPr>
            <w:rFonts w:ascii="Arial" w:hAnsi="Arial"/>
          </w:rPr>
          <w:delText>ly, nested within each</w:delText>
        </w:r>
      </w:del>
      <w:ins w:id="197" w:author="Clay Cressler" w:date="2021-02-09T09:39:00Z">
        <w:del w:id="198" w:author="Marguerite Butler" w:date="2021-03-05T23:04:00Z">
          <w:r>
            <w:rPr>
              <w:rFonts w:ascii="Arial" w:hAnsi="Arial"/>
            </w:rPr>
            <w:delText xml:space="preserve"> </w:delText>
          </w:r>
        </w:del>
      </w:ins>
      <w:del w:id="199" w:author="Marguerite Butler" w:date="2021-03-05T23:04:00Z">
        <w:r>
          <w:rPr>
            <w:rFonts w:ascii="Arial" w:hAnsi="Arial"/>
          </w:rPr>
          <w:delText>of these five hypotheses are</w:delText>
        </w:r>
      </w:del>
      <w:r>
        <w:rPr>
          <w:rFonts w:ascii="Arial" w:hAnsi="Arial"/>
        </w:rPr>
        <w:t xml:space="preserve"> </w:t>
      </w:r>
      <w:proofErr w:type="spellStart"/>
      <w:r>
        <w:rPr>
          <w:rFonts w:ascii="Arial" w:hAnsi="Arial"/>
        </w:rPr>
        <w:t>subhypotheses</w:t>
      </w:r>
      <w:proofErr w:type="spellEnd"/>
      <w:r>
        <w:rPr>
          <w:rFonts w:ascii="Arial" w:hAnsi="Arial"/>
        </w:rPr>
        <w:t xml:space="preserve"> </w:t>
      </w:r>
      <w:del w:id="200" w:author="Marguerite Butler" w:date="2021-03-05T23:04:00Z">
        <w:r>
          <w:rPr>
            <w:rFonts w:ascii="Arial" w:hAnsi="Arial"/>
          </w:rPr>
          <w:delText xml:space="preserve">about the rates of evolution within each regime; these nested subhypotheses are specified by </w:delText>
        </w:r>
      </w:del>
      <w:proofErr w:type="spellStart"/>
      <w:r>
        <w:rPr>
          <w:rFonts w:ascii="Arial" w:hAnsi="Arial"/>
        </w:rPr>
        <w:t>fitt</w:t>
      </w:r>
      <w:proofErr w:type="spellEnd"/>
      <w:del w:id="201" w:author="Marguerite Butler" w:date="2021-03-05T23:04:00Z">
        <w:r>
          <w:rPr>
            <w:rFonts w:ascii="Arial" w:hAnsi="Arial"/>
          </w:rPr>
          <w:delText>ing</w:delText>
        </w:r>
      </w:del>
      <w:r>
        <w:rPr>
          <w:rFonts w:ascii="Arial" w:hAnsi="Arial"/>
        </w:rPr>
        <w:t xml:space="preserve"> evolutionary models that </w:t>
      </w:r>
      <w:del w:id="202" w:author="Marguerite Butler" w:date="2021-03-05T23:04:00Z">
        <w:r>
          <w:rPr>
            <w:rFonts w:ascii="Arial" w:hAnsi="Arial"/>
          </w:rPr>
          <w:delText>allow</w:delText>
        </w:r>
      </w:del>
      <w:ins w:id="203" w:author="Marguerite Butler" w:date="2021-03-05T23:04:00Z">
        <w:r>
          <w:rPr>
            <w:rFonts w:ascii="Arial" w:hAnsi="Arial"/>
          </w:rPr>
          <w:t>vary</w:t>
        </w:r>
      </w:ins>
      <w:r>
        <w:rPr>
          <w:rFonts w:ascii="Arial" w:hAnsi="Arial"/>
        </w:rPr>
        <w:t xml:space="preserve"> stochastic noise intensity values (</w:t>
      </w:r>
      <m:oMath>
        <m:r>
          <w:rPr>
            <w:rFonts w:ascii="Cambria Math" w:hAnsi="Cambria Math"/>
            <w:sz w:val="28"/>
            <w:szCs w:val="28"/>
          </w:rPr>
          <m:t>σ</m:t>
        </m:r>
      </m:oMath>
      <w:r>
        <w:rPr>
          <w:rFonts w:ascii="Arial" w:hAnsi="Arial"/>
          <w:sz w:val="28"/>
          <w:szCs w:val="28"/>
        </w:rPr>
        <w:t>)</w:t>
      </w:r>
      <w:r>
        <w:rPr>
          <w:rFonts w:ascii="Arial" w:hAnsi="Arial"/>
        </w:rPr>
        <w:t>, and/or deterministic pull values (</w:t>
      </w:r>
      <m:oMath>
        <m:r>
          <w:rPr>
            <w:rFonts w:ascii="Cambria Math" w:hAnsi="Cambria Math"/>
            <w:sz w:val="30"/>
            <w:szCs w:val="30"/>
          </w:rPr>
          <m:t>α</m:t>
        </m:r>
      </m:oMath>
      <w:r>
        <w:rPr>
          <w:rFonts w:ascii="Arial" w:hAnsi="Arial"/>
          <w:sz w:val="30"/>
          <w:szCs w:val="30"/>
        </w:rPr>
        <w:t>)</w:t>
      </w:r>
      <w:del w:id="204" w:author="Marguerite Butler" w:date="2021-03-05T23:05:00Z">
        <w:r>
          <w:rPr>
            <w:rFonts w:ascii="Arial" w:hAnsi="Arial"/>
          </w:rPr>
          <w:delText xml:space="preserve"> to vary</w:delText>
        </w:r>
      </w:del>
      <w:r>
        <w:rPr>
          <w:rFonts w:ascii="Arial" w:hAnsi="Arial"/>
        </w:rPr>
        <w:t xml:space="preserve"> according to life history regime (Table 1). </w:t>
      </w:r>
      <w:del w:id="205" w:author="Marguerite Butler" w:date="2021-03-05T23:07:00Z">
        <w:r>
          <w:rPr>
            <w:rFonts w:ascii="Arial" w:hAnsi="Arial"/>
          </w:rPr>
          <w:delText>In this way, w</w:delText>
        </w:r>
        <w:commentRangeStart w:id="206"/>
        <w:r>
          <w:rPr>
            <w:rFonts w:ascii="Arial" w:hAnsi="Arial"/>
          </w:rPr>
          <w:delText>e aimed to capture possible interactions between stochastic and deterministic forces shaping genome size evolution under each hypothesized set of life history constraints.</w:delText>
        </w:r>
      </w:del>
      <w:commentRangeEnd w:id="206"/>
      <w:r>
        <w:commentReference w:id="206"/>
      </w:r>
      <w:ins w:id="207" w:author="Marguerite Butler" w:date="2021-03-05T23:14:00Z">
        <w:r>
          <w:rPr>
            <w:rFonts w:ascii="Arial" w:hAnsi="Arial"/>
          </w:rPr>
          <w:t xml:space="preserve">                                                                                                                                                                                                                                                                                                                                                                                                                                                                                                                                                                                                                                                                                                                                                                                                                                                                                                                                                                                                                                                                                                                                                                                                                                                                                                                                                                                                                                                                                                                                                                                                                                                                                                                                                                                                                                                                                                                                                                                                                                                                                                                                                                                                                                                                                                                                                                                                                                                                                                                                                                                                                                                                                                                                                                                                                                                                                                                                                                                                                                                                                                                                                                                                                                                                                                                                                                                                                                                                                                                                                                                                                                                                                                                                                                                                                                                                                                                                                                                                                                                                                                                                                                                                                                                                                                                                                                                                                                                                                                                                                                                                                                                                                                                                                                                                                                                                                           </w:t>
        </w:r>
      </w:ins>
      <w:r>
        <w:rPr>
          <w:rFonts w:ascii="Arial" w:hAnsi="Arial"/>
        </w:rPr>
        <w:t xml:space="preserve"> In all, we tested 21 models </w:t>
      </w:r>
      <w:del w:id="208" w:author="Marguerite Butler" w:date="2021-03-05T23:36:00Z">
        <w:r>
          <w:rPr>
            <w:rFonts w:ascii="Arial" w:hAnsi="Arial"/>
          </w:rPr>
          <w:delText>representing combinations of</w:delText>
        </w:r>
      </w:del>
      <w:ins w:id="209" w:author="Marguerite Butler" w:date="2021-03-05T23:37:00Z">
        <w:r>
          <w:rPr>
            <w:rFonts w:ascii="Arial" w:hAnsi="Arial"/>
          </w:rPr>
          <w:t xml:space="preserve">to </w:t>
        </w:r>
        <w:proofErr w:type="spellStart"/>
        <w:r>
          <w:rPr>
            <w:rFonts w:ascii="Arial" w:hAnsi="Arial"/>
          </w:rPr>
          <w:t>exoplore</w:t>
        </w:r>
      </w:ins>
      <w:proofErr w:type="spellEnd"/>
      <w:r>
        <w:rPr>
          <w:rFonts w:ascii="Arial" w:hAnsi="Arial"/>
        </w:rPr>
        <w:t xml:space="preserve"> life history constraints on genome size and model parameters (Table 2). We fit all of the models with the character state of the node at the base of the plethodontid lineage defined as metamorphosing as well as </w:t>
      </w:r>
      <w:proofErr w:type="gramStart"/>
      <w:r>
        <w:rPr>
          <w:rFonts w:ascii="Arial" w:hAnsi="Arial"/>
        </w:rPr>
        <w:t>direct-</w:t>
      </w:r>
      <w:r>
        <w:rPr>
          <w:rFonts w:ascii="Arial" w:hAnsi="Arial"/>
        </w:rPr>
        <w:lastRenderedPageBreak/>
        <w:t>developing</w:t>
      </w:r>
      <w:proofErr w:type="gramEnd"/>
      <w:r>
        <w:rPr>
          <w:rFonts w:ascii="Arial" w:hAnsi="Arial"/>
        </w:rPr>
        <w:t xml:space="preserve"> (</w:t>
      </w:r>
      <w:proofErr w:type="spellStart"/>
      <w:r>
        <w:rPr>
          <w:rFonts w:ascii="Arial" w:hAnsi="Arial"/>
        </w:rPr>
        <w:t>Bonett</w:t>
      </w:r>
      <w:proofErr w:type="spellEnd"/>
      <w:r>
        <w:rPr>
          <w:rFonts w:ascii="Arial" w:hAnsi="Arial"/>
        </w:rPr>
        <w:t xml:space="preserve">, et al. 2014), and found that the choice of the basal character state made no qualitative difference to our conclusions. </w:t>
      </w:r>
      <w:del w:id="210" w:author="Marguerite Butler" w:date="2021-03-05T23:38:00Z">
        <w:r>
          <w:rPr>
            <w:rFonts w:ascii="Arial" w:hAnsi="Arial"/>
          </w:rPr>
          <w:delText xml:space="preserve">We allowed each of the hypotheses to compete for the best explanation of the data. </w:delText>
        </w:r>
      </w:del>
      <w:r>
        <w:rPr>
          <w:rFonts w:ascii="Arial" w:hAnsi="Arial"/>
        </w:rPr>
        <w:t xml:space="preserve">In addition, we made a series of pairwise comparisons to further assess the degree of influence of feeding metamorphosis, </w:t>
      </w:r>
      <w:proofErr w:type="spellStart"/>
      <w:r>
        <w:rPr>
          <w:rFonts w:ascii="Arial" w:hAnsi="Arial"/>
        </w:rPr>
        <w:t>paedomorphosis</w:t>
      </w:r>
      <w:proofErr w:type="spellEnd"/>
      <w:r>
        <w:rPr>
          <w:rFonts w:ascii="Arial" w:hAnsi="Arial"/>
        </w:rPr>
        <w:t>, direct development, and non-feeding metamorphosis on genome size evolution in combinations of increasing complexity (</w:t>
      </w:r>
      <w:commentRangeStart w:id="211"/>
      <w:r>
        <w:rPr>
          <w:rFonts w:ascii="Arial" w:hAnsi="Arial"/>
        </w:rPr>
        <w:t>Table 3</w:t>
      </w:r>
      <w:commentRangeEnd w:id="211"/>
      <w:r>
        <w:commentReference w:id="211"/>
      </w:r>
      <w:r>
        <w:rPr>
          <w:rFonts w:ascii="Arial" w:hAnsi="Arial"/>
        </w:rPr>
        <w:t>).</w:t>
      </w:r>
    </w:p>
    <w:p w14:paraId="2D2F6115" w14:textId="77777777" w:rsidR="001B0C11" w:rsidRDefault="008F23F6">
      <w:pPr>
        <w:pStyle w:val="BodyA"/>
        <w:spacing w:line="480" w:lineRule="auto"/>
        <w:rPr>
          <w:rFonts w:ascii="Arial" w:eastAsia="Arial" w:hAnsi="Arial" w:cs="Arial"/>
        </w:rPr>
      </w:pPr>
      <w:r>
        <w:rPr>
          <w:rFonts w:ascii="Arial" w:eastAsia="Arial" w:hAnsi="Arial" w:cs="Arial"/>
        </w:rPr>
        <w:tab/>
        <w:t xml:space="preserve">We fit models of evolution using the software package </w:t>
      </w:r>
      <w:proofErr w:type="spellStart"/>
      <w:r>
        <w:rPr>
          <w:rFonts w:ascii="Arial" w:eastAsia="Arial" w:hAnsi="Arial" w:cs="Arial"/>
        </w:rPr>
        <w:t>OUwie</w:t>
      </w:r>
      <w:proofErr w:type="spellEnd"/>
      <w:r>
        <w:rPr>
          <w:rFonts w:ascii="Arial" w:eastAsia="Arial" w:hAnsi="Arial" w:cs="Arial"/>
        </w:rPr>
        <w:t xml:space="preserve"> (Beaulieu, et al. 2012)</w:t>
      </w:r>
      <w:del w:id="212" w:author="Microsoft Office User" w:date="2021-02-03T13:51:00Z">
        <w:r>
          <w:rPr>
            <w:rFonts w:ascii="Arial" w:hAnsi="Arial"/>
          </w:rPr>
          <w:delText>.</w:delText>
        </w:r>
      </w:del>
      <w:r>
        <w:rPr>
          <w:rFonts w:ascii="Arial" w:hAnsi="Arial"/>
        </w:rPr>
        <w:t xml:space="preserve"> and compared the multiple optimum OU models with results fitted in OUCH (Butler and King 2004; King and Butler 2009). All analyses were conducted in the R statistical computing environment (R Core Team 2020). We note here that </w:t>
      </w:r>
      <w:proofErr w:type="spellStart"/>
      <w:r>
        <w:rPr>
          <w:rFonts w:ascii="Arial" w:hAnsi="Arial"/>
        </w:rPr>
        <w:t>OUwie</w:t>
      </w:r>
      <w:proofErr w:type="spellEnd"/>
      <w:r>
        <w:rPr>
          <w:rFonts w:ascii="Arial" w:hAnsi="Arial"/>
        </w:rPr>
        <w:t xml:space="preserve"> has different options for dealing with the root state, </w:t>
      </w:r>
      <w:r>
        <w:rPr>
          <w:rFonts w:ascii="Arial" w:hAnsi="Arial"/>
          <w:i/>
          <w:iCs/>
        </w:rPr>
        <w:t>X</w:t>
      </w:r>
      <w:r>
        <w:rPr>
          <w:rFonts w:ascii="Arial" w:hAnsi="Arial"/>
        </w:rPr>
        <w:t xml:space="preserve">(0). Absent any information about the phenotype deep in the tree, this parameter is often very difficult to estimate in OU models (Cressler, et al. 2015). One alternative is to assume that the value of </w:t>
      </w:r>
      <w:r>
        <w:rPr>
          <w:rFonts w:ascii="Arial" w:hAnsi="Arial"/>
          <w:i/>
          <w:iCs/>
        </w:rPr>
        <w:t>X</w:t>
      </w:r>
      <w:r>
        <w:rPr>
          <w:rFonts w:ascii="Arial" w:hAnsi="Arial"/>
        </w:rPr>
        <w:t xml:space="preserve">(0) is distributed according to the stationary distribution of an OU process, which eliminates this parameter by absorbing the variance into the covariance matrix implied by the phylogeny itself (Ho and </w:t>
      </w:r>
      <w:proofErr w:type="spellStart"/>
      <w:r>
        <w:rPr>
          <w:rFonts w:ascii="Arial" w:hAnsi="Arial"/>
        </w:rPr>
        <w:t>Ané</w:t>
      </w:r>
      <w:proofErr w:type="spellEnd"/>
      <w:r>
        <w:rPr>
          <w:rFonts w:ascii="Arial" w:hAnsi="Arial"/>
        </w:rPr>
        <w:t xml:space="preserve"> 2013). However, </w:t>
      </w:r>
      <w:proofErr w:type="spellStart"/>
      <w:r>
        <w:rPr>
          <w:rFonts w:ascii="Arial" w:hAnsi="Arial"/>
        </w:rPr>
        <w:t>OUwie</w:t>
      </w:r>
      <w:proofErr w:type="spellEnd"/>
      <w:r>
        <w:rPr>
          <w:rFonts w:ascii="Arial" w:hAnsi="Arial"/>
        </w:rPr>
        <w:t xml:space="preserve"> does not currently support this approach for OU models with multiple </w:t>
      </w:r>
      <m:oMath>
        <m:r>
          <w:rPr>
            <w:rFonts w:ascii="Cambria Math" w:hAnsi="Cambria Math"/>
            <w:sz w:val="30"/>
            <w:szCs w:val="30"/>
          </w:rPr>
          <m:t>α</m:t>
        </m:r>
      </m:oMath>
      <w:r>
        <w:rPr>
          <w:rFonts w:ascii="Arial" w:hAnsi="Arial"/>
        </w:rPr>
        <w:t xml:space="preserve"> or </w:t>
      </w:r>
      <m:oMath>
        <m:r>
          <w:rPr>
            <w:rFonts w:ascii="Cambria Math" w:hAnsi="Cambria Math"/>
            <w:sz w:val="28"/>
            <w:szCs w:val="28"/>
          </w:rPr>
          <m:t>σ</m:t>
        </m:r>
      </m:oMath>
      <w:r>
        <w:rPr>
          <w:rFonts w:ascii="Arial" w:hAnsi="Arial"/>
        </w:rPr>
        <w:t xml:space="preserve"> parameters, and as far as we know, the mathematical modifications for these models have not been worked out. Because the option to estimate the value of the root node as in the earlier implementations (Hansen 1997; Butler and King 2004; and specified in </w:t>
      </w:r>
      <w:proofErr w:type="spellStart"/>
      <w:r>
        <w:rPr>
          <w:rFonts w:ascii="Arial" w:hAnsi="Arial"/>
        </w:rPr>
        <w:t>OUwie</w:t>
      </w:r>
      <w:proofErr w:type="spellEnd"/>
      <w:r>
        <w:rPr>
          <w:rFonts w:ascii="Arial" w:hAnsi="Arial"/>
        </w:rPr>
        <w:t xml:space="preserve"> by setting </w:t>
      </w:r>
      <w:proofErr w:type="spellStart"/>
      <w:r>
        <w:rPr>
          <w:rFonts w:ascii="Arial" w:hAnsi="Arial"/>
        </w:rPr>
        <w:t>root.station</w:t>
      </w:r>
      <w:proofErr w:type="spellEnd"/>
      <w:r>
        <w:rPr>
          <w:rFonts w:ascii="Arial" w:hAnsi="Arial"/>
        </w:rPr>
        <w:t xml:space="preserve">=FALSE) is available for all of the models of interest, we used it for all model fitting. However, as we show in </w:t>
      </w:r>
      <w:commentRangeStart w:id="213"/>
      <w:commentRangeStart w:id="214"/>
      <w:del w:id="215" w:author="Marguerite Butler" w:date="2021-03-05T23:40:00Z">
        <w:r>
          <w:rPr>
            <w:rFonts w:ascii="Arial" w:hAnsi="Arial"/>
          </w:rPr>
          <w:delText>Appendix C</w:delText>
        </w:r>
      </w:del>
      <w:commentRangeEnd w:id="213"/>
      <w:r>
        <w:commentReference w:id="213"/>
      </w:r>
      <w:commentRangeEnd w:id="214"/>
      <w:r>
        <w:commentReference w:id="214"/>
      </w:r>
      <w:ins w:id="216" w:author="Marguerite Butler" w:date="2021-03-05T23:40:00Z">
        <w:r>
          <w:rPr>
            <w:rFonts w:ascii="Arial" w:hAnsi="Arial"/>
          </w:rPr>
          <w:t>the Supplementary Materials</w:t>
        </w:r>
      </w:ins>
      <w:r>
        <w:rPr>
          <w:rFonts w:ascii="Arial" w:hAnsi="Arial"/>
        </w:rPr>
        <w:t>, the parameter estimates of a single-</w:t>
      </w:r>
      <m:oMath>
        <m:r>
          <w:rPr>
            <w:rFonts w:ascii="Cambria Math" w:hAnsi="Cambria Math"/>
            <w:sz w:val="30"/>
            <w:szCs w:val="30"/>
          </w:rPr>
          <m:t>α</m:t>
        </m:r>
      </m:oMath>
      <w:r>
        <w:rPr>
          <w:rFonts w:ascii="Arial" w:hAnsi="Arial"/>
        </w:rPr>
        <w:t>, single-</w:t>
      </w:r>
      <m:oMath>
        <m:r>
          <w:rPr>
            <w:rFonts w:ascii="Cambria Math" w:hAnsi="Cambria Math"/>
            <w:sz w:val="28"/>
            <w:szCs w:val="28"/>
          </w:rPr>
          <m:t>σ</m:t>
        </m:r>
      </m:oMath>
      <w:r>
        <w:rPr>
          <w:rFonts w:ascii="Arial" w:hAnsi="Arial"/>
        </w:rPr>
        <w:t xml:space="preserve"> OU model fit assuming the root is in the stationary distribution </w:t>
      </w:r>
      <w:del w:id="217" w:author="Marguerite Butler" w:date="2021-03-05T23:40:00Z">
        <w:r>
          <w:rPr>
            <w:rFonts w:ascii="Arial" w:hAnsi="Arial"/>
          </w:rPr>
          <w:delText xml:space="preserve">(by setting root.station=TRUE) </w:delText>
        </w:r>
      </w:del>
      <w:r>
        <w:rPr>
          <w:rFonts w:ascii="Arial" w:hAnsi="Arial"/>
        </w:rPr>
        <w:t xml:space="preserve">are very different from the parameter estimates </w:t>
      </w:r>
      <w:del w:id="218" w:author="Marguerite Butler" w:date="2021-03-05T23:40:00Z">
        <w:r>
          <w:rPr>
            <w:rFonts w:ascii="Arial" w:hAnsi="Arial"/>
          </w:rPr>
          <w:delText>we report here</w:delText>
        </w:r>
      </w:del>
      <w:ins w:id="219" w:author="Marguerite Butler" w:date="2021-03-05T23:41:00Z">
        <w:r>
          <w:rPr>
            <w:rFonts w:ascii="Arial" w:hAnsi="Arial"/>
          </w:rPr>
          <w:t>obtained by fitting the root state</w:t>
        </w:r>
      </w:ins>
      <w:r>
        <w:rPr>
          <w:rFonts w:ascii="Arial" w:hAnsi="Arial"/>
        </w:rPr>
        <w:t xml:space="preserve">, although model selection </w:t>
      </w:r>
      <w:r>
        <w:rPr>
          <w:rFonts w:ascii="Arial" w:hAnsi="Arial"/>
        </w:rPr>
        <w:lastRenderedPageBreak/>
        <w:t xml:space="preserve">conclusions hold. This large difference in the parameter values reinforces a general point in phylogenetic comparative hypothesis testing, which is that parameter estimation is often more fraught than hypothesis testing, and as such, parameter estimates should be interpreted with caution (Beaulieu, et al. 2012; Ho and </w:t>
      </w:r>
      <w:proofErr w:type="spellStart"/>
      <w:r>
        <w:rPr>
          <w:rFonts w:ascii="Arial" w:hAnsi="Arial"/>
        </w:rPr>
        <w:t>Ané</w:t>
      </w:r>
      <w:proofErr w:type="spellEnd"/>
      <w:r>
        <w:rPr>
          <w:rFonts w:ascii="Arial" w:hAnsi="Arial"/>
        </w:rPr>
        <w:t xml:space="preserve"> 2013; Ho and </w:t>
      </w:r>
      <w:proofErr w:type="spellStart"/>
      <w:r>
        <w:rPr>
          <w:rFonts w:ascii="Arial" w:hAnsi="Arial"/>
        </w:rPr>
        <w:t>Ané</w:t>
      </w:r>
      <w:proofErr w:type="spellEnd"/>
      <w:r>
        <w:rPr>
          <w:rFonts w:ascii="Arial" w:hAnsi="Arial"/>
        </w:rPr>
        <w:t xml:space="preserve"> 2014; </w:t>
      </w:r>
      <w:proofErr w:type="spellStart"/>
      <w:r>
        <w:rPr>
          <w:rFonts w:ascii="Arial" w:hAnsi="Arial"/>
        </w:rPr>
        <w:t>Cressler</w:t>
      </w:r>
      <w:proofErr w:type="spellEnd"/>
      <w:r>
        <w:rPr>
          <w:rFonts w:ascii="Arial" w:hAnsi="Arial"/>
        </w:rPr>
        <w:t>, et al. 2015; Cooper, et al. 2016).</w:t>
      </w:r>
    </w:p>
    <w:p w14:paraId="7003DBB3" w14:textId="3D459C2A" w:rsidR="001B0C11" w:rsidRDefault="008F23F6">
      <w:pPr>
        <w:pStyle w:val="BodyA"/>
        <w:spacing w:line="480" w:lineRule="auto"/>
      </w:pPr>
      <w:r>
        <w:rPr>
          <w:rFonts w:ascii="Arial" w:eastAsia="Arial" w:hAnsi="Arial" w:cs="Arial"/>
        </w:rPr>
        <w:tab/>
      </w:r>
      <w:ins w:id="220" w:author="Marguerite Butler" w:date="2021-03-06T00:15:00Z">
        <w:r>
          <w:rPr>
            <w:rFonts w:ascii="Arial" w:hAnsi="Arial"/>
          </w:rPr>
          <w:t xml:space="preserve">As sometimes happens when fitting OU models, it is possible to recover an extremely </w:t>
        </w:r>
      </w:ins>
      <w:del w:id="221" w:author="Marguerite Butler" w:date="2021-03-06T00:11:00Z">
        <w:r>
          <w:rPr>
            <w:rFonts w:ascii="Arial" w:hAnsi="Arial"/>
          </w:rPr>
          <w:delText xml:space="preserve">However, as a </w:delText>
        </w:r>
      </w:del>
      <w:r>
        <w:rPr>
          <w:rFonts w:ascii="Arial" w:hAnsi="Arial"/>
        </w:rPr>
        <w:t xml:space="preserve">low value of </w:t>
      </w:r>
      <w:r>
        <w:rPr>
          <w:rFonts w:ascii="Symbol" w:hAnsi="Symbol"/>
        </w:rPr>
        <w:t>a</w:t>
      </w:r>
      <w:r>
        <w:rPr>
          <w:rFonts w:ascii="Arial" w:hAnsi="Arial"/>
        </w:rPr>
        <w:t xml:space="preserve"> (weak deterministic pull)</w:t>
      </w:r>
      <w:ins w:id="222" w:author="Marguerite Butler" w:date="2021-03-06T00:13:00Z">
        <w:r>
          <w:rPr>
            <w:rFonts w:ascii="Arial" w:hAnsi="Arial"/>
          </w:rPr>
          <w:t>, with equally extremely large</w:t>
        </w:r>
      </w:ins>
      <w:r>
        <w:rPr>
          <w:rFonts w:ascii="Arial" w:hAnsi="Arial"/>
        </w:rPr>
        <w:t xml:space="preserve"> </w:t>
      </w:r>
      <w:ins w:id="223" w:author="Marguerite Butler" w:date="2021-03-06T00:12:00Z">
        <w:r>
          <w:rPr>
            <w:rFonts w:ascii="Symbol" w:hAnsi="Symbol"/>
          </w:rPr>
          <w:t xml:space="preserve">q </w:t>
        </w:r>
      </w:ins>
      <w:del w:id="224" w:author="Marguerite Butler" w:date="2021-03-06T00:12:00Z">
        <w:r>
          <w:rPr>
            <w:rFonts w:ascii="Arial" w:hAnsi="Arial"/>
          </w:rPr>
          <w:delText xml:space="preserve">will act in opposition to extreme </w:delText>
        </w:r>
      </w:del>
      <w:ins w:id="225" w:author="Marguerite Butler" w:date="2021-03-06T00:12:00Z">
        <w:r>
          <w:rPr>
            <w:rFonts w:ascii="Arial" w:hAnsi="Arial"/>
          </w:rPr>
          <w:t>(</w:t>
        </w:r>
      </w:ins>
      <w:r>
        <w:rPr>
          <w:rFonts w:ascii="Arial" w:hAnsi="Arial"/>
        </w:rPr>
        <w:t>equilibrium values</w:t>
      </w:r>
      <w:del w:id="226" w:author="Marguerite Butler" w:date="2021-03-06T00:13:00Z">
        <w:r>
          <w:rPr>
            <w:rFonts w:ascii="Arial" w:hAnsi="Arial"/>
          </w:rPr>
          <w:delText xml:space="preserve"> (high </w:delText>
        </w:r>
        <w:r>
          <w:rPr>
            <w:rFonts w:ascii="Symbol" w:hAnsi="Symbol"/>
          </w:rPr>
          <w:delText>q</w:delText>
        </w:r>
      </w:del>
      <w:r>
        <w:rPr>
          <w:rFonts w:ascii="Arial" w:hAnsi="Arial"/>
        </w:rPr>
        <w:t>)</w:t>
      </w:r>
      <w:ins w:id="227" w:author="Marguerite Butler" w:date="2021-03-06T00:13:00Z">
        <w:r>
          <w:rPr>
            <w:rFonts w:ascii="Arial" w:hAnsi="Arial"/>
          </w:rPr>
          <w:t>.</w:t>
        </w:r>
      </w:ins>
      <w:r>
        <w:rPr>
          <w:rFonts w:ascii="Arial" w:hAnsi="Arial"/>
        </w:rPr>
        <w:t xml:space="preserve"> </w:t>
      </w:r>
      <w:ins w:id="228" w:author="Marguerite Butler" w:date="2021-03-06T00:25:00Z">
        <w:r>
          <w:rPr>
            <w:rFonts w:ascii="Arial" w:hAnsi="Arial"/>
          </w:rPr>
          <w:t xml:space="preserve">This combination can reasonably be interpreted as weak selection, or a biased </w:t>
        </w:r>
        <w:proofErr w:type="gramStart"/>
        <w:r>
          <w:rPr>
            <w:rFonts w:ascii="Arial" w:hAnsi="Arial"/>
          </w:rPr>
          <w:t>nearly-random</w:t>
        </w:r>
        <w:proofErr w:type="gramEnd"/>
        <w:r>
          <w:rPr>
            <w:rFonts w:ascii="Arial" w:hAnsi="Arial"/>
          </w:rPr>
          <w:t xml:space="preserve"> walk.</w:t>
        </w:r>
      </w:ins>
      <w:ins w:id="229" w:author="Clay Cressler" w:date="2021-03-25T12:32:00Z">
        <w:r>
          <w:rPr>
            <w:rFonts w:ascii="Arial" w:hAnsi="Arial"/>
          </w:rPr>
          <w:t xml:space="preserve"> </w:t>
        </w:r>
      </w:ins>
      <w:del w:id="230" w:author="Marguerite Butler" w:date="2021-03-06T00:13:00Z">
        <w:r>
          <w:rPr>
            <w:rFonts w:ascii="Arial" w:hAnsi="Arial"/>
          </w:rPr>
          <w:delText xml:space="preserve">in the model, </w:delText>
        </w:r>
      </w:del>
      <w:ins w:id="231" w:author="Marguerite Butler" w:date="2021-03-10T21:44:00Z">
        <w:r>
          <w:rPr>
            <w:rFonts w:ascii="Arial" w:hAnsi="Arial"/>
          </w:rPr>
          <w:t xml:space="preserve">Rather than look only at these parameters in isolation, we considered whether </w:t>
        </w:r>
      </w:ins>
      <w:r>
        <w:rPr>
          <w:rFonts w:ascii="Arial" w:hAnsi="Arial"/>
        </w:rPr>
        <w:t xml:space="preserve">it may be more informative to determine their </w:t>
      </w:r>
      <w:del w:id="232" w:author="Marguerite Butler" w:date="2021-03-06T00:26:00Z">
        <w:r>
          <w:rPr>
            <w:rFonts w:ascii="Arial" w:hAnsi="Arial"/>
          </w:rPr>
          <w:delText xml:space="preserve">overall </w:delText>
        </w:r>
      </w:del>
      <w:r>
        <w:rPr>
          <w:rFonts w:ascii="Arial" w:hAnsi="Arial"/>
        </w:rPr>
        <w:t xml:space="preserve">combined effect on trait evolution. To this end, we calculated the value of </w:t>
      </w:r>
      <m:oMath>
        <m:r>
          <w:rPr>
            <w:rFonts w:ascii="Cambria Math" w:hAnsi="Cambria Math"/>
            <w:sz w:val="29"/>
            <w:szCs w:val="29"/>
          </w:rPr>
          <m:t>α(</m:t>
        </m:r>
        <m:limUpp>
          <m:limUppPr>
            <m:ctrlPr>
              <w:rPr>
                <w:rFonts w:ascii="Cambria Math" w:hAnsi="Cambria Math"/>
              </w:rPr>
            </m:ctrlPr>
          </m:limUppPr>
          <m:e>
            <m:r>
              <w:rPr>
                <w:rFonts w:ascii="Cambria Math" w:hAnsi="Cambria Math"/>
                <w:sz w:val="29"/>
                <w:szCs w:val="29"/>
              </w:rPr>
              <m:t>X</m:t>
            </m:r>
          </m:e>
          <m:lim>
            <m:r>
              <w:rPr>
                <w:rFonts w:ascii="Cambria Math" w:hAnsi="Cambria Math"/>
                <w:sz w:val="29"/>
                <w:szCs w:val="29"/>
              </w:rPr>
              <m:t>̄</m:t>
            </m:r>
          </m:lim>
        </m:limUpp>
        <m:r>
          <w:rPr>
            <w:rFonts w:ascii="Cambria Math" w:hAnsi="Cambria Math"/>
            <w:sz w:val="29"/>
            <w:szCs w:val="29"/>
          </w:rPr>
          <m:t>-θ)</m:t>
        </m:r>
      </m:oMath>
      <w:r>
        <w:rPr>
          <w:rFonts w:ascii="Arial" w:hAnsi="Arial"/>
        </w:rPr>
        <w:t xml:space="preserve"> for each life</w:t>
      </w:r>
      <w:ins w:id="233" w:author="Marguerite Butler" w:date="2021-03-06T00:15:00Z">
        <w:r>
          <w:rPr>
            <w:rFonts w:ascii="Arial" w:hAnsi="Arial"/>
          </w:rPr>
          <w:t xml:space="preserve"> </w:t>
        </w:r>
      </w:ins>
      <w:r>
        <w:rPr>
          <w:rFonts w:ascii="Arial" w:hAnsi="Arial"/>
        </w:rPr>
        <w:t xml:space="preserve">history regime to estimate any </w:t>
      </w:r>
      <w:ins w:id="234" w:author="Marguerite Butler" w:date="2021-03-10T21:44:00Z">
        <w:r>
          <w:rPr>
            <w:rFonts w:ascii="Arial" w:hAnsi="Arial"/>
          </w:rPr>
          <w:t>"</w:t>
        </w:r>
      </w:ins>
      <w:r>
        <w:rPr>
          <w:rFonts w:ascii="Arial" w:hAnsi="Arial"/>
        </w:rPr>
        <w:t>deterministic trend</w:t>
      </w:r>
      <w:ins w:id="235" w:author="Marguerite Butler" w:date="2021-03-10T21:44:00Z">
        <w:r>
          <w:rPr>
            <w:rFonts w:ascii="Arial" w:hAnsi="Arial"/>
          </w:rPr>
          <w:t>"</w:t>
        </w:r>
      </w:ins>
      <w:r>
        <w:rPr>
          <w:rFonts w:ascii="Arial" w:hAnsi="Arial"/>
        </w:rPr>
        <w:t xml:space="preserve"> imposed by the best-fitting model, where </w:t>
      </w:r>
      <m:oMath>
        <m:limUpp>
          <m:limUppPr>
            <m:ctrlPr>
              <w:rPr>
                <w:rFonts w:ascii="Cambria Math" w:hAnsi="Cambria Math"/>
              </w:rPr>
            </m:ctrlPr>
          </m:limUppPr>
          <m:e>
            <m:r>
              <w:rPr>
                <w:rFonts w:ascii="Cambria Math" w:hAnsi="Cambria Math"/>
                <w:sz w:val="25"/>
                <w:szCs w:val="25"/>
              </w:rPr>
              <m:t>X</m:t>
            </m:r>
          </m:e>
          <m:lim>
            <m:r>
              <w:rPr>
                <w:rFonts w:ascii="Cambria Math" w:hAnsi="Cambria Math"/>
                <w:sz w:val="25"/>
                <w:szCs w:val="25"/>
              </w:rPr>
              <m:t>̄</m:t>
            </m:r>
          </m:lim>
        </m:limUpp>
      </m:oMath>
      <w:r>
        <w:rPr>
          <w:rFonts w:ascii="Arial" w:hAnsi="Arial"/>
        </w:rPr>
        <w:t xml:space="preserve"> is the average genome size of species in that regime at the end of the evolutionary process. </w:t>
      </w:r>
      <w:r>
        <w:rPr>
          <w:rFonts w:ascii="Arial Unicode MS" w:hAnsi="Arial Unicode MS"/>
        </w:rPr>
        <w:br w:type="page"/>
      </w:r>
    </w:p>
    <w:p w14:paraId="46ABC924" w14:textId="77777777" w:rsidR="001B0C11" w:rsidRDefault="008F23F6">
      <w:pPr>
        <w:pStyle w:val="BodyA"/>
        <w:rPr>
          <w:rFonts w:ascii="Arial" w:eastAsia="Arial" w:hAnsi="Arial" w:cs="Arial"/>
        </w:rPr>
      </w:pPr>
      <w:r>
        <w:rPr>
          <w:rFonts w:ascii="Arial" w:hAnsi="Arial"/>
        </w:rPr>
        <w:lastRenderedPageBreak/>
        <w:t xml:space="preserve">Table 1. BM and OU models with single or multiple parameters used to fit the data. Numbers in parentheses specify (1) model parameters and notation, (2) parameters that remain constant across the phylogeny, (3) parameters that vary with shifts in life history regime, (4) </w:t>
      </w:r>
      <w:proofErr w:type="spellStart"/>
      <w:r>
        <w:rPr>
          <w:rFonts w:ascii="Arial" w:hAnsi="Arial"/>
        </w:rPr>
        <w:t>OʻMeara</w:t>
      </w:r>
      <w:proofErr w:type="spellEnd"/>
      <w:r>
        <w:rPr>
          <w:rFonts w:ascii="Arial" w:hAnsi="Arial"/>
        </w:rPr>
        <w:t xml:space="preserve"> (2006) model notation, (5) notes for the model implementations and citations.</w:t>
      </w:r>
    </w:p>
    <w:tbl>
      <w:tblPr>
        <w:tblW w:w="924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21"/>
        <w:gridCol w:w="866"/>
        <w:gridCol w:w="1057"/>
        <w:gridCol w:w="1082"/>
        <w:gridCol w:w="2916"/>
      </w:tblGrid>
      <w:tr w:rsidR="001B0C11" w14:paraId="57E4F4F9" w14:textId="77777777">
        <w:trPr>
          <w:trHeight w:val="1939"/>
        </w:trPr>
        <w:tc>
          <w:tcPr>
            <w:tcW w:w="3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039CD" w14:textId="77777777" w:rsidR="001B0C11" w:rsidRDefault="008F23F6">
            <w:pPr>
              <w:pStyle w:val="BodyA"/>
              <w:spacing w:line="480" w:lineRule="auto"/>
              <w:jc w:val="center"/>
            </w:pPr>
            <w:r>
              <w:rPr>
                <w:rFonts w:ascii="Arial" w:hAnsi="Arial"/>
                <w:b/>
                <w:bCs/>
              </w:rPr>
              <w:t>Models</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65180" w14:textId="77777777" w:rsidR="001B0C11" w:rsidRDefault="008F23F6">
            <w:pPr>
              <w:pStyle w:val="BodyA"/>
              <w:spacing w:line="480" w:lineRule="auto"/>
              <w:jc w:val="center"/>
            </w:pPr>
            <w:r>
              <w:rPr>
                <w:rFonts w:ascii="Arial" w:hAnsi="Arial"/>
                <w:b/>
                <w:bCs/>
              </w:rPr>
              <w:t>Uniform</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8826" w14:textId="77777777" w:rsidR="001B0C11" w:rsidRDefault="008F23F6">
            <w:pPr>
              <w:pStyle w:val="BodyA"/>
              <w:spacing w:line="480" w:lineRule="auto"/>
              <w:jc w:val="center"/>
            </w:pPr>
            <w:r>
              <w:rPr>
                <w:rFonts w:ascii="Arial" w:hAnsi="Arial"/>
                <w:b/>
                <w:bCs/>
              </w:rPr>
              <w:t>Variable with Regime</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0DBF8" w14:textId="77777777" w:rsidR="001B0C11" w:rsidRDefault="008F23F6">
            <w:pPr>
              <w:pStyle w:val="BodyA"/>
              <w:spacing w:line="480" w:lineRule="auto"/>
              <w:jc w:val="center"/>
            </w:pPr>
            <w:r>
              <w:rPr>
                <w:rFonts w:ascii="Arial" w:hAnsi="Arial"/>
                <w:b/>
                <w:bCs/>
              </w:rPr>
              <w:t>O’Meara Notation</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37B7C" w14:textId="77777777" w:rsidR="001B0C11" w:rsidRDefault="008F23F6">
            <w:pPr>
              <w:pStyle w:val="BodyA"/>
              <w:spacing w:line="480" w:lineRule="auto"/>
              <w:jc w:val="center"/>
            </w:pPr>
            <w:r>
              <w:rPr>
                <w:rFonts w:ascii="Arial" w:hAnsi="Arial"/>
                <w:b/>
                <w:bCs/>
              </w:rPr>
              <w:t>Notes</w:t>
            </w:r>
          </w:p>
        </w:tc>
      </w:tr>
      <w:tr w:rsidR="001B0C11" w14:paraId="52288F14" w14:textId="77777777">
        <w:trPr>
          <w:trHeight w:val="254"/>
        </w:trPr>
        <w:tc>
          <w:tcPr>
            <w:tcW w:w="3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6E5C1" w14:textId="77777777" w:rsidR="001B0C11" w:rsidRDefault="008F23F6">
            <w:pPr>
              <w:pStyle w:val="BodyA"/>
              <w:spacing w:line="480" w:lineRule="auto"/>
              <w:jc w:val="center"/>
            </w:pPr>
            <w:r>
              <w:rPr>
                <w:rFonts w:ascii="Helvetica Neue" w:hAnsi="Helvetica Neue"/>
                <w:sz w:val="20"/>
                <w:szCs w:val="20"/>
              </w:rPr>
              <w:t>(1)</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8C2CE" w14:textId="77777777" w:rsidR="001B0C11" w:rsidRDefault="008F23F6">
            <w:pPr>
              <w:pStyle w:val="BodyA"/>
              <w:spacing w:line="480" w:lineRule="auto"/>
              <w:jc w:val="center"/>
            </w:pPr>
            <w:r>
              <w:rPr>
                <w:rFonts w:ascii="Helvetica Neue" w:hAnsi="Helvetica Neue"/>
                <w:sz w:val="20"/>
                <w:szCs w:val="20"/>
              </w:rPr>
              <w:t>(2)</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61A53" w14:textId="77777777" w:rsidR="001B0C11" w:rsidRDefault="008F23F6">
            <w:pPr>
              <w:pStyle w:val="BodyA"/>
              <w:spacing w:line="480" w:lineRule="auto"/>
              <w:jc w:val="center"/>
            </w:pPr>
            <w:r>
              <w:rPr>
                <w:rFonts w:ascii="Helvetica Neue" w:hAnsi="Helvetica Neue"/>
                <w:sz w:val="20"/>
                <w:szCs w:val="20"/>
              </w:rPr>
              <w:t>(3)</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CB28C" w14:textId="77777777" w:rsidR="001B0C11" w:rsidRDefault="008F23F6">
            <w:pPr>
              <w:pStyle w:val="BodyA"/>
              <w:spacing w:line="480" w:lineRule="auto"/>
              <w:jc w:val="center"/>
            </w:pPr>
            <w:r>
              <w:rPr>
                <w:rFonts w:ascii="Helvetica Neue" w:hAnsi="Helvetica Neue"/>
                <w:sz w:val="20"/>
                <w:szCs w:val="20"/>
              </w:rPr>
              <w:t>(4)</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AA13E" w14:textId="77777777" w:rsidR="001B0C11" w:rsidRDefault="008F23F6">
            <w:pPr>
              <w:pStyle w:val="BodyA"/>
              <w:spacing w:line="480" w:lineRule="auto"/>
              <w:jc w:val="center"/>
            </w:pPr>
            <w:r>
              <w:rPr>
                <w:rFonts w:ascii="Helvetica Neue" w:hAnsi="Helvetica Neue"/>
                <w:sz w:val="20"/>
                <w:szCs w:val="20"/>
              </w:rPr>
              <w:t>(5)</w:t>
            </w:r>
          </w:p>
        </w:tc>
      </w:tr>
      <w:tr w:rsidR="001B0C11" w14:paraId="4802EEBC" w14:textId="77777777">
        <w:trPr>
          <w:trHeight w:val="726"/>
        </w:trPr>
        <w:tc>
          <w:tcPr>
            <w:tcW w:w="3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5DE02" w14:textId="77777777" w:rsidR="001B0C11" w:rsidRDefault="008F23F6">
            <w:pPr>
              <w:pStyle w:val="BodyA"/>
              <w:spacing w:line="480" w:lineRule="auto"/>
            </w:pPr>
            <w:r>
              <w:rPr>
                <w:rFonts w:ascii="Arial" w:hAnsi="Arial"/>
                <w:sz w:val="20"/>
                <w:szCs w:val="20"/>
              </w:rPr>
              <w:t xml:space="preserve">Single noise intensity      </w:t>
            </w:r>
            <w:r>
              <w:rPr>
                <w:rFonts w:ascii="Arial" w:hAnsi="Arial"/>
                <w:i/>
                <w:iCs/>
                <w:sz w:val="20"/>
                <w:szCs w:val="20"/>
              </w:rPr>
              <w:t>σ</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2FA92" w14:textId="77777777" w:rsidR="001B0C11" w:rsidRDefault="008F23F6">
            <w:pPr>
              <w:pStyle w:val="BodyA"/>
              <w:spacing w:line="480" w:lineRule="auto"/>
              <w:jc w:val="center"/>
            </w:pPr>
            <w:r>
              <w:rPr>
                <w:rFonts w:ascii="Arial" w:hAnsi="Arial"/>
                <w:i/>
                <w:iCs/>
                <w:sz w:val="20"/>
                <w:szCs w:val="20"/>
              </w:rPr>
              <w:t>σ</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39904" w14:textId="77777777" w:rsidR="001B0C11" w:rsidRDefault="001B0C11"/>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1089" w14:textId="77777777" w:rsidR="001B0C11" w:rsidRDefault="008F23F6">
            <w:pPr>
              <w:pStyle w:val="BodyA"/>
              <w:spacing w:line="480" w:lineRule="auto"/>
              <w:jc w:val="center"/>
            </w:pPr>
            <w:r>
              <w:rPr>
                <w:rFonts w:ascii="Arial" w:hAnsi="Arial"/>
                <w:sz w:val="20"/>
                <w:szCs w:val="20"/>
              </w:rPr>
              <w:t>BM1</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128B0" w14:textId="77777777" w:rsidR="001B0C11" w:rsidRDefault="008F23F6">
            <w:pPr>
              <w:pStyle w:val="BodyA"/>
              <w:spacing w:line="480" w:lineRule="auto"/>
            </w:pPr>
            <w:r>
              <w:rPr>
                <w:rFonts w:ascii="Arial" w:hAnsi="Arial"/>
                <w:sz w:val="20"/>
                <w:szCs w:val="20"/>
              </w:rPr>
              <w:t xml:space="preserve">Classic BM model of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  &gt;&lt;Author&gt;Felsenstein&lt;/Author&gt;&lt;Year&gt;1985&lt;/Year&gt;&lt;RecNum&gt;686&lt;/RecNum&gt;&lt;Prefix&gt;&lt;/Prefix&gt;&lt;Suffix&gt;&lt;/Suffix&gt;&lt;Pages&gt;&lt;/Pages&gt;&lt;DisplayText&gt;(Felsenstein 1985)&lt;/DisplayText&gt;&lt;record&gt;&lt;rec-number&gt;686&lt;/rec-number&gt;&lt;foreign-keys&gt;&lt;key app="EN" db-id="95s0te0p99tv5oeffsnveep9rserdvvrxvx2" timestamp="1605131204"&gt;686&lt;/key&gt;&lt;/foreign-keys&gt;&lt;ref-type name="Journal Article"&gt;17&lt;/ref-type&gt;&lt;contributors&gt;&lt;authors&gt;&lt;author&gt;Felsenstein, Joseph&lt;/author&gt;&lt;/authors&gt;&lt;/contributors&gt;&lt;titles&gt;&lt;title&gt;Phylogenies and the comparative method&lt;/title&gt;&lt;secondary-title&gt;The American Naturalist&lt;/secondary-title&gt;&lt;/titles&gt;&lt;periodical&gt;&lt;full-title&gt;The American Naturalist&lt;/full-title&gt;&lt;abbr-1&gt;Am Nat&lt;/abbr-1&gt;&lt;/periodical&gt;&lt;pages&gt;1-15&lt;/pages&gt;&lt;volume&gt;125&lt;/volume&gt;&lt;number&gt;1&lt;/number&gt;&lt;dates&gt;&lt;year&gt;1985&lt;/year&gt;&lt;pub-dates&gt;&lt;date&gt;1985/01/01&lt;/date&gt;&lt;/pub-dates&gt;&lt;/dates&gt;&lt;publisher&gt;The University of Chicago Press&lt;/publisher&gt;&lt;isbn&gt;0003-0147&lt;/isbn&gt;&lt;urls&gt;&lt;related-urls&gt;&lt;url&gt;https://doi.org/10.1086/284325&lt;/url&gt;&lt;/related-urls&gt;&lt;/urls&gt;&lt;electronic-resource-num&gt;10.1086/284325&lt;/electronic-resource-num&gt;&lt;access-date&gt;2020/11/11&lt;/access-date&gt;&lt;/record&gt;&lt;/Cite&gt;&lt;/EndNote&gt;</w:instrText>
            </w:r>
            <w:r>
              <w:rPr>
                <w:rFonts w:ascii="Arial" w:eastAsia="Arial" w:hAnsi="Arial" w:cs="Arial"/>
                <w:sz w:val="20"/>
                <w:szCs w:val="20"/>
              </w:rPr>
              <w:fldChar w:fldCharType="separate"/>
            </w:r>
            <w:r>
              <w:rPr>
                <w:rFonts w:ascii="Arial" w:hAnsi="Arial"/>
                <w:sz w:val="20"/>
                <w:szCs w:val="20"/>
              </w:rPr>
              <w:t>(Felsenstein 1985)</w:t>
            </w:r>
            <w:r>
              <w:rPr>
                <w:rFonts w:ascii="Arial" w:eastAsia="Arial" w:hAnsi="Arial" w:cs="Arial"/>
                <w:sz w:val="20"/>
                <w:szCs w:val="20"/>
              </w:rPr>
              <w:fldChar w:fldCharType="end"/>
            </w:r>
          </w:p>
        </w:tc>
      </w:tr>
      <w:tr w:rsidR="001B0C11" w14:paraId="72F54442" w14:textId="77777777">
        <w:trPr>
          <w:trHeight w:val="780"/>
        </w:trPr>
        <w:tc>
          <w:tcPr>
            <w:tcW w:w="3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D7372" w14:textId="77777777" w:rsidR="001B0C11" w:rsidRDefault="008F23F6">
            <w:pPr>
              <w:pStyle w:val="BodyA"/>
              <w:spacing w:line="480" w:lineRule="auto"/>
            </w:pPr>
            <w:r>
              <w:rPr>
                <w:rFonts w:ascii="Arial" w:hAnsi="Arial"/>
                <w:sz w:val="20"/>
                <w:szCs w:val="20"/>
              </w:rPr>
              <w:t xml:space="preserve">Multiple noise intensities    </w:t>
            </w:r>
            <w:proofErr w:type="spellStart"/>
            <w:r>
              <w:rPr>
                <w:rFonts w:ascii="Arial" w:hAnsi="Arial"/>
                <w:i/>
                <w:iCs/>
                <w:sz w:val="20"/>
                <w:szCs w:val="20"/>
              </w:rPr>
              <w:t>σ</w:t>
            </w:r>
            <w:r>
              <w:rPr>
                <w:rFonts w:ascii="Arial" w:hAnsi="Arial"/>
                <w:i/>
                <w:iCs/>
                <w:sz w:val="20"/>
                <w:szCs w:val="20"/>
                <w:vertAlign w:val="subscript"/>
              </w:rPr>
              <w:t>i</w:t>
            </w:r>
            <w:proofErr w:type="spellEnd"/>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2AB63" w14:textId="77777777" w:rsidR="001B0C11" w:rsidRDefault="001B0C11"/>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5E00A" w14:textId="77777777" w:rsidR="001B0C11" w:rsidRDefault="008F23F6">
            <w:pPr>
              <w:pStyle w:val="BodyA"/>
              <w:spacing w:line="480" w:lineRule="auto"/>
              <w:jc w:val="center"/>
            </w:pPr>
            <w:proofErr w:type="spellStart"/>
            <w:r>
              <w:rPr>
                <w:rFonts w:ascii="Arial" w:hAnsi="Arial"/>
                <w:i/>
                <w:iCs/>
                <w:sz w:val="20"/>
                <w:szCs w:val="20"/>
              </w:rPr>
              <w:t>σ</w:t>
            </w:r>
            <w:r>
              <w:rPr>
                <w:rFonts w:ascii="Arial" w:hAnsi="Arial"/>
                <w:i/>
                <w:iCs/>
                <w:sz w:val="20"/>
                <w:szCs w:val="20"/>
                <w:vertAlign w:val="subscript"/>
              </w:rPr>
              <w:t>i</w:t>
            </w:r>
            <w:proofErr w:type="spellEnd"/>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0A8C3" w14:textId="77777777" w:rsidR="001B0C11" w:rsidRDefault="008F23F6">
            <w:pPr>
              <w:pStyle w:val="BodyA"/>
              <w:spacing w:line="480" w:lineRule="auto"/>
              <w:jc w:val="center"/>
            </w:pPr>
            <w:r>
              <w:rPr>
                <w:rFonts w:ascii="Arial" w:hAnsi="Arial"/>
                <w:sz w:val="20"/>
                <w:szCs w:val="20"/>
              </w:rPr>
              <w:t>BMS</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72579" w14:textId="77777777" w:rsidR="001B0C11" w:rsidRDefault="008F23F6">
            <w:pPr>
              <w:pStyle w:val="BodyA"/>
              <w:spacing w:line="480" w:lineRule="auto"/>
            </w:pPr>
            <w:r>
              <w:rPr>
                <w:rFonts w:ascii="Arial" w:hAnsi="Arial"/>
                <w:sz w:val="20"/>
                <w:szCs w:val="20"/>
              </w:rPr>
              <w:t>Multiple-rate BM model of O’Meara et al. (2006)</w:t>
            </w:r>
          </w:p>
        </w:tc>
      </w:tr>
      <w:tr w:rsidR="001B0C11" w14:paraId="5E5B0809" w14:textId="77777777">
        <w:trPr>
          <w:trHeight w:val="897"/>
        </w:trPr>
        <w:tc>
          <w:tcPr>
            <w:tcW w:w="3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885BF" w14:textId="77777777" w:rsidR="001B0C11" w:rsidRPr="008F23F6" w:rsidRDefault="008F23F6">
            <w:pPr>
              <w:pStyle w:val="BodyA"/>
              <w:spacing w:line="480" w:lineRule="auto"/>
              <w:rPr>
                <w:sz w:val="20"/>
                <w:lang w:val="fr-FR"/>
                <w:rPrChange w:id="236" w:author="Clay Cressler" w:date="2021-03-25T12:21:00Z">
                  <w:rPr>
                    <w:sz w:val="20"/>
                  </w:rPr>
                </w:rPrChange>
              </w:rPr>
            </w:pPr>
            <w:r w:rsidRPr="008F23F6">
              <w:rPr>
                <w:rFonts w:ascii="Arial" w:hAnsi="Arial"/>
                <w:sz w:val="20"/>
                <w:szCs w:val="20"/>
                <w:lang w:val="fr-FR"/>
                <w:rPrChange w:id="237" w:author="Clay Cressler" w:date="2021-03-25T12:21:00Z">
                  <w:rPr>
                    <w:rFonts w:ascii="Arial" w:hAnsi="Arial"/>
                    <w:sz w:val="20"/>
                    <w:szCs w:val="20"/>
                  </w:rPr>
                </w:rPrChange>
              </w:rPr>
              <w:t xml:space="preserve">Multiple </w:t>
            </w:r>
            <w:proofErr w:type="spellStart"/>
            <w:r w:rsidRPr="008F23F6">
              <w:rPr>
                <w:rFonts w:ascii="Arial" w:hAnsi="Arial"/>
                <w:sz w:val="20"/>
                <w:szCs w:val="20"/>
                <w:lang w:val="fr-FR"/>
                <w:rPrChange w:id="238" w:author="Clay Cressler" w:date="2021-03-25T12:21:00Z">
                  <w:rPr>
                    <w:rFonts w:ascii="Arial" w:hAnsi="Arial"/>
                    <w:sz w:val="20"/>
                    <w:szCs w:val="20"/>
                  </w:rPr>
                </w:rPrChange>
              </w:rPr>
              <w:t>equilibria</w:t>
            </w:r>
            <w:proofErr w:type="spellEnd"/>
            <w:r w:rsidRPr="008F23F6">
              <w:rPr>
                <w:rFonts w:ascii="Arial" w:hAnsi="Arial"/>
                <w:sz w:val="20"/>
                <w:szCs w:val="20"/>
                <w:lang w:val="fr-FR"/>
                <w:rPrChange w:id="239" w:author="Clay Cressler" w:date="2021-03-25T12:21:00Z">
                  <w:rPr>
                    <w:rFonts w:ascii="Arial" w:hAnsi="Arial"/>
                    <w:sz w:val="20"/>
                    <w:szCs w:val="20"/>
                  </w:rPr>
                </w:rPrChange>
              </w:rPr>
              <w:t xml:space="preserve">     </w:t>
            </w:r>
            <m:oMath>
              <m:r>
                <w:rPr>
                  <w:rFonts w:ascii="Cambria Math" w:hAnsi="Cambria Math"/>
                  <w:sz w:val="20"/>
                  <w:szCs w:val="20"/>
                </w:rPr>
                <m:t>θi</m:t>
              </m:r>
              <m:r>
                <w:rPr>
                  <w:rFonts w:ascii="Cambria Math" w:hAnsi="Cambria Math"/>
                  <w:sz w:val="20"/>
                  <w:szCs w:val="20"/>
                  <w:lang w:val="fr-FR"/>
                  <w:rPrChange w:id="240" w:author="Clay Cressler" w:date="2021-03-25T12:21:00Z">
                    <w:rPr>
                      <w:rFonts w:ascii="Cambria Math" w:hAnsi="Cambria Math"/>
                      <w:sz w:val="20"/>
                      <w:szCs w:val="20"/>
                    </w:rPr>
                  </w:rPrChange>
                </w:rPr>
                <m:t>,</m:t>
              </m:r>
              <m:r>
                <w:rPr>
                  <w:rFonts w:ascii="Cambria Math" w:hAnsi="Cambria Math"/>
                  <w:sz w:val="20"/>
                  <w:szCs w:val="20"/>
                </w:rPr>
                <m:t>σ</m:t>
              </m:r>
              <m:r>
                <w:rPr>
                  <w:rFonts w:ascii="Cambria Math" w:hAnsi="Cambria Math"/>
                  <w:sz w:val="20"/>
                  <w:szCs w:val="20"/>
                  <w:lang w:val="fr-FR"/>
                  <w:rPrChange w:id="241" w:author="Clay Cressler" w:date="2021-03-25T12:21:00Z">
                    <w:rPr>
                      <w:rFonts w:ascii="Cambria Math" w:hAnsi="Cambria Math"/>
                      <w:sz w:val="20"/>
                      <w:szCs w:val="20"/>
                    </w:rPr>
                  </w:rPrChange>
                </w:rPr>
                <m:t>,</m:t>
              </m:r>
              <m:r>
                <w:rPr>
                  <w:rFonts w:ascii="Cambria Math" w:hAnsi="Cambria Math"/>
                  <w:sz w:val="20"/>
                  <w:szCs w:val="20"/>
                </w:rPr>
                <m:t>α</m:t>
              </m:r>
            </m:oMath>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FD9CF" w14:textId="77777777" w:rsidR="001B0C11" w:rsidRDefault="008F23F6">
            <w:pPr>
              <w:pStyle w:val="BodyAA"/>
              <w:spacing w:line="480" w:lineRule="auto"/>
              <w:jc w:val="center"/>
              <w:rPr>
                <w:rFonts w:ascii="Arial" w:eastAsia="Arial" w:hAnsi="Arial" w:cs="Arial"/>
                <w:i/>
                <w:iCs/>
                <w:sz w:val="20"/>
                <w:szCs w:val="20"/>
              </w:rPr>
            </w:pPr>
            <w:r>
              <w:rPr>
                <w:rFonts w:ascii="Arial" w:hAnsi="Arial"/>
                <w:i/>
                <w:iCs/>
                <w:sz w:val="20"/>
                <w:szCs w:val="20"/>
              </w:rPr>
              <w:t xml:space="preserve">σ </w:t>
            </w:r>
          </w:p>
          <w:p w14:paraId="1793C9D8" w14:textId="77777777" w:rsidR="001B0C11" w:rsidRDefault="008F23F6">
            <w:pPr>
              <w:pStyle w:val="BodyAA"/>
              <w:spacing w:line="480" w:lineRule="auto"/>
              <w:jc w:val="center"/>
            </w:pPr>
            <m:oMathPara>
              <m:oMathParaPr>
                <m:jc m:val="center"/>
              </m:oMathParaPr>
              <m:oMath>
                <m:r>
                  <w:rPr>
                    <w:rFonts w:ascii="Cambria Math" w:hAnsi="Cambria Math"/>
                    <w:sz w:val="26"/>
                    <w:szCs w:val="26"/>
                  </w:rPr>
                  <m:t>α</m:t>
                </m:r>
              </m:oMath>
            </m:oMathPara>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32FAC" w14:textId="77777777" w:rsidR="001B0C11" w:rsidRDefault="001B0C11">
            <w:pPr>
              <w:pStyle w:val="BodyA"/>
              <w:spacing w:line="480" w:lineRule="auto"/>
              <w:jc w:val="center"/>
              <w:rPr>
                <w:rFonts w:ascii="Arial" w:eastAsia="Arial" w:hAnsi="Arial" w:cs="Arial"/>
              </w:rPr>
            </w:pPr>
          </w:p>
          <w:p w14:paraId="4438A8E9" w14:textId="77777777" w:rsidR="001B0C11" w:rsidRDefault="008F23F6">
            <w:pPr>
              <w:pStyle w:val="BodyA"/>
              <w:spacing w:line="480" w:lineRule="auto"/>
              <w:jc w:val="center"/>
            </w:pPr>
            <m:oMath>
              <m:r>
                <w:rPr>
                  <w:rFonts w:ascii="Cambria Math" w:hAnsi="Cambria Math"/>
                  <w:sz w:val="25"/>
                  <w:szCs w:val="25"/>
                </w:rPr>
                <m:t>θ</m:t>
              </m:r>
            </m:oMath>
            <w:r>
              <w:rPr>
                <w:rFonts w:ascii="Arial" w:hAnsi="Arial"/>
                <w:i/>
                <w:iCs/>
                <w:sz w:val="20"/>
                <w:szCs w:val="20"/>
                <w:vertAlign w:val="subscript"/>
              </w:rPr>
              <w:t>i</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4BACD" w14:textId="77777777" w:rsidR="001B0C11" w:rsidRDefault="008F23F6">
            <w:pPr>
              <w:pStyle w:val="BodyA"/>
              <w:spacing w:line="480" w:lineRule="auto"/>
              <w:jc w:val="center"/>
            </w:pPr>
            <w:r>
              <w:rPr>
                <w:rFonts w:ascii="Arial" w:hAnsi="Arial"/>
                <w:sz w:val="20"/>
                <w:szCs w:val="20"/>
              </w:rPr>
              <w:t>OUM</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F213D" w14:textId="77777777" w:rsidR="001B0C11" w:rsidRDefault="008F23F6">
            <w:pPr>
              <w:pStyle w:val="BodyA"/>
              <w:spacing w:line="480" w:lineRule="auto"/>
            </w:pPr>
            <w:r>
              <w:rPr>
                <w:rFonts w:ascii="Arial" w:hAnsi="Arial"/>
                <w:sz w:val="20"/>
                <w:szCs w:val="20"/>
              </w:rPr>
              <w:t>OU model of Butler and King (2004)</w:t>
            </w:r>
          </w:p>
        </w:tc>
      </w:tr>
      <w:tr w:rsidR="001B0C11" w14:paraId="5B2ED03F" w14:textId="77777777">
        <w:trPr>
          <w:trHeight w:val="1185"/>
        </w:trPr>
        <w:tc>
          <w:tcPr>
            <w:tcW w:w="3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02A2B" w14:textId="77777777" w:rsidR="001B0C11" w:rsidRDefault="008F23F6">
            <w:pPr>
              <w:pStyle w:val="BodyA"/>
              <w:spacing w:line="480" w:lineRule="auto"/>
              <w:rPr>
                <w:sz w:val="20"/>
              </w:rPr>
            </w:pPr>
            <w:r>
              <w:rPr>
                <w:rFonts w:ascii="Arial" w:hAnsi="Arial"/>
                <w:sz w:val="20"/>
                <w:szCs w:val="20"/>
              </w:rPr>
              <w:t xml:space="preserve">Multiple equilibria and deterministic pull strengths </w:t>
            </w:r>
            <m:oMath>
              <m:r>
                <w:rPr>
                  <w:rFonts w:ascii="Cambria Math" w:hAnsi="Cambria Math"/>
                  <w:sz w:val="20"/>
                  <w:szCs w:val="20"/>
                </w:rPr>
                <m:t>θi,σ,αi</m:t>
              </m:r>
            </m:oMath>
            <w:r>
              <w:rPr>
                <w:sz w:val="20"/>
                <w:szCs w:val="20"/>
              </w:rPr>
              <w:t xml:space="preserve"> </w:t>
            </w:r>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E98D9" w14:textId="77777777" w:rsidR="001B0C11" w:rsidRDefault="008F23F6">
            <w:pPr>
              <w:pStyle w:val="BodyA"/>
              <w:spacing w:line="480" w:lineRule="auto"/>
              <w:jc w:val="center"/>
            </w:pPr>
            <w:r>
              <w:rPr>
                <w:rFonts w:ascii="Arial" w:hAnsi="Arial"/>
                <w:i/>
                <w:iCs/>
                <w:sz w:val="20"/>
                <w:szCs w:val="20"/>
              </w:rPr>
              <w:t>σ</w:t>
            </w:r>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AA5E1" w14:textId="77777777" w:rsidR="001B0C11" w:rsidRDefault="001B0C11">
            <w:pPr>
              <w:pStyle w:val="BodyAA"/>
              <w:spacing w:line="480" w:lineRule="auto"/>
              <w:jc w:val="center"/>
              <w:rPr>
                <w:rFonts w:ascii="Arial" w:eastAsia="Arial" w:hAnsi="Arial" w:cs="Arial"/>
                <w:sz w:val="20"/>
                <w:szCs w:val="20"/>
              </w:rPr>
            </w:pPr>
          </w:p>
          <w:p w14:paraId="24EA9BE8" w14:textId="77777777" w:rsidR="001B0C11" w:rsidRDefault="008F23F6">
            <w:pPr>
              <w:pStyle w:val="BodyAA"/>
              <w:spacing w:line="480" w:lineRule="auto"/>
              <w:jc w:val="center"/>
              <w:rPr>
                <w:rFonts w:ascii="Arial" w:eastAsia="Arial" w:hAnsi="Arial" w:cs="Arial"/>
                <w:sz w:val="20"/>
                <w:szCs w:val="20"/>
                <w:lang w:val="it-IT"/>
              </w:rPr>
            </w:pPr>
            <m:oMath>
              <m:r>
                <w:rPr>
                  <w:rFonts w:ascii="Cambria Math" w:hAnsi="Cambria Math"/>
                  <w:sz w:val="25"/>
                  <w:szCs w:val="25"/>
                </w:rPr>
                <m:t>α</m:t>
              </m:r>
            </m:oMath>
            <w:r>
              <w:rPr>
                <w:rFonts w:ascii="Arial" w:hAnsi="Arial"/>
                <w:i/>
                <w:iCs/>
                <w:sz w:val="20"/>
                <w:szCs w:val="20"/>
                <w:vertAlign w:val="subscript"/>
                <w:lang w:val="it-IT"/>
              </w:rPr>
              <w:t>i</w:t>
            </w:r>
            <w:r>
              <w:rPr>
                <w:rFonts w:ascii="Arial" w:hAnsi="Arial"/>
                <w:sz w:val="20"/>
                <w:szCs w:val="20"/>
                <w:lang w:val="it-IT"/>
              </w:rPr>
              <w:t xml:space="preserve">  </w:t>
            </w:r>
          </w:p>
          <w:p w14:paraId="576BCDB9" w14:textId="77777777" w:rsidR="001B0C11" w:rsidRDefault="008F23F6">
            <w:pPr>
              <w:pStyle w:val="BodyAA"/>
              <w:spacing w:line="480" w:lineRule="auto"/>
              <w:jc w:val="center"/>
              <w:rPr>
                <w:sz w:val="20"/>
              </w:rPr>
            </w:pPr>
            <m:oMath>
              <m:r>
                <w:rPr>
                  <w:rFonts w:ascii="Cambria Math" w:hAnsi="Cambria Math"/>
                  <w:sz w:val="21"/>
                  <w:szCs w:val="21"/>
                </w:rPr>
                <m:t>θ</m:t>
              </m:r>
            </m:oMath>
            <w:r>
              <w:rPr>
                <w:rFonts w:ascii="Arial" w:hAnsi="Arial"/>
                <w:i/>
                <w:iCs/>
                <w:sz w:val="20"/>
                <w:szCs w:val="20"/>
                <w:vertAlign w:val="subscript"/>
                <w:lang w:val="it-IT"/>
              </w:rPr>
              <w:t>I</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0261F" w14:textId="77777777" w:rsidR="001B0C11" w:rsidRDefault="008F23F6">
            <w:pPr>
              <w:pStyle w:val="BodyA"/>
              <w:spacing w:line="480" w:lineRule="auto"/>
              <w:jc w:val="center"/>
            </w:pPr>
            <w:r>
              <w:rPr>
                <w:rFonts w:ascii="Arial" w:hAnsi="Arial"/>
                <w:sz w:val="20"/>
                <w:szCs w:val="20"/>
              </w:rPr>
              <w:t>OUMA</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34D07" w14:textId="77777777" w:rsidR="001B0C11" w:rsidRDefault="008F23F6">
            <w:pPr>
              <w:pStyle w:val="BodyA"/>
              <w:spacing w:line="480" w:lineRule="auto"/>
            </w:pPr>
            <w:r>
              <w:rPr>
                <w:rFonts w:ascii="Arial" w:hAnsi="Arial"/>
                <w:sz w:val="20"/>
                <w:szCs w:val="20"/>
                <w:lang w:val="fr-FR"/>
              </w:rPr>
              <w:t>Multiple-</w:t>
            </w:r>
            <m:oMath>
              <m:r>
                <w:rPr>
                  <w:rFonts w:ascii="Cambria Math" w:hAnsi="Cambria Math"/>
                  <w:sz w:val="30"/>
                  <w:szCs w:val="30"/>
                </w:rPr>
                <m:t>α</m:t>
              </m:r>
            </m:oMath>
            <w:r>
              <w:rPr>
                <w:rFonts w:ascii="Arial" w:hAnsi="Arial"/>
                <w:sz w:val="20"/>
                <w:szCs w:val="20"/>
                <w:lang w:val="fr-FR"/>
              </w:rPr>
              <w:t xml:space="preserve"> model of Beaulieu et al. (2012). </w:t>
            </w:r>
          </w:p>
        </w:tc>
      </w:tr>
      <w:tr w:rsidR="001B0C11" w14:paraId="20C49DE6" w14:textId="77777777">
        <w:trPr>
          <w:trHeight w:val="956"/>
        </w:trPr>
        <w:tc>
          <w:tcPr>
            <w:tcW w:w="3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7DE66" w14:textId="77777777" w:rsidR="001B0C11" w:rsidRDefault="008F23F6">
            <w:pPr>
              <w:pStyle w:val="BodyA"/>
              <w:spacing w:line="480" w:lineRule="auto"/>
              <w:rPr>
                <w:sz w:val="20"/>
              </w:rPr>
            </w:pPr>
            <w:r>
              <w:rPr>
                <w:rFonts w:ascii="Arial" w:hAnsi="Arial"/>
                <w:sz w:val="20"/>
                <w:szCs w:val="20"/>
              </w:rPr>
              <w:t xml:space="preserve">Multiple equilibria and noise intensities     </w:t>
            </w:r>
            <m:oMath>
              <m:r>
                <w:rPr>
                  <w:rFonts w:ascii="Cambria Math" w:hAnsi="Cambria Math"/>
                  <w:sz w:val="20"/>
                  <w:szCs w:val="20"/>
                </w:rPr>
                <m:t>θi,σi,α</m:t>
              </m:r>
            </m:oMath>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BBCE8" w14:textId="77777777" w:rsidR="001B0C11" w:rsidRDefault="001B0C11">
            <w:pPr>
              <w:pStyle w:val="BodyA"/>
              <w:jc w:val="center"/>
            </w:pPr>
          </w:p>
          <w:p w14:paraId="582ADF8E" w14:textId="77777777" w:rsidR="001B0C11" w:rsidRDefault="008F23F6">
            <w:pPr>
              <w:pStyle w:val="BodyA"/>
              <w:jc w:val="center"/>
            </w:pPr>
            <m:oMathPara>
              <m:oMathParaPr>
                <m:jc m:val="center"/>
              </m:oMathParaPr>
              <m:oMath>
                <m:r>
                  <w:rPr>
                    <w:rFonts w:ascii="Cambria Math" w:hAnsi="Cambria Math"/>
                    <w:sz w:val="26"/>
                    <w:szCs w:val="26"/>
                  </w:rPr>
                  <m:t>α</m:t>
                </m:r>
              </m:oMath>
            </m:oMathPara>
          </w:p>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F2B2A" w14:textId="77777777" w:rsidR="001B0C11" w:rsidRDefault="008F23F6">
            <w:pPr>
              <w:pStyle w:val="BodyAA"/>
              <w:spacing w:line="480" w:lineRule="auto"/>
              <w:jc w:val="center"/>
              <w:rPr>
                <w:rFonts w:ascii="Arial" w:eastAsia="Arial" w:hAnsi="Arial" w:cs="Arial"/>
                <w:sz w:val="20"/>
                <w:szCs w:val="20"/>
                <w:lang w:val="it-IT"/>
              </w:rPr>
            </w:pPr>
            <w:r>
              <w:rPr>
                <w:rFonts w:ascii="Arial" w:hAnsi="Arial"/>
                <w:i/>
                <w:iCs/>
                <w:sz w:val="20"/>
                <w:szCs w:val="20"/>
              </w:rPr>
              <w:t>σ</w:t>
            </w:r>
            <w:r>
              <w:rPr>
                <w:rFonts w:ascii="Arial" w:hAnsi="Arial"/>
                <w:i/>
                <w:iCs/>
                <w:sz w:val="20"/>
                <w:szCs w:val="20"/>
                <w:vertAlign w:val="subscript"/>
                <w:lang w:val="it-IT"/>
              </w:rPr>
              <w:t>i</w:t>
            </w:r>
            <w:r>
              <w:rPr>
                <w:rFonts w:ascii="Arial" w:hAnsi="Arial"/>
                <w:sz w:val="20"/>
                <w:szCs w:val="20"/>
                <w:lang w:val="it-IT"/>
              </w:rPr>
              <w:t xml:space="preserve">  </w:t>
            </w:r>
          </w:p>
          <w:p w14:paraId="49B7EFA1" w14:textId="77777777" w:rsidR="001B0C11" w:rsidRDefault="008F23F6">
            <w:pPr>
              <w:pStyle w:val="BodyAA"/>
              <w:spacing w:line="480" w:lineRule="auto"/>
              <w:jc w:val="center"/>
              <w:rPr>
                <w:sz w:val="20"/>
              </w:rPr>
            </w:pPr>
            <m:oMath>
              <m:r>
                <w:rPr>
                  <w:rFonts w:ascii="Cambria Math" w:hAnsi="Cambria Math"/>
                  <w:sz w:val="21"/>
                  <w:szCs w:val="21"/>
                </w:rPr>
                <m:t>θ</m:t>
              </m:r>
            </m:oMath>
            <w:r>
              <w:rPr>
                <w:rFonts w:ascii="Arial" w:hAnsi="Arial"/>
                <w:i/>
                <w:iCs/>
                <w:sz w:val="20"/>
                <w:szCs w:val="20"/>
                <w:vertAlign w:val="subscript"/>
                <w:lang w:val="it-IT"/>
              </w:rPr>
              <w:t>i</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0D99E" w14:textId="77777777" w:rsidR="001B0C11" w:rsidRDefault="008F23F6">
            <w:pPr>
              <w:pStyle w:val="BodyA"/>
              <w:spacing w:line="480" w:lineRule="auto"/>
              <w:jc w:val="center"/>
            </w:pPr>
            <w:r>
              <w:rPr>
                <w:rFonts w:ascii="Arial" w:hAnsi="Arial"/>
                <w:sz w:val="20"/>
                <w:szCs w:val="20"/>
              </w:rPr>
              <w:t>OUMV</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94BFA" w14:textId="77777777" w:rsidR="001B0C11" w:rsidRDefault="008F23F6">
            <w:pPr>
              <w:pStyle w:val="BodyA"/>
              <w:spacing w:line="480" w:lineRule="auto"/>
            </w:pPr>
            <w:r>
              <w:rPr>
                <w:rFonts w:ascii="Arial" w:hAnsi="Arial"/>
                <w:sz w:val="20"/>
                <w:szCs w:val="20"/>
              </w:rPr>
              <w:t>The multiple-</w:t>
            </w:r>
            <m:oMath>
              <m:r>
                <w:rPr>
                  <w:rFonts w:ascii="Cambria Math" w:hAnsi="Cambria Math"/>
                  <w:sz w:val="28"/>
                  <w:szCs w:val="28"/>
                </w:rPr>
                <m:t>σ</m:t>
              </m:r>
            </m:oMath>
            <w:r>
              <w:rPr>
                <w:rFonts w:ascii="Arial" w:hAnsi="Arial"/>
              </w:rPr>
              <w:t xml:space="preserve"> </w:t>
            </w:r>
            <w:r>
              <w:rPr>
                <w:rFonts w:ascii="Arial" w:hAnsi="Arial"/>
                <w:sz w:val="20"/>
                <w:szCs w:val="20"/>
              </w:rPr>
              <w:t>model of Beaulieu et al. (2012)</w:t>
            </w:r>
          </w:p>
        </w:tc>
      </w:tr>
      <w:tr w:rsidR="001B0C11" w14:paraId="20271E79" w14:textId="77777777">
        <w:trPr>
          <w:trHeight w:val="1245"/>
        </w:trPr>
        <w:tc>
          <w:tcPr>
            <w:tcW w:w="3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A3F92" w14:textId="77777777" w:rsidR="001B0C11" w:rsidRDefault="008F23F6">
            <w:pPr>
              <w:pStyle w:val="BodyA"/>
              <w:spacing w:line="480" w:lineRule="auto"/>
              <w:rPr>
                <w:sz w:val="20"/>
              </w:rPr>
            </w:pPr>
            <w:r>
              <w:rPr>
                <w:rFonts w:ascii="Arial" w:hAnsi="Arial"/>
                <w:sz w:val="20"/>
                <w:szCs w:val="20"/>
              </w:rPr>
              <w:t xml:space="preserve">Multiple equilibria, noise intensities, and deterministic pull strengths     </w:t>
            </w:r>
            <m:oMath>
              <m:r>
                <w:rPr>
                  <w:rFonts w:ascii="Cambria Math" w:hAnsi="Cambria Math"/>
                  <w:sz w:val="20"/>
                  <w:szCs w:val="20"/>
                </w:rPr>
                <m:t>θi,σi,αi</m:t>
              </m:r>
            </m:oMath>
          </w:p>
        </w:tc>
        <w:tc>
          <w:tcPr>
            <w:tcW w:w="8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594AA" w14:textId="77777777" w:rsidR="001B0C11" w:rsidRDefault="001B0C11"/>
        </w:tc>
        <w:tc>
          <w:tcPr>
            <w:tcW w:w="1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50251" w14:textId="77777777" w:rsidR="001B0C11" w:rsidRDefault="008F23F6">
            <w:pPr>
              <w:pStyle w:val="BodyAA"/>
              <w:spacing w:line="480" w:lineRule="auto"/>
              <w:jc w:val="center"/>
              <w:rPr>
                <w:rFonts w:ascii="Arial" w:eastAsia="Arial" w:hAnsi="Arial" w:cs="Arial"/>
                <w:i/>
                <w:iCs/>
                <w:sz w:val="20"/>
                <w:szCs w:val="20"/>
                <w:vertAlign w:val="subscript"/>
                <w:lang w:val="it-IT"/>
              </w:rPr>
            </w:pPr>
            <w:r>
              <w:rPr>
                <w:rFonts w:ascii="Arial" w:hAnsi="Arial"/>
                <w:i/>
                <w:iCs/>
                <w:sz w:val="20"/>
                <w:szCs w:val="20"/>
              </w:rPr>
              <w:t>σ</w:t>
            </w:r>
            <w:r>
              <w:rPr>
                <w:rFonts w:ascii="Arial" w:hAnsi="Arial"/>
                <w:i/>
                <w:iCs/>
                <w:sz w:val="20"/>
                <w:szCs w:val="20"/>
                <w:vertAlign w:val="subscript"/>
                <w:lang w:val="it-IT"/>
              </w:rPr>
              <w:t>i</w:t>
            </w:r>
          </w:p>
          <w:p w14:paraId="06E6BEFD" w14:textId="77777777" w:rsidR="001B0C11" w:rsidRDefault="008F23F6">
            <w:pPr>
              <w:pStyle w:val="BodyAA"/>
              <w:spacing w:line="480" w:lineRule="auto"/>
              <w:jc w:val="center"/>
              <w:rPr>
                <w:rFonts w:ascii="Arial" w:eastAsia="Arial" w:hAnsi="Arial" w:cs="Arial"/>
                <w:sz w:val="20"/>
                <w:szCs w:val="20"/>
              </w:rPr>
            </w:pPr>
            <m:oMath>
              <m:r>
                <w:rPr>
                  <w:rFonts w:ascii="Cambria Math" w:hAnsi="Cambria Math"/>
                  <w:sz w:val="25"/>
                  <w:szCs w:val="25"/>
                </w:rPr>
                <m:t>α</m:t>
              </m:r>
            </m:oMath>
            <w:r>
              <w:rPr>
                <w:rFonts w:ascii="Arial" w:hAnsi="Arial"/>
                <w:i/>
                <w:iCs/>
                <w:sz w:val="20"/>
                <w:szCs w:val="20"/>
                <w:vertAlign w:val="subscript"/>
                <w:lang w:val="it-IT"/>
              </w:rPr>
              <w:t>i</w:t>
            </w:r>
            <w:r>
              <w:rPr>
                <w:rFonts w:ascii="Arial" w:hAnsi="Arial"/>
                <w:sz w:val="20"/>
                <w:szCs w:val="20"/>
                <w:lang w:val="it-IT"/>
              </w:rPr>
              <w:t xml:space="preserve">  </w:t>
            </w:r>
          </w:p>
          <w:p w14:paraId="5D39A70E" w14:textId="77777777" w:rsidR="001B0C11" w:rsidRDefault="008F23F6">
            <w:pPr>
              <w:pStyle w:val="BodyA"/>
              <w:spacing w:line="480" w:lineRule="auto"/>
              <w:jc w:val="center"/>
            </w:pPr>
            <m:oMath>
              <m:r>
                <w:rPr>
                  <w:rFonts w:ascii="Cambria Math" w:hAnsi="Cambria Math"/>
                  <w:sz w:val="25"/>
                  <w:szCs w:val="25"/>
                </w:rPr>
                <m:t>θ</m:t>
              </m:r>
            </m:oMath>
            <w:r>
              <w:rPr>
                <w:rFonts w:ascii="Arial" w:hAnsi="Arial"/>
                <w:i/>
                <w:iCs/>
                <w:sz w:val="20"/>
                <w:szCs w:val="20"/>
                <w:vertAlign w:val="subscript"/>
                <w:lang w:val="it-IT"/>
              </w:rPr>
              <w:t>i</w:t>
            </w:r>
          </w:p>
        </w:tc>
        <w:tc>
          <w:tcPr>
            <w:tcW w:w="1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AB84E" w14:textId="77777777" w:rsidR="001B0C11" w:rsidRDefault="008F23F6">
            <w:pPr>
              <w:pStyle w:val="BodyA"/>
              <w:spacing w:line="480" w:lineRule="auto"/>
              <w:jc w:val="center"/>
            </w:pPr>
            <w:r>
              <w:rPr>
                <w:rFonts w:ascii="Arial" w:hAnsi="Arial"/>
                <w:sz w:val="20"/>
                <w:szCs w:val="20"/>
              </w:rPr>
              <w:t>OUMVA</w:t>
            </w:r>
          </w:p>
        </w:tc>
        <w:tc>
          <w:tcPr>
            <w:tcW w:w="29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D3140" w14:textId="77777777" w:rsidR="001B0C11" w:rsidRDefault="008F23F6">
            <w:pPr>
              <w:pStyle w:val="BodyA"/>
              <w:spacing w:line="480" w:lineRule="auto"/>
            </w:pPr>
            <w:r>
              <w:rPr>
                <w:rFonts w:ascii="Arial" w:hAnsi="Arial"/>
                <w:sz w:val="20"/>
                <w:szCs w:val="20"/>
              </w:rPr>
              <w:t>The full model of Beaulieu et al. (2012).</w:t>
            </w:r>
          </w:p>
        </w:tc>
      </w:tr>
    </w:tbl>
    <w:p w14:paraId="17C8C09B" w14:textId="77777777" w:rsidR="001B0C11" w:rsidRDefault="001B0C11">
      <w:pPr>
        <w:pStyle w:val="BodyA"/>
        <w:widowControl w:val="0"/>
        <w:ind w:left="108" w:hanging="108"/>
        <w:rPr>
          <w:rFonts w:ascii="Arial" w:eastAsia="Arial" w:hAnsi="Arial" w:cs="Arial"/>
        </w:rPr>
      </w:pPr>
    </w:p>
    <w:p w14:paraId="0B91BA13" w14:textId="77777777" w:rsidR="001B0C11" w:rsidRDefault="001B0C11">
      <w:pPr>
        <w:pStyle w:val="BodyA"/>
        <w:widowControl w:val="0"/>
        <w:rPr>
          <w:rFonts w:ascii="Arial" w:eastAsia="Arial" w:hAnsi="Arial" w:cs="Arial"/>
        </w:rPr>
      </w:pPr>
    </w:p>
    <w:p w14:paraId="709C347B" w14:textId="77777777" w:rsidR="001B0C11" w:rsidRDefault="008F23F6">
      <w:pPr>
        <w:pStyle w:val="BodyA"/>
        <w:spacing w:line="480" w:lineRule="auto"/>
      </w:pPr>
      <w:r>
        <w:rPr>
          <w:rFonts w:ascii="Arial Unicode MS" w:hAnsi="Arial Unicode MS"/>
        </w:rPr>
        <w:br w:type="page"/>
      </w:r>
    </w:p>
    <w:p w14:paraId="33963AC3" w14:textId="77777777" w:rsidR="001B0C11" w:rsidRDefault="008F23F6">
      <w:pPr>
        <w:pStyle w:val="BodyA"/>
        <w:spacing w:after="100" w:line="480" w:lineRule="auto"/>
        <w:rPr>
          <w:rFonts w:ascii="Arial" w:eastAsia="Arial" w:hAnsi="Arial" w:cs="Arial"/>
          <w:i/>
          <w:iCs/>
        </w:rPr>
      </w:pPr>
      <w:r>
        <w:rPr>
          <w:rFonts w:ascii="Arial" w:hAnsi="Arial"/>
          <w:i/>
          <w:iCs/>
        </w:rPr>
        <w:lastRenderedPageBreak/>
        <w:t>Model Comparison and Parameter Estimation</w:t>
      </w:r>
      <w:r>
        <w:rPr>
          <w:rFonts w:ascii="Arial" w:hAnsi="Arial"/>
          <w:i/>
          <w:iCs/>
          <w:shd w:val="clear" w:color="auto" w:fill="00FFFF"/>
        </w:rPr>
        <w:t xml:space="preserve"> </w:t>
      </w:r>
    </w:p>
    <w:p w14:paraId="255909DB" w14:textId="37D8C006" w:rsidR="001B0C11" w:rsidRDefault="008F23F6">
      <w:pPr>
        <w:pStyle w:val="BodyA"/>
        <w:tabs>
          <w:tab w:val="left" w:pos="720"/>
        </w:tabs>
        <w:spacing w:line="480" w:lineRule="auto"/>
        <w:rPr>
          <w:rFonts w:ascii="Arial" w:eastAsia="Arial" w:hAnsi="Arial" w:cs="Arial"/>
        </w:rPr>
      </w:pPr>
      <w:r>
        <w:rPr>
          <w:rFonts w:ascii="Arial" w:hAnsi="Arial"/>
        </w:rPr>
        <w:t>We compared the fit of each of the models using the Akaike Information Criterion corrected for small sample size (</w:t>
      </w:r>
      <w:proofErr w:type="spellStart"/>
      <w:r>
        <w:rPr>
          <w:rFonts w:ascii="Arial" w:hAnsi="Arial"/>
        </w:rPr>
        <w:t>AIC</w:t>
      </w:r>
      <w:r>
        <w:rPr>
          <w:rFonts w:ascii="Arial" w:hAnsi="Arial"/>
          <w:vertAlign w:val="subscript"/>
        </w:rPr>
        <w:t>c</w:t>
      </w:r>
      <w:proofErr w:type="spellEnd"/>
      <w:r>
        <w:rPr>
          <w:rFonts w:ascii="Arial" w:hAnsi="Arial"/>
        </w:rPr>
        <w:t xml:space="preserve">). We further performed model selection bootstrap analysis (phylogenetic </w:t>
      </w:r>
      <w:del w:id="242" w:author="Clay Cressler" w:date="2021-03-25T12:36:00Z">
        <w:r w:rsidDel="008F23F6">
          <w:rPr>
            <w:rFonts w:ascii="Arial" w:hAnsi="Arial"/>
          </w:rPr>
          <w:delText xml:space="preserve">monte </w:delText>
        </w:r>
      </w:del>
      <w:ins w:id="243" w:author="Clay Cressler" w:date="2021-03-25T12:36:00Z">
        <w:r>
          <w:rPr>
            <w:rFonts w:ascii="Arial" w:hAnsi="Arial"/>
          </w:rPr>
          <w:t xml:space="preserve">Monte </w:t>
        </w:r>
      </w:ins>
      <w:del w:id="244" w:author="Clay Cressler" w:date="2021-03-25T12:36:00Z">
        <w:r w:rsidDel="008F23F6">
          <w:rPr>
            <w:rFonts w:ascii="Arial" w:hAnsi="Arial"/>
          </w:rPr>
          <w:delText>carlo</w:delText>
        </w:r>
      </w:del>
      <w:ins w:id="245" w:author="Clay Cressler" w:date="2021-03-25T12:36:00Z">
        <w:r>
          <w:rPr>
            <w:rFonts w:ascii="Arial" w:hAnsi="Arial"/>
          </w:rPr>
          <w:t>Carlo</w:t>
        </w:r>
      </w:ins>
      <w:r>
        <w:rPr>
          <w:rFonts w:ascii="Arial" w:hAnsi="Arial"/>
        </w:rPr>
        <w:t xml:space="preserve">; </w:t>
      </w:r>
      <w:r>
        <w:rPr>
          <w:rFonts w:ascii="Arial" w:eastAsia="Arial" w:hAnsi="Arial" w:cs="Arial"/>
        </w:rPr>
        <w:fldChar w:fldCharType="begin"/>
      </w:r>
      <w:r>
        <w:rPr>
          <w:rFonts w:ascii="Arial" w:eastAsia="Arial" w:hAnsi="Arial" w:cs="Arial"/>
        </w:rPr>
        <w:instrText xml:space="preserve"> ADDIN EN.CITE &lt;EndNote&gt;&lt;Cite  &gt;&lt;Author&gt;Boettiger&lt;/Author&gt;&lt;Year&gt;2012&lt;/Year&gt;&lt;RecNum&gt;681&lt;/RecNum&gt;&lt;Prefix&gt;&lt;/Prefix&gt;&lt;Suffix&gt;&lt;/Suffix&gt;&lt;Pages&gt;&lt;/Pages&gt;&lt;DisplayText&gt;(Boettiger, et al. 2012)&lt;/DisplayText&gt;&lt;record&gt;&lt;rec-number&gt;681&lt;/rec-number&gt;&lt;foreign-keys&gt;&lt;key app="EN" db-id="95s0te0p99tv5oeffsnveep9rserdvvrxvx2" timestamp="1604958291"&gt;681&lt;/key&gt;&lt;/foreign-keys&gt;&lt;ref-type name="Journal Article"&gt;17&lt;/ref-type&gt;&lt;contributors&gt;&lt;authors&gt;&lt;author&gt;Boettiger, Carl&lt;/author&gt;&lt;author&gt;Coop, G&lt;/author&gt;&lt;author&gt;Ralph, P&lt;/author&gt;&lt;/authors&gt;&lt;/contributors&gt;&lt;titles&gt;&lt;title&gt;Is your phylogeny informative? Measuring the power of comparative methods&lt;/title&gt;&lt;secondary-title&gt;Evolution&lt;/secondary-title&gt;&lt;/titles&gt;&lt;periodical&gt;&lt;full-title&gt;Evolution&lt;/full-title&gt;&lt;abbr-1&gt;Evolution&lt;/abbr-1&gt;&lt;abbr-2&gt;0014-3820&lt;/abbr-2&gt;&lt;/periodical&gt;&lt;pages&gt;2240-2251&lt;/pages&gt;&lt;volume&gt;66&lt;/volume&gt;&lt;dates&gt;&lt;year&gt;2012&lt;/year&gt;&lt;/dates&gt;&lt;urls/&gt;&lt;/record&gt;&lt;/Cite&gt;&lt;/EndNote&gt;</w:instrText>
      </w:r>
      <w:r>
        <w:rPr>
          <w:rFonts w:ascii="Arial" w:eastAsia="Arial" w:hAnsi="Arial" w:cs="Arial"/>
        </w:rPr>
        <w:fldChar w:fldCharType="separate"/>
      </w:r>
      <w:r>
        <w:rPr>
          <w:rFonts w:ascii="Arial" w:hAnsi="Arial"/>
        </w:rPr>
        <w:t>(Boettiger, et al. 2012)</w:t>
      </w:r>
      <w:r>
        <w:rPr>
          <w:rFonts w:ascii="Arial" w:eastAsia="Arial" w:hAnsi="Arial" w:cs="Arial"/>
        </w:rPr>
        <w:fldChar w:fldCharType="end"/>
      </w:r>
      <w:r>
        <w:rPr>
          <w:rFonts w:ascii="Arial" w:hAnsi="Arial"/>
        </w:rPr>
        <w:t xml:space="preserve"> for </w:t>
      </w:r>
      <w:del w:id="246" w:author="Clay Cressler" w:date="2021-03-25T12:37:00Z">
        <w:r w:rsidDel="008F23F6">
          <w:rPr>
            <w:rFonts w:ascii="Arial" w:hAnsi="Arial"/>
          </w:rPr>
          <w:delText xml:space="preserve">each </w:delText>
        </w:r>
      </w:del>
      <w:ins w:id="247" w:author="Clay Cressler" w:date="2021-03-25T12:37:00Z">
        <w:r>
          <w:rPr>
            <w:rFonts w:ascii="Arial" w:hAnsi="Arial"/>
          </w:rPr>
          <w:t xml:space="preserve">targeted comparisons </w:t>
        </w:r>
      </w:ins>
      <w:r>
        <w:rPr>
          <w:rFonts w:ascii="Arial" w:hAnsi="Arial"/>
        </w:rPr>
        <w:t xml:space="preserve">of the models in Table 3 to assess the strength of evidence </w:t>
      </w:r>
      <w:ins w:id="248" w:author="Clay Cressler" w:date="2021-03-25T12:37:00Z">
        <w:r>
          <w:rPr>
            <w:rFonts w:ascii="Arial" w:hAnsi="Arial"/>
          </w:rPr>
          <w:t>for different hypotheses</w:t>
        </w:r>
      </w:ins>
      <w:del w:id="249" w:author="Clay Cressler" w:date="2021-03-25T12:37:00Z">
        <w:r w:rsidDel="008F23F6">
          <w:rPr>
            <w:rFonts w:ascii="Arial" w:hAnsi="Arial"/>
          </w:rPr>
          <w:delText>in favor of the competing models</w:delText>
        </w:r>
      </w:del>
      <w:r>
        <w:rPr>
          <w:rFonts w:ascii="Arial" w:hAnsi="Arial"/>
        </w:rPr>
        <w:t xml:space="preserve"> as well as the power to detect differences in model support. Model selection bootstrap analysis is necessary because </w:t>
      </w:r>
      <w:proofErr w:type="spellStart"/>
      <w:r>
        <w:rPr>
          <w:rFonts w:ascii="Arial" w:hAnsi="Arial"/>
        </w:rPr>
        <w:t>AIC</w:t>
      </w:r>
      <w:r>
        <w:rPr>
          <w:rFonts w:ascii="Arial" w:hAnsi="Arial"/>
          <w:vertAlign w:val="subscript"/>
        </w:rPr>
        <w:t>c</w:t>
      </w:r>
      <w:proofErr w:type="spellEnd"/>
      <w:r>
        <w:rPr>
          <w:rFonts w:ascii="Arial" w:hAnsi="Arial"/>
        </w:rPr>
        <w:t xml:space="preserve"> differences can favor more complicated models, even when a simpler model is correct (Boettiger, et al. 2012). For each comparison, </w:t>
      </w:r>
      <w:del w:id="250" w:author="Clay Cressler" w:date="2021-03-25T12:37:00Z">
        <w:r w:rsidDel="008F23F6">
          <w:rPr>
            <w:rFonts w:ascii="Arial" w:hAnsi="Arial"/>
          </w:rPr>
          <w:delText xml:space="preserve">we </w:delText>
        </w:r>
        <w:commentRangeStart w:id="251"/>
        <w:r w:rsidDel="008F23F6">
          <w:rPr>
            <w:rFonts w:ascii="Arial" w:hAnsi="Arial"/>
          </w:rPr>
          <w:delText>simulated 500 datasets with the best-fitting parameter estimates for each model</w:delText>
        </w:r>
        <w:commentRangeEnd w:id="251"/>
        <w:r w:rsidDel="008F23F6">
          <w:commentReference w:id="251"/>
        </w:r>
        <w:r w:rsidDel="008F23F6">
          <w:rPr>
            <w:rFonts w:ascii="Arial" w:hAnsi="Arial"/>
          </w:rPr>
          <w:delText xml:space="preserve"> and re-fit the competing models to the simulated data, creating distributions of likelihood differences (</w:delText>
        </w:r>
        <w:r w:rsidDel="008F23F6">
          <w:rPr>
            <w:rFonts w:ascii="Arial" w:hAnsi="Arial"/>
            <w:i/>
            <w:iCs/>
          </w:rPr>
          <w:delText>δ</w:delText>
        </w:r>
        <w:r w:rsidDel="008F23F6">
          <w:rPr>
            <w:rFonts w:ascii="Arial" w:hAnsi="Arial"/>
          </w:rPr>
          <w:delText>)</w:delText>
        </w:r>
        <w:r w:rsidDel="008F23F6">
          <w:rPr>
            <w:rFonts w:ascii="Arial" w:hAnsi="Arial"/>
            <w:i/>
            <w:iCs/>
          </w:rPr>
          <w:delText xml:space="preserve"> </w:delText>
        </w:r>
        <w:r w:rsidDel="008F23F6">
          <w:rPr>
            <w:rFonts w:ascii="Arial" w:hAnsi="Arial"/>
          </w:rPr>
          <w:delText>under different generating models:</w:delText>
        </w:r>
      </w:del>
      <w:ins w:id="252" w:author="Clay Cressler" w:date="2021-03-25T12:37:00Z">
        <w:r>
          <w:rPr>
            <w:rFonts w:ascii="Arial" w:hAnsi="Arial"/>
          </w:rPr>
          <w:t xml:space="preserve">we computed the </w:t>
        </w:r>
      </w:ins>
      <w:ins w:id="253" w:author="Clay Cressler" w:date="2021-03-25T12:38:00Z">
        <w:r>
          <w:rPr>
            <w:rFonts w:ascii="Arial" w:hAnsi="Arial"/>
          </w:rPr>
          <w:t>observed likelihood difference,</w:t>
        </w:r>
      </w:ins>
    </w:p>
    <w:p w14:paraId="0640BAA3" w14:textId="0F1459B3" w:rsidR="001B0C11" w:rsidDel="008F23F6" w:rsidRDefault="008F23F6">
      <w:pPr>
        <w:pStyle w:val="BodyA"/>
        <w:spacing w:line="480" w:lineRule="auto"/>
        <w:jc w:val="center"/>
        <w:rPr>
          <w:del w:id="254" w:author="Clay Cressler" w:date="2021-03-25T12:38:00Z"/>
          <w:rFonts w:ascii="Arial" w:eastAsia="Arial" w:hAnsi="Arial" w:cs="Arial"/>
        </w:rPr>
      </w:pPr>
      <w:proofErr w:type="spellStart"/>
      <w:r>
        <w:rPr>
          <w:rFonts w:ascii="Arial" w:hAnsi="Arial"/>
          <w:i/>
          <w:iCs/>
        </w:rPr>
        <w:t>δ</w:t>
      </w:r>
      <w:ins w:id="255" w:author="Clay Cressler" w:date="2021-03-25T12:38:00Z">
        <w:r>
          <w:rPr>
            <w:rFonts w:ascii="Arial" w:hAnsi="Arial"/>
            <w:i/>
            <w:iCs/>
          </w:rPr>
          <w:softHyphen/>
        </w:r>
      </w:ins>
      <w:ins w:id="256" w:author="Clay Cressler" w:date="2021-03-25T12:39:00Z">
        <w:r>
          <w:rPr>
            <w:rFonts w:ascii="Arial" w:hAnsi="Arial"/>
            <w:i/>
            <w:iCs/>
          </w:rPr>
          <w:softHyphen/>
        </w:r>
        <w:r w:rsidRPr="008F23F6">
          <w:rPr>
            <w:rFonts w:ascii="Arial" w:hAnsi="Arial"/>
            <w:vertAlign w:val="subscript"/>
            <w:rPrChange w:id="257" w:author="Clay Cressler" w:date="2021-03-25T12:40:00Z">
              <w:rPr>
                <w:rFonts w:ascii="Arial" w:hAnsi="Arial"/>
              </w:rPr>
            </w:rPrChange>
          </w:rPr>
          <w:t>obs</w:t>
        </w:r>
      </w:ins>
      <w:proofErr w:type="spellEnd"/>
      <w:r>
        <w:rPr>
          <w:rFonts w:ascii="Arial" w:hAnsi="Arial"/>
        </w:rPr>
        <w:t xml:space="preserve"> = –2 (log </w:t>
      </w:r>
      <w:r>
        <w:rPr>
          <w:rFonts w:ascii="Arial" w:hAnsi="Arial"/>
          <w:i/>
          <w:iCs/>
        </w:rPr>
        <w:t>L</w:t>
      </w:r>
      <w:r>
        <w:rPr>
          <w:rFonts w:ascii="Arial" w:hAnsi="Arial"/>
          <w:vertAlign w:val="subscript"/>
        </w:rPr>
        <w:t>0</w:t>
      </w:r>
      <w:r>
        <w:rPr>
          <w:rFonts w:ascii="Arial" w:hAnsi="Arial"/>
        </w:rPr>
        <w:t xml:space="preserve"> – log </w:t>
      </w:r>
      <w:r>
        <w:rPr>
          <w:rFonts w:ascii="Arial" w:hAnsi="Arial"/>
          <w:i/>
          <w:iCs/>
        </w:rPr>
        <w:t>L</w:t>
      </w:r>
      <w:r>
        <w:rPr>
          <w:rFonts w:ascii="Arial" w:hAnsi="Arial"/>
          <w:vertAlign w:val="subscript"/>
        </w:rPr>
        <w:t>1</w:t>
      </w:r>
      <w:r>
        <w:rPr>
          <w:rFonts w:ascii="Arial" w:hAnsi="Arial"/>
        </w:rPr>
        <w:t>)</w:t>
      </w:r>
      <w:ins w:id="258" w:author="Clay Cressler" w:date="2021-03-25T12:38:00Z">
        <w:r>
          <w:rPr>
            <w:rFonts w:ascii="Arial" w:hAnsi="Arial"/>
          </w:rPr>
          <w:t>,</w:t>
        </w:r>
      </w:ins>
    </w:p>
    <w:p w14:paraId="7C44BA68" w14:textId="77777777" w:rsidR="001B0C11" w:rsidRDefault="001B0C11">
      <w:pPr>
        <w:pStyle w:val="BodyA"/>
        <w:spacing w:line="480" w:lineRule="auto"/>
        <w:jc w:val="center"/>
        <w:rPr>
          <w:rFonts w:ascii="Arial" w:eastAsia="Arial" w:hAnsi="Arial" w:cs="Arial"/>
        </w:rPr>
        <w:pPrChange w:id="259" w:author="Clay Cressler" w:date="2021-03-25T12:38:00Z">
          <w:pPr>
            <w:pStyle w:val="BodyA"/>
            <w:spacing w:line="480" w:lineRule="auto"/>
          </w:pPr>
        </w:pPrChange>
      </w:pPr>
    </w:p>
    <w:p w14:paraId="73B014A6" w14:textId="47850C06" w:rsidR="001B0C11" w:rsidRDefault="008F23F6">
      <w:pPr>
        <w:pStyle w:val="BodyA"/>
        <w:spacing w:line="480" w:lineRule="auto"/>
        <w:rPr>
          <w:rFonts w:ascii="Arial" w:eastAsia="Arial" w:hAnsi="Arial" w:cs="Arial"/>
        </w:rPr>
      </w:pPr>
      <w:r>
        <w:rPr>
          <w:rFonts w:ascii="Arial" w:hAnsi="Arial"/>
        </w:rPr>
        <w:t xml:space="preserve">where </w:t>
      </w:r>
      <w:r>
        <w:rPr>
          <w:rFonts w:ascii="Arial" w:hAnsi="Arial"/>
          <w:i/>
          <w:iCs/>
        </w:rPr>
        <w:t>L</w:t>
      </w:r>
      <w:r>
        <w:rPr>
          <w:rFonts w:ascii="Arial" w:hAnsi="Arial"/>
          <w:vertAlign w:val="subscript"/>
        </w:rPr>
        <w:t xml:space="preserve">0 </w:t>
      </w:r>
      <w:r>
        <w:rPr>
          <w:rFonts w:ascii="Arial" w:hAnsi="Arial"/>
        </w:rPr>
        <w:t xml:space="preserve">is the likelihood of the simpler model and </w:t>
      </w:r>
      <w:r>
        <w:rPr>
          <w:rFonts w:ascii="Arial" w:hAnsi="Arial"/>
          <w:i/>
          <w:iCs/>
        </w:rPr>
        <w:t>L</w:t>
      </w:r>
      <w:r>
        <w:rPr>
          <w:rFonts w:ascii="Arial" w:hAnsi="Arial"/>
          <w:vertAlign w:val="subscript"/>
        </w:rPr>
        <w:t>1</w:t>
      </w:r>
      <w:r>
        <w:rPr>
          <w:rFonts w:ascii="Arial" w:hAnsi="Arial"/>
        </w:rPr>
        <w:t xml:space="preserve"> is the likelihood of the more complex model. </w:t>
      </w:r>
      <w:del w:id="260" w:author="Clay Cressler" w:date="2021-03-25T12:38:00Z">
        <w:r w:rsidDel="008F23F6">
          <w:rPr>
            <w:rFonts w:ascii="Arial" w:hAnsi="Arial"/>
          </w:rPr>
          <w:delText xml:space="preserve">In other words, </w:delText>
        </w:r>
        <w:r w:rsidDel="008F23F6">
          <w:rPr>
            <w:rFonts w:ascii="Arial" w:hAnsi="Arial"/>
            <w:i/>
            <w:iCs/>
          </w:rPr>
          <w:delText>δ</w:delText>
        </w:r>
        <w:r w:rsidDel="008F23F6">
          <w:rPr>
            <w:rFonts w:ascii="Arial" w:hAnsi="Arial"/>
          </w:rPr>
          <w:delText xml:space="preserve"> represents the difference in likelihood obtained when the data are fit under each model versus a competing ("wrong") model. </w:delText>
        </w:r>
      </w:del>
    </w:p>
    <w:p w14:paraId="451521A9" w14:textId="127F0947" w:rsidR="001B0C11" w:rsidRDefault="008F23F6">
      <w:pPr>
        <w:pStyle w:val="BodyA"/>
        <w:spacing w:line="480" w:lineRule="auto"/>
        <w:rPr>
          <w:rFonts w:ascii="Arial" w:eastAsia="Arial" w:hAnsi="Arial" w:cs="Arial"/>
        </w:rPr>
      </w:pPr>
      <w:r>
        <w:rPr>
          <w:rFonts w:ascii="Arial" w:eastAsia="Arial" w:hAnsi="Arial" w:cs="Arial"/>
        </w:rPr>
        <w:tab/>
        <w:t xml:space="preserve">Determining whether </w:t>
      </w:r>
      <w:del w:id="261" w:author="Clay Cressler" w:date="2021-03-25T12:40:00Z">
        <w:r w:rsidDel="008F23F6">
          <w:rPr>
            <w:rFonts w:ascii="Arial" w:eastAsia="Arial" w:hAnsi="Arial" w:cs="Arial"/>
          </w:rPr>
          <w:delText xml:space="preserve">the observed value of </w:delText>
        </w:r>
      </w:del>
      <w:proofErr w:type="spellStart"/>
      <w:r>
        <w:rPr>
          <w:rFonts w:ascii="Arial" w:hAnsi="Arial"/>
          <w:i/>
          <w:iCs/>
        </w:rPr>
        <w:t>δ</w:t>
      </w:r>
      <w:ins w:id="262" w:author="Clay Cressler" w:date="2021-03-25T12:40:00Z">
        <w:r w:rsidRPr="008F23F6">
          <w:rPr>
            <w:rFonts w:ascii="Arial" w:hAnsi="Arial"/>
            <w:vertAlign w:val="subscript"/>
            <w:rPrChange w:id="263" w:author="Clay Cressler" w:date="2021-03-25T12:40:00Z">
              <w:rPr>
                <w:rFonts w:ascii="Arial" w:hAnsi="Arial"/>
              </w:rPr>
            </w:rPrChange>
          </w:rPr>
          <w:t>obs</w:t>
        </w:r>
      </w:ins>
      <w:proofErr w:type="spellEnd"/>
      <w:r>
        <w:rPr>
          <w:rFonts w:ascii="Arial" w:hAnsi="Arial"/>
        </w:rPr>
        <w:t xml:space="preserve"> is significant</w:t>
      </w:r>
      <w:ins w:id="264" w:author="Clay Cressler" w:date="2021-03-25T12:40:00Z">
        <w:r>
          <w:rPr>
            <w:rFonts w:ascii="Arial" w:hAnsi="Arial"/>
          </w:rPr>
          <w:t xml:space="preserve">ly different from </w:t>
        </w:r>
      </w:ins>
      <w:ins w:id="265" w:author="Clay Cressler" w:date="2021-03-25T12:41:00Z">
        <w:r>
          <w:rPr>
            <w:rFonts w:ascii="Arial" w:hAnsi="Arial"/>
          </w:rPr>
          <w:t>a null expectation</w:t>
        </w:r>
      </w:ins>
      <w:r>
        <w:rPr>
          <w:rFonts w:ascii="Arial" w:hAnsi="Arial"/>
        </w:rPr>
        <w:t xml:space="preserve"> requires an approximate </w:t>
      </w:r>
      <w:r>
        <w:rPr>
          <w:rFonts w:ascii="Arial" w:hAnsi="Arial"/>
          <w:i/>
          <w:iCs/>
        </w:rPr>
        <w:t>p-</w:t>
      </w:r>
      <w:r>
        <w:rPr>
          <w:rFonts w:ascii="Arial" w:hAnsi="Arial"/>
        </w:rPr>
        <w:t xml:space="preserve">value </w:t>
      </w:r>
      <w:r>
        <w:rPr>
          <w:rFonts w:ascii="Symbol" w:hAnsi="Symbol"/>
        </w:rPr>
        <w:t>¾</w:t>
      </w:r>
      <w:r>
        <w:rPr>
          <w:rFonts w:ascii="Arial" w:hAnsi="Arial"/>
        </w:rPr>
        <w:t xml:space="preserve"> the probability of observing </w:t>
      </w:r>
      <w:proofErr w:type="spellStart"/>
      <w:ins w:id="266" w:author="Clay Cressler" w:date="2021-03-25T12:41:00Z">
        <w:r>
          <w:rPr>
            <w:rFonts w:ascii="Arial" w:hAnsi="Arial"/>
            <w:i/>
            <w:iCs/>
          </w:rPr>
          <w:t>δ</w:t>
        </w:r>
        <w:r w:rsidRPr="00EF3980">
          <w:rPr>
            <w:rFonts w:ascii="Arial" w:hAnsi="Arial"/>
            <w:vertAlign w:val="subscript"/>
          </w:rPr>
          <w:t>obs</w:t>
        </w:r>
      </w:ins>
      <w:proofErr w:type="spellEnd"/>
      <w:del w:id="267" w:author="Clay Cressler" w:date="2021-03-25T12:41:00Z">
        <w:r w:rsidDel="008F23F6">
          <w:rPr>
            <w:rFonts w:ascii="Arial" w:hAnsi="Arial"/>
            <w:i/>
            <w:iCs/>
          </w:rPr>
          <w:delText>δ</w:delText>
        </w:r>
      </w:del>
      <w:r>
        <w:rPr>
          <w:rFonts w:ascii="Arial" w:hAnsi="Arial"/>
          <w:i/>
          <w:iCs/>
        </w:rPr>
        <w:t xml:space="preserve"> if the simpler model were true</w:t>
      </w:r>
      <w:r>
        <w:rPr>
          <w:rFonts w:ascii="Arial" w:hAnsi="Arial"/>
        </w:rPr>
        <w:t xml:space="preserve">. </w:t>
      </w:r>
      <w:del w:id="268" w:author="Clay Cressler" w:date="2021-03-25T12:41:00Z">
        <w:r w:rsidDel="008F23F6">
          <w:rPr>
            <w:rFonts w:ascii="Arial" w:hAnsi="Arial"/>
          </w:rPr>
          <w:delText>For this assessment</w:delText>
        </w:r>
      </w:del>
      <w:ins w:id="269" w:author="Clay Cressler" w:date="2021-03-25T12:41:00Z">
        <w:r>
          <w:rPr>
            <w:rFonts w:ascii="Arial" w:hAnsi="Arial"/>
          </w:rPr>
          <w:t xml:space="preserve">That is, we need to compare the value </w:t>
        </w:r>
        <w:proofErr w:type="spellStart"/>
        <w:r>
          <w:rPr>
            <w:rFonts w:ascii="Arial" w:hAnsi="Arial"/>
            <w:i/>
            <w:iCs/>
          </w:rPr>
          <w:t>δ</w:t>
        </w:r>
        <w:r w:rsidRPr="00EF3980">
          <w:rPr>
            <w:rFonts w:ascii="Arial" w:hAnsi="Arial"/>
            <w:vertAlign w:val="subscript"/>
          </w:rPr>
          <w:t>obs</w:t>
        </w:r>
      </w:ins>
      <w:proofErr w:type="spellEnd"/>
      <w:ins w:id="270" w:author="Clay Cressler" w:date="2021-03-25T12:42:00Z">
        <w:r>
          <w:rPr>
            <w:rFonts w:ascii="Arial" w:hAnsi="Arial"/>
          </w:rPr>
          <w:t xml:space="preserve"> to </w:t>
        </w:r>
        <w:r w:rsidR="0045698C">
          <w:rPr>
            <w:rFonts w:ascii="Arial" w:hAnsi="Arial"/>
          </w:rPr>
          <w:t>the distribution of</w:t>
        </w:r>
        <w:r>
          <w:rPr>
            <w:rFonts w:ascii="Arial" w:hAnsi="Arial"/>
          </w:rPr>
          <w:t xml:space="preserve"> </w:t>
        </w:r>
        <w:r>
          <w:rPr>
            <w:rFonts w:ascii="Arial" w:hAnsi="Arial"/>
            <w:i/>
            <w:iCs/>
          </w:rPr>
          <w:t>δ</w:t>
        </w:r>
      </w:ins>
      <w:del w:id="271" w:author="Clay Cressler" w:date="2021-03-25T12:42:00Z">
        <w:r w:rsidDel="008F23F6">
          <w:rPr>
            <w:rFonts w:ascii="Arial" w:hAnsi="Arial"/>
          </w:rPr>
          <w:delText>,</w:delText>
        </w:r>
      </w:del>
      <w:r>
        <w:rPr>
          <w:rFonts w:ascii="Arial" w:hAnsi="Arial"/>
        </w:rPr>
        <w:t xml:space="preserve"> </w:t>
      </w:r>
      <w:ins w:id="272" w:author="Clay Cressler" w:date="2021-03-25T12:42:00Z">
        <w:r w:rsidR="0045698C">
          <w:rPr>
            <w:rFonts w:ascii="Arial" w:hAnsi="Arial"/>
          </w:rPr>
          <w:t xml:space="preserve">values under the simpler model. To create this distribution, </w:t>
        </w:r>
      </w:ins>
      <w:r>
        <w:rPr>
          <w:rFonts w:ascii="Arial" w:hAnsi="Arial"/>
        </w:rPr>
        <w:t xml:space="preserve">we </w:t>
      </w:r>
      <w:ins w:id="273" w:author="Clay Cressler" w:date="2021-03-25T12:43:00Z">
        <w:r w:rsidR="0045698C">
          <w:rPr>
            <w:rFonts w:ascii="Arial" w:hAnsi="Arial"/>
          </w:rPr>
          <w:t xml:space="preserve">generate 500 datasets </w:t>
        </w:r>
      </w:ins>
      <w:del w:id="274" w:author="Clay Cressler" w:date="2021-03-25T12:43:00Z">
        <w:r w:rsidDel="0045698C">
          <w:rPr>
            <w:rFonts w:ascii="Arial" w:hAnsi="Arial"/>
          </w:rPr>
          <w:delText xml:space="preserve">used </w:delText>
        </w:r>
      </w:del>
      <w:ins w:id="275" w:author="Clay Cressler" w:date="2021-03-25T12:43:00Z">
        <w:r w:rsidR="0045698C">
          <w:rPr>
            <w:rFonts w:ascii="Arial" w:hAnsi="Arial"/>
          </w:rPr>
          <w:t xml:space="preserve">by simulating </w:t>
        </w:r>
      </w:ins>
      <w:r>
        <w:rPr>
          <w:rFonts w:ascii="Arial" w:hAnsi="Arial"/>
        </w:rPr>
        <w:t xml:space="preserve">the </w:t>
      </w:r>
      <w:commentRangeStart w:id="276"/>
      <w:r>
        <w:rPr>
          <w:rFonts w:ascii="Arial" w:hAnsi="Arial"/>
        </w:rPr>
        <w:t>simpler model at its MLE parameter estimates</w:t>
      </w:r>
      <w:del w:id="277" w:author="Clay Cressler" w:date="2021-03-25T12:43:00Z">
        <w:r w:rsidDel="0045698C">
          <w:rPr>
            <w:rFonts w:ascii="Arial" w:hAnsi="Arial"/>
          </w:rPr>
          <w:delText xml:space="preserve"> to simulate 500 datasets</w:delText>
        </w:r>
      </w:del>
      <w:r>
        <w:rPr>
          <w:rFonts w:ascii="Arial" w:hAnsi="Arial"/>
        </w:rPr>
        <w:t>;</w:t>
      </w:r>
      <w:commentRangeEnd w:id="276"/>
      <w:r>
        <w:commentReference w:id="276"/>
      </w:r>
      <w:r>
        <w:rPr>
          <w:rFonts w:ascii="Arial" w:hAnsi="Arial"/>
        </w:rPr>
        <w:t xml:space="preserve"> we then fit both the simpler and more complex models to each simulated dataset and compute</w:t>
      </w:r>
      <w:del w:id="278" w:author="Clay Cressler" w:date="2021-03-25T12:43:00Z">
        <w:r w:rsidDel="0045698C">
          <w:rPr>
            <w:rFonts w:ascii="Arial" w:hAnsi="Arial"/>
          </w:rPr>
          <w:delText>d</w:delText>
        </w:r>
      </w:del>
      <w:r>
        <w:rPr>
          <w:rFonts w:ascii="Arial" w:hAnsi="Arial"/>
        </w:rPr>
        <w:t xml:space="preserve"> the values of </w:t>
      </w:r>
      <w:r>
        <w:rPr>
          <w:rFonts w:ascii="Arial" w:hAnsi="Arial"/>
          <w:i/>
          <w:iCs/>
        </w:rPr>
        <w:t>δ</w:t>
      </w:r>
      <w:r>
        <w:rPr>
          <w:rFonts w:ascii="Arial" w:hAnsi="Arial"/>
        </w:rPr>
        <w:t xml:space="preserve">, producing a null distribution of </w:t>
      </w:r>
      <w:r>
        <w:rPr>
          <w:rFonts w:ascii="Arial" w:hAnsi="Arial"/>
          <w:i/>
          <w:iCs/>
        </w:rPr>
        <w:t xml:space="preserve">δ </w:t>
      </w:r>
      <w:r>
        <w:rPr>
          <w:rFonts w:ascii="Arial" w:hAnsi="Arial"/>
        </w:rPr>
        <w:t xml:space="preserve">under the simpler model. We compared the observed value of </w:t>
      </w:r>
      <w:r>
        <w:rPr>
          <w:rFonts w:ascii="Arial" w:hAnsi="Arial"/>
          <w:i/>
          <w:iCs/>
        </w:rPr>
        <w:t xml:space="preserve">δ </w:t>
      </w:r>
      <w:r>
        <w:rPr>
          <w:rFonts w:ascii="Arial" w:hAnsi="Arial"/>
        </w:rPr>
        <w:t xml:space="preserve">to this null distribution to calculate an approximate </w:t>
      </w:r>
      <w:r>
        <w:rPr>
          <w:rFonts w:ascii="Arial" w:hAnsi="Arial"/>
          <w:i/>
          <w:iCs/>
        </w:rPr>
        <w:t>p</w:t>
      </w:r>
      <w:r>
        <w:rPr>
          <w:rFonts w:ascii="Arial" w:hAnsi="Arial"/>
        </w:rPr>
        <w:t>-value.</w:t>
      </w:r>
    </w:p>
    <w:p w14:paraId="17EF58F9" w14:textId="2E939D2B" w:rsidR="001B0C11" w:rsidDel="0045698C" w:rsidRDefault="001B0C11">
      <w:pPr>
        <w:pStyle w:val="BodyA"/>
        <w:spacing w:line="480" w:lineRule="auto"/>
        <w:rPr>
          <w:del w:id="279" w:author="Clay Cressler" w:date="2021-03-25T12:44:00Z"/>
          <w:rFonts w:ascii="Arial" w:eastAsia="Arial" w:hAnsi="Arial" w:cs="Arial"/>
        </w:rPr>
      </w:pPr>
    </w:p>
    <w:p w14:paraId="54350453" w14:textId="73EB3804" w:rsidR="001B0C11" w:rsidRDefault="008F23F6">
      <w:pPr>
        <w:pStyle w:val="BodyA"/>
        <w:spacing w:line="480" w:lineRule="auto"/>
        <w:ind w:firstLine="720"/>
        <w:rPr>
          <w:rFonts w:ascii="Arial" w:eastAsia="Arial" w:hAnsi="Arial" w:cs="Arial"/>
        </w:rPr>
        <w:pPrChange w:id="280" w:author="Clay Cressler" w:date="2021-03-25T12:44:00Z">
          <w:pPr>
            <w:pStyle w:val="BodyA"/>
            <w:spacing w:line="480" w:lineRule="auto"/>
          </w:pPr>
        </w:pPrChange>
      </w:pPr>
      <w:r>
        <w:rPr>
          <w:rFonts w:ascii="Arial" w:hAnsi="Arial"/>
        </w:rPr>
        <w:t xml:space="preserve">Power conveys the (desirable) probability of rejecting the simpler model when the more complex model is true. </w:t>
      </w:r>
      <w:ins w:id="281" w:author="Clay Cressler" w:date="2021-03-25T12:44:00Z">
        <w:r w:rsidR="0045698C">
          <w:rPr>
            <w:rFonts w:ascii="Arial" w:hAnsi="Arial"/>
          </w:rPr>
          <w:t xml:space="preserve">To estimate power, </w:t>
        </w:r>
      </w:ins>
      <w:del w:id="282" w:author="Clay Cressler" w:date="2021-03-25T12:44:00Z">
        <w:r w:rsidDel="0045698C">
          <w:rPr>
            <w:rFonts w:ascii="Arial" w:hAnsi="Arial"/>
          </w:rPr>
          <w:delText>W</w:delText>
        </w:r>
      </w:del>
      <w:ins w:id="283" w:author="Clay Cressler" w:date="2021-03-25T12:44:00Z">
        <w:r w:rsidR="0045698C">
          <w:rPr>
            <w:rFonts w:ascii="Arial" w:hAnsi="Arial"/>
          </w:rPr>
          <w:t>w</w:t>
        </w:r>
      </w:ins>
      <w:r>
        <w:rPr>
          <w:rFonts w:ascii="Arial" w:hAnsi="Arial"/>
        </w:rPr>
        <w:t xml:space="preserve">e </w:t>
      </w:r>
      <w:commentRangeStart w:id="284"/>
      <w:commentRangeStart w:id="285"/>
      <w:del w:id="286" w:author="Clay Cressler" w:date="2021-03-25T12:44:00Z">
        <w:r w:rsidDel="0045698C">
          <w:rPr>
            <w:rFonts w:ascii="Arial" w:hAnsi="Arial"/>
          </w:rPr>
          <w:delText>simulated</w:delText>
        </w:r>
      </w:del>
      <w:ins w:id="287" w:author="Clay Cressler" w:date="2021-03-25T12:44:00Z">
        <w:r w:rsidR="0045698C">
          <w:rPr>
            <w:rFonts w:ascii="Arial" w:hAnsi="Arial"/>
          </w:rPr>
          <w:t>generate</w:t>
        </w:r>
      </w:ins>
      <w:r>
        <w:rPr>
          <w:rFonts w:ascii="Arial" w:hAnsi="Arial"/>
        </w:rPr>
        <w:t xml:space="preserve"> 500 datasets</w:t>
      </w:r>
      <w:commentRangeEnd w:id="284"/>
      <w:r>
        <w:commentReference w:id="284"/>
      </w:r>
      <w:commentRangeEnd w:id="285"/>
      <w:r>
        <w:commentReference w:id="285"/>
      </w:r>
      <w:r>
        <w:rPr>
          <w:rFonts w:ascii="Arial" w:hAnsi="Arial"/>
        </w:rPr>
        <w:t xml:space="preserve"> </w:t>
      </w:r>
      <w:del w:id="288" w:author="Clay Cressler" w:date="2021-03-25T12:44:00Z">
        <w:r w:rsidDel="0045698C">
          <w:rPr>
            <w:rFonts w:ascii="Arial" w:hAnsi="Arial"/>
          </w:rPr>
          <w:delText xml:space="preserve">using </w:delText>
        </w:r>
      </w:del>
      <w:ins w:id="289" w:author="Clay Cressler" w:date="2021-03-25T12:44:00Z">
        <w:r w:rsidR="0045698C">
          <w:rPr>
            <w:rFonts w:ascii="Arial" w:hAnsi="Arial"/>
          </w:rPr>
          <w:t xml:space="preserve">by simulating </w:t>
        </w:r>
      </w:ins>
      <w:r>
        <w:rPr>
          <w:rFonts w:ascii="Arial" w:hAnsi="Arial"/>
        </w:rPr>
        <w:t>the more complex model at its MLE parameter estimates;</w:t>
      </w:r>
      <w:ins w:id="290" w:author="Clay Cressler" w:date="2021-03-25T12:45:00Z">
        <w:r w:rsidR="0045698C">
          <w:rPr>
            <w:rFonts w:ascii="Arial" w:hAnsi="Arial"/>
          </w:rPr>
          <w:t xml:space="preserve"> we then</w:t>
        </w:r>
      </w:ins>
      <w:r>
        <w:rPr>
          <w:rFonts w:ascii="Arial" w:hAnsi="Arial"/>
        </w:rPr>
        <w:t xml:space="preserve"> fit the two</w:t>
      </w:r>
      <w:ins w:id="291" w:author="Clay Cressler" w:date="2021-02-09T12:45:00Z">
        <w:r>
          <w:rPr>
            <w:rFonts w:ascii="Arial" w:hAnsi="Arial"/>
          </w:rPr>
          <w:t xml:space="preserve"> </w:t>
        </w:r>
      </w:ins>
      <w:r>
        <w:rPr>
          <w:rFonts w:ascii="Arial" w:hAnsi="Arial"/>
        </w:rPr>
        <w:lastRenderedPageBreak/>
        <w:t xml:space="preserve">models and computed the values of </w:t>
      </w:r>
      <w:r>
        <w:rPr>
          <w:rFonts w:ascii="Arial" w:hAnsi="Arial"/>
          <w:i/>
          <w:iCs/>
        </w:rPr>
        <w:t xml:space="preserve">δ. </w:t>
      </w:r>
      <w:r>
        <w:rPr>
          <w:rFonts w:ascii="Arial" w:hAnsi="Arial"/>
        </w:rPr>
        <w:t xml:space="preserve">The fraction of these </w:t>
      </w:r>
      <w:r>
        <w:rPr>
          <w:rFonts w:ascii="Arial" w:hAnsi="Arial"/>
          <w:i/>
          <w:iCs/>
        </w:rPr>
        <w:t xml:space="preserve">δ </w:t>
      </w:r>
      <w:r>
        <w:rPr>
          <w:rFonts w:ascii="Arial" w:hAnsi="Arial"/>
        </w:rPr>
        <w:t xml:space="preserve">values that are greater than the 95% quantile of the distribution generated under the simpler model (described above) gives an estimate of power. </w:t>
      </w:r>
      <w:r>
        <w:rPr>
          <w:rFonts w:ascii="Arial" w:hAnsi="Arial"/>
        </w:rPr>
        <w:br/>
      </w:r>
      <w:commentRangeStart w:id="292"/>
    </w:p>
    <w:p w14:paraId="2B68F5FB" w14:textId="77777777" w:rsidR="001B0C11" w:rsidRDefault="008F23F6">
      <w:pPr>
        <w:pStyle w:val="BodyA"/>
        <w:spacing w:line="480" w:lineRule="auto"/>
        <w:rPr>
          <w:rFonts w:ascii="Arial" w:eastAsia="Arial" w:hAnsi="Arial" w:cs="Arial"/>
        </w:rPr>
      </w:pPr>
      <w:r>
        <w:rPr>
          <w:rFonts w:ascii="Arial" w:eastAsia="Arial" w:hAnsi="Arial" w:cs="Arial"/>
        </w:rPr>
        <w:br/>
      </w:r>
      <w:commentRangeEnd w:id="292"/>
      <w:r>
        <w:commentReference w:id="292"/>
      </w:r>
    </w:p>
    <w:p w14:paraId="539BFAC9" w14:textId="77777777" w:rsidR="001B0C11" w:rsidRDefault="008F23F6">
      <w:pPr>
        <w:pStyle w:val="BodyA"/>
        <w:spacing w:line="480" w:lineRule="auto"/>
        <w:rPr>
          <w:rFonts w:ascii="Arial" w:eastAsia="Arial" w:hAnsi="Arial" w:cs="Arial"/>
          <w:b/>
          <w:bCs/>
        </w:rPr>
      </w:pPr>
      <w:r>
        <w:rPr>
          <w:rFonts w:ascii="Arial" w:hAnsi="Arial"/>
        </w:rPr>
        <w:t xml:space="preserve">  </w:t>
      </w:r>
      <w:r>
        <w:rPr>
          <w:rFonts w:ascii="Arial" w:hAnsi="Arial"/>
          <w:b/>
          <w:bCs/>
        </w:rPr>
        <w:t>Results</w:t>
      </w:r>
    </w:p>
    <w:p w14:paraId="21F0E409" w14:textId="77777777" w:rsidR="001B0C11" w:rsidRDefault="001B0C11">
      <w:pPr>
        <w:pStyle w:val="BodyA"/>
        <w:spacing w:line="480" w:lineRule="auto"/>
        <w:rPr>
          <w:rFonts w:ascii="Arial" w:eastAsia="Arial" w:hAnsi="Arial" w:cs="Arial"/>
          <w:b/>
          <w:bCs/>
        </w:rPr>
      </w:pPr>
    </w:p>
    <w:p w14:paraId="31690024" w14:textId="5EF1AE52" w:rsidR="001B0C11" w:rsidRDefault="008F23F6">
      <w:pPr>
        <w:pStyle w:val="BodyA"/>
        <w:spacing w:line="480" w:lineRule="auto"/>
        <w:rPr>
          <w:rFonts w:ascii="Arial" w:eastAsia="Arial" w:hAnsi="Arial" w:cs="Arial"/>
        </w:rPr>
      </w:pPr>
      <w:r>
        <w:rPr>
          <w:rFonts w:ascii="Arial" w:eastAsia="Arial" w:hAnsi="Arial" w:cs="Arial"/>
        </w:rPr>
        <w:tab/>
        <w:t xml:space="preserve">The best-fitting model for salamander genome size evolution accounted for four regimes: both non-feeding and feeding metamorphosis, </w:t>
      </w:r>
      <w:proofErr w:type="spellStart"/>
      <w:r>
        <w:rPr>
          <w:rFonts w:ascii="Arial" w:eastAsia="Arial" w:hAnsi="Arial" w:cs="Arial"/>
        </w:rPr>
        <w:t>paedomorphosis</w:t>
      </w:r>
      <w:proofErr w:type="spellEnd"/>
      <w:r>
        <w:rPr>
          <w:rFonts w:ascii="Arial" w:eastAsia="Arial" w:hAnsi="Arial" w:cs="Arial"/>
        </w:rPr>
        <w:t>, and direct development (</w:t>
      </w:r>
      <w:proofErr w:type="spellStart"/>
      <w:r>
        <w:rPr>
          <w:rFonts w:ascii="Arial" w:hAnsi="Arial"/>
          <w:i/>
          <w:iCs/>
        </w:rPr>
        <w:t>meta</w:t>
      </w:r>
      <w:r>
        <w:rPr>
          <w:rStyle w:val="subscript"/>
        </w:rPr>
        <w:t>f</w:t>
      </w:r>
      <w:proofErr w:type="spellEnd"/>
      <w:r>
        <w:rPr>
          <w:rStyle w:val="subscript"/>
        </w:rPr>
        <w:t xml:space="preserve"> </w:t>
      </w:r>
      <w:r>
        <w:rPr>
          <w:rFonts w:ascii="Arial" w:hAnsi="Arial"/>
          <w:i/>
          <w:iCs/>
        </w:rPr>
        <w:t>-</w:t>
      </w:r>
      <w:proofErr w:type="spellStart"/>
      <w:r>
        <w:rPr>
          <w:rFonts w:ascii="Arial" w:hAnsi="Arial"/>
          <w:i/>
          <w:iCs/>
        </w:rPr>
        <w:t>meta</w:t>
      </w:r>
      <w:r>
        <w:rPr>
          <w:rStyle w:val="subscript"/>
        </w:rPr>
        <w:t>nf</w:t>
      </w:r>
      <w:proofErr w:type="spellEnd"/>
      <w:r>
        <w:rPr>
          <w:rStyle w:val="subscript"/>
        </w:rPr>
        <w:t xml:space="preserve"> </w:t>
      </w:r>
      <w:r>
        <w:rPr>
          <w:rFonts w:ascii="Arial" w:hAnsi="Arial"/>
          <w:i/>
          <w:iCs/>
        </w:rPr>
        <w:t>-</w:t>
      </w:r>
      <w:proofErr w:type="spellStart"/>
      <w:r>
        <w:rPr>
          <w:rFonts w:ascii="Arial" w:hAnsi="Arial"/>
          <w:i/>
          <w:iCs/>
        </w:rPr>
        <w:t>paed</w:t>
      </w:r>
      <w:proofErr w:type="spellEnd"/>
      <w:r>
        <w:rPr>
          <w:rFonts w:ascii="Arial" w:hAnsi="Arial"/>
          <w:i/>
          <w:iCs/>
        </w:rPr>
        <w:t>-dd</w:t>
      </w:r>
      <w:r>
        <w:rPr>
          <w:rFonts w:ascii="Arial" w:hAnsi="Arial"/>
        </w:rPr>
        <w:t>; Table 2) under an OU model that allowed both equilibrium genome size and noise intensity to vary across these regimes (</w:t>
      </w:r>
      <w:r>
        <w:rPr>
          <w:rFonts w:ascii="Symbol" w:hAnsi="Symbol"/>
        </w:rPr>
        <w:t>q</w:t>
      </w:r>
      <w:proofErr w:type="spellStart"/>
      <w:r>
        <w:rPr>
          <w:rFonts w:ascii="Arial" w:hAnsi="Arial"/>
          <w:vertAlign w:val="subscript"/>
        </w:rPr>
        <w:t>i</w:t>
      </w:r>
      <w:proofErr w:type="spellEnd"/>
      <w:r>
        <w:rPr>
          <w:rFonts w:ascii="Arial" w:hAnsi="Arial"/>
        </w:rPr>
        <w:t xml:space="preserve">, </w:t>
      </w:r>
      <w:r>
        <w:rPr>
          <w:rFonts w:ascii="Symbol" w:hAnsi="Symbol"/>
        </w:rPr>
        <w:t>s</w:t>
      </w:r>
      <w:proofErr w:type="spellStart"/>
      <w:r>
        <w:rPr>
          <w:rFonts w:ascii="Arial" w:hAnsi="Arial"/>
          <w:vertAlign w:val="subscript"/>
        </w:rPr>
        <w:t>i</w:t>
      </w:r>
      <w:proofErr w:type="spellEnd"/>
      <w:r>
        <w:rPr>
          <w:rFonts w:ascii="Arial" w:hAnsi="Arial"/>
        </w:rPr>
        <w:t xml:space="preserve">, </w:t>
      </w:r>
      <w:r>
        <w:rPr>
          <w:rFonts w:ascii="Symbol" w:hAnsi="Symbol"/>
        </w:rPr>
        <w:t>a</w:t>
      </w:r>
      <w:r>
        <w:rPr>
          <w:rFonts w:ascii="Arial" w:hAnsi="Arial"/>
        </w:rPr>
        <w:t>, Table 2). An identical 4-regime model with only a single noise intensity fit nearly as well (Table 2). Additionally, the</w:t>
      </w:r>
      <w:del w:id="293" w:author="Mueller,Rachel" w:date="2021-02-04T17:51:00Z">
        <w:r>
          <w:rPr>
            <w:rFonts w:ascii="Arial" w:hAnsi="Arial"/>
          </w:rPr>
          <w:delText xml:space="preserve"> </w:delText>
        </w:r>
      </w:del>
      <w:r>
        <w:rPr>
          <w:rFonts w:ascii="Arial" w:hAnsi="Arial"/>
        </w:rPr>
        <w:t xml:space="preserve"> three-regime </w:t>
      </w:r>
      <w:proofErr w:type="spellStart"/>
      <w:r>
        <w:rPr>
          <w:rFonts w:ascii="Arial" w:hAnsi="Arial"/>
          <w:i/>
          <w:iCs/>
        </w:rPr>
        <w:t>meta</w:t>
      </w:r>
      <w:r>
        <w:rPr>
          <w:rStyle w:val="subscript"/>
        </w:rPr>
        <w:t>f</w:t>
      </w:r>
      <w:proofErr w:type="spellEnd"/>
      <w:r>
        <w:rPr>
          <w:rStyle w:val="subscript"/>
        </w:rPr>
        <w:t xml:space="preserve"> </w:t>
      </w:r>
      <w:r>
        <w:rPr>
          <w:rFonts w:ascii="Arial" w:hAnsi="Arial"/>
          <w:i/>
          <w:iCs/>
        </w:rPr>
        <w:t>-</w:t>
      </w:r>
      <w:proofErr w:type="spellStart"/>
      <w:r>
        <w:rPr>
          <w:rFonts w:ascii="Arial" w:hAnsi="Arial"/>
          <w:i/>
          <w:iCs/>
        </w:rPr>
        <w:t>meta</w:t>
      </w:r>
      <w:r>
        <w:rPr>
          <w:rStyle w:val="subscript"/>
        </w:rPr>
        <w:t>nf</w:t>
      </w:r>
      <w:proofErr w:type="spellEnd"/>
      <w:r>
        <w:rPr>
          <w:rStyle w:val="subscript"/>
        </w:rPr>
        <w:t xml:space="preserve"> </w:t>
      </w:r>
      <w:r>
        <w:rPr>
          <w:rFonts w:ascii="Arial" w:hAnsi="Arial"/>
          <w:i/>
          <w:iCs/>
        </w:rPr>
        <w:t>-</w:t>
      </w:r>
      <w:del w:id="294" w:author="Clay Cressler" w:date="2021-04-05T18:12:00Z">
        <w:r w:rsidDel="00AE19D2">
          <w:rPr>
            <w:rFonts w:ascii="Arial" w:hAnsi="Arial"/>
            <w:i/>
            <w:iCs/>
          </w:rPr>
          <w:delText>meta-</w:delText>
        </w:r>
      </w:del>
      <w:r>
        <w:rPr>
          <w:rFonts w:ascii="Arial" w:hAnsi="Arial"/>
          <w:i/>
          <w:iCs/>
        </w:rPr>
        <w:t xml:space="preserve">other </w:t>
      </w:r>
      <w:r>
        <w:rPr>
          <w:rFonts w:ascii="Arial" w:hAnsi="Arial"/>
        </w:rPr>
        <w:t>(</w:t>
      </w:r>
      <w:r>
        <w:rPr>
          <w:rFonts w:ascii="Symbol" w:hAnsi="Symbol"/>
        </w:rPr>
        <w:t>q</w:t>
      </w:r>
      <w:proofErr w:type="spellStart"/>
      <w:r>
        <w:rPr>
          <w:rFonts w:ascii="Arial" w:hAnsi="Arial"/>
          <w:vertAlign w:val="subscript"/>
        </w:rPr>
        <w:t>i</w:t>
      </w:r>
      <w:proofErr w:type="spellEnd"/>
      <w:r>
        <w:rPr>
          <w:rFonts w:ascii="Arial" w:hAnsi="Arial"/>
        </w:rPr>
        <w:t xml:space="preserve">, </w:t>
      </w:r>
      <w:r>
        <w:rPr>
          <w:rFonts w:ascii="Symbol" w:hAnsi="Symbol"/>
        </w:rPr>
        <w:t>s</w:t>
      </w:r>
      <w:proofErr w:type="spellStart"/>
      <w:r>
        <w:rPr>
          <w:rFonts w:ascii="Arial" w:hAnsi="Arial"/>
          <w:vertAlign w:val="subscript"/>
        </w:rPr>
        <w:t>i</w:t>
      </w:r>
      <w:proofErr w:type="spellEnd"/>
      <w:r>
        <w:rPr>
          <w:rFonts w:ascii="Arial" w:hAnsi="Arial"/>
        </w:rPr>
        <w:t xml:space="preserve">, </w:t>
      </w:r>
      <w:r>
        <w:rPr>
          <w:rFonts w:ascii="Symbol" w:hAnsi="Symbol"/>
        </w:rPr>
        <w:t>a</w:t>
      </w:r>
      <w:r>
        <w:rPr>
          <w:rFonts w:ascii="Arial" w:hAnsi="Arial"/>
        </w:rPr>
        <w:t xml:space="preserve">) hypothesis provided some explanatory power. These three models were far superior to the remaining models. </w:t>
      </w:r>
    </w:p>
    <w:p w14:paraId="24373ADF" w14:textId="77777777" w:rsidR="001B0C11" w:rsidRDefault="008F23F6">
      <w:pPr>
        <w:pStyle w:val="BodyA"/>
        <w:spacing w:line="480" w:lineRule="auto"/>
        <w:rPr>
          <w:rFonts w:ascii="Arial" w:eastAsia="Arial" w:hAnsi="Arial" w:cs="Arial"/>
        </w:rPr>
      </w:pPr>
      <w:r>
        <w:rPr>
          <w:rFonts w:ascii="Arial" w:eastAsia="Arial" w:hAnsi="Arial" w:cs="Arial"/>
        </w:rPr>
        <w:tab/>
        <w:t xml:space="preserve">Overall, the addition of multiple </w:t>
      </w:r>
      <w:r>
        <w:rPr>
          <w:rFonts w:ascii="Symbol" w:hAnsi="Symbol"/>
        </w:rPr>
        <w:t>a</w:t>
      </w:r>
      <w:r>
        <w:rPr>
          <w:rFonts w:ascii="Arial" w:hAnsi="Arial"/>
        </w:rPr>
        <w:t xml:space="preserve"> values resulted in worse model fit relative to a uniform </w:t>
      </w:r>
      <w:r>
        <w:rPr>
          <w:rFonts w:ascii="Symbol" w:hAnsi="Symbol"/>
        </w:rPr>
        <w:t>a</w:t>
      </w:r>
      <w:r>
        <w:rPr>
          <w:rFonts w:ascii="Arial" w:hAnsi="Arial"/>
        </w:rPr>
        <w:t xml:space="preserve"> value, whereas the addition of multiple </w:t>
      </w:r>
      <w:r>
        <w:rPr>
          <w:rFonts w:ascii="Symbol" w:hAnsi="Symbol"/>
        </w:rPr>
        <w:t>s</w:t>
      </w:r>
      <w:r>
        <w:rPr>
          <w:rFonts w:ascii="Arial" w:hAnsi="Arial"/>
        </w:rPr>
        <w:t xml:space="preserve"> values relative to a single </w:t>
      </w:r>
      <w:r>
        <w:rPr>
          <w:rFonts w:ascii="Symbol" w:hAnsi="Symbol"/>
        </w:rPr>
        <w:t>s</w:t>
      </w:r>
      <w:r>
        <w:rPr>
          <w:rFonts w:ascii="Arial" w:hAnsi="Arial"/>
        </w:rPr>
        <w:t xml:space="preserve"> both improved and worsened model fit, depending on the hypothesis (Table 2, </w:t>
      </w:r>
      <w:r>
        <w:rPr>
          <w:rFonts w:ascii="Arial" w:hAnsi="Arial"/>
          <w:shd w:val="clear" w:color="auto" w:fill="FFFF00"/>
        </w:rPr>
        <w:t>Figure 2</w:t>
      </w:r>
      <w:r>
        <w:rPr>
          <w:rFonts w:ascii="Arial" w:hAnsi="Arial"/>
        </w:rPr>
        <w:t xml:space="preserve">). We present the results with the character state of the node at the base of the plethodontid lineage defined as metamorphosing. In </w:t>
      </w:r>
      <w:commentRangeStart w:id="295"/>
      <w:r>
        <w:rPr>
          <w:rFonts w:ascii="Arial" w:hAnsi="Arial"/>
        </w:rPr>
        <w:t>Appendix B</w:t>
      </w:r>
      <w:commentRangeEnd w:id="295"/>
      <w:r>
        <w:commentReference w:id="295"/>
      </w:r>
      <w:r>
        <w:rPr>
          <w:rFonts w:ascii="Arial" w:hAnsi="Arial"/>
        </w:rPr>
        <w:t xml:space="preserve">, we show that defining this node as </w:t>
      </w:r>
      <w:proofErr w:type="gramStart"/>
      <w:r>
        <w:rPr>
          <w:rFonts w:ascii="Arial" w:hAnsi="Arial"/>
        </w:rPr>
        <w:t>direct-developing</w:t>
      </w:r>
      <w:proofErr w:type="gramEnd"/>
      <w:r>
        <w:rPr>
          <w:rFonts w:ascii="Arial" w:hAnsi="Arial"/>
        </w:rPr>
        <w:t xml:space="preserve"> has no effect on the evolutionary conclusions we draw here. </w:t>
      </w:r>
    </w:p>
    <w:p w14:paraId="54231C4A" w14:textId="084AA116" w:rsidR="001B0C11" w:rsidRDefault="008F23F6">
      <w:pPr>
        <w:pStyle w:val="BodyA"/>
        <w:spacing w:line="480" w:lineRule="auto"/>
      </w:pPr>
      <w:r>
        <w:rPr>
          <w:rFonts w:ascii="Arial" w:eastAsia="Arial" w:hAnsi="Arial" w:cs="Arial"/>
        </w:rPr>
        <w:lastRenderedPageBreak/>
        <w:tab/>
      </w:r>
      <w:ins w:id="296" w:author="Clay Cressler" w:date="2021-04-05T18:09:00Z">
        <w:r w:rsidR="00AE19D2">
          <w:rPr>
            <w:rFonts w:ascii="Arial" w:eastAsia="Arial" w:hAnsi="Arial" w:cs="Arial"/>
          </w:rPr>
          <w:t xml:space="preserve">The model </w:t>
        </w:r>
      </w:ins>
      <w:ins w:id="297" w:author="Clay Cressler" w:date="2021-04-05T18:10:00Z">
        <w:r w:rsidR="00AE19D2">
          <w:rPr>
            <w:rFonts w:ascii="Arial" w:eastAsia="Arial" w:hAnsi="Arial" w:cs="Arial"/>
          </w:rPr>
          <w:t xml:space="preserve">selection bootstrap analysis allows us to quantify the support for specific hypotheses (Fig. 2). Note that for each comparison, we used the version of the OU model that had the </w:t>
        </w:r>
      </w:ins>
      <w:ins w:id="298" w:author="Clay Cressler" w:date="2021-04-05T18:11:00Z">
        <w:r w:rsidR="00AE19D2">
          <w:rPr>
            <w:rFonts w:ascii="Arial" w:eastAsia="Arial" w:hAnsi="Arial" w:cs="Arial"/>
          </w:rPr>
          <w:t xml:space="preserve">lowest </w:t>
        </w:r>
        <w:proofErr w:type="spellStart"/>
        <w:r w:rsidR="00AE19D2">
          <w:rPr>
            <w:rFonts w:ascii="Arial" w:eastAsia="Arial" w:hAnsi="Arial" w:cs="Arial"/>
          </w:rPr>
          <w:t>AICc</w:t>
        </w:r>
        <w:proofErr w:type="spellEnd"/>
        <w:r w:rsidR="00AE19D2">
          <w:rPr>
            <w:rFonts w:ascii="Arial" w:eastAsia="Arial" w:hAnsi="Arial" w:cs="Arial"/>
          </w:rPr>
          <w:t xml:space="preserve"> (Table 2), so comparisons involving</w:t>
        </w:r>
      </w:ins>
      <w:ins w:id="299" w:author="Clay Cressler" w:date="2021-04-05T18:13:00Z">
        <w:r w:rsidR="00AE19D2">
          <w:rPr>
            <w:rFonts w:ascii="Arial" w:eastAsia="Arial" w:hAnsi="Arial" w:cs="Arial"/>
          </w:rPr>
          <w:t xml:space="preserve"> </w:t>
        </w:r>
        <w:r w:rsidR="00AE19D2">
          <w:rPr>
            <w:rFonts w:ascii="Arial" w:eastAsia="Arial" w:hAnsi="Arial" w:cs="Arial"/>
            <w:i/>
            <w:iCs/>
          </w:rPr>
          <w:t xml:space="preserve">metamorphosis-other </w:t>
        </w:r>
        <w:r w:rsidR="00AE19D2">
          <w:rPr>
            <w:rFonts w:ascii="Arial" w:eastAsia="Arial" w:hAnsi="Arial" w:cs="Arial"/>
          </w:rPr>
          <w:t xml:space="preserve">and </w:t>
        </w:r>
        <w:r w:rsidR="00AE19D2">
          <w:rPr>
            <w:rFonts w:ascii="Arial" w:eastAsia="Arial" w:hAnsi="Arial" w:cs="Arial"/>
            <w:i/>
            <w:iCs/>
          </w:rPr>
          <w:t>meta-</w:t>
        </w:r>
        <w:proofErr w:type="spellStart"/>
        <w:r w:rsidR="00AE19D2">
          <w:rPr>
            <w:rFonts w:ascii="Arial" w:eastAsia="Arial" w:hAnsi="Arial" w:cs="Arial"/>
            <w:i/>
            <w:iCs/>
          </w:rPr>
          <w:t>paed</w:t>
        </w:r>
        <w:proofErr w:type="spellEnd"/>
        <w:r w:rsidR="00AE19D2">
          <w:rPr>
            <w:rFonts w:ascii="Arial" w:eastAsia="Arial" w:hAnsi="Arial" w:cs="Arial"/>
            <w:i/>
            <w:iCs/>
          </w:rPr>
          <w:t xml:space="preserve">-dd </w:t>
        </w:r>
        <w:r w:rsidR="00AE19D2">
          <w:rPr>
            <w:rFonts w:ascii="Arial" w:eastAsia="Arial" w:hAnsi="Arial" w:cs="Arial"/>
          </w:rPr>
          <w:t>used the single-</w:t>
        </w:r>
      </w:ins>
      <m:oMath>
        <m:r>
          <w:ins w:id="300" w:author="Clay Cressler" w:date="2021-04-05T18:13:00Z">
            <w:rPr>
              <w:rFonts w:ascii="Cambria Math" w:eastAsia="Arial" w:hAnsi="Cambria Math" w:cs="Arial"/>
            </w:rPr>
            <m:t>σ</m:t>
          </w:ins>
        </m:r>
      </m:oMath>
      <w:ins w:id="301" w:author="Clay Cressler" w:date="2021-04-05T18:13:00Z">
        <w:r w:rsidR="00AE19D2">
          <w:rPr>
            <w:rFonts w:ascii="Arial" w:eastAsia="Arial" w:hAnsi="Arial" w:cs="Arial"/>
          </w:rPr>
          <w:t xml:space="preserve"> model, whereas comparisons involving</w:t>
        </w:r>
      </w:ins>
      <w:ins w:id="302" w:author="Clay Cressler" w:date="2021-04-05T18:11:00Z">
        <w:r w:rsidR="00AE19D2">
          <w:rPr>
            <w:rFonts w:ascii="Arial" w:eastAsia="Arial" w:hAnsi="Arial" w:cs="Arial"/>
          </w:rPr>
          <w:t xml:space="preserve"> </w:t>
        </w:r>
        <w:proofErr w:type="spellStart"/>
        <w:r w:rsidR="00AE19D2">
          <w:rPr>
            <w:rFonts w:ascii="Arial" w:hAnsi="Arial"/>
            <w:i/>
            <w:iCs/>
          </w:rPr>
          <w:t>meta</w:t>
        </w:r>
        <w:r w:rsidR="00AE19D2">
          <w:rPr>
            <w:rStyle w:val="subscript"/>
          </w:rPr>
          <w:t>f</w:t>
        </w:r>
        <w:proofErr w:type="spellEnd"/>
        <w:r w:rsidR="00AE19D2">
          <w:rPr>
            <w:rStyle w:val="subscript"/>
          </w:rPr>
          <w:t xml:space="preserve"> </w:t>
        </w:r>
        <w:r w:rsidR="00AE19D2">
          <w:rPr>
            <w:rFonts w:ascii="Arial" w:hAnsi="Arial"/>
            <w:i/>
            <w:iCs/>
          </w:rPr>
          <w:t>-</w:t>
        </w:r>
        <w:proofErr w:type="spellStart"/>
        <w:r w:rsidR="00AE19D2">
          <w:rPr>
            <w:rFonts w:ascii="Arial" w:hAnsi="Arial"/>
            <w:i/>
            <w:iCs/>
          </w:rPr>
          <w:t>meta</w:t>
        </w:r>
        <w:r w:rsidR="00AE19D2">
          <w:rPr>
            <w:rStyle w:val="subscript"/>
          </w:rPr>
          <w:t>nf</w:t>
        </w:r>
        <w:proofErr w:type="spellEnd"/>
        <w:r w:rsidR="00AE19D2">
          <w:rPr>
            <w:rStyle w:val="subscript"/>
          </w:rPr>
          <w:t xml:space="preserve"> </w:t>
        </w:r>
        <w:r w:rsidR="00AE19D2">
          <w:rPr>
            <w:rFonts w:ascii="Arial" w:hAnsi="Arial"/>
            <w:i/>
            <w:iCs/>
          </w:rPr>
          <w:t>-</w:t>
        </w:r>
        <w:proofErr w:type="spellStart"/>
        <w:r w:rsidR="00AE19D2">
          <w:rPr>
            <w:rFonts w:ascii="Arial" w:hAnsi="Arial"/>
            <w:i/>
            <w:iCs/>
          </w:rPr>
          <w:t>paed</w:t>
        </w:r>
        <w:proofErr w:type="spellEnd"/>
        <w:r w:rsidR="00AE19D2">
          <w:rPr>
            <w:rFonts w:ascii="Arial" w:hAnsi="Arial"/>
            <w:i/>
            <w:iCs/>
          </w:rPr>
          <w:t>-dd</w:t>
        </w:r>
        <w:r w:rsidR="00AE19D2">
          <w:rPr>
            <w:rFonts w:ascii="Arial" w:hAnsi="Arial"/>
            <w:i/>
            <w:iCs/>
          </w:rPr>
          <w:t xml:space="preserve"> </w:t>
        </w:r>
        <w:r w:rsidR="00AE19D2">
          <w:rPr>
            <w:rFonts w:ascii="Arial" w:hAnsi="Arial"/>
          </w:rPr>
          <w:t xml:space="preserve">and </w:t>
        </w:r>
        <w:proofErr w:type="spellStart"/>
        <w:r w:rsidR="00AE19D2">
          <w:rPr>
            <w:rFonts w:ascii="Arial" w:hAnsi="Arial"/>
            <w:i/>
            <w:iCs/>
          </w:rPr>
          <w:t>meta</w:t>
        </w:r>
        <w:r w:rsidR="00AE19D2">
          <w:rPr>
            <w:rStyle w:val="subscript"/>
          </w:rPr>
          <w:t>f</w:t>
        </w:r>
        <w:proofErr w:type="spellEnd"/>
        <w:r w:rsidR="00AE19D2">
          <w:rPr>
            <w:rStyle w:val="subscript"/>
          </w:rPr>
          <w:t xml:space="preserve"> </w:t>
        </w:r>
        <w:r w:rsidR="00AE19D2">
          <w:rPr>
            <w:rFonts w:ascii="Arial" w:hAnsi="Arial"/>
            <w:i/>
            <w:iCs/>
          </w:rPr>
          <w:t>-</w:t>
        </w:r>
        <w:proofErr w:type="spellStart"/>
        <w:r w:rsidR="00AE19D2">
          <w:rPr>
            <w:rFonts w:ascii="Arial" w:hAnsi="Arial"/>
            <w:i/>
            <w:iCs/>
          </w:rPr>
          <w:t>meta</w:t>
        </w:r>
        <w:r w:rsidR="00AE19D2">
          <w:rPr>
            <w:rStyle w:val="subscript"/>
          </w:rPr>
          <w:t>nf</w:t>
        </w:r>
        <w:proofErr w:type="spellEnd"/>
        <w:r w:rsidR="00AE19D2">
          <w:rPr>
            <w:rStyle w:val="subscript"/>
          </w:rPr>
          <w:t xml:space="preserve"> </w:t>
        </w:r>
        <w:r w:rsidR="00AE19D2">
          <w:rPr>
            <w:rFonts w:ascii="Arial" w:hAnsi="Arial"/>
            <w:i/>
            <w:iCs/>
          </w:rPr>
          <w:t>-</w:t>
        </w:r>
        <w:r w:rsidR="00AE19D2">
          <w:rPr>
            <w:rFonts w:ascii="Arial" w:hAnsi="Arial"/>
            <w:i/>
            <w:iCs/>
          </w:rPr>
          <w:t>other</w:t>
        </w:r>
      </w:ins>
      <w:ins w:id="303" w:author="Clay Cressler" w:date="2021-04-05T18:12:00Z">
        <w:r w:rsidR="00AE19D2">
          <w:rPr>
            <w:rFonts w:ascii="Arial" w:hAnsi="Arial"/>
            <w:i/>
            <w:iCs/>
          </w:rPr>
          <w:t xml:space="preserve"> </w:t>
        </w:r>
        <w:r w:rsidR="00AE19D2">
          <w:rPr>
            <w:rFonts w:ascii="Arial" w:hAnsi="Arial"/>
          </w:rPr>
          <w:t>used the multip</w:t>
        </w:r>
      </w:ins>
      <w:ins w:id="304" w:author="Clay Cressler" w:date="2021-04-05T18:13:00Z">
        <w:r w:rsidR="00AE19D2">
          <w:rPr>
            <w:rFonts w:ascii="Arial" w:hAnsi="Arial"/>
          </w:rPr>
          <w:t>le-</w:t>
        </w:r>
      </w:ins>
      <m:oMath>
        <m:r>
          <w:ins w:id="305" w:author="Clay Cressler" w:date="2021-04-05T18:13:00Z">
            <w:rPr>
              <w:rFonts w:ascii="Cambria Math" w:hAnsi="Cambria Math"/>
            </w:rPr>
            <m:t>σ</m:t>
          </w:ins>
        </m:r>
      </m:oMath>
      <w:ins w:id="306" w:author="Clay Cressler" w:date="2021-04-05T18:13:00Z">
        <w:r w:rsidR="00AE19D2">
          <w:rPr>
            <w:rFonts w:ascii="Arial" w:hAnsi="Arial"/>
          </w:rPr>
          <w:t xml:space="preserve"> model.</w:t>
        </w:r>
      </w:ins>
      <w:ins w:id="307" w:author="Clay Cressler" w:date="2021-04-05T18:12:00Z">
        <w:r w:rsidR="00AE19D2">
          <w:rPr>
            <w:rFonts w:ascii="Arial" w:hAnsi="Arial"/>
          </w:rPr>
          <w:t xml:space="preserve"> </w:t>
        </w:r>
      </w:ins>
      <w:ins w:id="308" w:author="Clay Cressler" w:date="2021-04-05T18:13:00Z">
        <w:r w:rsidR="00AE19D2">
          <w:rPr>
            <w:rFonts w:ascii="Arial" w:hAnsi="Arial"/>
          </w:rPr>
          <w:t xml:space="preserve">Based on these results, </w:t>
        </w:r>
      </w:ins>
      <w:del w:id="309" w:author="Clay Cressler" w:date="2021-04-05T18:13:00Z">
        <w:r w:rsidDel="00AE19D2">
          <w:rPr>
            <w:rFonts w:ascii="Arial" w:eastAsia="Arial" w:hAnsi="Arial" w:cs="Arial"/>
          </w:rPr>
          <w:delText>W</w:delText>
        </w:r>
      </w:del>
      <w:ins w:id="310" w:author="Clay Cressler" w:date="2021-04-05T18:13:00Z">
        <w:r w:rsidR="00AE19D2">
          <w:rPr>
            <w:rFonts w:ascii="Arial" w:eastAsia="Arial" w:hAnsi="Arial" w:cs="Arial"/>
          </w:rPr>
          <w:t>w</w:t>
        </w:r>
      </w:ins>
      <w:r>
        <w:rPr>
          <w:rFonts w:ascii="Arial" w:eastAsia="Arial" w:hAnsi="Arial" w:cs="Arial"/>
        </w:rPr>
        <w:t xml:space="preserve">e can reject any purely stochastic hypothesis for genome size evolution, as a model that allows for separate equilibrium values for </w:t>
      </w:r>
      <w:proofErr w:type="spellStart"/>
      <w:r>
        <w:rPr>
          <w:rFonts w:ascii="Arial" w:eastAsia="Arial" w:hAnsi="Arial" w:cs="Arial"/>
        </w:rPr>
        <w:t>metamorphosers</w:t>
      </w:r>
      <w:proofErr w:type="spellEnd"/>
      <w:r>
        <w:rPr>
          <w:rFonts w:ascii="Arial" w:eastAsia="Arial" w:hAnsi="Arial" w:cs="Arial"/>
        </w:rPr>
        <w:t xml:space="preserve"> was far superior to any purely neutral model (Table 2</w:t>
      </w:r>
      <w:ins w:id="311" w:author="Clay Cressler" w:date="2021-04-04T20:12:00Z">
        <w:r w:rsidR="00A551E8">
          <w:rPr>
            <w:rFonts w:ascii="Arial" w:hAnsi="Arial"/>
          </w:rPr>
          <w:t xml:space="preserve">; </w:t>
        </w:r>
      </w:ins>
      <w:ins w:id="312" w:author="Marguerite Butler" w:date="2021-03-07T13:20:00Z">
        <w:del w:id="313" w:author="Clay Cressler" w:date="2021-04-04T20:12:00Z">
          <w:r w:rsidDel="00A551E8">
            <w:rPr>
              <w:rFonts w:ascii="Arial" w:hAnsi="Arial"/>
            </w:rPr>
            <w:delText>,</w:delText>
          </w:r>
        </w:del>
        <w:del w:id="314" w:author="Clay Cressler" w:date="2021-04-05T18:14:00Z">
          <w:r w:rsidDel="00AE19D2">
            <w:rPr>
              <w:rFonts w:ascii="Arial" w:hAnsi="Arial"/>
            </w:rPr>
            <w:delText xml:space="preserve"> 3, </w:delText>
          </w:r>
        </w:del>
        <w:r>
          <w:rPr>
            <w:rFonts w:ascii="Arial" w:hAnsi="Arial"/>
          </w:rPr>
          <w:t>Fig. 2A</w:t>
        </w:r>
      </w:ins>
      <w:r>
        <w:rPr>
          <w:rFonts w:ascii="Arial" w:hAnsi="Arial"/>
        </w:rPr>
        <w:t>). Specifying distinct equilibrium values for non-feeding and feeding metamorphosis substantially improves the explanatory power of any model</w:t>
      </w:r>
      <w:ins w:id="315" w:author="Clay Cressler" w:date="2021-04-04T20:10:00Z">
        <w:r w:rsidR="00A551E8">
          <w:rPr>
            <w:rFonts w:ascii="Arial" w:hAnsi="Arial"/>
          </w:rPr>
          <w:t xml:space="preserve"> </w:t>
        </w:r>
      </w:ins>
      <w:r>
        <w:rPr>
          <w:rFonts w:ascii="Arial" w:hAnsi="Arial"/>
        </w:rPr>
        <w:t>(</w:t>
      </w:r>
      <w:del w:id="316" w:author="Clay Cressler" w:date="2021-04-05T18:14:00Z">
        <w:r w:rsidDel="00AE19D2">
          <w:rPr>
            <w:rFonts w:ascii="Arial" w:hAnsi="Arial"/>
          </w:rPr>
          <w:delText xml:space="preserve">Table 3; </w:delText>
        </w:r>
      </w:del>
      <w:r>
        <w:rPr>
          <w:rFonts w:ascii="Arial" w:hAnsi="Arial"/>
        </w:rPr>
        <w:t xml:space="preserve">Fig. </w:t>
      </w:r>
      <w:del w:id="317" w:author="Clay Cressler" w:date="2021-04-04T20:26:00Z">
        <w:r w:rsidDel="001743A5">
          <w:rPr>
            <w:rFonts w:ascii="Arial" w:hAnsi="Arial"/>
          </w:rPr>
          <w:delText>3C</w:delText>
        </w:r>
      </w:del>
      <w:ins w:id="318" w:author="Clay Cressler" w:date="2021-04-04T20:26:00Z">
        <w:r w:rsidR="001743A5">
          <w:rPr>
            <w:rFonts w:ascii="Arial" w:hAnsi="Arial"/>
          </w:rPr>
          <w:t>2C</w:t>
        </w:r>
      </w:ins>
      <w:r>
        <w:rPr>
          <w:rFonts w:ascii="Arial" w:hAnsi="Arial"/>
        </w:rPr>
        <w:t xml:space="preserve">, D). </w:t>
      </w:r>
      <w:ins w:id="319" w:author="Clay Cressler" w:date="2021-04-05T18:18:00Z">
        <w:r w:rsidR="005850EB">
          <w:rPr>
            <w:rFonts w:ascii="Arial" w:hAnsi="Arial"/>
          </w:rPr>
          <w:t xml:space="preserve">In particular, </w:t>
        </w:r>
      </w:ins>
      <w:del w:id="320" w:author="Clay Cressler" w:date="2021-04-05T18:18:00Z">
        <w:r w:rsidDel="005850EB">
          <w:rPr>
            <w:rFonts w:ascii="Arial" w:hAnsi="Arial"/>
          </w:rPr>
          <w:delText xml:space="preserve"> </w:delText>
        </w:r>
      </w:del>
      <w:ins w:id="321" w:author="Clay Cressler" w:date="2021-04-05T18:18:00Z">
        <w:r w:rsidR="005850EB">
          <w:rPr>
            <w:rFonts w:ascii="Arial" w:hAnsi="Arial"/>
          </w:rPr>
          <w:t>t</w:t>
        </w:r>
      </w:ins>
      <w:ins w:id="322" w:author="Clay Cressler" w:date="2021-04-05T18:15:00Z">
        <w:r w:rsidR="00AE19D2" w:rsidRPr="00AE19D2">
          <w:rPr>
            <w:rFonts w:ascii="Arial" w:hAnsi="Arial"/>
          </w:rPr>
          <w:t xml:space="preserve">he separation of </w:t>
        </w:r>
      </w:ins>
      <w:ins w:id="323" w:author="Clay Cressler" w:date="2021-04-05T18:18:00Z">
        <w:r w:rsidR="005850EB">
          <w:rPr>
            <w:rFonts w:ascii="Arial" w:hAnsi="Arial"/>
          </w:rPr>
          <w:t>metamorphosis int</w:t>
        </w:r>
      </w:ins>
      <w:ins w:id="324" w:author="Clay Cressler" w:date="2021-04-05T18:19:00Z">
        <w:r w:rsidR="005850EB">
          <w:rPr>
            <w:rFonts w:ascii="Arial" w:hAnsi="Arial"/>
          </w:rPr>
          <w:t xml:space="preserve">o </w:t>
        </w:r>
      </w:ins>
      <w:ins w:id="325" w:author="Clay Cressler" w:date="2021-04-05T18:15:00Z">
        <w:r w:rsidR="00AE19D2" w:rsidRPr="00AE19D2">
          <w:rPr>
            <w:rFonts w:ascii="Arial" w:hAnsi="Arial"/>
          </w:rPr>
          <w:t xml:space="preserve">feeding </w:t>
        </w:r>
        <w:r w:rsidR="005850EB">
          <w:rPr>
            <w:rFonts w:ascii="Arial" w:hAnsi="Arial"/>
          </w:rPr>
          <w:t>and</w:t>
        </w:r>
        <w:r w:rsidR="00AE19D2" w:rsidRPr="00AE19D2">
          <w:rPr>
            <w:rFonts w:ascii="Arial" w:hAnsi="Arial"/>
          </w:rPr>
          <w:t xml:space="preserve"> non-feeding </w:t>
        </w:r>
      </w:ins>
      <w:ins w:id="326" w:author="Clay Cressler" w:date="2021-04-05T18:19:00Z">
        <w:r w:rsidR="005850EB">
          <w:rPr>
            <w:rFonts w:ascii="Arial" w:hAnsi="Arial"/>
          </w:rPr>
          <w:t>categories</w:t>
        </w:r>
      </w:ins>
      <w:ins w:id="327" w:author="Clay Cressler" w:date="2021-04-05T18:15:00Z">
        <w:r w:rsidR="00AE19D2" w:rsidRPr="00AE19D2">
          <w:rPr>
            <w:rFonts w:ascii="Arial" w:hAnsi="Arial"/>
          </w:rPr>
          <w:t xml:space="preserve"> provided far greater improvement of the model than subdividing the "other" category</w:t>
        </w:r>
        <w:r w:rsidR="00AE19D2" w:rsidRPr="00AE19D2">
          <w:rPr>
            <w:rFonts w:ascii="Arial" w:hAnsi="Arial"/>
          </w:rPr>
          <w:t xml:space="preserve"> </w:t>
        </w:r>
        <w:r w:rsidR="005850EB">
          <w:rPr>
            <w:rFonts w:ascii="Arial" w:hAnsi="Arial"/>
          </w:rPr>
          <w:t xml:space="preserve">into </w:t>
        </w:r>
      </w:ins>
      <w:commentRangeStart w:id="328"/>
      <w:del w:id="329" w:author="Clay Cressler" w:date="2021-04-04T20:11:00Z">
        <w:r w:rsidDel="00A551E8">
          <w:rPr>
            <w:rFonts w:ascii="Arial" w:hAnsi="Arial"/>
          </w:rPr>
          <w:delText>A m</w:delText>
        </w:r>
      </w:del>
      <w:del w:id="330" w:author="Clay Cressler" w:date="2021-04-05T18:15:00Z">
        <w:r w:rsidDel="005850EB">
          <w:rPr>
            <w:rFonts w:ascii="Arial" w:hAnsi="Arial"/>
          </w:rPr>
          <w:delText>odel specify</w:delText>
        </w:r>
      </w:del>
      <w:del w:id="331" w:author="Clay Cressler" w:date="2021-04-04T20:11:00Z">
        <w:r w:rsidDel="00A551E8">
          <w:rPr>
            <w:rFonts w:ascii="Arial" w:hAnsi="Arial"/>
          </w:rPr>
          <w:delText>ing</w:delText>
        </w:r>
      </w:del>
      <w:del w:id="332" w:author="Clay Cressler" w:date="2021-04-05T18:15:00Z">
        <w:r w:rsidDel="005850EB">
          <w:rPr>
            <w:rFonts w:ascii="Arial" w:hAnsi="Arial"/>
          </w:rPr>
          <w:delText xml:space="preserve"> distinct equilibrium values </w:delText>
        </w:r>
      </w:del>
      <w:del w:id="333" w:author="Clay Cressler" w:date="2021-04-04T20:11:00Z">
        <w:r w:rsidDel="00A551E8">
          <w:rPr>
            <w:rFonts w:ascii="Arial" w:hAnsi="Arial"/>
          </w:rPr>
          <w:delText>imposed by</w:delText>
        </w:r>
      </w:del>
      <w:del w:id="334" w:author="Clay Cressler" w:date="2021-04-05T18:15:00Z">
        <w:r w:rsidDel="005850EB">
          <w:rPr>
            <w:rFonts w:ascii="Arial" w:hAnsi="Arial"/>
          </w:rPr>
          <w:delText xml:space="preserve"> </w:delText>
        </w:r>
      </w:del>
      <w:r>
        <w:rPr>
          <w:rFonts w:ascii="Arial" w:hAnsi="Arial"/>
        </w:rPr>
        <w:t xml:space="preserve">direct development and </w:t>
      </w:r>
      <w:proofErr w:type="spellStart"/>
      <w:r>
        <w:rPr>
          <w:rFonts w:ascii="Arial" w:hAnsi="Arial"/>
        </w:rPr>
        <w:t>paedomorphosis</w:t>
      </w:r>
      <w:proofErr w:type="spellEnd"/>
      <w:r>
        <w:rPr>
          <w:rFonts w:ascii="Arial" w:hAnsi="Arial"/>
        </w:rPr>
        <w:t xml:space="preserve"> </w:t>
      </w:r>
      <w:del w:id="335" w:author="Clay Cressler" w:date="2021-04-04T20:11:00Z">
        <w:r w:rsidDel="00A551E8">
          <w:rPr>
            <w:rFonts w:ascii="Arial" w:hAnsi="Arial"/>
          </w:rPr>
          <w:delText xml:space="preserve">receives </w:delText>
        </w:r>
      </w:del>
      <w:del w:id="336" w:author="Clay Cressler" w:date="2021-04-05T18:16:00Z">
        <w:r w:rsidDel="005850EB">
          <w:rPr>
            <w:rFonts w:ascii="Arial" w:hAnsi="Arial"/>
          </w:rPr>
          <w:delText>weaker support</w:delText>
        </w:r>
      </w:del>
      <w:ins w:id="337" w:author="Mueller,Rachel" w:date="2021-02-04T18:06:00Z">
        <w:del w:id="338" w:author="Clay Cressler" w:date="2021-04-05T18:16:00Z">
          <w:r w:rsidDel="005850EB">
            <w:rPr>
              <w:rFonts w:ascii="Arial" w:hAnsi="Arial"/>
            </w:rPr>
            <w:delText xml:space="preserve"> </w:delText>
          </w:r>
        </w:del>
      </w:ins>
      <w:r>
        <w:rPr>
          <w:rFonts w:ascii="Arial" w:hAnsi="Arial"/>
        </w:rPr>
        <w:t>(</w:t>
      </w:r>
      <w:ins w:id="339" w:author="Clay Cressler" w:date="2021-04-05T18:16:00Z">
        <w:r w:rsidR="005850EB">
          <w:rPr>
            <w:rFonts w:ascii="Arial" w:hAnsi="Arial"/>
          </w:rPr>
          <w:t>compare the results in Fig. 2C to those in Fig. 2B</w:t>
        </w:r>
      </w:ins>
      <w:ins w:id="340" w:author="Clay Cressler" w:date="2021-04-05T18:18:00Z">
        <w:r w:rsidR="005850EB">
          <w:rPr>
            <w:rFonts w:ascii="Arial" w:hAnsi="Arial"/>
          </w:rPr>
          <w:t xml:space="preserve">, and </w:t>
        </w:r>
      </w:ins>
      <w:ins w:id="341" w:author="Clay Cressler" w:date="2021-04-05T18:19:00Z">
        <w:r w:rsidR="005850EB">
          <w:rPr>
            <w:rFonts w:ascii="Arial" w:hAnsi="Arial"/>
          </w:rPr>
          <w:t xml:space="preserve">Fig. </w:t>
        </w:r>
      </w:ins>
      <w:ins w:id="342" w:author="Clay Cressler" w:date="2021-04-05T18:18:00Z">
        <w:r w:rsidR="005850EB">
          <w:rPr>
            <w:rFonts w:ascii="Arial" w:hAnsi="Arial"/>
          </w:rPr>
          <w:t>2D to 2E</w:t>
        </w:r>
      </w:ins>
      <w:del w:id="343" w:author="Clay Cressler" w:date="2021-04-05T18:16:00Z">
        <w:r w:rsidDel="005850EB">
          <w:rPr>
            <w:rFonts w:ascii="Arial" w:hAnsi="Arial"/>
          </w:rPr>
          <w:delText xml:space="preserve">Table 3; Fig. </w:delText>
        </w:r>
      </w:del>
      <w:del w:id="344" w:author="Clay Cressler" w:date="2021-04-04T20:27:00Z">
        <w:r w:rsidDel="001743A5">
          <w:rPr>
            <w:rFonts w:ascii="Arial" w:hAnsi="Arial"/>
          </w:rPr>
          <w:delText>3B</w:delText>
        </w:r>
      </w:del>
      <w:del w:id="345" w:author="Clay Cressler" w:date="2021-04-04T20:22:00Z">
        <w:r w:rsidDel="001743A5">
          <w:rPr>
            <w:rFonts w:ascii="Arial" w:hAnsi="Arial"/>
          </w:rPr>
          <w:delText>, E</w:delText>
        </w:r>
      </w:del>
      <w:r>
        <w:rPr>
          <w:rFonts w:ascii="Arial" w:hAnsi="Arial"/>
        </w:rPr>
        <w:t>)</w:t>
      </w:r>
      <w:ins w:id="346" w:author="Clay Cressler" w:date="2021-04-05T18:17:00Z">
        <w:r w:rsidR="005850EB">
          <w:rPr>
            <w:rFonts w:ascii="Arial" w:hAnsi="Arial"/>
          </w:rPr>
          <w:t xml:space="preserve">. </w:t>
        </w:r>
      </w:ins>
      <w:del w:id="347" w:author="Clay Cressler" w:date="2021-04-05T18:18:00Z">
        <w:r w:rsidDel="005850EB">
          <w:rPr>
            <w:rFonts w:ascii="Arial" w:hAnsi="Arial"/>
          </w:rPr>
          <w:delText xml:space="preserve">. </w:delText>
        </w:r>
      </w:del>
      <w:del w:id="348" w:author="Clay Cressler" w:date="2021-04-04T20:23:00Z">
        <w:r w:rsidDel="001743A5">
          <w:rPr>
            <w:rFonts w:ascii="Arial" w:hAnsi="Arial"/>
          </w:rPr>
          <w:delText>When we a</w:delText>
        </w:r>
      </w:del>
      <w:ins w:id="349" w:author="Clay Cressler" w:date="2021-04-04T20:23:00Z">
        <w:r w:rsidR="001743A5">
          <w:rPr>
            <w:rFonts w:ascii="Arial" w:hAnsi="Arial"/>
          </w:rPr>
          <w:t>A</w:t>
        </w:r>
      </w:ins>
      <w:r>
        <w:rPr>
          <w:rFonts w:ascii="Arial" w:hAnsi="Arial"/>
        </w:rPr>
        <w:t>llow</w:t>
      </w:r>
      <w:ins w:id="350" w:author="Clay Cressler" w:date="2021-04-04T20:23:00Z">
        <w:r w:rsidR="001743A5">
          <w:rPr>
            <w:rFonts w:ascii="Arial" w:hAnsi="Arial"/>
          </w:rPr>
          <w:t>ing</w:t>
        </w:r>
      </w:ins>
      <w:r>
        <w:rPr>
          <w:rFonts w:ascii="Arial" w:hAnsi="Arial"/>
        </w:rPr>
        <w:t xml:space="preserve"> </w:t>
      </w:r>
      <w:del w:id="351" w:author="Clay Cressler" w:date="2021-04-04T20:23:00Z">
        <w:r w:rsidDel="001743A5">
          <w:rPr>
            <w:rFonts w:ascii="Arial" w:hAnsi="Arial"/>
          </w:rPr>
          <w:delText xml:space="preserve">multiple </w:delText>
        </w:r>
      </w:del>
      <w:ins w:id="352" w:author="Clay Cressler" w:date="2021-04-04T20:23:00Z">
        <w:r w:rsidR="001743A5">
          <w:rPr>
            <w:rFonts w:ascii="Arial" w:hAnsi="Arial"/>
          </w:rPr>
          <w:t xml:space="preserve">distinct </w:t>
        </w:r>
      </w:ins>
      <w:r>
        <w:rPr>
          <w:rFonts w:ascii="Arial" w:hAnsi="Arial"/>
        </w:rPr>
        <w:t xml:space="preserve">noise parameters </w:t>
      </w:r>
      <w:del w:id="353" w:author="Clay Cressler" w:date="2021-04-04T20:23:00Z">
        <w:r w:rsidDel="001743A5">
          <w:rPr>
            <w:rFonts w:ascii="Arial" w:hAnsi="Arial"/>
          </w:rPr>
          <w:delText xml:space="preserve">across </w:delText>
        </w:r>
      </w:del>
      <w:ins w:id="354" w:author="Clay Cressler" w:date="2021-04-04T20:23:00Z">
        <w:r w:rsidR="001743A5">
          <w:rPr>
            <w:rFonts w:ascii="Arial" w:hAnsi="Arial"/>
          </w:rPr>
          <w:t xml:space="preserve">for each </w:t>
        </w:r>
      </w:ins>
      <w:r>
        <w:rPr>
          <w:rFonts w:ascii="Arial" w:hAnsi="Arial"/>
        </w:rPr>
        <w:t>regime</w:t>
      </w:r>
      <w:del w:id="355" w:author="Clay Cressler" w:date="2021-04-04T20:23:00Z">
        <w:r w:rsidDel="001743A5">
          <w:rPr>
            <w:rFonts w:ascii="Arial" w:hAnsi="Arial"/>
          </w:rPr>
          <w:delText>s</w:delText>
        </w:r>
      </w:del>
      <w:ins w:id="356" w:author="Clay Cressler" w:date="2021-04-04T20:23:00Z">
        <w:r w:rsidR="001743A5">
          <w:rPr>
            <w:rFonts w:ascii="Arial" w:hAnsi="Arial"/>
          </w:rPr>
          <w:t xml:space="preserve"> </w:t>
        </w:r>
      </w:ins>
      <w:ins w:id="357" w:author="Clay Cressler" w:date="2021-04-04T20:25:00Z">
        <w:r w:rsidR="001743A5">
          <w:rPr>
            <w:rFonts w:ascii="Arial" w:hAnsi="Arial"/>
          </w:rPr>
          <w:t xml:space="preserve">slightly improves the fit of the OU models with separate equilibria for non-feeding and feeding metamorphosis (Table 2), although the improvement </w:t>
        </w:r>
      </w:ins>
      <w:ins w:id="358" w:author="Clay Cressler" w:date="2021-04-04T20:26:00Z">
        <w:r w:rsidR="001743A5">
          <w:rPr>
            <w:rFonts w:ascii="Arial" w:hAnsi="Arial"/>
          </w:rPr>
          <w:t>over the single-</w:t>
        </w:r>
      </w:ins>
      <m:oMath>
        <m:r>
          <w:ins w:id="359" w:author="Clay Cressler" w:date="2021-04-04T20:26:00Z">
            <w:rPr>
              <w:rFonts w:ascii="Cambria Math" w:hAnsi="Cambria Math"/>
            </w:rPr>
            <m:t>σ</m:t>
          </w:ins>
        </m:r>
      </m:oMath>
      <w:ins w:id="360" w:author="Clay Cressler" w:date="2021-04-04T20:26:00Z">
        <w:r w:rsidR="001743A5">
          <w:rPr>
            <w:rFonts w:ascii="Arial" w:hAnsi="Arial"/>
          </w:rPr>
          <w:t xml:space="preserve"> model is not significant (Comparison [6], Table 3; Fig. </w:t>
        </w:r>
      </w:ins>
      <w:ins w:id="361" w:author="Clay Cressler" w:date="2021-04-04T20:27:00Z">
        <w:r w:rsidR="001743A5">
          <w:rPr>
            <w:rFonts w:ascii="Arial" w:hAnsi="Arial"/>
          </w:rPr>
          <w:t>2</w:t>
        </w:r>
      </w:ins>
      <w:ins w:id="362" w:author="Clay Cressler" w:date="2021-04-04T20:26:00Z">
        <w:r w:rsidR="001743A5">
          <w:rPr>
            <w:rFonts w:ascii="Arial" w:hAnsi="Arial"/>
          </w:rPr>
          <w:t xml:space="preserve">F). </w:t>
        </w:r>
      </w:ins>
      <w:ins w:id="363" w:author="Clay Cressler" w:date="2021-04-05T18:19:00Z">
        <w:r w:rsidR="005850EB" w:rsidRPr="005850EB">
          <w:rPr>
            <w:rFonts w:ascii="Arial" w:hAnsi="Arial"/>
          </w:rPr>
          <w:t xml:space="preserve">Therefore, the best model included distinct equilibrium values for direct development, </w:t>
        </w:r>
        <w:proofErr w:type="spellStart"/>
        <w:r w:rsidR="005850EB" w:rsidRPr="005850EB">
          <w:rPr>
            <w:rFonts w:ascii="Arial" w:hAnsi="Arial"/>
          </w:rPr>
          <w:t>paedomorphosis</w:t>
        </w:r>
        <w:proofErr w:type="spellEnd"/>
        <w:r w:rsidR="005850EB" w:rsidRPr="005850EB">
          <w:rPr>
            <w:rFonts w:ascii="Arial" w:hAnsi="Arial"/>
          </w:rPr>
          <w:t>, feeding, and non-feeding metamorphosis.</w:t>
        </w:r>
      </w:ins>
      <w:del w:id="364" w:author="Clay Cressler" w:date="2021-04-04T20:23:00Z">
        <w:r w:rsidDel="001743A5">
          <w:rPr>
            <w:rFonts w:ascii="Arial" w:hAnsi="Arial"/>
          </w:rPr>
          <w:delText>,</w:delText>
        </w:r>
      </w:del>
      <w:del w:id="365" w:author="Clay Cressler" w:date="2021-04-04T20:24:00Z">
        <w:r w:rsidDel="001743A5">
          <w:rPr>
            <w:rFonts w:ascii="Arial" w:hAnsi="Arial"/>
          </w:rPr>
          <w:delText xml:space="preserve"> the addition of the paedomorphic and direct-developing regimes </w:delText>
        </w:r>
      </w:del>
      <w:ins w:id="366" w:author="Marguerite Butler" w:date="2021-03-08T01:17:00Z">
        <w:del w:id="367" w:author="Clay Cressler" w:date="2021-04-04T20:24:00Z">
          <w:r w:rsidDel="001743A5">
            <w:rPr>
              <w:rFonts w:ascii="Arial" w:hAnsi="Arial"/>
            </w:rPr>
            <w:delText xml:space="preserve">provides a slightly </w:delText>
          </w:r>
        </w:del>
      </w:ins>
      <w:del w:id="368" w:author="Clay Cressler" w:date="2021-04-04T20:24:00Z">
        <w:r w:rsidDel="001743A5">
          <w:rPr>
            <w:rFonts w:ascii="Arial" w:hAnsi="Arial"/>
          </w:rPr>
          <w:delText xml:space="preserve">smaller </w:delText>
        </w:r>
      </w:del>
      <w:ins w:id="369" w:author="Marguerite Butler" w:date="2021-03-08T01:17:00Z">
        <w:del w:id="370" w:author="Clay Cressler" w:date="2021-04-04T20:24:00Z">
          <w:r w:rsidDel="001743A5">
            <w:rPr>
              <w:rFonts w:ascii="Arial" w:hAnsi="Arial"/>
            </w:rPr>
            <w:delText>improvement</w:delText>
          </w:r>
        </w:del>
      </w:ins>
      <w:del w:id="371" w:author="Clay Cressler" w:date="2021-04-04T20:24:00Z">
        <w:r w:rsidDel="001743A5">
          <w:rPr>
            <w:rFonts w:ascii="Arial" w:hAnsi="Arial"/>
          </w:rPr>
          <w:delText xml:space="preserve"> on model fit</w:delText>
        </w:r>
      </w:del>
      <w:ins w:id="372" w:author="Mueller,Rachel" w:date="2021-02-04T18:09:00Z">
        <w:del w:id="373" w:author="Clay Cressler" w:date="2021-04-04T20:24:00Z">
          <w:r w:rsidDel="001743A5">
            <w:rPr>
              <w:rFonts w:ascii="Arial" w:hAnsi="Arial"/>
            </w:rPr>
            <w:delText xml:space="preserve"> </w:delText>
          </w:r>
        </w:del>
      </w:ins>
      <w:del w:id="374" w:author="Clay Cressler" w:date="2021-04-04T20:25:00Z">
        <w:r w:rsidDel="001743A5">
          <w:rPr>
            <w:rFonts w:ascii="Arial" w:hAnsi="Arial"/>
          </w:rPr>
          <w:delText>(Table 2).</w:delText>
        </w:r>
        <w:commentRangeEnd w:id="328"/>
        <w:r w:rsidDel="001743A5">
          <w:commentReference w:id="328"/>
        </w:r>
      </w:del>
      <w:r>
        <w:rPr>
          <w:rFonts w:ascii="Arial" w:hAnsi="Arial"/>
        </w:rPr>
        <w:t xml:space="preserve"> </w:t>
      </w:r>
      <w:ins w:id="375" w:author="Marguerite Butler" w:date="2021-03-08T01:17:00Z">
        <w:r>
          <w:rPr>
            <w:rFonts w:ascii="Arial Unicode MS" w:hAnsi="Arial Unicode MS"/>
          </w:rPr>
          <w:br w:type="page"/>
        </w:r>
      </w:ins>
    </w:p>
    <w:p w14:paraId="60B4AB7F" w14:textId="77777777" w:rsidR="001B0C11" w:rsidRDefault="008F23F6">
      <w:pPr>
        <w:pStyle w:val="BodyA"/>
        <w:rPr>
          <w:rFonts w:ascii="Arial" w:eastAsia="Arial" w:hAnsi="Arial" w:cs="Arial"/>
        </w:rPr>
      </w:pPr>
      <w:r>
        <w:rPr>
          <w:rFonts w:ascii="Arial" w:hAnsi="Arial"/>
        </w:rPr>
        <w:lastRenderedPageBreak/>
        <w:t xml:space="preserve">Table 2. Model comparison statistics. </w:t>
      </w:r>
      <w:ins w:id="376" w:author="Marguerite Butler" w:date="2021-03-22T11:27:00Z">
        <w:r>
          <w:rPr>
            <w:rFonts w:ascii="Arial" w:hAnsi="Arial"/>
          </w:rPr>
          <w:t xml:space="preserve">Best models (interrogated by </w:t>
        </w:r>
        <w:proofErr w:type="spellStart"/>
        <w:r>
          <w:rPr>
            <w:rFonts w:ascii="Arial" w:hAnsi="Arial"/>
          </w:rPr>
          <w:t>boostrap</w:t>
        </w:r>
        <w:proofErr w:type="spellEnd"/>
        <w:r>
          <w:rPr>
            <w:rFonts w:ascii="Arial" w:hAnsi="Arial"/>
          </w:rPr>
          <w:t xml:space="preserve"> Table 3) indicated in bold. </w:t>
        </w:r>
      </w:ins>
      <w:r>
        <w:rPr>
          <w:rFonts w:ascii="Arial" w:hAnsi="Arial"/>
        </w:rPr>
        <w:t xml:space="preserve">Model parameterizations are indicated by: </w:t>
      </w:r>
      <w:r>
        <w:rPr>
          <w:rFonts w:ascii="Symbol" w:hAnsi="Symbol"/>
        </w:rPr>
        <w:t>s</w:t>
      </w:r>
      <w:r>
        <w:rPr>
          <w:rFonts w:ascii="Arial" w:hAnsi="Arial"/>
        </w:rPr>
        <w:t xml:space="preserve"> = Brownian motion; </w:t>
      </w:r>
      <w:r>
        <w:rPr>
          <w:rFonts w:ascii="Symbol" w:hAnsi="Symbol"/>
        </w:rPr>
        <w:t>s</w:t>
      </w:r>
      <w:proofErr w:type="spellStart"/>
      <w:r>
        <w:rPr>
          <w:rFonts w:ascii="Arial" w:hAnsi="Arial"/>
          <w:i/>
          <w:iCs/>
          <w:vertAlign w:val="subscript"/>
        </w:rPr>
        <w:t>i</w:t>
      </w:r>
      <w:proofErr w:type="spellEnd"/>
      <w:r>
        <w:rPr>
          <w:rFonts w:ascii="Arial" w:hAnsi="Arial"/>
        </w:rPr>
        <w:t xml:space="preserve"> = Brownian motion with multiple noise intensities; </w:t>
      </w:r>
      <w:r>
        <w:rPr>
          <w:rFonts w:ascii="Symbol" w:hAnsi="Symbol"/>
        </w:rPr>
        <w:t>q</w:t>
      </w:r>
      <w:proofErr w:type="spellStart"/>
      <w:r>
        <w:rPr>
          <w:rFonts w:ascii="Arial" w:hAnsi="Arial"/>
          <w:i/>
          <w:iCs/>
          <w:vertAlign w:val="subscript"/>
        </w:rPr>
        <w:t>i</w:t>
      </w:r>
      <w:proofErr w:type="spellEnd"/>
      <w:r>
        <w:rPr>
          <w:rFonts w:ascii="Arial" w:hAnsi="Arial"/>
          <w:i/>
          <w:iCs/>
        </w:rPr>
        <w:t xml:space="preserve">, </w:t>
      </w:r>
      <w:r>
        <w:rPr>
          <w:rFonts w:ascii="Symbol" w:hAnsi="Symbol"/>
        </w:rPr>
        <w:t>s</w:t>
      </w:r>
      <w:r>
        <w:rPr>
          <w:rFonts w:ascii="Arial" w:hAnsi="Arial"/>
          <w:i/>
          <w:iCs/>
        </w:rPr>
        <w:t xml:space="preserve">, </w:t>
      </w:r>
      <w:r>
        <w:rPr>
          <w:rFonts w:ascii="Symbol" w:hAnsi="Symbol"/>
        </w:rPr>
        <w:t>a</w:t>
      </w:r>
      <w:r>
        <w:rPr>
          <w:rFonts w:ascii="Arial" w:hAnsi="Arial"/>
        </w:rPr>
        <w:t xml:space="preserve"> = OU model with multiple equilibria; </w:t>
      </w:r>
      <w:r>
        <w:rPr>
          <w:rFonts w:ascii="Symbol" w:hAnsi="Symbol"/>
        </w:rPr>
        <w:t>q</w:t>
      </w:r>
      <w:proofErr w:type="spellStart"/>
      <w:r>
        <w:rPr>
          <w:rFonts w:ascii="Arial" w:hAnsi="Arial"/>
          <w:i/>
          <w:iCs/>
          <w:vertAlign w:val="subscript"/>
        </w:rPr>
        <w:t>i</w:t>
      </w:r>
      <w:proofErr w:type="spellEnd"/>
      <w:r>
        <w:rPr>
          <w:rFonts w:ascii="Arial" w:hAnsi="Arial"/>
          <w:i/>
          <w:iCs/>
        </w:rPr>
        <w:t xml:space="preserve">, </w:t>
      </w:r>
      <w:r>
        <w:rPr>
          <w:rFonts w:ascii="Symbol" w:hAnsi="Symbol"/>
        </w:rPr>
        <w:t>s</w:t>
      </w:r>
      <w:proofErr w:type="spellStart"/>
      <w:r>
        <w:rPr>
          <w:rFonts w:ascii="Arial" w:hAnsi="Arial"/>
          <w:i/>
          <w:iCs/>
          <w:vertAlign w:val="subscript"/>
        </w:rPr>
        <w:t>i</w:t>
      </w:r>
      <w:proofErr w:type="spellEnd"/>
      <w:r>
        <w:rPr>
          <w:rFonts w:ascii="Arial" w:hAnsi="Arial"/>
          <w:i/>
          <w:iCs/>
        </w:rPr>
        <w:t xml:space="preserve">, </w:t>
      </w:r>
      <w:r>
        <w:rPr>
          <w:rFonts w:ascii="Symbol" w:hAnsi="Symbol"/>
        </w:rPr>
        <w:t>a</w:t>
      </w:r>
      <w:r>
        <w:rPr>
          <w:rFonts w:ascii="Arial" w:hAnsi="Arial"/>
        </w:rPr>
        <w:t xml:space="preserve"> = OU model with multiple equilibria and multiple noise intensities; </w:t>
      </w:r>
      <w:r>
        <w:rPr>
          <w:rFonts w:ascii="Symbol" w:hAnsi="Symbol"/>
        </w:rPr>
        <w:t>q</w:t>
      </w:r>
      <w:proofErr w:type="spellStart"/>
      <w:r>
        <w:rPr>
          <w:rFonts w:ascii="Arial" w:hAnsi="Arial"/>
          <w:i/>
          <w:iCs/>
          <w:vertAlign w:val="subscript"/>
        </w:rPr>
        <w:t>i</w:t>
      </w:r>
      <w:proofErr w:type="spellEnd"/>
      <w:r>
        <w:rPr>
          <w:rFonts w:ascii="Arial" w:hAnsi="Arial"/>
          <w:i/>
          <w:iCs/>
        </w:rPr>
        <w:t xml:space="preserve">, </w:t>
      </w:r>
      <w:r>
        <w:rPr>
          <w:rFonts w:ascii="Symbol" w:hAnsi="Symbol"/>
        </w:rPr>
        <w:t>s</w:t>
      </w:r>
      <w:r>
        <w:rPr>
          <w:rFonts w:ascii="Arial" w:hAnsi="Arial"/>
          <w:i/>
          <w:iCs/>
        </w:rPr>
        <w:t xml:space="preserve">, </w:t>
      </w:r>
      <w:r>
        <w:rPr>
          <w:rFonts w:ascii="Symbol" w:hAnsi="Symbol"/>
        </w:rPr>
        <w:t>a</w:t>
      </w:r>
      <w:proofErr w:type="spellStart"/>
      <w:r>
        <w:rPr>
          <w:rFonts w:ascii="Arial" w:hAnsi="Arial"/>
          <w:i/>
          <w:iCs/>
          <w:vertAlign w:val="subscript"/>
        </w:rPr>
        <w:t>i</w:t>
      </w:r>
      <w:proofErr w:type="spellEnd"/>
      <w:r>
        <w:rPr>
          <w:rFonts w:ascii="Arial" w:hAnsi="Arial"/>
        </w:rPr>
        <w:t xml:space="preserve"> = OU model with multiple equilibria and multiple selection strengths; </w:t>
      </w:r>
      <w:r>
        <w:rPr>
          <w:rFonts w:ascii="Symbol" w:hAnsi="Symbol"/>
        </w:rPr>
        <w:t>q</w:t>
      </w:r>
      <w:proofErr w:type="spellStart"/>
      <w:r>
        <w:rPr>
          <w:rFonts w:ascii="Arial" w:hAnsi="Arial"/>
          <w:i/>
          <w:iCs/>
          <w:vertAlign w:val="subscript"/>
        </w:rPr>
        <w:t>i</w:t>
      </w:r>
      <w:proofErr w:type="spellEnd"/>
      <w:r>
        <w:rPr>
          <w:rFonts w:ascii="Arial" w:hAnsi="Arial"/>
          <w:i/>
          <w:iCs/>
        </w:rPr>
        <w:t xml:space="preserve">, </w:t>
      </w:r>
      <w:r>
        <w:rPr>
          <w:rFonts w:ascii="Symbol" w:hAnsi="Symbol"/>
        </w:rPr>
        <w:t>s</w:t>
      </w:r>
      <w:proofErr w:type="spellStart"/>
      <w:r>
        <w:rPr>
          <w:rFonts w:ascii="Arial" w:hAnsi="Arial"/>
          <w:i/>
          <w:iCs/>
          <w:vertAlign w:val="subscript"/>
        </w:rPr>
        <w:t>i</w:t>
      </w:r>
      <w:proofErr w:type="spellEnd"/>
      <w:r>
        <w:rPr>
          <w:rFonts w:ascii="Arial" w:hAnsi="Arial"/>
          <w:i/>
          <w:iCs/>
        </w:rPr>
        <w:t xml:space="preserve">, </w:t>
      </w:r>
      <w:r>
        <w:rPr>
          <w:rFonts w:ascii="Symbol" w:hAnsi="Symbol"/>
        </w:rPr>
        <w:t>a</w:t>
      </w:r>
      <w:proofErr w:type="spellStart"/>
      <w:r>
        <w:rPr>
          <w:rFonts w:ascii="Arial" w:hAnsi="Arial"/>
          <w:i/>
          <w:iCs/>
          <w:vertAlign w:val="subscript"/>
        </w:rPr>
        <w:t>i</w:t>
      </w:r>
      <w:proofErr w:type="spellEnd"/>
      <w:r>
        <w:rPr>
          <w:rFonts w:ascii="Arial" w:hAnsi="Arial"/>
        </w:rPr>
        <w:t xml:space="preserve"> = OU model with multiple equilibria, noise intensities, and selection strengths.</w:t>
      </w:r>
    </w:p>
    <w:p w14:paraId="0E241582" w14:textId="77777777" w:rsidR="001B0C11" w:rsidRDefault="001B0C11">
      <w:pPr>
        <w:pStyle w:val="BodyA"/>
        <w:widowControl w:val="0"/>
        <w:ind w:left="108" w:hanging="108"/>
        <w:rPr>
          <w:ins w:id="377" w:author="Marguerite Butler" w:date="2021-03-22T11:11:00Z"/>
          <w:rFonts w:ascii="Arial" w:eastAsia="Arial" w:hAnsi="Arial" w:cs="Arial"/>
        </w:rPr>
      </w:pPr>
    </w:p>
    <w:tbl>
      <w:tblPr>
        <w:tblW w:w="933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94"/>
        <w:gridCol w:w="1200"/>
        <w:gridCol w:w="1197"/>
        <w:gridCol w:w="1315"/>
        <w:gridCol w:w="1357"/>
        <w:gridCol w:w="890"/>
        <w:gridCol w:w="886"/>
      </w:tblGrid>
      <w:tr w:rsidR="001B0C11" w14:paraId="4B60680A" w14:textId="77777777">
        <w:trPr>
          <w:trHeight w:val="500"/>
        </w:trPr>
        <w:tc>
          <w:tcPr>
            <w:tcW w:w="2494"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59E50F" w14:textId="77777777" w:rsidR="001B0C11" w:rsidRDefault="008F23F6">
            <w:pPr>
              <w:pStyle w:val="BodyA"/>
              <w:spacing w:line="480" w:lineRule="auto"/>
              <w:jc w:val="center"/>
            </w:pPr>
            <w:proofErr w:type="spellStart"/>
            <w:r>
              <w:rPr>
                <w:rFonts w:ascii="Arial" w:hAnsi="Arial"/>
              </w:rPr>
              <w:t>ΔAIC</w:t>
            </w:r>
            <w:r>
              <w:rPr>
                <w:rFonts w:ascii="Arial" w:hAnsi="Arial"/>
                <w:vertAlign w:val="subscript"/>
              </w:rPr>
              <w:t>c</w:t>
            </w:r>
            <w:proofErr w:type="spellEnd"/>
          </w:p>
        </w:tc>
        <w:tc>
          <w:tcPr>
            <w:tcW w:w="6845" w:type="dxa"/>
            <w:gridSpan w:val="6"/>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B53935" w14:textId="77777777" w:rsidR="001B0C11" w:rsidRDefault="008F23F6">
            <w:pPr>
              <w:pStyle w:val="BodyA"/>
              <w:widowControl w:val="0"/>
              <w:spacing w:line="480" w:lineRule="auto"/>
              <w:jc w:val="center"/>
            </w:pPr>
            <w:r>
              <w:rPr>
                <w:rFonts w:ascii="Arial" w:hAnsi="Arial"/>
              </w:rPr>
              <w:t>Model</w:t>
            </w:r>
          </w:p>
        </w:tc>
      </w:tr>
      <w:tr w:rsidR="001B0C11" w14:paraId="7CF87CD7" w14:textId="77777777">
        <w:trPr>
          <w:trHeight w:val="500"/>
        </w:trPr>
        <w:tc>
          <w:tcPr>
            <w:tcW w:w="2494" w:type="dxa"/>
            <w:vMerge/>
            <w:tcBorders>
              <w:top w:val="single" w:sz="8" w:space="0" w:color="000000"/>
              <w:left w:val="single" w:sz="8" w:space="0" w:color="000000"/>
              <w:bottom w:val="single" w:sz="8" w:space="0" w:color="000000"/>
              <w:right w:val="single" w:sz="8" w:space="0" w:color="000000"/>
            </w:tcBorders>
            <w:shd w:val="clear" w:color="auto" w:fill="auto"/>
          </w:tcPr>
          <w:p w14:paraId="4C8433E7" w14:textId="77777777" w:rsidR="001B0C11" w:rsidRDefault="001B0C11"/>
        </w:tc>
        <w:tc>
          <w:tcPr>
            <w:tcW w:w="5069" w:type="dxa"/>
            <w:gridSpan w:val="4"/>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C810D2" w14:textId="77777777" w:rsidR="001B0C11" w:rsidRDefault="008F23F6">
            <w:pPr>
              <w:pStyle w:val="BodyA"/>
              <w:widowControl w:val="0"/>
              <w:spacing w:line="480" w:lineRule="auto"/>
              <w:jc w:val="center"/>
            </w:pPr>
            <w:r>
              <w:rPr>
                <w:rFonts w:ascii="Arial" w:hAnsi="Arial"/>
              </w:rPr>
              <w:t>OU Models</w:t>
            </w:r>
          </w:p>
        </w:tc>
        <w:tc>
          <w:tcPr>
            <w:tcW w:w="1776"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39EAFB" w14:textId="77777777" w:rsidR="001B0C11" w:rsidRDefault="008F23F6">
            <w:pPr>
              <w:pStyle w:val="BodyA"/>
              <w:widowControl w:val="0"/>
              <w:spacing w:line="480" w:lineRule="auto"/>
              <w:jc w:val="center"/>
            </w:pPr>
            <w:r>
              <w:rPr>
                <w:rFonts w:ascii="Arial" w:hAnsi="Arial"/>
              </w:rPr>
              <w:t>BM Models</w:t>
            </w:r>
          </w:p>
        </w:tc>
      </w:tr>
      <w:tr w:rsidR="001B0C11" w14:paraId="4F18790A" w14:textId="77777777">
        <w:trPr>
          <w:trHeight w:val="500"/>
        </w:trPr>
        <w:tc>
          <w:tcPr>
            <w:tcW w:w="2494"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63DA4641" w14:textId="77777777" w:rsidR="001B0C11" w:rsidRDefault="008F23F6">
            <w:pPr>
              <w:pStyle w:val="BodyA"/>
              <w:widowControl w:val="0"/>
              <w:spacing w:line="480" w:lineRule="auto"/>
              <w:jc w:val="center"/>
            </w:pPr>
            <w:r>
              <w:rPr>
                <w:rFonts w:ascii="Arial" w:hAnsi="Arial"/>
              </w:rPr>
              <w:t>Hypotheses</w:t>
            </w:r>
          </w:p>
        </w:tc>
        <w:tc>
          <w:tcPr>
            <w:tcW w:w="120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C61915" w14:textId="77777777" w:rsidR="001B0C11" w:rsidRDefault="008F23F6">
            <w:pPr>
              <w:pStyle w:val="BodyA"/>
              <w:widowControl w:val="0"/>
              <w:spacing w:line="480" w:lineRule="auto"/>
              <w:jc w:val="center"/>
            </w:pPr>
            <m:oMathPara>
              <m:oMathParaPr>
                <m:jc m:val="center"/>
              </m:oMathParaPr>
              <m:oMath>
                <m:r>
                  <w:rPr>
                    <w:rFonts w:ascii="Cambria Math" w:hAnsi="Cambria Math"/>
                    <w:sz w:val="28"/>
                    <w:szCs w:val="28"/>
                  </w:rPr>
                  <m:t>θi,σi,α</m:t>
                </m:r>
              </m:oMath>
            </m:oMathPara>
          </w:p>
        </w:tc>
        <w:tc>
          <w:tcPr>
            <w:tcW w:w="1197"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BD22EF" w14:textId="77777777" w:rsidR="001B0C11" w:rsidRDefault="008F23F6">
            <w:pPr>
              <w:pStyle w:val="BodyA"/>
              <w:widowControl w:val="0"/>
              <w:spacing w:line="480" w:lineRule="auto"/>
            </w:pPr>
            <w:r>
              <w:rPr>
                <w:rFonts w:ascii="Arial" w:hAnsi="Arial"/>
              </w:rPr>
              <w:t xml:space="preserve"> </w:t>
            </w:r>
            <m:oMath>
              <m:r>
                <w:rPr>
                  <w:rFonts w:ascii="Cambria Math" w:hAnsi="Cambria Math"/>
                  <w:sz w:val="28"/>
                  <w:szCs w:val="28"/>
                </w:rPr>
                <m:t>θi,σ,α</m:t>
              </m:r>
            </m:oMath>
          </w:p>
        </w:tc>
        <w:tc>
          <w:tcPr>
            <w:tcW w:w="1315"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F1D84F" w14:textId="77777777" w:rsidR="001B0C11" w:rsidRDefault="008F23F6">
            <w:pPr>
              <w:pStyle w:val="BodyA"/>
              <w:widowControl w:val="0"/>
              <w:spacing w:line="480" w:lineRule="auto"/>
              <w:jc w:val="center"/>
            </w:pPr>
            <m:oMathPara>
              <m:oMathParaPr>
                <m:jc m:val="center"/>
              </m:oMathParaPr>
              <m:oMath>
                <m:r>
                  <w:rPr>
                    <w:rFonts w:ascii="Cambria Math" w:hAnsi="Cambria Math"/>
                    <w:sz w:val="28"/>
                    <w:szCs w:val="28"/>
                  </w:rPr>
                  <m:t>θi,σi,αi</m:t>
                </m:r>
              </m:oMath>
            </m:oMathPara>
          </w:p>
        </w:tc>
        <w:tc>
          <w:tcPr>
            <w:tcW w:w="1357"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040BFE" w14:textId="77777777" w:rsidR="001B0C11" w:rsidRDefault="008F23F6">
            <w:pPr>
              <w:pStyle w:val="BodyA"/>
              <w:widowControl w:val="0"/>
              <w:spacing w:line="480" w:lineRule="auto"/>
              <w:jc w:val="center"/>
            </w:pPr>
            <m:oMathPara>
              <m:oMathParaPr>
                <m:jc m:val="center"/>
              </m:oMathParaPr>
              <m:oMath>
                <m:r>
                  <w:rPr>
                    <w:rFonts w:ascii="Cambria Math" w:hAnsi="Cambria Math"/>
                    <w:sz w:val="28"/>
                    <w:szCs w:val="28"/>
                  </w:rPr>
                  <m:t>θi,σ,αi</m:t>
                </m:r>
              </m:oMath>
            </m:oMathPara>
          </w:p>
        </w:tc>
        <w:tc>
          <w:tcPr>
            <w:tcW w:w="89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4CD913" w14:textId="77777777" w:rsidR="001B0C11" w:rsidRDefault="008F23F6">
            <w:pPr>
              <w:pStyle w:val="BodyA"/>
              <w:widowControl w:val="0"/>
              <w:spacing w:line="480" w:lineRule="auto"/>
              <w:jc w:val="center"/>
            </w:pPr>
            <m:oMathPara>
              <m:oMathParaPr>
                <m:jc m:val="center"/>
              </m:oMathParaPr>
              <m:oMath>
                <m:r>
                  <w:rPr>
                    <w:rFonts w:ascii="Cambria Math" w:hAnsi="Cambria Math"/>
                    <w:sz w:val="29"/>
                    <w:szCs w:val="29"/>
                  </w:rPr>
                  <m:t>σi</m:t>
                </m:r>
              </m:oMath>
            </m:oMathPara>
          </w:p>
        </w:tc>
        <w:tc>
          <w:tcPr>
            <w:tcW w:w="886"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7D30AAE1" w14:textId="77777777" w:rsidR="001B0C11" w:rsidRDefault="008F23F6">
            <w:pPr>
              <w:pStyle w:val="BodyA"/>
              <w:widowControl w:val="0"/>
              <w:spacing w:line="480" w:lineRule="auto"/>
              <w:jc w:val="center"/>
            </w:pPr>
            <m:oMathPara>
              <m:oMathParaPr>
                <m:jc m:val="center"/>
              </m:oMathParaPr>
              <m:oMath>
                <m:r>
                  <w:rPr>
                    <w:rFonts w:ascii="Cambria Math" w:hAnsi="Cambria Math"/>
                    <w:sz w:val="28"/>
                    <w:szCs w:val="28"/>
                  </w:rPr>
                  <m:t>σ</m:t>
                </m:r>
              </m:oMath>
            </m:oMathPara>
          </w:p>
        </w:tc>
      </w:tr>
      <w:tr w:rsidR="001B0C11" w14:paraId="1E9D3A28" w14:textId="77777777">
        <w:trPr>
          <w:trHeight w:val="839"/>
        </w:trPr>
        <w:tc>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78E865D9" w14:textId="389E976C" w:rsidR="001B0C11" w:rsidRDefault="008F23F6">
            <w:pPr>
              <w:pStyle w:val="BodyA"/>
              <w:widowControl w:val="0"/>
              <w:spacing w:line="480" w:lineRule="auto"/>
              <w:jc w:val="center"/>
            </w:pPr>
            <w:proofErr w:type="spellStart"/>
            <w:r>
              <w:rPr>
                <w:rFonts w:ascii="Arial" w:hAnsi="Arial"/>
                <w:i/>
                <w:iCs/>
              </w:rPr>
              <w:t>meta</w:t>
            </w:r>
            <w:r>
              <w:rPr>
                <w:rStyle w:val="subscript"/>
              </w:rPr>
              <w:t>f</w:t>
            </w:r>
            <w:proofErr w:type="spellEnd"/>
            <w:r>
              <w:rPr>
                <w:rStyle w:val="subscript"/>
              </w:rPr>
              <w:t xml:space="preserve"> </w:t>
            </w:r>
            <w:r>
              <w:rPr>
                <w:rFonts w:ascii="Arial" w:hAnsi="Arial"/>
                <w:i/>
                <w:iCs/>
              </w:rPr>
              <w:t>-</w:t>
            </w:r>
            <w:proofErr w:type="spellStart"/>
            <w:r>
              <w:rPr>
                <w:rFonts w:ascii="Arial" w:hAnsi="Arial"/>
                <w:i/>
                <w:iCs/>
              </w:rPr>
              <w:t>meta</w:t>
            </w:r>
            <w:r>
              <w:rPr>
                <w:rStyle w:val="subscript"/>
              </w:rPr>
              <w:t>nf</w:t>
            </w:r>
            <w:proofErr w:type="spellEnd"/>
            <w:r>
              <w:rPr>
                <w:rStyle w:val="subscript"/>
              </w:rPr>
              <w:t xml:space="preserve"> </w:t>
            </w:r>
            <w:r>
              <w:rPr>
                <w:rFonts w:ascii="Arial" w:hAnsi="Arial"/>
                <w:i/>
                <w:iCs/>
              </w:rPr>
              <w:t>-</w:t>
            </w:r>
            <w:proofErr w:type="spellStart"/>
            <w:del w:id="378" w:author="Clay Cressler" w:date="2021-04-05T18:26:00Z">
              <w:r w:rsidDel="00227303">
                <w:rPr>
                  <w:rFonts w:ascii="Arial" w:hAnsi="Arial"/>
                  <w:i/>
                  <w:iCs/>
                </w:rPr>
                <w:delText>dd</w:delText>
              </w:r>
            </w:del>
            <w:ins w:id="379" w:author="Clay Cressler" w:date="2021-04-05T18:26:00Z">
              <w:r w:rsidR="00227303">
                <w:rPr>
                  <w:rFonts w:ascii="Arial" w:hAnsi="Arial"/>
                  <w:i/>
                  <w:iCs/>
                </w:rPr>
                <w:t>paed</w:t>
              </w:r>
            </w:ins>
            <w:proofErr w:type="spellEnd"/>
            <w:r>
              <w:rPr>
                <w:rFonts w:ascii="Arial" w:hAnsi="Arial"/>
                <w:i/>
                <w:iCs/>
              </w:rPr>
              <w:t>-</w:t>
            </w:r>
            <w:del w:id="380" w:author="Clay Cressler" w:date="2021-04-05T18:26:00Z">
              <w:r w:rsidDel="00227303">
                <w:rPr>
                  <w:rFonts w:ascii="Arial" w:hAnsi="Arial"/>
                  <w:i/>
                  <w:iCs/>
                </w:rPr>
                <w:delText>pae</w:delText>
              </w:r>
            </w:del>
            <w:ins w:id="381" w:author="Clay Cressler" w:date="2021-04-05T18:26:00Z">
              <w:r w:rsidR="00227303">
                <w:rPr>
                  <w:rFonts w:ascii="Arial" w:hAnsi="Arial"/>
                  <w:i/>
                  <w:iCs/>
                </w:rPr>
                <w:t>d</w:t>
              </w:r>
            </w:ins>
            <w:r>
              <w:rPr>
                <w:rFonts w:ascii="Arial" w:hAnsi="Arial"/>
                <w:i/>
                <w:iCs/>
              </w:rPr>
              <w:t>d</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982148" w14:textId="77777777" w:rsidR="001B0C11" w:rsidRDefault="008F23F6">
            <w:pPr>
              <w:pStyle w:val="BodyA"/>
              <w:widowControl w:val="0"/>
              <w:spacing w:line="480" w:lineRule="auto"/>
              <w:jc w:val="center"/>
            </w:pPr>
            <w:r>
              <w:rPr>
                <w:rFonts w:ascii="Arial" w:hAnsi="Arial"/>
                <w:b/>
                <w:bCs/>
                <w:shd w:val="clear" w:color="auto" w:fill="FEFFFF"/>
              </w:rPr>
              <w:t>0</w:t>
            </w:r>
          </w:p>
        </w:tc>
        <w:tc>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418CEB" w14:textId="77777777" w:rsidR="001B0C11" w:rsidRDefault="008F23F6">
            <w:pPr>
              <w:pStyle w:val="BodyA"/>
              <w:widowControl w:val="0"/>
              <w:spacing w:line="480" w:lineRule="auto"/>
              <w:jc w:val="center"/>
            </w:pPr>
            <w:r>
              <w:rPr>
                <w:rFonts w:ascii="Arial" w:hAnsi="Arial"/>
                <w:b/>
                <w:bCs/>
                <w:shd w:val="clear" w:color="auto" w:fill="FEFFFF"/>
              </w:rPr>
              <w:t>1.1</w:t>
            </w:r>
            <w:r>
              <w:rPr>
                <w:rFonts w:ascii="Arial" w:hAnsi="Arial"/>
                <w:b/>
                <w:bCs/>
                <w:shd w:val="clear" w:color="auto" w:fill="FEFFFF"/>
                <w:vertAlign w:val="superscript"/>
              </w:rPr>
              <w:t>b</w:t>
            </w:r>
          </w:p>
        </w:tc>
        <w:tc>
          <w:tcPr>
            <w:tcW w:w="13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C7CAF9" w14:textId="77777777" w:rsidR="001B0C11" w:rsidRDefault="008F23F6">
            <w:pPr>
              <w:pStyle w:val="BodyA"/>
              <w:widowControl w:val="0"/>
              <w:spacing w:line="480" w:lineRule="auto"/>
              <w:jc w:val="center"/>
            </w:pPr>
            <w:r>
              <w:rPr>
                <w:rFonts w:ascii="Arial" w:hAnsi="Arial"/>
              </w:rPr>
              <w:t>7.5</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C25D65" w14:textId="77777777" w:rsidR="001B0C11" w:rsidRDefault="008F23F6">
            <w:pPr>
              <w:pStyle w:val="BodyA"/>
              <w:widowControl w:val="0"/>
              <w:spacing w:line="480" w:lineRule="auto"/>
              <w:jc w:val="center"/>
            </w:pPr>
            <w:r>
              <w:rPr>
                <w:rFonts w:ascii="Arial" w:hAnsi="Arial"/>
              </w:rPr>
              <w:t>8.1</w:t>
            </w:r>
          </w:p>
        </w:tc>
        <w:tc>
          <w:tcPr>
            <w:tcW w:w="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85A23D" w14:textId="77777777" w:rsidR="001B0C11" w:rsidRDefault="008F23F6">
            <w:pPr>
              <w:pStyle w:val="BodyA"/>
              <w:widowControl w:val="0"/>
              <w:spacing w:line="480" w:lineRule="auto"/>
              <w:jc w:val="center"/>
            </w:pPr>
            <w:r>
              <w:rPr>
                <w:rFonts w:ascii="Arial" w:hAnsi="Arial"/>
              </w:rPr>
              <w:t>12.9</w:t>
            </w:r>
          </w:p>
        </w:tc>
        <w:tc>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79ADE0FD" w14:textId="77777777" w:rsidR="001B0C11" w:rsidRDefault="001B0C11"/>
        </w:tc>
      </w:tr>
      <w:tr w:rsidR="001B0C11" w14:paraId="6BAE6976" w14:textId="77777777">
        <w:trPr>
          <w:trHeight w:val="510"/>
        </w:trPr>
        <w:tc>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10CCC7E8" w14:textId="77777777" w:rsidR="001B0C11" w:rsidRDefault="008F23F6">
            <w:pPr>
              <w:pStyle w:val="BodyA"/>
              <w:widowControl w:val="0"/>
              <w:spacing w:line="480" w:lineRule="auto"/>
              <w:jc w:val="center"/>
            </w:pPr>
            <w:proofErr w:type="spellStart"/>
            <w:r>
              <w:rPr>
                <w:rFonts w:ascii="Arial" w:hAnsi="Arial"/>
                <w:i/>
                <w:iCs/>
              </w:rPr>
              <w:t>meta</w:t>
            </w:r>
            <w:r>
              <w:rPr>
                <w:rStyle w:val="subscript"/>
              </w:rPr>
              <w:t>f</w:t>
            </w:r>
            <w:proofErr w:type="spellEnd"/>
            <w:r>
              <w:rPr>
                <w:rStyle w:val="subscript"/>
              </w:rPr>
              <w:t xml:space="preserve"> </w:t>
            </w:r>
            <w:r>
              <w:rPr>
                <w:rFonts w:ascii="Arial" w:hAnsi="Arial"/>
                <w:i/>
                <w:iCs/>
              </w:rPr>
              <w:t>-</w:t>
            </w:r>
            <w:proofErr w:type="spellStart"/>
            <w:r>
              <w:rPr>
                <w:rFonts w:ascii="Arial" w:hAnsi="Arial"/>
                <w:i/>
                <w:iCs/>
              </w:rPr>
              <w:t>meta</w:t>
            </w:r>
            <w:r>
              <w:rPr>
                <w:rStyle w:val="subscript"/>
              </w:rPr>
              <w:t>nf</w:t>
            </w:r>
            <w:proofErr w:type="spellEnd"/>
            <w:r>
              <w:rPr>
                <w:rStyle w:val="subscript"/>
              </w:rPr>
              <w:t xml:space="preserve"> </w:t>
            </w:r>
            <w:r>
              <w:rPr>
                <w:rFonts w:ascii="Arial" w:hAnsi="Arial"/>
                <w:i/>
                <w:iCs/>
              </w:rPr>
              <w:t>-other</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1DCBAD" w14:textId="77777777" w:rsidR="001B0C11" w:rsidRDefault="008F23F6">
            <w:pPr>
              <w:pStyle w:val="BodyA"/>
              <w:widowControl w:val="0"/>
              <w:spacing w:line="480" w:lineRule="auto"/>
              <w:jc w:val="center"/>
            </w:pPr>
            <w:r>
              <w:rPr>
                <w:rFonts w:ascii="Arial" w:hAnsi="Arial"/>
                <w:shd w:val="clear" w:color="auto" w:fill="FEFFFF"/>
              </w:rPr>
              <w:t>1.4</w:t>
            </w:r>
          </w:p>
        </w:tc>
        <w:tc>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1B6EC2" w14:textId="77777777" w:rsidR="001B0C11" w:rsidRDefault="008F23F6">
            <w:pPr>
              <w:pStyle w:val="BodyA"/>
              <w:widowControl w:val="0"/>
              <w:spacing w:line="480" w:lineRule="auto"/>
              <w:jc w:val="center"/>
            </w:pPr>
            <w:r>
              <w:rPr>
                <w:rFonts w:ascii="Arial" w:hAnsi="Arial"/>
              </w:rPr>
              <w:t>3.6</w:t>
            </w:r>
            <w:r>
              <w:rPr>
                <w:rFonts w:ascii="Arial" w:hAnsi="Arial"/>
                <w:vertAlign w:val="superscript"/>
              </w:rPr>
              <w:t>a</w:t>
            </w:r>
          </w:p>
        </w:tc>
        <w:tc>
          <w:tcPr>
            <w:tcW w:w="13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74EA2E" w14:textId="77777777" w:rsidR="001B0C11" w:rsidRDefault="008F23F6">
            <w:pPr>
              <w:pStyle w:val="BodyA"/>
              <w:widowControl w:val="0"/>
              <w:spacing w:line="480" w:lineRule="auto"/>
              <w:jc w:val="center"/>
            </w:pPr>
            <w:r>
              <w:rPr>
                <w:rFonts w:ascii="Arial" w:hAnsi="Arial"/>
              </w:rPr>
              <w:t>6.1</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48E185" w14:textId="77777777" w:rsidR="001B0C11" w:rsidRDefault="008F23F6">
            <w:pPr>
              <w:pStyle w:val="BodyA"/>
              <w:widowControl w:val="0"/>
              <w:spacing w:line="480" w:lineRule="auto"/>
              <w:jc w:val="center"/>
            </w:pPr>
            <w:r>
              <w:rPr>
                <w:rFonts w:ascii="Arial" w:hAnsi="Arial"/>
              </w:rPr>
              <w:t>8.1</w:t>
            </w:r>
          </w:p>
        </w:tc>
        <w:tc>
          <w:tcPr>
            <w:tcW w:w="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007A11" w14:textId="77777777" w:rsidR="001B0C11" w:rsidRDefault="008F23F6">
            <w:pPr>
              <w:pStyle w:val="BodyA"/>
              <w:widowControl w:val="0"/>
              <w:spacing w:line="480" w:lineRule="auto"/>
              <w:jc w:val="center"/>
            </w:pPr>
            <w:r>
              <w:rPr>
                <w:rFonts w:ascii="Arial" w:hAnsi="Arial"/>
              </w:rPr>
              <w:t>11.1</w:t>
            </w:r>
          </w:p>
        </w:tc>
        <w:tc>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1C57B459" w14:textId="77777777" w:rsidR="001B0C11" w:rsidRDefault="001B0C11"/>
        </w:tc>
      </w:tr>
      <w:tr w:rsidR="001B0C11" w14:paraId="0C524B35" w14:textId="77777777">
        <w:trPr>
          <w:trHeight w:val="835"/>
        </w:trPr>
        <w:tc>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1D10B760" w14:textId="613942F4" w:rsidR="001B0C11" w:rsidRDefault="008F23F6">
            <w:pPr>
              <w:pStyle w:val="BodyA"/>
              <w:widowControl w:val="0"/>
              <w:spacing w:line="480" w:lineRule="auto"/>
              <w:jc w:val="center"/>
            </w:pPr>
            <w:r>
              <w:rPr>
                <w:rFonts w:ascii="Arial" w:hAnsi="Arial"/>
                <w:i/>
                <w:iCs/>
              </w:rPr>
              <w:t>meta-</w:t>
            </w:r>
            <w:proofErr w:type="spellStart"/>
            <w:del w:id="382" w:author="Clay Cressler" w:date="2021-04-05T18:26:00Z">
              <w:r w:rsidDel="00227303">
                <w:rPr>
                  <w:rFonts w:ascii="Arial" w:hAnsi="Arial"/>
                  <w:i/>
                  <w:iCs/>
                </w:rPr>
                <w:delText>dd-</w:delText>
              </w:r>
            </w:del>
            <w:r>
              <w:rPr>
                <w:rFonts w:ascii="Arial" w:hAnsi="Arial"/>
                <w:i/>
                <w:iCs/>
              </w:rPr>
              <w:t>paed</w:t>
            </w:r>
            <w:proofErr w:type="spellEnd"/>
            <w:ins w:id="383" w:author="Clay Cressler" w:date="2021-04-05T18:26:00Z">
              <w:r w:rsidR="00227303">
                <w:rPr>
                  <w:rFonts w:ascii="Arial" w:hAnsi="Arial"/>
                  <w:i/>
                  <w:iCs/>
                </w:rPr>
                <w:t>-dd</w:t>
              </w:r>
            </w:ins>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5799BF" w14:textId="77777777" w:rsidR="001B0C11" w:rsidRDefault="008F23F6">
            <w:pPr>
              <w:pStyle w:val="BodyA"/>
              <w:widowControl w:val="0"/>
              <w:spacing w:line="480" w:lineRule="auto"/>
              <w:jc w:val="center"/>
            </w:pPr>
            <w:r>
              <w:rPr>
                <w:rFonts w:ascii="Arial" w:hAnsi="Arial"/>
              </w:rPr>
              <w:t>6.0</w:t>
            </w:r>
          </w:p>
        </w:tc>
        <w:tc>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B1ECE2" w14:textId="77777777" w:rsidR="001B0C11" w:rsidRDefault="008F23F6">
            <w:pPr>
              <w:pStyle w:val="BodyA"/>
              <w:widowControl w:val="0"/>
              <w:spacing w:line="480" w:lineRule="auto"/>
              <w:jc w:val="center"/>
            </w:pPr>
            <w:r>
              <w:rPr>
                <w:rFonts w:ascii="Arial" w:hAnsi="Arial"/>
              </w:rPr>
              <w:t>3.4</w:t>
            </w:r>
          </w:p>
        </w:tc>
        <w:tc>
          <w:tcPr>
            <w:tcW w:w="13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D9724B" w14:textId="77777777" w:rsidR="001B0C11" w:rsidRDefault="008F23F6">
            <w:pPr>
              <w:pStyle w:val="BodyA"/>
              <w:widowControl w:val="0"/>
              <w:spacing w:line="480" w:lineRule="auto"/>
              <w:jc w:val="center"/>
            </w:pPr>
            <w:r>
              <w:rPr>
                <w:rFonts w:ascii="Arial" w:hAnsi="Arial"/>
              </w:rPr>
              <w:t>10.7</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27911" w14:textId="77777777" w:rsidR="001B0C11" w:rsidRDefault="008F23F6">
            <w:pPr>
              <w:pStyle w:val="BodyA"/>
              <w:widowControl w:val="0"/>
              <w:spacing w:line="480" w:lineRule="auto"/>
              <w:jc w:val="center"/>
            </w:pPr>
            <w:r>
              <w:rPr>
                <w:rFonts w:ascii="Arial" w:hAnsi="Arial"/>
              </w:rPr>
              <w:t>7.9</w:t>
            </w:r>
          </w:p>
        </w:tc>
        <w:tc>
          <w:tcPr>
            <w:tcW w:w="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EB6881" w14:textId="77777777" w:rsidR="001B0C11" w:rsidRDefault="008F23F6">
            <w:pPr>
              <w:pStyle w:val="BodyA"/>
              <w:widowControl w:val="0"/>
              <w:spacing w:line="480" w:lineRule="auto"/>
              <w:jc w:val="center"/>
            </w:pPr>
            <w:r>
              <w:rPr>
                <w:rFonts w:ascii="Arial" w:hAnsi="Arial"/>
              </w:rPr>
              <w:t>11.4</w:t>
            </w:r>
          </w:p>
        </w:tc>
        <w:tc>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1014E2ED" w14:textId="77777777" w:rsidR="001B0C11" w:rsidRDefault="001B0C11"/>
        </w:tc>
      </w:tr>
      <w:tr w:rsidR="001B0C11" w14:paraId="3B852D35" w14:textId="77777777">
        <w:trPr>
          <w:trHeight w:val="510"/>
        </w:trPr>
        <w:tc>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4C1BF111" w14:textId="1DDD6DB5" w:rsidR="001B0C11" w:rsidRDefault="008F23F6">
            <w:pPr>
              <w:pStyle w:val="BodyA"/>
              <w:widowControl w:val="0"/>
              <w:spacing w:line="480" w:lineRule="auto"/>
              <w:jc w:val="center"/>
            </w:pPr>
            <w:r>
              <w:rPr>
                <w:rFonts w:ascii="Arial" w:hAnsi="Arial"/>
                <w:i/>
                <w:iCs/>
              </w:rPr>
              <w:t>meta</w:t>
            </w:r>
            <w:ins w:id="384" w:author="Clay Cressler" w:date="2021-04-05T18:26:00Z">
              <w:r w:rsidR="00227303">
                <w:rPr>
                  <w:rFonts w:ascii="Arial" w:hAnsi="Arial"/>
                  <w:i/>
                  <w:iCs/>
                </w:rPr>
                <w:t>morphosis</w:t>
              </w:r>
            </w:ins>
            <w:r>
              <w:rPr>
                <w:rFonts w:ascii="Arial" w:hAnsi="Arial"/>
                <w:i/>
                <w:iCs/>
              </w:rPr>
              <w:t>-other</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FBF795" w14:textId="77777777" w:rsidR="001B0C11" w:rsidRDefault="008F23F6">
            <w:pPr>
              <w:pStyle w:val="BodyA"/>
              <w:widowControl w:val="0"/>
              <w:spacing w:line="480" w:lineRule="auto"/>
              <w:jc w:val="center"/>
            </w:pPr>
            <w:r>
              <w:rPr>
                <w:rFonts w:ascii="Arial" w:hAnsi="Arial"/>
              </w:rPr>
              <w:t>5.8</w:t>
            </w:r>
          </w:p>
        </w:tc>
        <w:tc>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560A3C" w14:textId="77777777" w:rsidR="001B0C11" w:rsidRDefault="008F23F6">
            <w:pPr>
              <w:pStyle w:val="BodyA"/>
              <w:widowControl w:val="0"/>
              <w:spacing w:line="480" w:lineRule="auto"/>
              <w:jc w:val="center"/>
            </w:pPr>
            <w:r>
              <w:rPr>
                <w:rFonts w:ascii="Arial" w:hAnsi="Arial"/>
              </w:rPr>
              <w:t>4.1</w:t>
            </w:r>
          </w:p>
        </w:tc>
        <w:tc>
          <w:tcPr>
            <w:tcW w:w="13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D38A58" w14:textId="77777777" w:rsidR="001B0C11" w:rsidRDefault="008F23F6">
            <w:pPr>
              <w:pStyle w:val="BodyA"/>
              <w:widowControl w:val="0"/>
              <w:spacing w:line="480" w:lineRule="auto"/>
              <w:jc w:val="center"/>
            </w:pPr>
            <w:r>
              <w:rPr>
                <w:rFonts w:ascii="Arial" w:hAnsi="Arial"/>
              </w:rPr>
              <w:t>8.0</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F3732" w14:textId="77777777" w:rsidR="001B0C11" w:rsidRDefault="008F23F6">
            <w:pPr>
              <w:pStyle w:val="BodyA"/>
              <w:widowControl w:val="0"/>
              <w:spacing w:line="480" w:lineRule="auto"/>
              <w:jc w:val="center"/>
            </w:pPr>
            <w:r>
              <w:rPr>
                <w:rFonts w:ascii="Arial" w:hAnsi="Arial"/>
              </w:rPr>
              <w:t>6.3</w:t>
            </w:r>
          </w:p>
        </w:tc>
        <w:tc>
          <w:tcPr>
            <w:tcW w:w="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A56236" w14:textId="77777777" w:rsidR="001B0C11" w:rsidRDefault="008F23F6">
            <w:pPr>
              <w:pStyle w:val="BodyA"/>
              <w:widowControl w:val="0"/>
              <w:spacing w:line="480" w:lineRule="auto"/>
              <w:jc w:val="center"/>
            </w:pPr>
            <w:r>
              <w:rPr>
                <w:rFonts w:ascii="Arial" w:hAnsi="Arial"/>
              </w:rPr>
              <w:t>9.5</w:t>
            </w:r>
          </w:p>
        </w:tc>
        <w:tc>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08B5A4EF" w14:textId="77777777" w:rsidR="001B0C11" w:rsidRDefault="001B0C11"/>
        </w:tc>
      </w:tr>
      <w:tr w:rsidR="001B0C11" w14:paraId="7C437671" w14:textId="77777777">
        <w:trPr>
          <w:trHeight w:val="510"/>
        </w:trPr>
        <w:tc>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7F240F8F" w14:textId="77777777" w:rsidR="001B0C11" w:rsidRDefault="008F23F6">
            <w:pPr>
              <w:pStyle w:val="BodyA"/>
              <w:widowControl w:val="0"/>
              <w:spacing w:line="480" w:lineRule="auto"/>
              <w:jc w:val="center"/>
            </w:pPr>
            <w:r>
              <w:rPr>
                <w:rFonts w:ascii="Arial" w:hAnsi="Arial"/>
              </w:rPr>
              <w:t>Brownian motion</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75E1D4" w14:textId="77777777" w:rsidR="001B0C11" w:rsidRDefault="001B0C11"/>
        </w:tc>
        <w:tc>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6545AD" w14:textId="77777777" w:rsidR="001B0C11" w:rsidRDefault="001B0C11"/>
        </w:tc>
        <w:tc>
          <w:tcPr>
            <w:tcW w:w="13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2ED882" w14:textId="77777777" w:rsidR="001B0C11" w:rsidRDefault="001B0C11"/>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34EB30" w14:textId="77777777" w:rsidR="001B0C11" w:rsidRDefault="001B0C11"/>
        </w:tc>
        <w:tc>
          <w:tcPr>
            <w:tcW w:w="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2F62DC" w14:textId="77777777" w:rsidR="001B0C11" w:rsidRDefault="001B0C11"/>
        </w:tc>
        <w:tc>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17F06445" w14:textId="77777777" w:rsidR="001B0C11" w:rsidRDefault="008F23F6">
            <w:pPr>
              <w:pStyle w:val="BodyA"/>
              <w:widowControl w:val="0"/>
              <w:spacing w:line="480" w:lineRule="auto"/>
              <w:jc w:val="center"/>
            </w:pPr>
            <w:r>
              <w:rPr>
                <w:rFonts w:ascii="Arial" w:hAnsi="Arial"/>
              </w:rPr>
              <w:t>31.8</w:t>
            </w:r>
          </w:p>
        </w:tc>
      </w:tr>
    </w:tbl>
    <w:p w14:paraId="4323C2EA" w14:textId="77777777" w:rsidR="001B0C11" w:rsidRDefault="001B0C11">
      <w:pPr>
        <w:pStyle w:val="BodyA"/>
        <w:widowControl w:val="0"/>
        <w:ind w:left="108" w:hanging="108"/>
        <w:rPr>
          <w:del w:id="385" w:author="Marguerite Butler" w:date="2021-03-08T01:17:00Z"/>
          <w:rFonts w:ascii="Arial" w:eastAsia="Arial" w:hAnsi="Arial" w:cs="Arial"/>
        </w:rPr>
      </w:pPr>
    </w:p>
    <w:p w14:paraId="4DF95A35" w14:textId="77777777" w:rsidR="001B0C11" w:rsidRDefault="008F23F6">
      <w:pPr>
        <w:pStyle w:val="BodyA"/>
        <w:spacing w:line="480" w:lineRule="auto"/>
        <w:rPr>
          <w:ins w:id="386" w:author="Marguerite Butler" w:date="2021-03-22T11:20:00Z"/>
          <w:rFonts w:ascii="Arial" w:eastAsia="Arial" w:hAnsi="Arial" w:cs="Arial"/>
        </w:rPr>
      </w:pPr>
      <w:ins w:id="387" w:author="Marguerite Butler" w:date="2021-03-22T11:20:00Z">
        <w:r>
          <w:rPr>
            <w:rFonts w:ascii="Arial" w:hAnsi="Arial"/>
            <w:vertAlign w:val="superscript"/>
          </w:rPr>
          <w:t>a</w:t>
        </w:r>
        <w:r>
          <w:rPr>
            <w:rFonts w:ascii="Arial" w:hAnsi="Arial"/>
          </w:rPr>
          <w:t xml:space="preserve"> </w:t>
        </w:r>
        <w:proofErr w:type="spellStart"/>
        <w:r>
          <w:rPr>
            <w:rFonts w:ascii="Arial" w:hAnsi="Arial"/>
            <w:i/>
            <w:iCs/>
          </w:rPr>
          <w:t>meta</w:t>
        </w:r>
        <w:r>
          <w:rPr>
            <w:rStyle w:val="subscript"/>
          </w:rPr>
          <w:t>f</w:t>
        </w:r>
        <w:proofErr w:type="spellEnd"/>
        <w:r>
          <w:rPr>
            <w:rStyle w:val="subscript"/>
          </w:rPr>
          <w:t xml:space="preserve"> </w:t>
        </w:r>
        <w:r>
          <w:rPr>
            <w:rFonts w:ascii="Arial" w:hAnsi="Arial"/>
            <w:i/>
            <w:iCs/>
          </w:rPr>
          <w:t>-</w:t>
        </w:r>
        <w:proofErr w:type="spellStart"/>
        <w:r>
          <w:rPr>
            <w:rFonts w:ascii="Arial" w:hAnsi="Arial"/>
            <w:i/>
            <w:iCs/>
          </w:rPr>
          <w:t>meta</w:t>
        </w:r>
        <w:r>
          <w:rPr>
            <w:rStyle w:val="subscript"/>
          </w:rPr>
          <w:t>nf</w:t>
        </w:r>
        <w:proofErr w:type="spellEnd"/>
        <w:r>
          <w:rPr>
            <w:rStyle w:val="subscript"/>
          </w:rPr>
          <w:t xml:space="preserve"> </w:t>
        </w:r>
        <w:r>
          <w:rPr>
            <w:rFonts w:ascii="Arial" w:hAnsi="Arial"/>
            <w:i/>
            <w:iCs/>
          </w:rPr>
          <w:t>-other</w:t>
        </w:r>
        <w:r>
          <w:rPr>
            <w:rFonts w:ascii="Arial" w:hAnsi="Arial"/>
          </w:rPr>
          <w:t xml:space="preserve"> is compared against the best model via bootstrap in Table 3.5.</w:t>
        </w:r>
      </w:ins>
    </w:p>
    <w:p w14:paraId="72067CDE" w14:textId="77777777" w:rsidR="001B0C11" w:rsidRDefault="008F23F6">
      <w:pPr>
        <w:pStyle w:val="BodyA"/>
        <w:rPr>
          <w:ins w:id="388" w:author="Marguerite Butler" w:date="2021-03-22T11:20:00Z"/>
          <w:rFonts w:ascii="Arial" w:eastAsia="Arial" w:hAnsi="Arial" w:cs="Arial"/>
        </w:rPr>
      </w:pPr>
      <w:ins w:id="389" w:author="Marguerite Butler" w:date="2021-03-22T11:20:00Z">
        <w:r>
          <w:rPr>
            <w:rFonts w:ascii="Arial" w:hAnsi="Arial"/>
            <w:vertAlign w:val="superscript"/>
          </w:rPr>
          <w:t>b</w:t>
        </w:r>
        <w:r>
          <w:rPr>
            <w:rFonts w:ascii="Arial" w:hAnsi="Arial"/>
          </w:rPr>
          <w:t xml:space="preserve"> </w:t>
        </w:r>
        <w:proofErr w:type="spellStart"/>
        <w:r>
          <w:rPr>
            <w:rFonts w:ascii="Arial" w:hAnsi="Arial"/>
            <w:i/>
            <w:iCs/>
          </w:rPr>
          <w:t>meta</w:t>
        </w:r>
        <w:r>
          <w:rPr>
            <w:rStyle w:val="subscript"/>
          </w:rPr>
          <w:t>f</w:t>
        </w:r>
        <w:proofErr w:type="spellEnd"/>
        <w:r>
          <w:rPr>
            <w:rStyle w:val="subscript"/>
          </w:rPr>
          <w:t xml:space="preserve"> </w:t>
        </w:r>
        <w:r>
          <w:rPr>
            <w:rFonts w:ascii="Arial" w:hAnsi="Arial"/>
            <w:i/>
            <w:iCs/>
          </w:rPr>
          <w:t>-</w:t>
        </w:r>
        <w:proofErr w:type="spellStart"/>
        <w:r>
          <w:rPr>
            <w:rFonts w:ascii="Arial" w:hAnsi="Arial"/>
            <w:i/>
            <w:iCs/>
          </w:rPr>
          <w:t>meta</w:t>
        </w:r>
        <w:r>
          <w:rPr>
            <w:rStyle w:val="subscript"/>
          </w:rPr>
          <w:t>nf</w:t>
        </w:r>
        <w:proofErr w:type="spellEnd"/>
        <w:r>
          <w:rPr>
            <w:rStyle w:val="subscript"/>
          </w:rPr>
          <w:t xml:space="preserve"> </w:t>
        </w:r>
        <w:r>
          <w:rPr>
            <w:rFonts w:ascii="Arial" w:hAnsi="Arial"/>
            <w:i/>
            <w:iCs/>
          </w:rPr>
          <w:t>-dd-</w:t>
        </w:r>
        <w:proofErr w:type="spellStart"/>
        <w:r>
          <w:rPr>
            <w:rFonts w:ascii="Arial" w:hAnsi="Arial"/>
            <w:i/>
            <w:iCs/>
          </w:rPr>
          <w:t>paed</w:t>
        </w:r>
        <w:proofErr w:type="spellEnd"/>
        <w:r>
          <w:rPr>
            <w:rFonts w:ascii="Arial" w:hAnsi="Arial"/>
          </w:rPr>
          <w:t xml:space="preserve"> with single or multiple noise parameters </w:t>
        </w:r>
        <w:r>
          <w:rPr>
            <w:rFonts w:ascii="Symbol" w:hAnsi="Symbol"/>
          </w:rPr>
          <w:t xml:space="preserve">s </w:t>
        </w:r>
        <w:r>
          <w:rPr>
            <w:rFonts w:ascii="Arial" w:hAnsi="Arial"/>
          </w:rPr>
          <w:t>is compared in Table 3.6.</w:t>
        </w:r>
      </w:ins>
    </w:p>
    <w:p w14:paraId="7DF133C6" w14:textId="77777777" w:rsidR="001B0C11" w:rsidRDefault="001B0C11">
      <w:pPr>
        <w:pStyle w:val="BodyA"/>
        <w:rPr>
          <w:ins w:id="390" w:author="Marguerite Butler" w:date="2021-03-22T11:20:00Z"/>
          <w:rFonts w:ascii="Arial" w:eastAsia="Arial" w:hAnsi="Arial" w:cs="Arial"/>
        </w:rPr>
      </w:pPr>
    </w:p>
    <w:p w14:paraId="295C3F1F" w14:textId="77777777" w:rsidR="001B0C11" w:rsidRDefault="001B0C11">
      <w:pPr>
        <w:pStyle w:val="BodyA"/>
        <w:rPr>
          <w:ins w:id="391" w:author="Marguerite Butler" w:date="2021-03-22T11:20:00Z"/>
          <w:rFonts w:ascii="Arial" w:eastAsia="Arial" w:hAnsi="Arial" w:cs="Arial"/>
        </w:rPr>
      </w:pPr>
    </w:p>
    <w:p w14:paraId="52EE5C68" w14:textId="77777777" w:rsidR="001B0C11" w:rsidRDefault="001B0C11">
      <w:pPr>
        <w:pStyle w:val="BodyA"/>
        <w:rPr>
          <w:ins w:id="392" w:author="Marguerite Butler" w:date="2021-03-22T11:20:00Z"/>
          <w:rFonts w:ascii="Arial" w:eastAsia="Arial" w:hAnsi="Arial" w:cs="Arial"/>
        </w:rPr>
      </w:pPr>
    </w:p>
    <w:p w14:paraId="1D5BDAF3" w14:textId="77777777" w:rsidR="001B0C11" w:rsidRDefault="001B0C11">
      <w:pPr>
        <w:pStyle w:val="BodyA"/>
        <w:rPr>
          <w:ins w:id="393" w:author="Marguerite Butler" w:date="2021-03-22T11:20:00Z"/>
          <w:rFonts w:ascii="Arial" w:eastAsia="Arial" w:hAnsi="Arial" w:cs="Arial"/>
        </w:rPr>
      </w:pPr>
    </w:p>
    <w:p w14:paraId="67EB5598" w14:textId="77777777" w:rsidR="001B0C11" w:rsidRDefault="001B0C11">
      <w:pPr>
        <w:pStyle w:val="BodyA"/>
        <w:rPr>
          <w:ins w:id="394" w:author="Marguerite Butler" w:date="2021-03-22T11:20:00Z"/>
          <w:rFonts w:ascii="Arial" w:eastAsia="Arial" w:hAnsi="Arial" w:cs="Arial"/>
        </w:rPr>
      </w:pPr>
    </w:p>
    <w:p w14:paraId="4A3FA6B3" w14:textId="77777777" w:rsidR="001B0C11" w:rsidRDefault="001B0C11">
      <w:pPr>
        <w:pStyle w:val="BodyA"/>
        <w:rPr>
          <w:ins w:id="395" w:author="Marguerite Butler" w:date="2021-03-22T11:20:00Z"/>
          <w:rFonts w:ascii="Arial" w:eastAsia="Arial" w:hAnsi="Arial" w:cs="Arial"/>
        </w:rPr>
      </w:pPr>
    </w:p>
    <w:p w14:paraId="06EAEBE2" w14:textId="77777777" w:rsidR="001B0C11" w:rsidRDefault="001B0C11">
      <w:pPr>
        <w:pStyle w:val="BodyA"/>
        <w:rPr>
          <w:ins w:id="396" w:author="Marguerite Butler" w:date="2021-03-22T11:20:00Z"/>
          <w:rFonts w:ascii="Arial" w:eastAsia="Arial" w:hAnsi="Arial" w:cs="Arial"/>
        </w:rPr>
      </w:pPr>
    </w:p>
    <w:p w14:paraId="7D68022F" w14:textId="77777777" w:rsidR="001B0C11" w:rsidRDefault="001B0C11">
      <w:pPr>
        <w:pStyle w:val="BodyA"/>
        <w:rPr>
          <w:ins w:id="397" w:author="Marguerite Butler" w:date="2021-03-22T11:20:00Z"/>
          <w:rFonts w:ascii="Arial" w:eastAsia="Arial" w:hAnsi="Arial" w:cs="Arial"/>
        </w:rPr>
      </w:pPr>
    </w:p>
    <w:p w14:paraId="1A28B10C" w14:textId="77777777" w:rsidR="001B0C11" w:rsidRDefault="001B0C11">
      <w:pPr>
        <w:pStyle w:val="BodyA"/>
        <w:rPr>
          <w:ins w:id="398" w:author="Marguerite Butler" w:date="2021-03-22T11:20:00Z"/>
          <w:rFonts w:ascii="Arial" w:eastAsia="Arial" w:hAnsi="Arial" w:cs="Arial"/>
        </w:rPr>
      </w:pPr>
    </w:p>
    <w:p w14:paraId="261CE976" w14:textId="77777777" w:rsidR="001B0C11" w:rsidRDefault="001B0C11">
      <w:pPr>
        <w:pStyle w:val="BodyA"/>
        <w:rPr>
          <w:ins w:id="399" w:author="Marguerite Butler" w:date="2021-03-22T11:20:00Z"/>
          <w:rFonts w:ascii="Arial" w:eastAsia="Arial" w:hAnsi="Arial" w:cs="Arial"/>
        </w:rPr>
      </w:pPr>
    </w:p>
    <w:p w14:paraId="3E350E03" w14:textId="323FDB88" w:rsidR="001B0C11" w:rsidDel="005850EB" w:rsidRDefault="001B0C11">
      <w:pPr>
        <w:pStyle w:val="BodyA"/>
        <w:rPr>
          <w:ins w:id="400" w:author="Marguerite Butler" w:date="2021-03-22T11:20:00Z"/>
          <w:del w:id="401" w:author="Clay Cressler" w:date="2021-04-05T18:20:00Z"/>
          <w:rFonts w:ascii="Arial" w:eastAsia="Arial" w:hAnsi="Arial" w:cs="Arial"/>
        </w:rPr>
      </w:pPr>
    </w:p>
    <w:p w14:paraId="14676122" w14:textId="45AAE418" w:rsidR="001B0C11" w:rsidDel="005850EB" w:rsidRDefault="001B0C11">
      <w:pPr>
        <w:pStyle w:val="BodyA"/>
        <w:rPr>
          <w:ins w:id="402" w:author="Marguerite Butler" w:date="2021-03-22T11:20:00Z"/>
          <w:del w:id="403" w:author="Clay Cressler" w:date="2021-04-05T18:19:00Z"/>
          <w:rFonts w:ascii="Arial" w:eastAsia="Arial" w:hAnsi="Arial" w:cs="Arial"/>
        </w:rPr>
      </w:pPr>
    </w:p>
    <w:p w14:paraId="5D06193C" w14:textId="4F7AB7B5" w:rsidR="001B0C11" w:rsidDel="00D85385" w:rsidRDefault="001B0C11">
      <w:pPr>
        <w:pStyle w:val="BodyA"/>
        <w:rPr>
          <w:ins w:id="404" w:author="Marguerite Butler" w:date="2021-03-22T11:20:00Z"/>
          <w:del w:id="405" w:author="Clay Cressler" w:date="2021-04-05T17:57:00Z"/>
          <w:rFonts w:ascii="Arial" w:eastAsia="Arial" w:hAnsi="Arial" w:cs="Arial"/>
        </w:rPr>
      </w:pPr>
    </w:p>
    <w:p w14:paraId="4E03025D" w14:textId="56D5B09E" w:rsidR="001B0C11" w:rsidDel="00D85385" w:rsidRDefault="008F23F6" w:rsidP="00D85385">
      <w:pPr>
        <w:pStyle w:val="BodyA"/>
        <w:rPr>
          <w:del w:id="406" w:author="Clay Cressler" w:date="2021-04-05T17:57:00Z"/>
        </w:rPr>
        <w:pPrChange w:id="407" w:author="Clay Cressler" w:date="2021-04-05T17:57:00Z">
          <w:pPr>
            <w:pStyle w:val="BodyA"/>
          </w:pPr>
        </w:pPrChange>
      </w:pPr>
      <w:del w:id="408" w:author="Clay Cressler" w:date="2021-04-05T18:20:00Z">
        <w:r w:rsidDel="005850EB">
          <w:rPr>
            <w:rFonts w:ascii="Arial Unicode MS" w:hAnsi="Arial Unicode MS"/>
          </w:rPr>
          <w:br w:type="page"/>
        </w:r>
      </w:del>
      <w:commentRangeStart w:id="409"/>
    </w:p>
    <w:p w14:paraId="647E9561" w14:textId="42C62602" w:rsidR="001B0C11" w:rsidDel="00D85385" w:rsidRDefault="008F23F6" w:rsidP="00D85385">
      <w:pPr>
        <w:pStyle w:val="BodyA"/>
        <w:rPr>
          <w:del w:id="410" w:author="Clay Cressler" w:date="2021-04-05T17:57:00Z"/>
          <w:rFonts w:ascii="Arial" w:eastAsia="Arial" w:hAnsi="Arial" w:cs="Arial"/>
        </w:rPr>
        <w:pPrChange w:id="411" w:author="Clay Cressler" w:date="2021-04-05T17:57:00Z">
          <w:pPr>
            <w:pStyle w:val="BodyA"/>
          </w:pPr>
        </w:pPrChange>
      </w:pPr>
      <w:del w:id="412" w:author="Clay Cressler" w:date="2021-04-05T17:57:00Z">
        <w:r w:rsidDel="00D85385">
          <w:rPr>
            <w:rFonts w:ascii="Arial" w:hAnsi="Arial"/>
          </w:rPr>
          <w:delText>Table 3. Pairwise model</w:delText>
        </w:r>
        <w:commentRangeEnd w:id="409"/>
        <w:r w:rsidDel="00D85385">
          <w:commentReference w:id="409"/>
        </w:r>
        <w:r w:rsidDel="00D85385">
          <w:rPr>
            <w:rFonts w:ascii="Arial" w:hAnsi="Arial"/>
          </w:rPr>
          <w:delText xml:space="preserve"> comparisons quantifying support for specific hypotheses. In each case, the more complex model is listed first and the simpler model is listed second. The p-value is the probability of observing the obtained value of the test statistic </w:delText>
        </w:r>
        <w:r w:rsidDel="00D85385">
          <w:rPr>
            <w:rFonts w:ascii="Arial" w:hAnsi="Arial"/>
            <w:i/>
            <w:iCs/>
          </w:rPr>
          <w:delText xml:space="preserve">δ </w:delText>
        </w:r>
        <w:r w:rsidDel="00D85385">
          <w:rPr>
            <w:rFonts w:ascii="Arial" w:hAnsi="Arial"/>
          </w:rPr>
          <w:delText xml:space="preserve">if the simpler model were true. * denotes significance at the p = 0.05 level. Power is the probability of rejecting the simpler model when the data are generated by the more complex model. </w:delText>
        </w:r>
      </w:del>
      <w:del w:id="413" w:author="Clay Cressler" w:date="2021-04-04T20:16:00Z">
        <w:r w:rsidDel="00A551E8">
          <w:rPr>
            <w:rFonts w:ascii="Arial" w:hAnsi="Arial"/>
          </w:rPr>
          <w:delText xml:space="preserve"> </w:delText>
        </w:r>
      </w:del>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0"/>
        <w:gridCol w:w="1096"/>
        <w:gridCol w:w="1176"/>
        <w:gridCol w:w="4050"/>
      </w:tblGrid>
      <w:tr w:rsidR="001B0C11" w:rsidDel="00D85385" w14:paraId="1B75C78E" w14:textId="2527A411">
        <w:trPr>
          <w:trHeight w:val="360"/>
          <w:del w:id="414" w:author="Clay Cressler" w:date="2021-04-05T17:57:00Z"/>
        </w:trPr>
        <w:tc>
          <w:tcPr>
            <w:tcW w:w="29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E70D97" w14:textId="718BAEBD" w:rsidR="001B0C11" w:rsidDel="00D85385" w:rsidRDefault="008F23F6" w:rsidP="00D85385">
            <w:pPr>
              <w:pStyle w:val="BodyA"/>
              <w:rPr>
                <w:del w:id="415" w:author="Clay Cressler" w:date="2021-04-05T17:57:00Z"/>
              </w:rPr>
              <w:pPrChange w:id="416" w:author="Clay Cressler" w:date="2021-04-05T17:57:00Z">
                <w:pPr>
                  <w:pStyle w:val="BodyA"/>
                  <w:keepNext/>
                  <w:spacing w:line="480" w:lineRule="auto"/>
                  <w:jc w:val="center"/>
                </w:pPr>
              </w:pPrChange>
            </w:pPr>
            <w:del w:id="417" w:author="Clay Cressler" w:date="2021-04-05T17:57:00Z">
              <w:r w:rsidDel="00D85385">
                <w:rPr>
                  <w:rFonts w:ascii="Arial" w:hAnsi="Arial"/>
                </w:rPr>
                <w:delText>Hypothesis Comparison</w:delText>
              </w:r>
            </w:del>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010DC8" w14:textId="46EE5C1B" w:rsidR="001B0C11" w:rsidDel="00D85385" w:rsidRDefault="008F23F6" w:rsidP="00D85385">
            <w:pPr>
              <w:pStyle w:val="BodyA"/>
              <w:rPr>
                <w:del w:id="418" w:author="Clay Cressler" w:date="2021-04-05T17:57:00Z"/>
              </w:rPr>
              <w:pPrChange w:id="419" w:author="Clay Cressler" w:date="2021-04-05T17:57:00Z">
                <w:pPr>
                  <w:pStyle w:val="BodyA"/>
                  <w:keepNext/>
                  <w:spacing w:line="480" w:lineRule="auto"/>
                  <w:jc w:val="center"/>
                </w:pPr>
              </w:pPrChange>
            </w:pPr>
            <w:del w:id="420" w:author="Clay Cressler" w:date="2021-04-05T17:57:00Z">
              <w:r w:rsidDel="00D85385">
                <w:rPr>
                  <w:rFonts w:ascii="Arial" w:hAnsi="Arial"/>
                  <w:i/>
                  <w:iCs/>
                </w:rPr>
                <w:delText>p-</w:delText>
              </w:r>
              <w:r w:rsidDel="00D85385">
                <w:rPr>
                  <w:rFonts w:ascii="Arial" w:hAnsi="Arial"/>
                </w:rPr>
                <w:delText>value</w:delText>
              </w:r>
            </w:del>
          </w:p>
        </w:tc>
        <w:tc>
          <w:tcPr>
            <w:tcW w:w="11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7A86C6" w14:textId="3F4DF684" w:rsidR="001B0C11" w:rsidDel="00D85385" w:rsidRDefault="008F23F6" w:rsidP="00D85385">
            <w:pPr>
              <w:pStyle w:val="BodyA"/>
              <w:rPr>
                <w:del w:id="421" w:author="Clay Cressler" w:date="2021-04-05T17:57:00Z"/>
              </w:rPr>
              <w:pPrChange w:id="422" w:author="Clay Cressler" w:date="2021-04-05T17:57:00Z">
                <w:pPr>
                  <w:pStyle w:val="BodyA"/>
                  <w:keepNext/>
                  <w:spacing w:line="480" w:lineRule="auto"/>
                </w:pPr>
              </w:pPrChange>
            </w:pPr>
            <w:del w:id="423" w:author="Clay Cressler" w:date="2021-04-05T17:57:00Z">
              <w:r w:rsidDel="00D85385">
                <w:rPr>
                  <w:rFonts w:ascii="Arial" w:hAnsi="Arial"/>
                </w:rPr>
                <w:delText>Power</w:delText>
              </w:r>
            </w:del>
          </w:p>
        </w:tc>
        <w:tc>
          <w:tcPr>
            <w:tcW w:w="40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140F4" w14:textId="18197EF1" w:rsidR="001B0C11" w:rsidDel="00D85385" w:rsidRDefault="008F23F6" w:rsidP="00D85385">
            <w:pPr>
              <w:pStyle w:val="BodyA"/>
              <w:rPr>
                <w:del w:id="424" w:author="Clay Cressler" w:date="2021-04-05T17:57:00Z"/>
              </w:rPr>
              <w:pPrChange w:id="425" w:author="Clay Cressler" w:date="2021-04-05T17:57:00Z">
                <w:pPr>
                  <w:keepNext/>
                  <w:spacing w:line="480" w:lineRule="auto"/>
                </w:pPr>
              </w:pPrChange>
            </w:pPr>
            <w:del w:id="426" w:author="Clay Cressler" w:date="2021-04-05T17:57:00Z">
              <w:r w:rsidDel="00D85385">
                <w:rPr>
                  <w:rFonts w:ascii="Arial" w:hAnsi="Arial"/>
                </w:rPr>
                <w:delText>Intepretation</w:delText>
              </w:r>
            </w:del>
          </w:p>
        </w:tc>
      </w:tr>
      <w:tr w:rsidR="001B0C11" w:rsidDel="00D85385" w14:paraId="0EB83BD2" w14:textId="3C93D8B7">
        <w:trPr>
          <w:trHeight w:val="1396"/>
          <w:del w:id="427" w:author="Clay Cressler" w:date="2021-04-05T17:57:00Z"/>
        </w:trPr>
        <w:tc>
          <w:tcPr>
            <w:tcW w:w="29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755041" w14:textId="2F299F45" w:rsidR="001B0C11" w:rsidDel="00D85385" w:rsidRDefault="008F23F6" w:rsidP="00D85385">
            <w:pPr>
              <w:pStyle w:val="BodyA"/>
              <w:rPr>
                <w:del w:id="428" w:author="Clay Cressler" w:date="2021-04-05T17:57:00Z"/>
              </w:rPr>
              <w:pPrChange w:id="429" w:author="Clay Cressler" w:date="2021-04-05T17:57:00Z">
                <w:pPr>
                  <w:pStyle w:val="BodyA"/>
                  <w:spacing w:line="480" w:lineRule="auto"/>
                </w:pPr>
              </w:pPrChange>
            </w:pPr>
            <w:del w:id="430" w:author="Clay Cressler" w:date="2021-04-05T17:57:00Z">
              <w:r w:rsidDel="00D85385">
                <w:rPr>
                  <w:rFonts w:ascii="Arial" w:hAnsi="Arial"/>
                </w:rPr>
                <w:delText xml:space="preserve">1. </w:delText>
              </w:r>
              <w:r w:rsidDel="00D85385">
                <w:rPr>
                  <w:rFonts w:ascii="Arial" w:hAnsi="Arial"/>
                  <w:i/>
                  <w:iCs/>
                </w:rPr>
                <w:delText>meta-other</w:delText>
              </w:r>
              <w:r w:rsidDel="00D85385">
                <w:rPr>
                  <w:rFonts w:ascii="Arial" w:hAnsi="Arial"/>
                </w:rPr>
                <w:delText xml:space="preserve"> vs. </w:delText>
              </w:r>
              <w:r w:rsidDel="00D85385">
                <w:rPr>
                  <w:rFonts w:ascii="Arial" w:hAnsi="Arial"/>
                  <w:i/>
                  <w:iCs/>
                </w:rPr>
                <w:delText>BM</w:delText>
              </w:r>
              <w:r w:rsidDel="00D85385">
                <w:rPr>
                  <w:rFonts w:ascii="Arial" w:hAnsi="Arial"/>
                </w:rPr>
                <w:delText>:</w:delText>
              </w:r>
            </w:del>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9493E4" w14:textId="4503D184" w:rsidR="001B0C11" w:rsidDel="00D85385" w:rsidRDefault="008F23F6" w:rsidP="00D85385">
            <w:pPr>
              <w:pStyle w:val="BodyA"/>
              <w:rPr>
                <w:del w:id="431" w:author="Clay Cressler" w:date="2021-04-05T17:57:00Z"/>
              </w:rPr>
              <w:pPrChange w:id="432" w:author="Clay Cressler" w:date="2021-04-05T17:57:00Z">
                <w:pPr>
                  <w:pStyle w:val="BodyA"/>
                  <w:spacing w:line="480" w:lineRule="auto"/>
                </w:pPr>
              </w:pPrChange>
            </w:pPr>
            <w:del w:id="433" w:author="Clay Cressler" w:date="2021-04-05T17:57:00Z">
              <w:r w:rsidDel="00D85385">
                <w:rPr>
                  <w:rFonts w:ascii="Arial" w:hAnsi="Arial"/>
                </w:rPr>
                <w:delText>0.016*</w:delText>
              </w:r>
            </w:del>
          </w:p>
        </w:tc>
        <w:tc>
          <w:tcPr>
            <w:tcW w:w="11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FAA092" w14:textId="3E9F4EC3" w:rsidR="001B0C11" w:rsidDel="00D85385" w:rsidRDefault="008F23F6" w:rsidP="00D85385">
            <w:pPr>
              <w:pStyle w:val="BodyA"/>
              <w:rPr>
                <w:del w:id="434" w:author="Clay Cressler" w:date="2021-04-05T17:57:00Z"/>
              </w:rPr>
              <w:pPrChange w:id="435" w:author="Clay Cressler" w:date="2021-04-05T17:57:00Z">
                <w:pPr>
                  <w:pStyle w:val="BodyA"/>
                  <w:spacing w:line="480" w:lineRule="auto"/>
                </w:pPr>
              </w:pPrChange>
            </w:pPr>
            <w:del w:id="436" w:author="Clay Cressler" w:date="2021-04-05T17:57:00Z">
              <w:r w:rsidDel="00D85385">
                <w:rPr>
                  <w:rFonts w:ascii="Arial" w:hAnsi="Arial"/>
                </w:rPr>
                <w:delText>0.69</w:delText>
              </w:r>
            </w:del>
          </w:p>
        </w:tc>
        <w:tc>
          <w:tcPr>
            <w:tcW w:w="404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EEB591" w14:textId="3277E4DE" w:rsidR="001B0C11" w:rsidDel="00D85385" w:rsidRDefault="008F23F6" w:rsidP="00D85385">
            <w:pPr>
              <w:pStyle w:val="BodyA"/>
              <w:rPr>
                <w:del w:id="437" w:author="Clay Cressler" w:date="2021-04-05T17:57:00Z"/>
              </w:rPr>
              <w:pPrChange w:id="438" w:author="Clay Cressler" w:date="2021-04-05T17:57:00Z">
                <w:pPr>
                  <w:pStyle w:val="BodyA"/>
                  <w:spacing w:line="480" w:lineRule="auto"/>
                </w:pPr>
              </w:pPrChange>
            </w:pPr>
            <w:del w:id="439" w:author="Clay Cressler" w:date="2021-04-05T17:57:00Z">
              <w:r w:rsidDel="00D85385">
                <w:rPr>
                  <w:rFonts w:ascii="Arial" w:hAnsi="Arial"/>
                </w:rPr>
                <w:delText>Metamorphosis imposes a constraint on genome expansion (Fig. 3A)</w:delText>
              </w:r>
            </w:del>
          </w:p>
        </w:tc>
      </w:tr>
      <w:tr w:rsidR="001B0C11" w:rsidDel="00D85385" w14:paraId="2AD8EBBE" w14:textId="7AC8D213">
        <w:trPr>
          <w:trHeight w:val="2501"/>
          <w:del w:id="440" w:author="Clay Cressler" w:date="2021-04-05T17:57:00Z"/>
        </w:trPr>
        <w:tc>
          <w:tcPr>
            <w:tcW w:w="29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9DFA" w14:textId="645AC3D9" w:rsidR="001B0C11" w:rsidDel="00D85385" w:rsidRDefault="008F23F6" w:rsidP="00D85385">
            <w:pPr>
              <w:pStyle w:val="BodyA"/>
              <w:rPr>
                <w:del w:id="441" w:author="Clay Cressler" w:date="2021-04-05T17:57:00Z"/>
              </w:rPr>
              <w:pPrChange w:id="442" w:author="Clay Cressler" w:date="2021-04-05T17:57:00Z">
                <w:pPr>
                  <w:pStyle w:val="BodyA"/>
                  <w:spacing w:line="480" w:lineRule="auto"/>
                </w:pPr>
              </w:pPrChange>
            </w:pPr>
            <w:del w:id="443" w:author="Clay Cressler" w:date="2021-04-05T17:57:00Z">
              <w:r w:rsidDel="00D85385">
                <w:rPr>
                  <w:rFonts w:ascii="Arial" w:hAnsi="Arial"/>
                </w:rPr>
                <w:delText xml:space="preserve">2. </w:delText>
              </w:r>
              <w:r w:rsidDel="00D85385">
                <w:rPr>
                  <w:rFonts w:ascii="Arial" w:hAnsi="Arial"/>
                  <w:i/>
                  <w:iCs/>
                </w:rPr>
                <w:delText xml:space="preserve">meta-paed-dd </w:delText>
              </w:r>
              <w:r w:rsidDel="00D85385">
                <w:rPr>
                  <w:rFonts w:ascii="Arial" w:hAnsi="Arial"/>
                </w:rPr>
                <w:delText xml:space="preserve">vs. </w:delText>
              </w:r>
              <w:r w:rsidDel="00D85385">
                <w:rPr>
                  <w:rFonts w:ascii="Arial" w:hAnsi="Arial"/>
                  <w:i/>
                  <w:iCs/>
                </w:rPr>
                <w:delText>metamorphosis-other</w:delText>
              </w:r>
              <w:r w:rsidDel="00D85385">
                <w:rPr>
                  <w:rFonts w:ascii="Arial" w:hAnsi="Arial"/>
                </w:rPr>
                <w:delText>:</w:delText>
              </w:r>
            </w:del>
          </w:p>
        </w:tc>
        <w:tc>
          <w:tcPr>
            <w:tcW w:w="109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486157" w14:textId="01F22C19" w:rsidR="001B0C11" w:rsidDel="00D85385" w:rsidRDefault="008F23F6" w:rsidP="00D85385">
            <w:pPr>
              <w:pStyle w:val="BodyA"/>
              <w:rPr>
                <w:del w:id="444" w:author="Clay Cressler" w:date="2021-04-05T17:57:00Z"/>
              </w:rPr>
              <w:pPrChange w:id="445" w:author="Clay Cressler" w:date="2021-04-05T17:57:00Z">
                <w:pPr>
                  <w:pStyle w:val="BodyA"/>
                  <w:spacing w:line="480" w:lineRule="auto"/>
                </w:pPr>
              </w:pPrChange>
            </w:pPr>
            <w:del w:id="446" w:author="Clay Cressler" w:date="2021-04-05T17:57:00Z">
              <w:r w:rsidDel="00D85385">
                <w:rPr>
                  <w:rFonts w:ascii="Arial" w:hAnsi="Arial"/>
                </w:rPr>
                <w:delText>0.096</w:delText>
              </w:r>
            </w:del>
          </w:p>
        </w:tc>
        <w:tc>
          <w:tcPr>
            <w:tcW w:w="11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CB1CC7" w14:textId="07744C72" w:rsidR="001B0C11" w:rsidDel="00D85385" w:rsidRDefault="008F23F6" w:rsidP="00D85385">
            <w:pPr>
              <w:pStyle w:val="BodyA"/>
              <w:rPr>
                <w:del w:id="447" w:author="Clay Cressler" w:date="2021-04-05T17:57:00Z"/>
              </w:rPr>
              <w:pPrChange w:id="448" w:author="Clay Cressler" w:date="2021-04-05T17:57:00Z">
                <w:pPr>
                  <w:pStyle w:val="BodyA"/>
                  <w:spacing w:line="480" w:lineRule="auto"/>
                </w:pPr>
              </w:pPrChange>
            </w:pPr>
            <w:del w:id="449" w:author="Clay Cressler" w:date="2021-04-05T17:57:00Z">
              <w:r w:rsidDel="00D85385">
                <w:rPr>
                  <w:rFonts w:ascii="Arial" w:hAnsi="Arial"/>
                </w:rPr>
                <w:delText>0.39</w:delText>
              </w:r>
            </w:del>
          </w:p>
        </w:tc>
        <w:tc>
          <w:tcPr>
            <w:tcW w:w="404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1BAD6C" w14:textId="4AE2D316" w:rsidR="001B0C11" w:rsidDel="00D85385" w:rsidRDefault="008F23F6" w:rsidP="00D85385">
            <w:pPr>
              <w:pStyle w:val="BodyA"/>
              <w:rPr>
                <w:del w:id="450" w:author="Clay Cressler" w:date="2021-04-05T17:57:00Z"/>
              </w:rPr>
              <w:pPrChange w:id="451" w:author="Clay Cressler" w:date="2021-04-05T17:57:00Z">
                <w:pPr>
                  <w:pStyle w:val="BodyA"/>
                  <w:spacing w:line="480" w:lineRule="auto"/>
                </w:pPr>
              </w:pPrChange>
            </w:pPr>
            <w:del w:id="452" w:author="Clay Cressler" w:date="2021-04-05T17:57:00Z">
              <w:r w:rsidDel="00D85385">
                <w:rPr>
                  <w:rFonts w:ascii="Arial" w:hAnsi="Arial"/>
                </w:rPr>
                <w:delText>There are distinct constraints imposed by the different non-metamorphosing strategies, direct development and paedomorphosis (Fig. 3B)</w:delText>
              </w:r>
            </w:del>
          </w:p>
        </w:tc>
      </w:tr>
      <w:tr w:rsidR="001B0C11" w:rsidDel="00D85385" w14:paraId="459CEB87" w14:textId="5ED3D76F">
        <w:trPr>
          <w:trHeight w:val="1416"/>
          <w:del w:id="453" w:author="Clay Cressler" w:date="2021-04-05T17:57:00Z"/>
        </w:trPr>
        <w:tc>
          <w:tcPr>
            <w:tcW w:w="29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D893E4" w14:textId="6CF2B37F" w:rsidR="001B0C11" w:rsidDel="00D85385" w:rsidRDefault="008F23F6" w:rsidP="00D85385">
            <w:pPr>
              <w:pStyle w:val="BodyA"/>
              <w:rPr>
                <w:del w:id="454" w:author="Clay Cressler" w:date="2021-04-05T17:57:00Z"/>
              </w:rPr>
              <w:pPrChange w:id="455" w:author="Clay Cressler" w:date="2021-04-05T17:57:00Z">
                <w:pPr>
                  <w:pStyle w:val="BodyA"/>
                  <w:spacing w:line="480" w:lineRule="auto"/>
                </w:pPr>
              </w:pPrChange>
            </w:pPr>
            <w:del w:id="456" w:author="Clay Cressler" w:date="2021-04-05T17:57:00Z">
              <w:r w:rsidDel="00D85385">
                <w:rPr>
                  <w:rFonts w:ascii="Arial" w:hAnsi="Arial"/>
                </w:rPr>
                <w:delText xml:space="preserve">3. </w:delText>
              </w:r>
              <w:r w:rsidDel="00D85385">
                <w:rPr>
                  <w:rFonts w:ascii="Arial" w:hAnsi="Arial"/>
                  <w:i/>
                  <w:iCs/>
                </w:rPr>
                <w:delText>meta</w:delText>
              </w:r>
              <w:r w:rsidDel="00D85385">
                <w:rPr>
                  <w:rStyle w:val="subscript"/>
                </w:rPr>
                <w:delText xml:space="preserve">f </w:delText>
              </w:r>
              <w:r w:rsidDel="00D85385">
                <w:rPr>
                  <w:rFonts w:ascii="Arial" w:hAnsi="Arial"/>
                  <w:i/>
                  <w:iCs/>
                </w:rPr>
                <w:delText>-meta</w:delText>
              </w:r>
              <w:r w:rsidDel="00D85385">
                <w:rPr>
                  <w:rStyle w:val="subscript"/>
                </w:rPr>
                <w:delText xml:space="preserve">nf </w:delText>
              </w:r>
              <w:r w:rsidDel="00D85385">
                <w:rPr>
                  <w:rFonts w:ascii="Arial" w:hAnsi="Arial"/>
                  <w:i/>
                  <w:iCs/>
                </w:rPr>
                <w:delText xml:space="preserve">-other </w:delText>
              </w:r>
              <w:r w:rsidDel="00D85385">
                <w:rPr>
                  <w:rFonts w:ascii="Arial" w:hAnsi="Arial"/>
                </w:rPr>
                <w:delText xml:space="preserve">vs. </w:delText>
              </w:r>
              <w:r w:rsidDel="00D85385">
                <w:rPr>
                  <w:rFonts w:ascii="Arial" w:hAnsi="Arial"/>
                  <w:i/>
                  <w:iCs/>
                </w:rPr>
                <w:delText>metamorphosis-other</w:delText>
              </w:r>
              <w:r w:rsidDel="00D85385">
                <w:rPr>
                  <w:rFonts w:ascii="Arial" w:hAnsi="Arial"/>
                </w:rPr>
                <w:delText>:</w:delText>
              </w:r>
            </w:del>
          </w:p>
        </w:tc>
        <w:tc>
          <w:tcPr>
            <w:tcW w:w="109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AE70B0" w14:textId="7D37C7A0" w:rsidR="001B0C11" w:rsidDel="00D85385" w:rsidRDefault="008F23F6" w:rsidP="00D85385">
            <w:pPr>
              <w:pStyle w:val="BodyA"/>
              <w:rPr>
                <w:del w:id="457" w:author="Clay Cressler" w:date="2021-04-05T17:57:00Z"/>
              </w:rPr>
              <w:pPrChange w:id="458" w:author="Clay Cressler" w:date="2021-04-05T17:57:00Z">
                <w:pPr>
                  <w:pStyle w:val="BodyA"/>
                  <w:spacing w:line="480" w:lineRule="auto"/>
                </w:pPr>
              </w:pPrChange>
            </w:pPr>
            <w:del w:id="459" w:author="Clay Cressler" w:date="2021-04-05T17:57:00Z">
              <w:r w:rsidDel="00D85385">
                <w:rPr>
                  <w:rFonts w:ascii="Arial" w:hAnsi="Arial"/>
                </w:rPr>
                <w:delText>0.032*</w:delText>
              </w:r>
            </w:del>
          </w:p>
        </w:tc>
        <w:tc>
          <w:tcPr>
            <w:tcW w:w="11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25E822" w14:textId="69F634E2" w:rsidR="001B0C11" w:rsidDel="00D85385" w:rsidRDefault="008F23F6" w:rsidP="00D85385">
            <w:pPr>
              <w:pStyle w:val="BodyA"/>
              <w:rPr>
                <w:del w:id="460" w:author="Clay Cressler" w:date="2021-04-05T17:57:00Z"/>
              </w:rPr>
              <w:pPrChange w:id="461" w:author="Clay Cressler" w:date="2021-04-05T17:57:00Z">
                <w:pPr>
                  <w:pStyle w:val="BodyA"/>
                  <w:spacing w:line="480" w:lineRule="auto"/>
                </w:pPr>
              </w:pPrChange>
            </w:pPr>
            <w:del w:id="462" w:author="Clay Cressler" w:date="2021-04-05T17:57:00Z">
              <w:r w:rsidDel="00D85385">
                <w:rPr>
                  <w:rFonts w:ascii="Arial" w:hAnsi="Arial"/>
                </w:rPr>
                <w:delText>0.80</w:delText>
              </w:r>
            </w:del>
          </w:p>
        </w:tc>
        <w:tc>
          <w:tcPr>
            <w:tcW w:w="404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470BCF" w14:textId="26492316" w:rsidR="001B0C11" w:rsidDel="00D85385" w:rsidRDefault="008F23F6" w:rsidP="00D85385">
            <w:pPr>
              <w:pStyle w:val="BodyA"/>
              <w:rPr>
                <w:del w:id="463" w:author="Clay Cressler" w:date="2021-04-05T17:57:00Z"/>
              </w:rPr>
              <w:pPrChange w:id="464" w:author="Clay Cressler" w:date="2021-04-05T17:57:00Z">
                <w:pPr>
                  <w:pStyle w:val="BodyA"/>
                  <w:spacing w:line="480" w:lineRule="auto"/>
                </w:pPr>
              </w:pPrChange>
            </w:pPr>
            <w:del w:id="465" w:author="Clay Cressler" w:date="2021-04-05T17:57:00Z">
              <w:r w:rsidDel="00D85385">
                <w:rPr>
                  <w:rFonts w:ascii="Arial" w:hAnsi="Arial"/>
                </w:rPr>
                <w:delText>Non-feeding metamorphosis imposes a distinct constraint from feeding metamorphosis (Fig. 3C)</w:delText>
              </w:r>
            </w:del>
          </w:p>
        </w:tc>
      </w:tr>
      <w:tr w:rsidR="001B0C11" w:rsidDel="00D85385" w14:paraId="57F96E45" w14:textId="7C035F4E">
        <w:trPr>
          <w:trHeight w:val="3053"/>
          <w:del w:id="466" w:author="Clay Cressler" w:date="2021-04-05T17:57:00Z"/>
        </w:trPr>
        <w:tc>
          <w:tcPr>
            <w:tcW w:w="29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046E6A" w14:textId="771F9BD8" w:rsidR="001B0C11" w:rsidDel="00D85385" w:rsidRDefault="008F23F6" w:rsidP="00D85385">
            <w:pPr>
              <w:pStyle w:val="BodyA"/>
              <w:rPr>
                <w:del w:id="467" w:author="Clay Cressler" w:date="2021-04-05T17:57:00Z"/>
              </w:rPr>
              <w:pPrChange w:id="468" w:author="Clay Cressler" w:date="2021-04-05T17:57:00Z">
                <w:pPr>
                  <w:pStyle w:val="BodyA"/>
                  <w:spacing w:line="480" w:lineRule="auto"/>
                </w:pPr>
              </w:pPrChange>
            </w:pPr>
            <w:del w:id="469" w:author="Clay Cressler" w:date="2021-04-05T17:57:00Z">
              <w:r w:rsidDel="00D85385">
                <w:rPr>
                  <w:rFonts w:ascii="Arial" w:hAnsi="Arial"/>
                </w:rPr>
                <w:delText xml:space="preserve">4. </w:delText>
              </w:r>
              <w:r w:rsidDel="00D85385">
                <w:rPr>
                  <w:rFonts w:ascii="Arial" w:hAnsi="Arial"/>
                  <w:i/>
                  <w:iCs/>
                </w:rPr>
                <w:delText>meta</w:delText>
              </w:r>
              <w:r w:rsidDel="00D85385">
                <w:rPr>
                  <w:rStyle w:val="subscript"/>
                </w:rPr>
                <w:delText xml:space="preserve">f </w:delText>
              </w:r>
              <w:r w:rsidDel="00D85385">
                <w:rPr>
                  <w:rFonts w:ascii="Arial" w:hAnsi="Arial"/>
                  <w:i/>
                  <w:iCs/>
                </w:rPr>
                <w:delText>-meta</w:delText>
              </w:r>
              <w:r w:rsidDel="00D85385">
                <w:rPr>
                  <w:rStyle w:val="subscript"/>
                </w:rPr>
                <w:delText xml:space="preserve">nf </w:delText>
              </w:r>
              <w:r w:rsidDel="00D85385">
                <w:rPr>
                  <w:rFonts w:ascii="Arial" w:hAnsi="Arial"/>
                  <w:i/>
                  <w:iCs/>
                </w:rPr>
                <w:delText xml:space="preserve">-paed-dd </w:delText>
              </w:r>
              <w:r w:rsidDel="00D85385">
                <w:rPr>
                  <w:rFonts w:ascii="Arial" w:hAnsi="Arial"/>
                </w:rPr>
                <w:delText xml:space="preserve">vs. </w:delText>
              </w:r>
              <w:r w:rsidDel="00D85385">
                <w:rPr>
                  <w:rFonts w:ascii="Arial" w:hAnsi="Arial"/>
                  <w:i/>
                  <w:iCs/>
                </w:rPr>
                <w:delText>meta-paed-dd</w:delText>
              </w:r>
              <w:r w:rsidDel="00D85385">
                <w:rPr>
                  <w:rFonts w:ascii="Arial" w:hAnsi="Arial"/>
                </w:rPr>
                <w:delText>:</w:delText>
              </w:r>
            </w:del>
          </w:p>
        </w:tc>
        <w:tc>
          <w:tcPr>
            <w:tcW w:w="109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CA037" w14:textId="38B8B286" w:rsidR="001B0C11" w:rsidDel="00D85385" w:rsidRDefault="008F23F6" w:rsidP="00D85385">
            <w:pPr>
              <w:pStyle w:val="BodyA"/>
              <w:rPr>
                <w:del w:id="470" w:author="Clay Cressler" w:date="2021-04-05T17:57:00Z"/>
              </w:rPr>
              <w:pPrChange w:id="471" w:author="Clay Cressler" w:date="2021-04-05T17:57:00Z">
                <w:pPr>
                  <w:pStyle w:val="BodyA"/>
                  <w:spacing w:line="480" w:lineRule="auto"/>
                </w:pPr>
              </w:pPrChange>
            </w:pPr>
            <w:del w:id="472" w:author="Clay Cressler" w:date="2021-04-05T17:57:00Z">
              <w:r w:rsidDel="00D85385">
                <w:rPr>
                  <w:rFonts w:ascii="Arial" w:hAnsi="Arial"/>
                </w:rPr>
                <w:delText>0.030*</w:delText>
              </w:r>
            </w:del>
          </w:p>
        </w:tc>
        <w:tc>
          <w:tcPr>
            <w:tcW w:w="11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6B314D" w14:textId="0D4047D3" w:rsidR="001B0C11" w:rsidDel="00D85385" w:rsidRDefault="008F23F6" w:rsidP="00D85385">
            <w:pPr>
              <w:pStyle w:val="BodyA"/>
              <w:rPr>
                <w:del w:id="473" w:author="Clay Cressler" w:date="2021-04-05T17:57:00Z"/>
              </w:rPr>
              <w:pPrChange w:id="474" w:author="Clay Cressler" w:date="2021-04-05T17:57:00Z">
                <w:pPr>
                  <w:pStyle w:val="BodyA"/>
                  <w:spacing w:line="480" w:lineRule="auto"/>
                </w:pPr>
              </w:pPrChange>
            </w:pPr>
            <w:del w:id="475" w:author="Clay Cressler" w:date="2021-04-05T17:57:00Z">
              <w:r w:rsidDel="00D85385">
                <w:rPr>
                  <w:rFonts w:ascii="Arial" w:hAnsi="Arial"/>
                </w:rPr>
                <w:delText>0.88</w:delText>
              </w:r>
            </w:del>
          </w:p>
        </w:tc>
        <w:tc>
          <w:tcPr>
            <w:tcW w:w="404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4F3036" w14:textId="6F8C7F7A" w:rsidR="001B0C11" w:rsidDel="00D85385" w:rsidRDefault="008F23F6" w:rsidP="00D85385">
            <w:pPr>
              <w:pStyle w:val="BodyA"/>
              <w:rPr>
                <w:del w:id="476" w:author="Clay Cressler" w:date="2021-04-05T17:57:00Z"/>
              </w:rPr>
              <w:pPrChange w:id="477" w:author="Clay Cressler" w:date="2021-04-05T17:57:00Z">
                <w:pPr>
                  <w:pStyle w:val="BodyA"/>
                  <w:spacing w:line="480" w:lineRule="auto"/>
                </w:pPr>
              </w:pPrChange>
            </w:pPr>
            <w:del w:id="478" w:author="Clay Cressler" w:date="2021-04-05T17:57:00Z">
              <w:r w:rsidDel="00D85385">
                <w:rPr>
                  <w:rFonts w:ascii="Arial" w:hAnsi="Arial"/>
                </w:rPr>
                <w:delText>Non-feeding metamorphosis imposes a distinct constraint from feeding metamorphosis, after accounting for differences in non-metamorphosing strategies (Fig. 3D)</w:delText>
              </w:r>
            </w:del>
          </w:p>
        </w:tc>
      </w:tr>
      <w:tr w:rsidR="001B0C11" w:rsidDel="00D85385" w14:paraId="4EE37A0F" w14:textId="2CCAEA82">
        <w:trPr>
          <w:trHeight w:val="2501"/>
          <w:del w:id="479" w:author="Clay Cressler" w:date="2021-04-05T17:57:00Z"/>
        </w:trPr>
        <w:tc>
          <w:tcPr>
            <w:tcW w:w="29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082137" w14:textId="036564DC" w:rsidR="001B0C11" w:rsidDel="00D85385" w:rsidRDefault="008F23F6" w:rsidP="00D85385">
            <w:pPr>
              <w:pStyle w:val="BodyA"/>
              <w:rPr>
                <w:del w:id="480" w:author="Clay Cressler" w:date="2021-04-05T17:57:00Z"/>
              </w:rPr>
              <w:pPrChange w:id="481" w:author="Clay Cressler" w:date="2021-04-05T17:57:00Z">
                <w:pPr>
                  <w:pStyle w:val="BodyA"/>
                  <w:spacing w:line="480" w:lineRule="auto"/>
                </w:pPr>
              </w:pPrChange>
            </w:pPr>
            <w:del w:id="482" w:author="Clay Cressler" w:date="2021-04-05T17:57:00Z">
              <w:r w:rsidDel="00D85385">
                <w:rPr>
                  <w:rFonts w:ascii="Arial" w:hAnsi="Arial"/>
                </w:rPr>
                <w:delText xml:space="preserve">5. </w:delText>
              </w:r>
              <w:r w:rsidDel="00D85385">
                <w:rPr>
                  <w:rFonts w:ascii="Arial" w:hAnsi="Arial"/>
                  <w:i/>
                  <w:iCs/>
                </w:rPr>
                <w:delText>meta</w:delText>
              </w:r>
              <w:r w:rsidDel="00D85385">
                <w:rPr>
                  <w:rStyle w:val="subscript"/>
                </w:rPr>
                <w:delText xml:space="preserve">f </w:delText>
              </w:r>
              <w:r w:rsidDel="00D85385">
                <w:rPr>
                  <w:rFonts w:ascii="Arial" w:hAnsi="Arial"/>
                  <w:i/>
                  <w:iCs/>
                </w:rPr>
                <w:delText>-meta</w:delText>
              </w:r>
              <w:r w:rsidDel="00D85385">
                <w:rPr>
                  <w:rStyle w:val="subscript"/>
                </w:rPr>
                <w:delText xml:space="preserve">nf </w:delText>
              </w:r>
              <w:r w:rsidDel="00D85385">
                <w:rPr>
                  <w:rFonts w:ascii="Arial" w:hAnsi="Arial"/>
                  <w:i/>
                  <w:iCs/>
                </w:rPr>
                <w:delText xml:space="preserve">-paed-dd </w:delText>
              </w:r>
              <w:r w:rsidDel="00D85385">
                <w:rPr>
                  <w:rFonts w:ascii="Arial" w:hAnsi="Arial"/>
                </w:rPr>
                <w:delText xml:space="preserve">vs. </w:delText>
              </w:r>
              <w:r w:rsidDel="00D85385">
                <w:rPr>
                  <w:rFonts w:ascii="Arial" w:hAnsi="Arial"/>
                  <w:i/>
                  <w:iCs/>
                </w:rPr>
                <w:delText>meta</w:delText>
              </w:r>
              <w:r w:rsidDel="00D85385">
                <w:rPr>
                  <w:rStyle w:val="subscript"/>
                </w:rPr>
                <w:delText xml:space="preserve">f </w:delText>
              </w:r>
              <w:r w:rsidDel="00D85385">
                <w:rPr>
                  <w:rFonts w:ascii="Arial" w:hAnsi="Arial"/>
                  <w:i/>
                  <w:iCs/>
                </w:rPr>
                <w:delText>-meta</w:delText>
              </w:r>
              <w:r w:rsidDel="00D85385">
                <w:rPr>
                  <w:rStyle w:val="subscript"/>
                </w:rPr>
                <w:delText xml:space="preserve">nf </w:delText>
              </w:r>
              <w:r w:rsidDel="00D85385">
                <w:rPr>
                  <w:rFonts w:ascii="Arial" w:hAnsi="Arial"/>
                  <w:i/>
                  <w:iCs/>
                </w:rPr>
                <w:delText>-other</w:delText>
              </w:r>
              <w:r w:rsidDel="00D85385">
                <w:rPr>
                  <w:rFonts w:ascii="Arial" w:hAnsi="Arial"/>
                </w:rPr>
                <w:delText xml:space="preserve">: </w:delText>
              </w:r>
            </w:del>
          </w:p>
        </w:tc>
        <w:tc>
          <w:tcPr>
            <w:tcW w:w="109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EEEDC9" w14:textId="64C6AF3D" w:rsidR="001B0C11" w:rsidDel="00D85385" w:rsidRDefault="008F23F6" w:rsidP="00D85385">
            <w:pPr>
              <w:pStyle w:val="BodyA"/>
              <w:rPr>
                <w:del w:id="483" w:author="Clay Cressler" w:date="2021-04-05T17:57:00Z"/>
              </w:rPr>
              <w:pPrChange w:id="484" w:author="Clay Cressler" w:date="2021-04-05T17:57:00Z">
                <w:pPr>
                  <w:pStyle w:val="BodyA"/>
                  <w:spacing w:line="480" w:lineRule="auto"/>
                </w:pPr>
              </w:pPrChange>
            </w:pPr>
            <w:del w:id="485" w:author="Clay Cressler" w:date="2021-04-05T17:57:00Z">
              <w:r w:rsidDel="00D85385">
                <w:rPr>
                  <w:rFonts w:ascii="Arial" w:hAnsi="Arial"/>
                </w:rPr>
                <w:delText>0.102</w:delText>
              </w:r>
            </w:del>
          </w:p>
        </w:tc>
        <w:tc>
          <w:tcPr>
            <w:tcW w:w="11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24F157" w14:textId="1B70FF4E" w:rsidR="001B0C11" w:rsidDel="00D85385" w:rsidRDefault="008F23F6" w:rsidP="00D85385">
            <w:pPr>
              <w:pStyle w:val="BodyA"/>
              <w:rPr>
                <w:del w:id="486" w:author="Clay Cressler" w:date="2021-04-05T17:57:00Z"/>
              </w:rPr>
              <w:pPrChange w:id="487" w:author="Clay Cressler" w:date="2021-04-05T17:57:00Z">
                <w:pPr>
                  <w:pStyle w:val="BodyA"/>
                  <w:spacing w:line="480" w:lineRule="auto"/>
                </w:pPr>
              </w:pPrChange>
            </w:pPr>
            <w:del w:id="488" w:author="Clay Cressler" w:date="2021-04-05T17:57:00Z">
              <w:r w:rsidDel="00D85385">
                <w:rPr>
                  <w:rFonts w:ascii="Arial" w:hAnsi="Arial"/>
                </w:rPr>
                <w:delText>0.54</w:delText>
              </w:r>
            </w:del>
          </w:p>
        </w:tc>
        <w:tc>
          <w:tcPr>
            <w:tcW w:w="404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E4B6EB9" w14:textId="4CBA93F5" w:rsidR="001B0C11" w:rsidDel="00D85385" w:rsidRDefault="008F23F6" w:rsidP="00D85385">
            <w:pPr>
              <w:pStyle w:val="BodyA"/>
              <w:rPr>
                <w:del w:id="489" w:author="Clay Cressler" w:date="2021-04-05T17:57:00Z"/>
              </w:rPr>
              <w:pPrChange w:id="490" w:author="Clay Cressler" w:date="2021-04-05T17:57:00Z">
                <w:pPr>
                  <w:pStyle w:val="BodyA"/>
                  <w:spacing w:line="480" w:lineRule="auto"/>
                </w:pPr>
              </w:pPrChange>
            </w:pPr>
            <w:del w:id="491" w:author="Clay Cressler" w:date="2021-04-05T17:57:00Z">
              <w:r w:rsidDel="00D85385">
                <w:rPr>
                  <w:rFonts w:ascii="Arial" w:hAnsi="Arial"/>
                </w:rPr>
                <w:delText>Non-metamorphosing strategies impose unique constraints, after accounting for differences between feeding and non-feeding metamorphosis (Fig. 3E)</w:delText>
              </w:r>
            </w:del>
          </w:p>
        </w:tc>
      </w:tr>
      <w:tr w:rsidR="001B0C11" w:rsidDel="00D85385" w14:paraId="20EA5FD4" w14:textId="05209EDA">
        <w:trPr>
          <w:trHeight w:val="3053"/>
          <w:del w:id="492" w:author="Clay Cressler" w:date="2021-04-05T17:57:00Z"/>
        </w:trPr>
        <w:tc>
          <w:tcPr>
            <w:tcW w:w="29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CE7CE6" w14:textId="6B93C9BC" w:rsidR="001B0C11" w:rsidDel="00D85385" w:rsidRDefault="008F23F6" w:rsidP="00D85385">
            <w:pPr>
              <w:pStyle w:val="BodyA"/>
              <w:rPr>
                <w:del w:id="493" w:author="Clay Cressler" w:date="2021-04-05T17:57:00Z"/>
              </w:rPr>
              <w:pPrChange w:id="494" w:author="Clay Cressler" w:date="2021-04-05T17:57:00Z">
                <w:pPr>
                  <w:pStyle w:val="BodyA"/>
                  <w:spacing w:line="480" w:lineRule="auto"/>
                </w:pPr>
              </w:pPrChange>
            </w:pPr>
            <w:del w:id="495" w:author="Clay Cressler" w:date="2021-04-05T17:57:00Z">
              <w:r w:rsidDel="00D85385">
                <w:rPr>
                  <w:rFonts w:ascii="Arial" w:hAnsi="Arial"/>
                </w:rPr>
                <w:delText xml:space="preserve">6. </w:delText>
              </w:r>
              <w:r w:rsidDel="00D85385">
                <w:rPr>
                  <w:rFonts w:ascii="Arial" w:hAnsi="Arial"/>
                  <w:i/>
                  <w:iCs/>
                </w:rPr>
                <w:delText>meta</w:delText>
              </w:r>
              <w:r w:rsidDel="00D85385">
                <w:rPr>
                  <w:rStyle w:val="subscript"/>
                </w:rPr>
                <w:delText xml:space="preserve">f </w:delText>
              </w:r>
              <w:r w:rsidDel="00D85385">
                <w:rPr>
                  <w:rFonts w:ascii="Arial" w:hAnsi="Arial"/>
                  <w:i/>
                  <w:iCs/>
                </w:rPr>
                <w:delText>-meta</w:delText>
              </w:r>
              <w:r w:rsidDel="00D85385">
                <w:rPr>
                  <w:rStyle w:val="subscript"/>
                </w:rPr>
                <w:delText xml:space="preserve">nf </w:delText>
              </w:r>
              <w:r w:rsidDel="00D85385">
                <w:rPr>
                  <w:rFonts w:ascii="Arial" w:hAnsi="Arial"/>
                  <w:i/>
                  <w:iCs/>
                </w:rPr>
                <w:delText xml:space="preserve">-paed-dd: </w:delText>
              </w:r>
              <w:r w:rsidDel="00D85385">
                <w:rPr>
                  <w:rFonts w:ascii="Arial" w:hAnsi="Arial"/>
                </w:rPr>
                <w:delText>(</w:delText>
              </w:r>
            </w:del>
            <m:oMath>
              <m:r>
                <w:del w:id="496" w:author="Clay Cressler" w:date="2021-04-05T17:57:00Z">
                  <w:rPr>
                    <w:rFonts w:ascii="Cambria Math" w:hAnsi="Cambria Math"/>
                    <w:sz w:val="25"/>
                    <w:szCs w:val="25"/>
                  </w:rPr>
                  <m:t>θi,σi,α)</m:t>
                </w:del>
              </m:r>
            </m:oMath>
            <w:del w:id="497" w:author="Clay Cressler" w:date="2021-04-05T17:57:00Z">
              <w:r w:rsidDel="00D85385">
                <w:rPr>
                  <w:rFonts w:ascii="Arial" w:hAnsi="Arial"/>
                </w:rPr>
                <w:delText xml:space="preserve"> vs. (</w:delText>
              </w:r>
            </w:del>
            <m:oMath>
              <m:r>
                <w:del w:id="498" w:author="Clay Cressler" w:date="2021-04-05T17:57:00Z">
                  <w:rPr>
                    <w:rFonts w:ascii="Cambria Math" w:hAnsi="Cambria Math"/>
                    <w:sz w:val="25"/>
                    <w:szCs w:val="25"/>
                  </w:rPr>
                  <m:t>θi,σ,α)</m:t>
                </w:del>
              </m:r>
            </m:oMath>
            <w:del w:id="499" w:author="Clay Cressler" w:date="2021-04-05T17:57:00Z">
              <w:r w:rsidDel="00D85385">
                <w:rPr>
                  <w:rFonts w:ascii="Arial" w:hAnsi="Arial"/>
                </w:rPr>
                <w:delText>:</w:delText>
              </w:r>
            </w:del>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9A492A" w14:textId="1A3F6466" w:rsidR="001B0C11" w:rsidDel="00D85385" w:rsidRDefault="008F23F6" w:rsidP="00D85385">
            <w:pPr>
              <w:pStyle w:val="BodyA"/>
              <w:rPr>
                <w:del w:id="500" w:author="Clay Cressler" w:date="2021-04-05T17:57:00Z"/>
              </w:rPr>
              <w:pPrChange w:id="501" w:author="Clay Cressler" w:date="2021-04-05T17:57:00Z">
                <w:pPr>
                  <w:pStyle w:val="BodyA"/>
                  <w:spacing w:line="480" w:lineRule="auto"/>
                </w:pPr>
              </w:pPrChange>
            </w:pPr>
            <w:del w:id="502" w:author="Clay Cressler" w:date="2021-04-05T17:57:00Z">
              <w:r w:rsidDel="00D85385">
                <w:rPr>
                  <w:rFonts w:ascii="Arial" w:hAnsi="Arial"/>
                </w:rPr>
                <w:delText>0.088</w:delText>
              </w:r>
            </w:del>
          </w:p>
        </w:tc>
        <w:tc>
          <w:tcPr>
            <w:tcW w:w="11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F5A049" w14:textId="1F7B6C85" w:rsidR="001B0C11" w:rsidDel="00D85385" w:rsidRDefault="008F23F6" w:rsidP="00D85385">
            <w:pPr>
              <w:pStyle w:val="BodyA"/>
              <w:rPr>
                <w:del w:id="503" w:author="Clay Cressler" w:date="2021-04-05T17:57:00Z"/>
              </w:rPr>
              <w:pPrChange w:id="504" w:author="Clay Cressler" w:date="2021-04-05T17:57:00Z">
                <w:pPr>
                  <w:pStyle w:val="BodyA"/>
                  <w:spacing w:line="480" w:lineRule="auto"/>
                </w:pPr>
              </w:pPrChange>
            </w:pPr>
            <w:del w:id="505" w:author="Clay Cressler" w:date="2021-04-05T17:57:00Z">
              <w:r w:rsidDel="00D85385">
                <w:rPr>
                  <w:rFonts w:ascii="Arial" w:hAnsi="Arial"/>
                </w:rPr>
                <w:delText>0.67</w:delText>
              </w:r>
            </w:del>
          </w:p>
        </w:tc>
        <w:tc>
          <w:tcPr>
            <w:tcW w:w="404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E12C3B2" w14:textId="1844092C" w:rsidR="001B0C11" w:rsidDel="00D85385" w:rsidRDefault="008F23F6" w:rsidP="00D85385">
            <w:pPr>
              <w:pStyle w:val="BodyA"/>
              <w:rPr>
                <w:del w:id="506" w:author="Clay Cressler" w:date="2021-04-05T17:57:00Z"/>
              </w:rPr>
              <w:pPrChange w:id="507" w:author="Clay Cressler" w:date="2021-04-05T17:57:00Z">
                <w:pPr>
                  <w:pStyle w:val="BodyA"/>
                  <w:spacing w:line="480" w:lineRule="auto"/>
                </w:pPr>
              </w:pPrChange>
            </w:pPr>
            <w:del w:id="508" w:author="Clay Cressler" w:date="2021-04-05T17:57:00Z">
              <w:r w:rsidDel="00D85385">
                <w:rPr>
                  <w:rFonts w:ascii="Arial" w:hAnsi="Arial"/>
                </w:rPr>
                <w:delText xml:space="preserve">After identifying </w:delText>
              </w:r>
              <w:r w:rsidDel="00D85385">
                <w:rPr>
                  <w:rFonts w:ascii="Arial" w:hAnsi="Arial"/>
                  <w:i/>
                  <w:iCs/>
                </w:rPr>
                <w:delText>meta</w:delText>
              </w:r>
              <w:r w:rsidDel="00D85385">
                <w:rPr>
                  <w:rStyle w:val="subscript"/>
                </w:rPr>
                <w:delText xml:space="preserve">f </w:delText>
              </w:r>
              <w:r w:rsidDel="00D85385">
                <w:rPr>
                  <w:rFonts w:ascii="Arial" w:hAnsi="Arial"/>
                  <w:i/>
                  <w:iCs/>
                </w:rPr>
                <w:delText>-meta</w:delText>
              </w:r>
              <w:r w:rsidDel="00D85385">
                <w:rPr>
                  <w:rStyle w:val="subscript"/>
                </w:rPr>
                <w:delText xml:space="preserve">nf </w:delText>
              </w:r>
              <w:r w:rsidDel="00D85385">
                <w:rPr>
                  <w:rFonts w:ascii="Arial" w:hAnsi="Arial"/>
                  <w:i/>
                  <w:iCs/>
                </w:rPr>
                <w:delText>-paed-dd</w:delText>
              </w:r>
              <w:r w:rsidDel="00D85385">
                <w:rPr>
                  <w:rFonts w:ascii="Arial" w:hAnsi="Arial"/>
                </w:rPr>
                <w:delText xml:space="preserve"> as best-fitting, this comparison tested whether fitting each regime with a distinct stochastic noise intensity improved fit to the data. (Fig. 3F)</w:delText>
              </w:r>
            </w:del>
          </w:p>
        </w:tc>
      </w:tr>
    </w:tbl>
    <w:p w14:paraId="5A6B0B86" w14:textId="5EE590C9" w:rsidR="001B0C11" w:rsidDel="005850EB" w:rsidRDefault="001B0C11" w:rsidP="00D85385">
      <w:pPr>
        <w:pStyle w:val="BodyA"/>
        <w:rPr>
          <w:del w:id="509" w:author="Clay Cressler" w:date="2021-04-05T18:20:00Z"/>
          <w:rFonts w:ascii="Arial" w:eastAsia="Arial" w:hAnsi="Arial" w:cs="Arial"/>
        </w:rPr>
        <w:pPrChange w:id="510" w:author="Clay Cressler" w:date="2021-04-05T17:57:00Z">
          <w:pPr>
            <w:pStyle w:val="BodyA"/>
            <w:widowControl w:val="0"/>
            <w:ind w:left="108" w:hanging="108"/>
          </w:pPr>
        </w:pPrChange>
      </w:pPr>
    </w:p>
    <w:p w14:paraId="57A606C5" w14:textId="0F5936E6" w:rsidR="001B0C11" w:rsidDel="005850EB" w:rsidRDefault="008F23F6">
      <w:pPr>
        <w:pStyle w:val="BodyA"/>
        <w:spacing w:line="480" w:lineRule="auto"/>
        <w:rPr>
          <w:del w:id="511" w:author="Clay Cressler" w:date="2021-04-05T18:20:00Z"/>
        </w:rPr>
      </w:pPr>
      <w:del w:id="512" w:author="Clay Cressler" w:date="2021-04-05T18:20:00Z">
        <w:r w:rsidDel="005850EB">
          <w:rPr>
            <w:rFonts w:ascii="Arial Unicode MS" w:hAnsi="Arial Unicode MS"/>
          </w:rPr>
          <w:br w:type="page"/>
        </w:r>
      </w:del>
    </w:p>
    <w:p w14:paraId="175E8D69" w14:textId="7AB1D25E" w:rsidR="001B0C11" w:rsidRDefault="00D85385">
      <w:pPr>
        <w:pStyle w:val="BodyA"/>
        <w:spacing w:line="480" w:lineRule="auto"/>
        <w:rPr>
          <w:rFonts w:ascii="Arial" w:eastAsia="Arial" w:hAnsi="Arial" w:cs="Arial"/>
        </w:rPr>
      </w:pPr>
      <w:ins w:id="513" w:author="Clay Cressler" w:date="2021-04-05T18:01:00Z">
        <w:r>
          <w:rPr>
            <w:rFonts w:ascii="Arial" w:eastAsia="Arial" w:hAnsi="Arial" w:cs="Arial"/>
            <w:noProof/>
            <w14:textOutline w14:w="0" w14:cap="rnd" w14:cmpd="sng" w14:algn="ctr">
              <w14:noFill/>
              <w14:prstDash w14:val="solid"/>
              <w14:bevel/>
            </w14:textOutline>
          </w:rPr>
          <w:drawing>
            <wp:inline distT="0" distB="0" distL="0" distR="0" wp14:anchorId="7769A288" wp14:editId="71D24108">
              <wp:extent cx="5943600" cy="4457700"/>
              <wp:effectExtent l="0" t="0" r="0" b="0"/>
              <wp:docPr id="3" name="Picture 3" descr="A picture containing dark, l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ark, l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del w:id="514" w:author="Clay Cressler" w:date="2021-04-05T18:23:00Z">
        <w:r w:rsidR="008F23F6" w:rsidDel="001976CD">
          <w:rPr>
            <w:rFonts w:ascii="Arial" w:eastAsia="Arial" w:hAnsi="Arial" w:cs="Arial"/>
            <w:noProof/>
          </w:rPr>
          <w:drawing>
            <wp:inline distT="0" distB="0" distL="0" distR="0" wp14:anchorId="25297C4A" wp14:editId="12E06A8B">
              <wp:extent cx="5943600" cy="4457700"/>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11"/>
                      <a:stretch>
                        <a:fillRect/>
                      </a:stretch>
                    </pic:blipFill>
                    <pic:spPr>
                      <a:xfrm>
                        <a:off x="0" y="0"/>
                        <a:ext cx="5943600" cy="4457700"/>
                      </a:xfrm>
                      <a:prstGeom prst="rect">
                        <a:avLst/>
                      </a:prstGeom>
                      <a:ln w="12700" cap="flat">
                        <a:noFill/>
                        <a:miter lim="400000"/>
                      </a:ln>
                      <a:effectLst/>
                    </pic:spPr>
                  </pic:pic>
                </a:graphicData>
              </a:graphic>
            </wp:inline>
          </w:drawing>
        </w:r>
      </w:del>
    </w:p>
    <w:p w14:paraId="2163A075" w14:textId="46669594" w:rsidR="001B0C11" w:rsidDel="00D85385" w:rsidRDefault="008F23F6" w:rsidP="00D85385">
      <w:pPr>
        <w:pStyle w:val="BodyA"/>
        <w:spacing w:line="480" w:lineRule="auto"/>
        <w:rPr>
          <w:del w:id="515" w:author="Clay Cressler" w:date="2021-04-05T17:54:00Z"/>
          <w:rFonts w:ascii="Arial" w:eastAsia="Arial" w:hAnsi="Arial" w:cs="Arial"/>
        </w:rPr>
      </w:pPr>
      <w:r>
        <w:rPr>
          <w:rFonts w:ascii="Arial" w:hAnsi="Arial"/>
        </w:rPr>
        <w:t xml:space="preserve">Figure 2. </w:t>
      </w:r>
      <w:del w:id="516" w:author="Clay Cressler" w:date="2021-04-05T18:02:00Z">
        <w:r w:rsidDel="00D85385">
          <w:rPr>
            <w:rFonts w:ascii="Arial" w:hAnsi="Arial"/>
          </w:rPr>
          <w:delText xml:space="preserve">The </w:delText>
        </w:r>
      </w:del>
      <w:ins w:id="517" w:author="Clay Cressler" w:date="2021-04-05T18:02:00Z">
        <w:r w:rsidR="00D85385">
          <w:rPr>
            <w:rFonts w:ascii="Arial" w:hAnsi="Arial"/>
          </w:rPr>
          <w:t xml:space="preserve">Bootstrap </w:t>
        </w:r>
      </w:ins>
      <w:r>
        <w:rPr>
          <w:rFonts w:ascii="Arial" w:hAnsi="Arial"/>
        </w:rPr>
        <w:t xml:space="preserve">distributions of </w:t>
      </w:r>
      <w:ins w:id="518" w:author="Clay Cressler" w:date="2021-04-05T18:02:00Z">
        <w:r w:rsidR="00D85385">
          <w:rPr>
            <w:rFonts w:ascii="Arial" w:hAnsi="Arial"/>
          </w:rPr>
          <w:t>the likelih</w:t>
        </w:r>
      </w:ins>
      <w:ins w:id="519" w:author="Clay Cressler" w:date="2021-04-05T18:03:00Z">
        <w:r w:rsidR="00D85385">
          <w:rPr>
            <w:rFonts w:ascii="Arial" w:hAnsi="Arial"/>
          </w:rPr>
          <w:t>ood difference (</w:t>
        </w:r>
      </w:ins>
      <w:r>
        <w:rPr>
          <w:rFonts w:ascii="Arial" w:hAnsi="Arial"/>
          <w:i/>
          <w:iCs/>
        </w:rPr>
        <w:t>δ</w:t>
      </w:r>
      <w:ins w:id="520" w:author="Clay Cressler" w:date="2021-04-05T18:03:00Z">
        <w:r w:rsidR="00D85385">
          <w:rPr>
            <w:rFonts w:ascii="Arial" w:hAnsi="Arial"/>
          </w:rPr>
          <w:t>)</w:t>
        </w:r>
      </w:ins>
      <w:r>
        <w:rPr>
          <w:rFonts w:ascii="Arial" w:hAnsi="Arial"/>
          <w:i/>
          <w:iCs/>
        </w:rPr>
        <w:t xml:space="preserve"> </w:t>
      </w:r>
      <w:del w:id="521" w:author="Clay Cressler" w:date="2021-04-05T18:03:00Z">
        <w:r w:rsidDel="00D85385">
          <w:rPr>
            <w:rFonts w:ascii="Arial" w:hAnsi="Arial"/>
          </w:rPr>
          <w:delText xml:space="preserve">values </w:delText>
        </w:r>
      </w:del>
      <w:r>
        <w:rPr>
          <w:rFonts w:ascii="Arial" w:hAnsi="Arial"/>
        </w:rPr>
        <w:t xml:space="preserve">calculated by generating 500 datasets under </w:t>
      </w:r>
      <w:ins w:id="522" w:author="Clay Cressler" w:date="2021-04-05T18:02:00Z">
        <w:r w:rsidR="00D85385">
          <w:rPr>
            <w:rFonts w:ascii="Arial" w:hAnsi="Arial"/>
          </w:rPr>
          <w:t xml:space="preserve">each of two competing models </w:t>
        </w:r>
      </w:ins>
      <w:del w:id="523" w:author="Clay Cressler" w:date="2021-04-05T18:02:00Z">
        <w:r w:rsidDel="00D85385">
          <w:rPr>
            <w:rFonts w:ascii="Arial" w:hAnsi="Arial"/>
          </w:rPr>
          <w:delText xml:space="preserve">a specified model </w:delText>
        </w:r>
      </w:del>
      <w:r>
        <w:rPr>
          <w:rFonts w:ascii="Arial" w:hAnsi="Arial"/>
        </w:rPr>
        <w:t xml:space="preserve">at </w:t>
      </w:r>
      <w:del w:id="524" w:author="Clay Cressler" w:date="2021-04-05T18:02:00Z">
        <w:r w:rsidDel="00D85385">
          <w:rPr>
            <w:rFonts w:ascii="Arial" w:hAnsi="Arial"/>
          </w:rPr>
          <w:delText>its</w:delText>
        </w:r>
      </w:del>
      <w:ins w:id="525" w:author="Clay Cressler" w:date="2021-04-05T18:02:00Z">
        <w:r w:rsidR="00D85385">
          <w:rPr>
            <w:rFonts w:ascii="Arial" w:hAnsi="Arial"/>
          </w:rPr>
          <w:t>their</w:t>
        </w:r>
      </w:ins>
      <w:r>
        <w:rPr>
          <w:rFonts w:ascii="Arial" w:hAnsi="Arial"/>
        </w:rPr>
        <w:t xml:space="preserve"> MLE parameter estimates, </w:t>
      </w:r>
      <w:ins w:id="526" w:author="Clay Cressler" w:date="2021-04-05T18:02:00Z">
        <w:r w:rsidR="00D85385">
          <w:rPr>
            <w:rFonts w:ascii="Arial" w:hAnsi="Arial"/>
          </w:rPr>
          <w:t>re</w:t>
        </w:r>
      </w:ins>
      <w:r>
        <w:rPr>
          <w:rFonts w:ascii="Arial" w:hAnsi="Arial"/>
        </w:rPr>
        <w:t xml:space="preserve">fitting the two models, and computing </w:t>
      </w:r>
      <w:r>
        <w:rPr>
          <w:rFonts w:ascii="Arial" w:hAnsi="Arial"/>
          <w:i/>
          <w:iCs/>
        </w:rPr>
        <w:t>δ</w:t>
      </w:r>
      <w:r>
        <w:rPr>
          <w:rFonts w:ascii="Arial" w:hAnsi="Arial"/>
        </w:rPr>
        <w:t xml:space="preserve">. </w:t>
      </w:r>
      <w:ins w:id="527" w:author="Clay Cressler" w:date="2021-04-05T18:03:00Z">
        <w:r w:rsidR="00D85385">
          <w:rPr>
            <w:rFonts w:ascii="Arial" w:hAnsi="Arial"/>
          </w:rPr>
          <w:t xml:space="preserve">The </w:t>
        </w:r>
      </w:ins>
      <w:del w:id="528" w:author="Clay Cressler" w:date="2021-04-05T18:03:00Z">
        <w:r w:rsidDel="00D85385">
          <w:rPr>
            <w:rFonts w:ascii="Arial" w:hAnsi="Arial"/>
          </w:rPr>
          <w:delText>L</w:delText>
        </w:r>
      </w:del>
      <w:ins w:id="529" w:author="Clay Cressler" w:date="2021-04-05T18:03:00Z">
        <w:r w:rsidR="00D85385">
          <w:rPr>
            <w:rFonts w:ascii="Arial" w:hAnsi="Arial"/>
          </w:rPr>
          <w:t>l</w:t>
        </w:r>
      </w:ins>
      <w:r>
        <w:rPr>
          <w:rFonts w:ascii="Arial" w:hAnsi="Arial"/>
        </w:rPr>
        <w:t xml:space="preserve">ight gray </w:t>
      </w:r>
      <w:ins w:id="530" w:author="Clay Cressler" w:date="2021-04-05T18:03:00Z">
        <w:r w:rsidR="00D85385">
          <w:rPr>
            <w:rFonts w:ascii="Arial" w:hAnsi="Arial"/>
          </w:rPr>
          <w:t xml:space="preserve">region </w:t>
        </w:r>
      </w:ins>
      <w:del w:id="531" w:author="Clay Cressler" w:date="2021-04-05T18:03:00Z">
        <w:r w:rsidDel="00D85385">
          <w:rPr>
            <w:rFonts w:ascii="Arial" w:hAnsi="Arial"/>
          </w:rPr>
          <w:delText xml:space="preserve">is the </w:delText>
        </w:r>
      </w:del>
      <w:ins w:id="532" w:author="Clay Cressler" w:date="2021-04-05T18:03:00Z">
        <w:r w:rsidR="00D85385">
          <w:rPr>
            <w:rFonts w:ascii="Arial" w:hAnsi="Arial"/>
          </w:rPr>
          <w:t xml:space="preserve">shows the </w:t>
        </w:r>
      </w:ins>
      <w:r>
        <w:rPr>
          <w:rFonts w:ascii="Arial" w:hAnsi="Arial"/>
        </w:rPr>
        <w:t xml:space="preserve">probability density of the parameter </w:t>
      </w:r>
      <w:del w:id="533" w:author="Clay Cressler" w:date="2021-04-05T18:04:00Z">
        <w:r w:rsidDel="00D85385">
          <w:rPr>
            <w:rFonts w:ascii="Arial" w:hAnsi="Arial"/>
          </w:rPr>
          <w:delText>assuming the</w:delText>
        </w:r>
      </w:del>
      <w:ins w:id="534" w:author="Clay Cressler" w:date="2021-04-05T18:04:00Z">
        <w:r w:rsidR="00D85385">
          <w:rPr>
            <w:rFonts w:ascii="Arial" w:hAnsi="Arial"/>
          </w:rPr>
          <w:t>when the data is generated by the</w:t>
        </w:r>
      </w:ins>
      <w:r>
        <w:rPr>
          <w:rFonts w:ascii="Arial" w:hAnsi="Arial"/>
        </w:rPr>
        <w:t xml:space="preserve"> simpler model</w:t>
      </w:r>
      <w:ins w:id="535" w:author="Clay Cressler" w:date="2021-04-05T18:04:00Z">
        <w:r w:rsidR="00D85385">
          <w:rPr>
            <w:rFonts w:ascii="Arial" w:hAnsi="Arial"/>
          </w:rPr>
          <w:t xml:space="preserve">; </w:t>
        </w:r>
      </w:ins>
      <w:del w:id="536" w:author="Clay Cressler" w:date="2021-04-05T18:04:00Z">
        <w:r w:rsidDel="00D85385">
          <w:rPr>
            <w:rFonts w:ascii="Arial" w:hAnsi="Arial"/>
          </w:rPr>
          <w:delText xml:space="preserve"> is true and </w:delText>
        </w:r>
      </w:del>
      <w:ins w:id="537" w:author="Clay Cressler" w:date="2021-04-05T18:04:00Z">
        <w:r w:rsidR="00D85385">
          <w:rPr>
            <w:rFonts w:ascii="Arial" w:hAnsi="Arial"/>
          </w:rPr>
          <w:t xml:space="preserve">the </w:t>
        </w:r>
      </w:ins>
      <w:r>
        <w:rPr>
          <w:rFonts w:ascii="Arial" w:hAnsi="Arial"/>
        </w:rPr>
        <w:t xml:space="preserve">dark gray </w:t>
      </w:r>
      <w:ins w:id="538" w:author="Clay Cressler" w:date="2021-04-05T18:04:00Z">
        <w:r w:rsidR="00D85385">
          <w:rPr>
            <w:rFonts w:ascii="Arial" w:hAnsi="Arial"/>
          </w:rPr>
          <w:t xml:space="preserve">region </w:t>
        </w:r>
      </w:ins>
      <w:del w:id="539" w:author="Clay Cressler" w:date="2021-04-05T18:04:00Z">
        <w:r w:rsidDel="00D85385">
          <w:rPr>
            <w:rFonts w:ascii="Arial" w:hAnsi="Arial"/>
          </w:rPr>
          <w:delText>assumes the more complex model</w:delText>
        </w:r>
      </w:del>
      <w:ins w:id="540" w:author="Clay Cressler" w:date="2021-04-05T18:04:00Z">
        <w:r w:rsidR="00D85385">
          <w:rPr>
            <w:rFonts w:ascii="Arial" w:hAnsi="Arial"/>
          </w:rPr>
          <w:t>shows the density when the data is generated by the more complex model</w:t>
        </w:r>
      </w:ins>
      <w:r>
        <w:rPr>
          <w:rFonts w:ascii="Arial" w:hAnsi="Arial"/>
        </w:rPr>
        <w:t xml:space="preserve">. The dashed line gives the observed value </w:t>
      </w:r>
      <w:del w:id="541" w:author="Clay Cressler" w:date="2021-04-05T18:25:00Z">
        <w:r w:rsidDel="00227303">
          <w:rPr>
            <w:rFonts w:ascii="Arial" w:hAnsi="Arial"/>
          </w:rPr>
          <w:delText xml:space="preserve">of </w:delText>
        </w:r>
      </w:del>
      <w:ins w:id="542" w:author="Clay Cressler" w:date="2021-04-05T18:25:00Z">
        <w:r w:rsidR="00227303">
          <w:rPr>
            <w:rFonts w:ascii="Arial" w:hAnsi="Arial"/>
          </w:rPr>
          <w:t>(</w:t>
        </w:r>
      </w:ins>
      <w:proofErr w:type="spellStart"/>
      <w:r>
        <w:rPr>
          <w:rFonts w:ascii="Arial" w:hAnsi="Arial"/>
          <w:i/>
          <w:iCs/>
        </w:rPr>
        <w:t>δ</w:t>
      </w:r>
      <w:ins w:id="543" w:author="Clay Cressler" w:date="2021-04-05T18:25:00Z">
        <w:r w:rsidR="00227303" w:rsidRPr="00227303">
          <w:rPr>
            <w:rFonts w:ascii="Arial" w:hAnsi="Arial"/>
            <w:vertAlign w:val="subscript"/>
            <w:rPrChange w:id="544" w:author="Clay Cressler" w:date="2021-04-05T18:25:00Z">
              <w:rPr>
                <w:rFonts w:ascii="Arial" w:hAnsi="Arial"/>
              </w:rPr>
            </w:rPrChange>
          </w:rPr>
          <w:t>obs</w:t>
        </w:r>
        <w:proofErr w:type="spellEnd"/>
        <w:r w:rsidR="00227303">
          <w:rPr>
            <w:rFonts w:ascii="Arial" w:hAnsi="Arial"/>
          </w:rPr>
          <w:t>)</w:t>
        </w:r>
      </w:ins>
      <w:r>
        <w:rPr>
          <w:rFonts w:ascii="Arial" w:hAnsi="Arial"/>
          <w:i/>
          <w:iCs/>
        </w:rPr>
        <w:t xml:space="preserve"> </w:t>
      </w:r>
      <w:r>
        <w:rPr>
          <w:rFonts w:ascii="Arial" w:hAnsi="Arial"/>
        </w:rPr>
        <w:t xml:space="preserve">from fitting the actual </w:t>
      </w:r>
      <w:ins w:id="545" w:author="Clay Cressler" w:date="2021-04-05T18:04:00Z">
        <w:r w:rsidR="00D85385">
          <w:rPr>
            <w:rFonts w:ascii="Arial" w:hAnsi="Arial"/>
          </w:rPr>
          <w:t xml:space="preserve">genome size </w:t>
        </w:r>
      </w:ins>
      <w:r>
        <w:rPr>
          <w:rFonts w:ascii="Arial" w:hAnsi="Arial"/>
        </w:rPr>
        <w:t>data</w:t>
      </w:r>
      <w:del w:id="546" w:author="Clay Cressler" w:date="2021-04-05T18:05:00Z">
        <w:r w:rsidDel="00D85385">
          <w:rPr>
            <w:rFonts w:ascii="Arial" w:hAnsi="Arial"/>
          </w:rPr>
          <w:delText xml:space="preserve"> on genome size</w:delText>
        </w:r>
      </w:del>
      <w:r>
        <w:rPr>
          <w:rFonts w:ascii="Arial" w:hAnsi="Arial"/>
        </w:rPr>
        <w:t>. The</w:t>
      </w:r>
      <w:ins w:id="547" w:author="Clay Cressler" w:date="2021-04-05T18:05:00Z">
        <w:r w:rsidR="00D85385">
          <w:rPr>
            <w:rFonts w:ascii="Arial" w:hAnsi="Arial"/>
          </w:rPr>
          <w:t xml:space="preserve"> reported</w:t>
        </w:r>
      </w:ins>
      <w:r>
        <w:rPr>
          <w:rFonts w:ascii="Arial" w:hAnsi="Arial"/>
        </w:rPr>
        <w:t xml:space="preserve"> </w:t>
      </w:r>
      <w:r>
        <w:rPr>
          <w:rFonts w:ascii="Arial" w:hAnsi="Arial"/>
          <w:i/>
          <w:iCs/>
        </w:rPr>
        <w:t>p-</w:t>
      </w:r>
      <w:r>
        <w:rPr>
          <w:rFonts w:ascii="Arial" w:hAnsi="Arial"/>
        </w:rPr>
        <w:t xml:space="preserve">value is </w:t>
      </w:r>
      <w:del w:id="548" w:author="Clay Cressler" w:date="2021-04-05T18:05:00Z">
        <w:r w:rsidDel="00D85385">
          <w:rPr>
            <w:rFonts w:ascii="Arial" w:hAnsi="Arial"/>
          </w:rPr>
          <w:delText xml:space="preserve">given by </w:delText>
        </w:r>
      </w:del>
      <w:r>
        <w:rPr>
          <w:rFonts w:ascii="Arial" w:hAnsi="Arial"/>
        </w:rPr>
        <w:t xml:space="preserve">the fraction of the light gray distribution that lies to the right of </w:t>
      </w:r>
      <w:del w:id="549" w:author="Clay Cressler" w:date="2021-04-05T18:25:00Z">
        <w:r w:rsidDel="00227303">
          <w:rPr>
            <w:rFonts w:ascii="Arial" w:hAnsi="Arial"/>
          </w:rPr>
          <w:delText xml:space="preserve">the observed </w:delText>
        </w:r>
      </w:del>
      <w:proofErr w:type="spellStart"/>
      <w:r>
        <w:rPr>
          <w:rFonts w:ascii="Arial" w:hAnsi="Arial"/>
          <w:i/>
          <w:iCs/>
        </w:rPr>
        <w:t>δ</w:t>
      </w:r>
      <w:ins w:id="550" w:author="Clay Cressler" w:date="2021-04-05T18:25:00Z">
        <w:r w:rsidR="00227303" w:rsidRPr="00227303">
          <w:rPr>
            <w:rFonts w:ascii="Arial" w:hAnsi="Arial"/>
            <w:vertAlign w:val="subscript"/>
            <w:rPrChange w:id="551" w:author="Clay Cressler" w:date="2021-04-05T18:25:00Z">
              <w:rPr>
                <w:rFonts w:ascii="Arial" w:hAnsi="Arial"/>
              </w:rPr>
            </w:rPrChange>
          </w:rPr>
          <w:t>obs</w:t>
        </w:r>
      </w:ins>
      <w:proofErr w:type="spellEnd"/>
      <w:del w:id="552" w:author="Clay Cressler" w:date="2021-04-05T18:25:00Z">
        <w:r w:rsidDel="00227303">
          <w:rPr>
            <w:rFonts w:ascii="Arial" w:hAnsi="Arial"/>
            <w:i/>
            <w:iCs/>
          </w:rPr>
          <w:delText xml:space="preserve"> </w:delText>
        </w:r>
        <w:r w:rsidDel="00227303">
          <w:rPr>
            <w:rFonts w:ascii="Arial" w:hAnsi="Arial"/>
          </w:rPr>
          <w:delText>(dashed line)</w:delText>
        </w:r>
      </w:del>
      <w:r>
        <w:rPr>
          <w:rFonts w:ascii="Arial" w:hAnsi="Arial"/>
        </w:rPr>
        <w:t xml:space="preserve">; the power is </w:t>
      </w:r>
      <w:del w:id="553" w:author="Clay Cressler" w:date="2021-04-05T18:05:00Z">
        <w:r w:rsidDel="00AE19D2">
          <w:rPr>
            <w:rFonts w:ascii="Arial" w:hAnsi="Arial"/>
          </w:rPr>
          <w:delText xml:space="preserve">given by </w:delText>
        </w:r>
      </w:del>
      <w:r>
        <w:rPr>
          <w:rFonts w:ascii="Arial" w:hAnsi="Arial"/>
        </w:rPr>
        <w:t xml:space="preserve">the fraction of the dark gray distribution that lies to the right of the 95th percentile of the light gray distribution. </w:t>
      </w:r>
      <w:ins w:id="554" w:author="Clay Cressler" w:date="2021-04-05T18:05:00Z">
        <w:r w:rsidR="00AE19D2">
          <w:rPr>
            <w:rFonts w:ascii="Arial" w:hAnsi="Arial"/>
          </w:rPr>
          <w:t xml:space="preserve">Each panel evaluates the support for </w:t>
        </w:r>
      </w:ins>
      <w:ins w:id="555" w:author="Clay Cressler" w:date="2021-04-05T18:07:00Z">
        <w:r w:rsidR="00AE19D2">
          <w:rPr>
            <w:rFonts w:ascii="Arial" w:hAnsi="Arial"/>
          </w:rPr>
          <w:t>a</w:t>
        </w:r>
      </w:ins>
      <w:ins w:id="556" w:author="Clay Cressler" w:date="2021-04-05T18:05:00Z">
        <w:r w:rsidR="00AE19D2">
          <w:rPr>
            <w:rFonts w:ascii="Arial" w:hAnsi="Arial"/>
          </w:rPr>
          <w:t xml:space="preserve"> </w:t>
        </w:r>
      </w:ins>
      <w:ins w:id="557" w:author="Clay Cressler" w:date="2021-04-05T18:07:00Z">
        <w:r w:rsidR="00AE19D2">
          <w:rPr>
            <w:rFonts w:ascii="Arial" w:hAnsi="Arial"/>
          </w:rPr>
          <w:t>differe</w:t>
        </w:r>
      </w:ins>
      <w:ins w:id="558" w:author="Clay Cressler" w:date="2021-04-05T18:08:00Z">
        <w:r w:rsidR="00AE19D2">
          <w:rPr>
            <w:rFonts w:ascii="Arial" w:hAnsi="Arial"/>
          </w:rPr>
          <w:t>nt</w:t>
        </w:r>
      </w:ins>
      <w:ins w:id="559" w:author="Clay Cressler" w:date="2021-04-05T18:05:00Z">
        <w:r w:rsidR="00AE19D2">
          <w:rPr>
            <w:rFonts w:ascii="Arial" w:hAnsi="Arial"/>
          </w:rPr>
          <w:t xml:space="preserve"> hypothes</w:t>
        </w:r>
      </w:ins>
      <w:ins w:id="560" w:author="Clay Cressler" w:date="2021-04-05T18:08:00Z">
        <w:r w:rsidR="00AE19D2">
          <w:rPr>
            <w:rFonts w:ascii="Arial" w:hAnsi="Arial"/>
          </w:rPr>
          <w:t>i</w:t>
        </w:r>
      </w:ins>
      <w:ins w:id="561" w:author="Clay Cressler" w:date="2021-04-05T18:05:00Z">
        <w:r w:rsidR="00AE19D2">
          <w:rPr>
            <w:rFonts w:ascii="Arial" w:hAnsi="Arial"/>
          </w:rPr>
          <w:t xml:space="preserve">s: (A) </w:t>
        </w:r>
      </w:ins>
      <w:ins w:id="562" w:author="Clay Cressler" w:date="2021-04-05T18:08:00Z">
        <w:r w:rsidR="00AE19D2">
          <w:rPr>
            <w:rFonts w:ascii="Arial" w:hAnsi="Arial"/>
          </w:rPr>
          <w:t>m</w:t>
        </w:r>
      </w:ins>
      <w:ins w:id="563" w:author="Clay Cressler" w:date="2021-04-05T17:54:00Z">
        <w:r w:rsidR="00D85385" w:rsidRPr="00D85385">
          <w:rPr>
            <w:rFonts w:ascii="Arial" w:hAnsi="Arial"/>
          </w:rPr>
          <w:t>etamorphosis imposes a constraint on genome expansion</w:t>
        </w:r>
      </w:ins>
      <w:ins w:id="564" w:author="Clay Cressler" w:date="2021-04-05T18:06:00Z">
        <w:r w:rsidR="00AE19D2">
          <w:rPr>
            <w:rFonts w:ascii="Arial" w:hAnsi="Arial"/>
          </w:rPr>
          <w:t xml:space="preserve">; (B) </w:t>
        </w:r>
      </w:ins>
      <w:ins w:id="565" w:author="Clay Cressler" w:date="2021-04-05T18:08:00Z">
        <w:r w:rsidR="00AE19D2">
          <w:rPr>
            <w:rFonts w:ascii="Arial" w:hAnsi="Arial"/>
          </w:rPr>
          <w:t>t</w:t>
        </w:r>
      </w:ins>
      <w:ins w:id="566" w:author="Clay Cressler" w:date="2021-04-05T17:54:00Z">
        <w:r w:rsidR="00D85385" w:rsidRPr="00D85385">
          <w:rPr>
            <w:rFonts w:ascii="Arial" w:hAnsi="Arial"/>
          </w:rPr>
          <w:t xml:space="preserve">here are distinct constraints imposed by the different non-metamorphosing strategies, direct development and </w:t>
        </w:r>
        <w:proofErr w:type="spellStart"/>
        <w:r w:rsidR="00D85385" w:rsidRPr="00D85385">
          <w:rPr>
            <w:rFonts w:ascii="Arial" w:hAnsi="Arial"/>
          </w:rPr>
          <w:t>paedomorphosis</w:t>
        </w:r>
      </w:ins>
      <w:proofErr w:type="spellEnd"/>
      <w:ins w:id="567" w:author="Clay Cressler" w:date="2021-04-05T18:06:00Z">
        <w:r w:rsidR="00AE19D2">
          <w:rPr>
            <w:rFonts w:ascii="Arial" w:hAnsi="Arial"/>
          </w:rPr>
          <w:t xml:space="preserve">; (C) </w:t>
        </w:r>
      </w:ins>
      <w:ins w:id="568" w:author="Clay Cressler" w:date="2021-04-05T18:08:00Z">
        <w:r w:rsidR="00AE19D2">
          <w:rPr>
            <w:rFonts w:ascii="Arial" w:hAnsi="Arial"/>
          </w:rPr>
          <w:t>n</w:t>
        </w:r>
      </w:ins>
      <w:ins w:id="569" w:author="Clay Cressler" w:date="2021-04-05T17:54:00Z">
        <w:r w:rsidR="00D85385" w:rsidRPr="00D85385">
          <w:rPr>
            <w:rFonts w:ascii="Arial" w:hAnsi="Arial"/>
          </w:rPr>
          <w:t>on-feeding metamorphosis imposes a distinct constraint from feeding metamorphosis</w:t>
        </w:r>
      </w:ins>
      <w:ins w:id="570" w:author="Clay Cressler" w:date="2021-04-05T18:06:00Z">
        <w:r w:rsidR="00AE19D2">
          <w:rPr>
            <w:rFonts w:ascii="Arial" w:hAnsi="Arial"/>
          </w:rPr>
          <w:t xml:space="preserve">; (D) </w:t>
        </w:r>
      </w:ins>
      <w:ins w:id="571" w:author="Clay Cressler" w:date="2021-04-05T18:08:00Z">
        <w:r w:rsidR="00AE19D2">
          <w:rPr>
            <w:rFonts w:ascii="Arial" w:hAnsi="Arial"/>
          </w:rPr>
          <w:t>n</w:t>
        </w:r>
      </w:ins>
      <w:ins w:id="572" w:author="Clay Cressler" w:date="2021-04-05T17:54:00Z">
        <w:r w:rsidR="00D85385" w:rsidRPr="00D85385">
          <w:rPr>
            <w:rFonts w:ascii="Arial" w:hAnsi="Arial"/>
          </w:rPr>
          <w:t>on-feeding metamorphosis imposes a distinct constraint from feeding metamorphosis, after accounting for differences in non-metamorphosing strategies</w:t>
        </w:r>
      </w:ins>
      <w:ins w:id="573" w:author="Clay Cressler" w:date="2021-04-05T18:06:00Z">
        <w:r w:rsidR="00AE19D2">
          <w:rPr>
            <w:rFonts w:ascii="Arial" w:hAnsi="Arial"/>
          </w:rPr>
          <w:t xml:space="preserve">; (E) </w:t>
        </w:r>
      </w:ins>
      <w:ins w:id="574" w:author="Clay Cressler" w:date="2021-04-05T18:08:00Z">
        <w:r w:rsidR="00AE19D2">
          <w:rPr>
            <w:rFonts w:ascii="Arial" w:hAnsi="Arial"/>
          </w:rPr>
          <w:t>n</w:t>
        </w:r>
      </w:ins>
      <w:ins w:id="575" w:author="Clay Cressler" w:date="2021-04-05T17:54:00Z">
        <w:r w:rsidR="00D85385" w:rsidRPr="00D85385">
          <w:rPr>
            <w:rFonts w:ascii="Arial" w:hAnsi="Arial"/>
          </w:rPr>
          <w:t>on-metamorphosing strategies impose unique constraints, after accounting for differences between feeding and non-feeding metamorphosis</w:t>
        </w:r>
      </w:ins>
      <w:ins w:id="576" w:author="Clay Cressler" w:date="2021-04-05T18:06:00Z">
        <w:r w:rsidR="00AE19D2">
          <w:rPr>
            <w:rFonts w:ascii="Arial" w:hAnsi="Arial"/>
          </w:rPr>
          <w:t xml:space="preserve">; (F) </w:t>
        </w:r>
      </w:ins>
      <w:ins w:id="577" w:author="Clay Cressler" w:date="2021-04-05T18:08:00Z">
        <w:r w:rsidR="00AE19D2">
          <w:rPr>
            <w:rFonts w:ascii="Arial" w:hAnsi="Arial"/>
          </w:rPr>
          <w:t>a</w:t>
        </w:r>
      </w:ins>
      <w:ins w:id="578" w:author="Clay Cressler" w:date="2021-04-05T17:54:00Z">
        <w:r w:rsidR="00D85385" w:rsidRPr="00D85385">
          <w:rPr>
            <w:rFonts w:ascii="Arial" w:hAnsi="Arial"/>
          </w:rPr>
          <w:t xml:space="preserve">fter identifying </w:t>
        </w:r>
        <w:proofErr w:type="spellStart"/>
        <w:r w:rsidR="00D85385" w:rsidRPr="00AE19D2">
          <w:rPr>
            <w:rFonts w:ascii="Arial" w:hAnsi="Arial"/>
            <w:i/>
            <w:iCs/>
            <w:rPrChange w:id="579" w:author="Clay Cressler" w:date="2021-04-05T18:07:00Z">
              <w:rPr>
                <w:rFonts w:ascii="Arial" w:hAnsi="Arial"/>
              </w:rPr>
            </w:rPrChange>
          </w:rPr>
          <w:t>meta</w:t>
        </w:r>
      </w:ins>
      <w:ins w:id="580" w:author="Clay Cressler" w:date="2021-04-05T18:07:00Z">
        <w:r w:rsidR="00AE19D2" w:rsidRPr="00AE19D2">
          <w:rPr>
            <w:rFonts w:ascii="Arial" w:hAnsi="Arial"/>
            <w:i/>
            <w:iCs/>
            <w:rPrChange w:id="581" w:author="Clay Cressler" w:date="2021-04-05T18:07:00Z">
              <w:rPr>
                <w:rFonts w:ascii="Arial" w:hAnsi="Arial"/>
              </w:rPr>
            </w:rPrChange>
          </w:rPr>
          <w:softHyphen/>
        </w:r>
        <w:r w:rsidR="00AE19D2" w:rsidRPr="00AE19D2">
          <w:rPr>
            <w:rFonts w:ascii="Arial" w:hAnsi="Arial"/>
            <w:i/>
            <w:iCs/>
            <w:rPrChange w:id="582" w:author="Clay Cressler" w:date="2021-04-05T18:07:00Z">
              <w:rPr>
                <w:rFonts w:ascii="Arial" w:hAnsi="Arial"/>
              </w:rPr>
            </w:rPrChange>
          </w:rPr>
          <w:softHyphen/>
        </w:r>
        <w:r w:rsidR="00AE19D2" w:rsidRPr="00AE19D2">
          <w:rPr>
            <w:rFonts w:ascii="Arial" w:hAnsi="Arial"/>
            <w:i/>
            <w:iCs/>
            <w:rPrChange w:id="583" w:author="Clay Cressler" w:date="2021-04-05T18:07:00Z">
              <w:rPr>
                <w:rFonts w:ascii="Arial" w:hAnsi="Arial"/>
              </w:rPr>
            </w:rPrChange>
          </w:rPr>
          <w:softHyphen/>
        </w:r>
        <w:r w:rsidR="00AE19D2" w:rsidRPr="00AE19D2">
          <w:rPr>
            <w:rFonts w:ascii="Arial" w:hAnsi="Arial"/>
            <w:i/>
            <w:iCs/>
            <w:vertAlign w:val="subscript"/>
            <w:rPrChange w:id="584" w:author="Clay Cressler" w:date="2021-04-05T18:07:00Z">
              <w:rPr>
                <w:rFonts w:ascii="Arial" w:hAnsi="Arial"/>
              </w:rPr>
            </w:rPrChange>
          </w:rPr>
          <w:t>f</w:t>
        </w:r>
      </w:ins>
      <w:ins w:id="585" w:author="Clay Cressler" w:date="2021-04-05T17:54:00Z">
        <w:r w:rsidR="00D85385" w:rsidRPr="00AE19D2">
          <w:rPr>
            <w:rFonts w:ascii="Arial" w:hAnsi="Arial"/>
            <w:i/>
            <w:iCs/>
            <w:rPrChange w:id="586" w:author="Clay Cressler" w:date="2021-04-05T18:07:00Z">
              <w:rPr>
                <w:rFonts w:ascii="Arial" w:hAnsi="Arial"/>
              </w:rPr>
            </w:rPrChange>
          </w:rPr>
          <w:t>-meta</w:t>
        </w:r>
        <w:r w:rsidR="00D85385" w:rsidRPr="00AE19D2">
          <w:rPr>
            <w:rFonts w:ascii="Arial" w:hAnsi="Arial"/>
            <w:i/>
            <w:iCs/>
            <w:vertAlign w:val="subscript"/>
            <w:rPrChange w:id="587" w:author="Clay Cressler" w:date="2021-04-05T18:07:00Z">
              <w:rPr>
                <w:rFonts w:ascii="Arial" w:hAnsi="Arial"/>
              </w:rPr>
            </w:rPrChange>
          </w:rPr>
          <w:t>nf</w:t>
        </w:r>
        <w:proofErr w:type="spellEnd"/>
        <w:r w:rsidR="00D85385" w:rsidRPr="00AE19D2">
          <w:rPr>
            <w:rFonts w:ascii="Arial" w:hAnsi="Arial"/>
            <w:i/>
            <w:iCs/>
            <w:rPrChange w:id="588" w:author="Clay Cressler" w:date="2021-04-05T18:07:00Z">
              <w:rPr>
                <w:rFonts w:ascii="Arial" w:hAnsi="Arial"/>
              </w:rPr>
            </w:rPrChange>
          </w:rPr>
          <w:t xml:space="preserve"> -</w:t>
        </w:r>
        <w:proofErr w:type="spellStart"/>
        <w:r w:rsidR="00D85385" w:rsidRPr="00AE19D2">
          <w:rPr>
            <w:rFonts w:ascii="Arial" w:hAnsi="Arial"/>
            <w:i/>
            <w:iCs/>
            <w:rPrChange w:id="589" w:author="Clay Cressler" w:date="2021-04-05T18:07:00Z">
              <w:rPr>
                <w:rFonts w:ascii="Arial" w:hAnsi="Arial"/>
              </w:rPr>
            </w:rPrChange>
          </w:rPr>
          <w:t>paed</w:t>
        </w:r>
        <w:proofErr w:type="spellEnd"/>
        <w:r w:rsidR="00D85385" w:rsidRPr="00AE19D2">
          <w:rPr>
            <w:rFonts w:ascii="Arial" w:hAnsi="Arial"/>
            <w:i/>
            <w:iCs/>
            <w:rPrChange w:id="590" w:author="Clay Cressler" w:date="2021-04-05T18:07:00Z">
              <w:rPr>
                <w:rFonts w:ascii="Arial" w:hAnsi="Arial"/>
              </w:rPr>
            </w:rPrChange>
          </w:rPr>
          <w:t>-dd</w:t>
        </w:r>
        <w:r w:rsidR="00D85385" w:rsidRPr="00D85385">
          <w:rPr>
            <w:rFonts w:ascii="Arial" w:hAnsi="Arial"/>
          </w:rPr>
          <w:t xml:space="preserve"> as best-fitting, this comparison tested whether fitting each regime with a distinct stochastic noise intensity improved fit to the data. </w:t>
        </w:r>
      </w:ins>
      <w:del w:id="591" w:author="Clay Cressler" w:date="2021-04-05T17:54:00Z">
        <w:r w:rsidDel="00D85385">
          <w:rPr>
            <w:rFonts w:ascii="Arial" w:hAnsi="Arial"/>
          </w:rPr>
          <w:delText>These values are reported in Table 4.</w:delText>
        </w:r>
      </w:del>
    </w:p>
    <w:p w14:paraId="060F5B89" w14:textId="77777777" w:rsidR="001B0C11" w:rsidRDefault="001B0C11" w:rsidP="00D85385">
      <w:pPr>
        <w:pStyle w:val="BodyA"/>
        <w:rPr>
          <w:rFonts w:ascii="Arial" w:eastAsia="Arial" w:hAnsi="Arial" w:cs="Arial"/>
        </w:rPr>
      </w:pPr>
    </w:p>
    <w:p w14:paraId="16373EA2" w14:textId="6C0C472F" w:rsidR="001B0C11" w:rsidRDefault="008F23F6">
      <w:pPr>
        <w:pStyle w:val="BodyA"/>
        <w:spacing w:line="480" w:lineRule="auto"/>
        <w:rPr>
          <w:rFonts w:ascii="Arial" w:eastAsia="Arial" w:hAnsi="Arial" w:cs="Arial"/>
        </w:rPr>
      </w:pPr>
      <w:r>
        <w:rPr>
          <w:rFonts w:ascii="Arial" w:hAnsi="Arial"/>
        </w:rPr>
        <w:lastRenderedPageBreak/>
        <w:t xml:space="preserve">Parameter values for each regime estimated under the best-fitting model are presented in Table </w:t>
      </w:r>
      <w:del w:id="592" w:author="Clay Cressler" w:date="2021-04-05T18:20:00Z">
        <w:r w:rsidDel="005850EB">
          <w:rPr>
            <w:rFonts w:ascii="Arial" w:hAnsi="Arial"/>
          </w:rPr>
          <w:delText>4</w:delText>
        </w:r>
      </w:del>
      <w:ins w:id="593" w:author="Clay Cressler" w:date="2021-04-05T18:20:00Z">
        <w:r w:rsidR="005850EB">
          <w:rPr>
            <w:rFonts w:ascii="Arial" w:hAnsi="Arial"/>
          </w:rPr>
          <w:t>3</w:t>
        </w:r>
      </w:ins>
      <w:r>
        <w:rPr>
          <w:rFonts w:ascii="Arial" w:hAnsi="Arial"/>
        </w:rPr>
        <w:t xml:space="preserve">. Direct-developers, non-feeding </w:t>
      </w:r>
      <w:proofErr w:type="spellStart"/>
      <w:r>
        <w:rPr>
          <w:rFonts w:ascii="Arial" w:hAnsi="Arial"/>
        </w:rPr>
        <w:t>metamorphosers</w:t>
      </w:r>
      <w:proofErr w:type="spellEnd"/>
      <w:r>
        <w:rPr>
          <w:rFonts w:ascii="Arial" w:hAnsi="Arial"/>
        </w:rPr>
        <w:t xml:space="preserve">, </w:t>
      </w:r>
      <w:proofErr w:type="spellStart"/>
      <w:r>
        <w:rPr>
          <w:rFonts w:ascii="Arial" w:hAnsi="Arial"/>
        </w:rPr>
        <w:t>paedomorphs</w:t>
      </w:r>
      <w:proofErr w:type="spellEnd"/>
      <w:r>
        <w:rPr>
          <w:rFonts w:ascii="Arial" w:hAnsi="Arial"/>
        </w:rPr>
        <w:t xml:space="preserve">, and feeding </w:t>
      </w:r>
      <w:proofErr w:type="spellStart"/>
      <w:r>
        <w:rPr>
          <w:rFonts w:ascii="Arial" w:hAnsi="Arial"/>
        </w:rPr>
        <w:t>metamorphosers</w:t>
      </w:r>
      <w:proofErr w:type="spellEnd"/>
      <w:r>
        <w:rPr>
          <w:rFonts w:ascii="Arial" w:hAnsi="Arial"/>
        </w:rPr>
        <w:t xml:space="preserve"> have broadly overlapping stochastic noise intensity (</w:t>
      </w:r>
      <w:r>
        <w:rPr>
          <w:rFonts w:ascii="Symbol" w:hAnsi="Symbol"/>
        </w:rPr>
        <w:t>s</w:t>
      </w:r>
      <w:r>
        <w:rPr>
          <w:rFonts w:ascii="Arial" w:hAnsi="Arial"/>
        </w:rPr>
        <w:t>) values. Deterministic pull strength (</w:t>
      </w:r>
      <w:r>
        <w:rPr>
          <w:rFonts w:ascii="Symbol" w:hAnsi="Symbol"/>
        </w:rPr>
        <w:t>a</w:t>
      </w:r>
      <w:r>
        <w:rPr>
          <w:rFonts w:ascii="Arial" w:hAnsi="Arial"/>
        </w:rPr>
        <w:t>) takes an extremely small value, and the equilibrium values (</w:t>
      </w:r>
      <w:r>
        <w:rPr>
          <w:rFonts w:ascii="Symbol" w:hAnsi="Symbol"/>
        </w:rPr>
        <w:t>q</w:t>
      </w:r>
      <w:r>
        <w:rPr>
          <w:rFonts w:ascii="Arial" w:hAnsi="Arial"/>
        </w:rPr>
        <w:t xml:space="preserve">) take extreme values both large and small. Although the deterministic pull strength parameter is vanishingly small, nevertheless, the models that account for metamorphosis are far superior to a purely stochastic model (Table 2). We note that the extreme nature of the parameter estimates </w:t>
      </w:r>
      <w:proofErr w:type="gramStart"/>
      <w:r>
        <w:rPr>
          <w:rFonts w:ascii="Arial" w:hAnsi="Arial"/>
        </w:rPr>
        <w:t>are</w:t>
      </w:r>
      <w:proofErr w:type="gramEnd"/>
      <w:r>
        <w:rPr>
          <w:rFonts w:ascii="Arial" w:hAnsi="Arial"/>
        </w:rPr>
        <w:t xml:space="preserve"> a consequence of the handling of the root state (see Supplementary Materials).</w:t>
      </w:r>
    </w:p>
    <w:p w14:paraId="606A989A" w14:textId="77777777" w:rsidR="001B0C11" w:rsidRDefault="001B0C11">
      <w:pPr>
        <w:pStyle w:val="BodyA"/>
        <w:rPr>
          <w:rFonts w:ascii="Arial" w:eastAsia="Arial" w:hAnsi="Arial" w:cs="Arial"/>
        </w:rPr>
      </w:pPr>
    </w:p>
    <w:p w14:paraId="746D3E48" w14:textId="33890109" w:rsidR="001B0C11" w:rsidRDefault="008F23F6">
      <w:pPr>
        <w:pStyle w:val="BodyA"/>
        <w:rPr>
          <w:rFonts w:ascii="Arial" w:eastAsia="Arial" w:hAnsi="Arial" w:cs="Arial"/>
        </w:rPr>
      </w:pPr>
      <w:r>
        <w:rPr>
          <w:rFonts w:ascii="Arial" w:hAnsi="Arial"/>
        </w:rPr>
        <w:t xml:space="preserve">Table </w:t>
      </w:r>
      <w:del w:id="594" w:author="Clay Cressler" w:date="2021-04-05T18:21:00Z">
        <w:r w:rsidDel="005850EB">
          <w:rPr>
            <w:rFonts w:ascii="Arial" w:hAnsi="Arial"/>
          </w:rPr>
          <w:delText>4</w:delText>
        </w:r>
      </w:del>
      <w:ins w:id="595" w:author="Clay Cressler" w:date="2021-04-05T18:21:00Z">
        <w:r w:rsidR="005850EB">
          <w:rPr>
            <w:rFonts w:ascii="Arial" w:hAnsi="Arial"/>
          </w:rPr>
          <w:t>3</w:t>
        </w:r>
      </w:ins>
      <w:r>
        <w:rPr>
          <w:rFonts w:ascii="Arial" w:hAnsi="Arial"/>
        </w:rPr>
        <w:t>: Maximum likelihood parameter estimates and parametric bootstrap confidence intervals for the best-fitting model (</w:t>
      </w:r>
      <w:proofErr w:type="spellStart"/>
      <w:r>
        <w:rPr>
          <w:rFonts w:ascii="Arial" w:hAnsi="Arial"/>
          <w:i/>
          <w:iCs/>
        </w:rPr>
        <w:t>meta</w:t>
      </w:r>
      <w:r>
        <w:rPr>
          <w:rStyle w:val="subscript"/>
        </w:rPr>
        <w:t>f</w:t>
      </w:r>
      <w:proofErr w:type="spellEnd"/>
      <w:r>
        <w:rPr>
          <w:rStyle w:val="subscript"/>
        </w:rPr>
        <w:t xml:space="preserve"> </w:t>
      </w:r>
      <w:r>
        <w:rPr>
          <w:rFonts w:ascii="Arial" w:hAnsi="Arial"/>
          <w:i/>
          <w:iCs/>
        </w:rPr>
        <w:t>-</w:t>
      </w:r>
      <w:proofErr w:type="spellStart"/>
      <w:r>
        <w:rPr>
          <w:rFonts w:ascii="Arial" w:hAnsi="Arial"/>
          <w:i/>
          <w:iCs/>
        </w:rPr>
        <w:t>meta</w:t>
      </w:r>
      <w:r>
        <w:rPr>
          <w:rFonts w:ascii="Arial" w:hAnsi="Arial"/>
          <w:i/>
          <w:iCs/>
          <w:vertAlign w:val="subscript"/>
        </w:rPr>
        <w:t>nf</w:t>
      </w:r>
      <w:proofErr w:type="spellEnd"/>
      <w:r>
        <w:rPr>
          <w:rFonts w:ascii="Arial" w:hAnsi="Arial"/>
          <w:i/>
          <w:iCs/>
          <w:vertAlign w:val="subscript"/>
        </w:rPr>
        <w:t xml:space="preserve"> </w:t>
      </w:r>
      <w:r>
        <w:rPr>
          <w:rFonts w:ascii="Arial" w:hAnsi="Arial"/>
          <w:i/>
          <w:iCs/>
        </w:rPr>
        <w:t>-dd-</w:t>
      </w:r>
      <w:proofErr w:type="spellStart"/>
      <w:r>
        <w:rPr>
          <w:rFonts w:ascii="Arial" w:hAnsi="Arial"/>
          <w:i/>
          <w:iCs/>
        </w:rPr>
        <w:t>paed</w:t>
      </w:r>
      <w:proofErr w:type="spellEnd"/>
      <w:r>
        <w:rPr>
          <w:rFonts w:ascii="Arial" w:hAnsi="Arial"/>
          <w:i/>
          <w:iCs/>
        </w:rPr>
        <w:t xml:space="preserve"> </w:t>
      </w:r>
      <m:oMath>
        <m:r>
          <w:rPr>
            <w:rFonts w:ascii="Cambria Math" w:hAnsi="Cambria Math"/>
            <w:sz w:val="28"/>
            <w:szCs w:val="28"/>
          </w:rPr>
          <m:t>θi,σi,α</m:t>
        </m:r>
      </m:oMath>
      <w:r>
        <w:rPr>
          <w:rFonts w:ascii="Arial" w:hAnsi="Arial"/>
          <w:i/>
          <w:iCs/>
        </w:rPr>
        <w:t xml:space="preserve">: </w:t>
      </w:r>
      <w:r>
        <w:rPr>
          <w:rFonts w:ascii="Arial" w:hAnsi="Arial"/>
        </w:rPr>
        <w:t xml:space="preserve">separate equilibrium values and noise intensities for lineages in the four selection regimes: dd = direct development, </w:t>
      </w:r>
      <w:proofErr w:type="spellStart"/>
      <w:r>
        <w:rPr>
          <w:rFonts w:ascii="Arial" w:hAnsi="Arial"/>
        </w:rPr>
        <w:t>meta</w:t>
      </w:r>
      <w:r>
        <w:rPr>
          <w:rStyle w:val="subscript"/>
        </w:rPr>
        <w:t>nf</w:t>
      </w:r>
      <w:proofErr w:type="spellEnd"/>
      <w:r>
        <w:rPr>
          <w:rFonts w:ascii="Arial" w:hAnsi="Arial"/>
        </w:rPr>
        <w:t xml:space="preserve"> = non-feeding metamorphosis, </w:t>
      </w:r>
      <w:proofErr w:type="spellStart"/>
      <w:r>
        <w:rPr>
          <w:rFonts w:ascii="Arial" w:hAnsi="Arial"/>
        </w:rPr>
        <w:t>meta</w:t>
      </w:r>
      <w:r>
        <w:rPr>
          <w:rStyle w:val="subscript"/>
        </w:rPr>
        <w:t>f</w:t>
      </w:r>
      <w:proofErr w:type="spellEnd"/>
      <w:r>
        <w:rPr>
          <w:rFonts w:ascii="Arial" w:hAnsi="Arial"/>
        </w:rPr>
        <w:t xml:space="preserve"> = feeding metamorphosis, </w:t>
      </w:r>
      <w:proofErr w:type="spellStart"/>
      <w:r>
        <w:rPr>
          <w:rFonts w:ascii="Arial" w:hAnsi="Arial"/>
        </w:rPr>
        <w:t>paed</w:t>
      </w:r>
      <w:proofErr w:type="spellEnd"/>
      <w:r>
        <w:rPr>
          <w:rFonts w:ascii="Arial" w:hAnsi="Arial"/>
        </w:rPr>
        <w:t xml:space="preserve"> = </w:t>
      </w:r>
      <w:proofErr w:type="spellStart"/>
      <w:r>
        <w:rPr>
          <w:rFonts w:ascii="Arial" w:hAnsi="Arial"/>
        </w:rPr>
        <w:t>paedomorphosis</w:t>
      </w:r>
      <w:proofErr w:type="spellEnd"/>
      <w:r>
        <w:rPr>
          <w:rFonts w:ascii="Arial" w:hAnsi="Arial"/>
        </w:rPr>
        <w:t>).</w:t>
      </w: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20"/>
        <w:gridCol w:w="2049"/>
        <w:gridCol w:w="1691"/>
        <w:gridCol w:w="2080"/>
      </w:tblGrid>
      <w:tr w:rsidR="001B0C11" w14:paraId="03B152B3" w14:textId="77777777">
        <w:trPr>
          <w:trHeight w:val="310"/>
        </w:trPr>
        <w:tc>
          <w:tcPr>
            <w:tcW w:w="3520"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1DFB5767" w14:textId="77777777" w:rsidR="001B0C11" w:rsidRDefault="008F23F6">
            <w:pPr>
              <w:pStyle w:val="BodyA"/>
              <w:keepNext/>
              <w:spacing w:line="480" w:lineRule="auto"/>
              <w:jc w:val="center"/>
            </w:pPr>
            <w:r>
              <w:rPr>
                <w:rFonts w:ascii="Arial" w:hAnsi="Arial"/>
              </w:rPr>
              <w:t>Parameter</w:t>
            </w:r>
          </w:p>
        </w:tc>
        <w:tc>
          <w:tcPr>
            <w:tcW w:w="2049"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4DF03" w14:textId="77777777" w:rsidR="001B0C11" w:rsidRDefault="001B0C11"/>
        </w:tc>
        <w:tc>
          <w:tcPr>
            <w:tcW w:w="1691"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FC52B4" w14:textId="77777777" w:rsidR="001B0C11" w:rsidRDefault="008F23F6">
            <w:pPr>
              <w:pStyle w:val="BodyA"/>
              <w:keepNext/>
              <w:spacing w:line="480" w:lineRule="auto"/>
              <w:jc w:val="center"/>
            </w:pPr>
            <w:r>
              <w:rPr>
                <w:rFonts w:ascii="Arial" w:hAnsi="Arial"/>
              </w:rPr>
              <w:t>MLE</w:t>
            </w:r>
          </w:p>
        </w:tc>
        <w:tc>
          <w:tcPr>
            <w:tcW w:w="2080"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72FD8A58" w14:textId="77777777" w:rsidR="001B0C11" w:rsidRDefault="008F23F6">
            <w:pPr>
              <w:pStyle w:val="BodyA"/>
              <w:keepNext/>
              <w:spacing w:line="480" w:lineRule="auto"/>
              <w:jc w:val="center"/>
            </w:pPr>
            <w:r>
              <w:rPr>
                <w:rFonts w:ascii="Arial" w:hAnsi="Arial"/>
              </w:rPr>
              <w:t>95% CI</w:t>
            </w:r>
          </w:p>
        </w:tc>
      </w:tr>
      <w:tr w:rsidR="001B0C11" w14:paraId="0ED2DAD3" w14:textId="77777777">
        <w:trPr>
          <w:trHeight w:val="323"/>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44BE52E7" w14:textId="77777777" w:rsidR="001B0C11" w:rsidRDefault="008F23F6">
            <w:pPr>
              <w:pStyle w:val="BodyA"/>
              <w:spacing w:line="480" w:lineRule="auto"/>
            </w:pPr>
            <w:r>
              <w:rPr>
                <w:rFonts w:ascii="Arial" w:hAnsi="Arial"/>
              </w:rPr>
              <w:t xml:space="preserve">Deterministic pull strength </w:t>
            </w:r>
          </w:p>
        </w:tc>
        <w:tc>
          <w:tcPr>
            <w:tcW w:w="204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47F3265" w14:textId="77777777" w:rsidR="001B0C11" w:rsidRDefault="008F23F6">
            <w:pPr>
              <w:pStyle w:val="BodyA"/>
              <w:spacing w:line="480" w:lineRule="auto"/>
              <w:jc w:val="center"/>
            </w:pPr>
            <m:oMathPara>
              <m:oMathParaPr>
                <m:jc m:val="center"/>
              </m:oMathParaPr>
              <m:oMath>
                <m:r>
                  <w:rPr>
                    <w:rFonts w:ascii="Cambria Math" w:hAnsi="Cambria Math"/>
                    <w:sz w:val="30"/>
                    <w:szCs w:val="30"/>
                  </w:rPr>
                  <m:t>α</m:t>
                </m:r>
              </m:oMath>
            </m:oMathPara>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EBD3BA9" w14:textId="77777777" w:rsidR="001B0C11" w:rsidRDefault="008F23F6">
            <w:pPr>
              <w:pStyle w:val="BodyA"/>
              <w:spacing w:line="480" w:lineRule="auto"/>
            </w:pPr>
            <w:r>
              <w:rPr>
                <w:rFonts w:ascii="Arial" w:hAnsi="Arial"/>
              </w:rPr>
              <w:t>1.05e-7</w:t>
            </w:r>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2CA69C9C" w14:textId="77777777" w:rsidR="001B0C11" w:rsidRDefault="008F23F6">
            <w:pPr>
              <w:pStyle w:val="BodyA"/>
              <w:spacing w:line="480" w:lineRule="auto"/>
            </w:pPr>
            <w:r>
              <w:rPr>
                <w:rFonts w:ascii="Arial" w:hAnsi="Arial"/>
              </w:rPr>
              <w:t>(1.01e-7, 1.7)</w:t>
            </w:r>
          </w:p>
        </w:tc>
      </w:tr>
      <w:tr w:rsidR="001B0C11" w14:paraId="499CCAE1" w14:textId="77777777">
        <w:trPr>
          <w:trHeight w:val="355"/>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4A219570" w14:textId="77777777" w:rsidR="001B0C11" w:rsidRDefault="008F23F6">
            <w:pPr>
              <w:pStyle w:val="BodyA"/>
              <w:spacing w:line="480" w:lineRule="auto"/>
            </w:pPr>
            <w:r>
              <w:rPr>
                <w:rFonts w:ascii="Arial" w:hAnsi="Arial"/>
              </w:rPr>
              <w:t xml:space="preserve">Stochastic noise intensity </w:t>
            </w:r>
          </w:p>
        </w:tc>
        <w:tc>
          <w:tcPr>
            <w:tcW w:w="204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56EB9CA" w14:textId="77777777" w:rsidR="001B0C11" w:rsidRDefault="008F23F6">
            <w:pPr>
              <w:pStyle w:val="BodyA"/>
              <w:spacing w:line="480" w:lineRule="auto"/>
              <w:jc w:val="center"/>
            </w:pPr>
            <m:oMath>
              <m:r>
                <w:rPr>
                  <w:rFonts w:ascii="Cambria Math" w:hAnsi="Cambria Math"/>
                  <w:sz w:val="28"/>
                  <w:szCs w:val="28"/>
                </w:rPr>
                <m:t>σ</m:t>
              </m:r>
            </m:oMath>
            <w:r>
              <w:rPr>
                <w:rFonts w:ascii="Arial" w:hAnsi="Arial"/>
                <w:i/>
                <w:iCs/>
                <w:vertAlign w:val="subscript"/>
              </w:rPr>
              <w:t>dd</w:t>
            </w:r>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3DA3488" w14:textId="77777777" w:rsidR="001B0C11" w:rsidRDefault="008F23F6">
            <w:pPr>
              <w:pStyle w:val="BodyA"/>
              <w:spacing w:line="480" w:lineRule="auto"/>
            </w:pPr>
            <w:r>
              <w:rPr>
                <w:rFonts w:ascii="Arial" w:hAnsi="Arial"/>
              </w:rPr>
              <w:t>0.365</w:t>
            </w:r>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651DF715" w14:textId="77777777" w:rsidR="001B0C11" w:rsidRDefault="008F23F6">
            <w:pPr>
              <w:pStyle w:val="BodyA"/>
              <w:spacing w:line="480" w:lineRule="auto"/>
            </w:pPr>
            <w:r>
              <w:rPr>
                <w:rFonts w:ascii="Arial" w:hAnsi="Arial"/>
              </w:rPr>
              <w:t>(0.308, 0.545)</w:t>
            </w:r>
          </w:p>
        </w:tc>
      </w:tr>
      <w:tr w:rsidR="001B0C11" w14:paraId="416FF29C" w14:textId="77777777">
        <w:trPr>
          <w:trHeight w:val="355"/>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1F1FE2F2" w14:textId="77777777" w:rsidR="001B0C11" w:rsidRDefault="001B0C11"/>
        </w:tc>
        <w:tc>
          <w:tcPr>
            <w:tcW w:w="20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522326" w14:textId="77777777" w:rsidR="001B0C11" w:rsidRDefault="008F23F6">
            <w:pPr>
              <w:pStyle w:val="BodyA"/>
              <w:spacing w:line="480" w:lineRule="auto"/>
              <w:jc w:val="center"/>
            </w:pPr>
            <m:oMath>
              <m:r>
                <w:rPr>
                  <w:rFonts w:ascii="Cambria Math" w:hAnsi="Cambria Math"/>
                </w:rPr>
                <m:t>σ</m:t>
              </m:r>
            </m:oMath>
            <w:r>
              <w:rPr>
                <w:rFonts w:ascii="Arial" w:hAnsi="Arial"/>
                <w:i/>
                <w:iCs/>
                <w:vertAlign w:val="subscript"/>
              </w:rPr>
              <w:t>meta_nf</w:t>
            </w:r>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B1B3C59" w14:textId="77777777" w:rsidR="001B0C11" w:rsidRDefault="008F23F6">
            <w:pPr>
              <w:pStyle w:val="BodyA"/>
              <w:spacing w:line="480" w:lineRule="auto"/>
            </w:pPr>
            <w:r>
              <w:rPr>
                <w:rFonts w:ascii="Arial" w:hAnsi="Arial"/>
              </w:rPr>
              <w:t>0.355</w:t>
            </w:r>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3EE7107A" w14:textId="77777777" w:rsidR="001B0C11" w:rsidRDefault="008F23F6">
            <w:pPr>
              <w:pStyle w:val="BodyA"/>
              <w:spacing w:line="480" w:lineRule="auto"/>
            </w:pPr>
            <w:r>
              <w:rPr>
                <w:rFonts w:ascii="Arial" w:hAnsi="Arial"/>
              </w:rPr>
              <w:t>(0.252, 0.525)</w:t>
            </w:r>
          </w:p>
        </w:tc>
      </w:tr>
      <w:tr w:rsidR="001B0C11" w14:paraId="49621C29" w14:textId="77777777">
        <w:trPr>
          <w:trHeight w:val="355"/>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7EBB1FC9" w14:textId="77777777" w:rsidR="001B0C11" w:rsidRDefault="001B0C11"/>
        </w:tc>
        <w:tc>
          <w:tcPr>
            <w:tcW w:w="204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BBF6F68" w14:textId="77777777" w:rsidR="001B0C11" w:rsidRDefault="008F23F6">
            <w:pPr>
              <w:pStyle w:val="BodyA"/>
              <w:spacing w:line="480" w:lineRule="auto"/>
              <w:jc w:val="center"/>
            </w:pPr>
            <m:oMath>
              <m:r>
                <w:rPr>
                  <w:rFonts w:ascii="Cambria Math" w:hAnsi="Cambria Math"/>
                  <w:sz w:val="28"/>
                  <w:szCs w:val="28"/>
                </w:rPr>
                <m:t>σ</m:t>
              </m:r>
            </m:oMath>
            <w:r>
              <w:rPr>
                <w:rFonts w:ascii="Arial" w:hAnsi="Arial"/>
                <w:i/>
                <w:iCs/>
                <w:vertAlign w:val="subscript"/>
              </w:rPr>
              <w:t>meta</w:t>
            </w:r>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A21DFB2" w14:textId="77777777" w:rsidR="001B0C11" w:rsidRDefault="008F23F6">
            <w:pPr>
              <w:pStyle w:val="BodyA"/>
              <w:spacing w:line="480" w:lineRule="auto"/>
            </w:pPr>
            <w:r>
              <w:rPr>
                <w:rFonts w:ascii="Arial" w:hAnsi="Arial"/>
              </w:rPr>
              <w:t>0.187</w:t>
            </w:r>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708F6D54" w14:textId="77777777" w:rsidR="001B0C11" w:rsidRDefault="008F23F6">
            <w:pPr>
              <w:pStyle w:val="BodyA"/>
              <w:spacing w:line="480" w:lineRule="auto"/>
            </w:pPr>
            <w:r>
              <w:rPr>
                <w:rFonts w:ascii="Arial" w:hAnsi="Arial"/>
              </w:rPr>
              <w:t>(0.108, 0.283)</w:t>
            </w:r>
          </w:p>
        </w:tc>
      </w:tr>
      <w:tr w:rsidR="001B0C11" w14:paraId="4C5CBA81" w14:textId="77777777">
        <w:trPr>
          <w:trHeight w:val="355"/>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53DF396B" w14:textId="77777777" w:rsidR="001B0C11" w:rsidRDefault="001B0C11"/>
        </w:tc>
        <w:tc>
          <w:tcPr>
            <w:tcW w:w="204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5AAA69F" w14:textId="77777777" w:rsidR="001B0C11" w:rsidRDefault="008F23F6">
            <w:pPr>
              <w:pStyle w:val="BodyA"/>
              <w:spacing w:line="480" w:lineRule="auto"/>
              <w:jc w:val="center"/>
            </w:pPr>
            <m:oMath>
              <m:r>
                <w:rPr>
                  <w:rFonts w:ascii="Cambria Math" w:hAnsi="Cambria Math"/>
                  <w:sz w:val="28"/>
                  <w:szCs w:val="28"/>
                </w:rPr>
                <m:t>σ</m:t>
              </m:r>
            </m:oMath>
            <w:r>
              <w:rPr>
                <w:rFonts w:ascii="Arial" w:hAnsi="Arial"/>
                <w:i/>
                <w:iCs/>
                <w:vertAlign w:val="subscript"/>
              </w:rPr>
              <w:t>paed</w:t>
            </w:r>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EC6F90D" w14:textId="77777777" w:rsidR="001B0C11" w:rsidRDefault="008F23F6">
            <w:pPr>
              <w:pStyle w:val="BodyA"/>
              <w:spacing w:line="480" w:lineRule="auto"/>
            </w:pPr>
            <w:r>
              <w:rPr>
                <w:rFonts w:ascii="Arial" w:hAnsi="Arial"/>
              </w:rPr>
              <w:t>0.249</w:t>
            </w:r>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624D5903" w14:textId="77777777" w:rsidR="001B0C11" w:rsidRDefault="008F23F6">
            <w:pPr>
              <w:pStyle w:val="BodyA"/>
              <w:spacing w:line="480" w:lineRule="auto"/>
            </w:pPr>
            <w:r>
              <w:rPr>
                <w:rFonts w:ascii="Arial" w:hAnsi="Arial"/>
              </w:rPr>
              <w:t>(0.112, 0.464)</w:t>
            </w:r>
          </w:p>
        </w:tc>
      </w:tr>
      <w:tr w:rsidR="001B0C11" w14:paraId="56D25FA7" w14:textId="77777777">
        <w:trPr>
          <w:trHeight w:val="355"/>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1C6BCEB7" w14:textId="77777777" w:rsidR="001B0C11" w:rsidRDefault="008F23F6">
            <w:pPr>
              <w:pStyle w:val="BodyA"/>
              <w:spacing w:line="480" w:lineRule="auto"/>
            </w:pPr>
            <w:r>
              <w:rPr>
                <w:rFonts w:ascii="Arial" w:hAnsi="Arial"/>
              </w:rPr>
              <w:t xml:space="preserve">Equilibrium value </w:t>
            </w:r>
          </w:p>
        </w:tc>
        <w:tc>
          <w:tcPr>
            <w:tcW w:w="204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EE612E0" w14:textId="77777777" w:rsidR="001B0C11" w:rsidRDefault="008F23F6">
            <w:pPr>
              <w:pStyle w:val="BodyA"/>
              <w:spacing w:line="480" w:lineRule="auto"/>
              <w:jc w:val="center"/>
            </w:pPr>
            <m:oMath>
              <m:r>
                <w:rPr>
                  <w:rFonts w:ascii="Cambria Math" w:hAnsi="Cambria Math"/>
                  <w:sz w:val="30"/>
                  <w:szCs w:val="30"/>
                </w:rPr>
                <m:t>θ</m:t>
              </m:r>
            </m:oMath>
            <w:r>
              <w:rPr>
                <w:rFonts w:ascii="Arial" w:hAnsi="Arial"/>
                <w:i/>
                <w:iCs/>
                <w:vertAlign w:val="subscript"/>
              </w:rPr>
              <w:t>dd</w:t>
            </w:r>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B6F17C2" w14:textId="77777777" w:rsidR="001B0C11" w:rsidRDefault="008F23F6">
            <w:pPr>
              <w:pStyle w:val="BodyA"/>
              <w:spacing w:line="480" w:lineRule="auto"/>
            </w:pPr>
            <w:r>
              <w:rPr>
                <w:rFonts w:ascii="Arial" w:hAnsi="Arial"/>
              </w:rPr>
              <w:t>-3.77e5</w:t>
            </w:r>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3FEF3509" w14:textId="77777777" w:rsidR="001B0C11" w:rsidRDefault="008F23F6">
            <w:pPr>
              <w:pStyle w:val="BodyA"/>
              <w:spacing w:line="480" w:lineRule="auto"/>
            </w:pPr>
            <w:r>
              <w:rPr>
                <w:rFonts w:ascii="Arial" w:hAnsi="Arial"/>
              </w:rPr>
              <w:t>(-2.67e6, 1.99e6)</w:t>
            </w:r>
          </w:p>
        </w:tc>
      </w:tr>
      <w:tr w:rsidR="001B0C11" w14:paraId="1D73896B" w14:textId="77777777">
        <w:trPr>
          <w:trHeight w:val="355"/>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5FAC6B26" w14:textId="77777777" w:rsidR="001B0C11" w:rsidRDefault="001B0C11"/>
        </w:tc>
        <w:tc>
          <w:tcPr>
            <w:tcW w:w="204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749776B4" w14:textId="77777777" w:rsidR="001B0C11" w:rsidRDefault="008F23F6">
            <w:pPr>
              <w:pStyle w:val="BodyA"/>
              <w:spacing w:line="480" w:lineRule="auto"/>
              <w:jc w:val="center"/>
            </w:pPr>
            <m:oMath>
              <m:r>
                <w:rPr>
                  <w:rFonts w:ascii="Cambria Math" w:hAnsi="Cambria Math"/>
                  <w:sz w:val="25"/>
                  <w:szCs w:val="25"/>
                </w:rPr>
                <m:t>θ</m:t>
              </m:r>
            </m:oMath>
            <w:r>
              <w:rPr>
                <w:rFonts w:ascii="Arial" w:hAnsi="Arial"/>
                <w:i/>
                <w:iCs/>
                <w:vertAlign w:val="subscript"/>
              </w:rPr>
              <w:t>meta_nf</w:t>
            </w:r>
          </w:p>
        </w:tc>
        <w:tc>
          <w:tcPr>
            <w:tcW w:w="1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B1D8CA" w14:textId="77777777" w:rsidR="001B0C11" w:rsidRDefault="008F23F6">
            <w:pPr>
              <w:pStyle w:val="BodyA"/>
              <w:spacing w:line="480" w:lineRule="auto"/>
            </w:pPr>
            <w:r>
              <w:rPr>
                <w:rFonts w:ascii="Arial" w:hAnsi="Arial"/>
              </w:rPr>
              <w:t>3.62</w:t>
            </w:r>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4ED6B1E5" w14:textId="77777777" w:rsidR="001B0C11" w:rsidRDefault="008F23F6">
            <w:pPr>
              <w:pStyle w:val="BodyA"/>
              <w:spacing w:line="480" w:lineRule="auto"/>
            </w:pPr>
            <w:r>
              <w:rPr>
                <w:rFonts w:ascii="Arial" w:hAnsi="Arial"/>
              </w:rPr>
              <w:t>(3.32, 3.90)</w:t>
            </w:r>
          </w:p>
        </w:tc>
      </w:tr>
      <w:tr w:rsidR="001B0C11" w14:paraId="15CB0099" w14:textId="77777777">
        <w:trPr>
          <w:trHeight w:val="355"/>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746B7E92" w14:textId="77777777" w:rsidR="001B0C11" w:rsidRDefault="001B0C11"/>
        </w:tc>
        <w:tc>
          <w:tcPr>
            <w:tcW w:w="204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AE3A9CA" w14:textId="77777777" w:rsidR="001B0C11" w:rsidRDefault="008F23F6">
            <w:pPr>
              <w:pStyle w:val="BodyA"/>
              <w:spacing w:line="480" w:lineRule="auto"/>
              <w:jc w:val="center"/>
            </w:pPr>
            <m:oMath>
              <m:r>
                <w:rPr>
                  <w:rFonts w:ascii="Cambria Math" w:hAnsi="Cambria Math"/>
                  <w:sz w:val="30"/>
                  <w:szCs w:val="30"/>
                </w:rPr>
                <m:t>θ</m:t>
              </m:r>
            </m:oMath>
            <w:r>
              <w:rPr>
                <w:rFonts w:ascii="Arial" w:hAnsi="Arial"/>
                <w:i/>
                <w:iCs/>
                <w:vertAlign w:val="subscript"/>
              </w:rPr>
              <w:t>meta</w:t>
            </w:r>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6AF582DF" w14:textId="77777777" w:rsidR="001B0C11" w:rsidRDefault="008F23F6">
            <w:pPr>
              <w:pStyle w:val="BodyA"/>
              <w:spacing w:line="480" w:lineRule="auto"/>
            </w:pPr>
            <w:r>
              <w:rPr>
                <w:rFonts w:ascii="Arial" w:hAnsi="Arial"/>
              </w:rPr>
              <w:t>-5.55e6</w:t>
            </w:r>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67AA92B4" w14:textId="77777777" w:rsidR="001B0C11" w:rsidRDefault="008F23F6">
            <w:pPr>
              <w:pStyle w:val="BodyA"/>
              <w:spacing w:line="480" w:lineRule="auto"/>
            </w:pPr>
            <w:r>
              <w:rPr>
                <w:rFonts w:ascii="Arial" w:hAnsi="Arial"/>
              </w:rPr>
              <w:t>(-7.62e6, 3.28)</w:t>
            </w:r>
          </w:p>
        </w:tc>
      </w:tr>
      <w:tr w:rsidR="001B0C11" w14:paraId="5A47748A" w14:textId="77777777">
        <w:trPr>
          <w:trHeight w:val="357"/>
        </w:trPr>
        <w:tc>
          <w:tcPr>
            <w:tcW w:w="3520" w:type="dxa"/>
            <w:tcBorders>
              <w:top w:val="single" w:sz="6" w:space="0" w:color="000000"/>
              <w:left w:val="single" w:sz="8" w:space="0" w:color="000000"/>
              <w:bottom w:val="single" w:sz="8" w:space="0" w:color="000000"/>
              <w:right w:val="single" w:sz="6" w:space="0" w:color="000000"/>
            </w:tcBorders>
            <w:shd w:val="clear" w:color="auto" w:fill="FFFFFF"/>
            <w:tcMar>
              <w:top w:w="80" w:type="dxa"/>
              <w:left w:w="80" w:type="dxa"/>
              <w:bottom w:w="80" w:type="dxa"/>
              <w:right w:w="80" w:type="dxa"/>
            </w:tcMar>
          </w:tcPr>
          <w:p w14:paraId="27E2B511" w14:textId="77777777" w:rsidR="001B0C11" w:rsidRDefault="001B0C11"/>
        </w:tc>
        <w:tc>
          <w:tcPr>
            <w:tcW w:w="2049" w:type="dxa"/>
            <w:tcBorders>
              <w:top w:val="single" w:sz="6" w:space="0" w:color="000000"/>
              <w:left w:val="single" w:sz="6" w:space="0" w:color="000000"/>
              <w:bottom w:val="single" w:sz="8" w:space="0" w:color="000000"/>
              <w:right w:val="single" w:sz="6" w:space="0" w:color="000000"/>
            </w:tcBorders>
            <w:shd w:val="clear" w:color="auto" w:fill="FFFFFF"/>
            <w:tcMar>
              <w:top w:w="80" w:type="dxa"/>
              <w:left w:w="80" w:type="dxa"/>
              <w:bottom w:w="80" w:type="dxa"/>
              <w:right w:w="80" w:type="dxa"/>
            </w:tcMar>
          </w:tcPr>
          <w:p w14:paraId="3F490B97" w14:textId="77777777" w:rsidR="001B0C11" w:rsidRDefault="008F23F6">
            <w:pPr>
              <w:pStyle w:val="BodyA"/>
              <w:spacing w:line="480" w:lineRule="auto"/>
              <w:jc w:val="center"/>
            </w:pPr>
            <m:oMath>
              <m:r>
                <w:rPr>
                  <w:rFonts w:ascii="Cambria Math" w:hAnsi="Cambria Math"/>
                  <w:sz w:val="30"/>
                  <w:szCs w:val="30"/>
                </w:rPr>
                <m:t>θ</m:t>
              </m:r>
            </m:oMath>
            <w:r>
              <w:rPr>
                <w:rFonts w:ascii="Arial" w:hAnsi="Arial"/>
                <w:i/>
                <w:iCs/>
                <w:vertAlign w:val="subscript"/>
              </w:rPr>
              <w:t>paed</w:t>
            </w:r>
          </w:p>
        </w:tc>
        <w:tc>
          <w:tcPr>
            <w:tcW w:w="1691" w:type="dxa"/>
            <w:tcBorders>
              <w:top w:val="single" w:sz="6" w:space="0" w:color="000000"/>
              <w:left w:val="single" w:sz="6" w:space="0" w:color="000000"/>
              <w:bottom w:val="single" w:sz="8" w:space="0" w:color="000000"/>
              <w:right w:val="single" w:sz="6" w:space="0" w:color="000000"/>
            </w:tcBorders>
            <w:shd w:val="clear" w:color="auto" w:fill="FFFFFF"/>
            <w:tcMar>
              <w:top w:w="80" w:type="dxa"/>
              <w:left w:w="80" w:type="dxa"/>
              <w:bottom w:w="80" w:type="dxa"/>
              <w:right w:w="80" w:type="dxa"/>
            </w:tcMar>
          </w:tcPr>
          <w:p w14:paraId="704E8575" w14:textId="77777777" w:rsidR="001B0C11" w:rsidRDefault="008F23F6">
            <w:pPr>
              <w:pStyle w:val="BodyA"/>
              <w:spacing w:line="480" w:lineRule="auto"/>
            </w:pPr>
            <w:r>
              <w:rPr>
                <w:rFonts w:ascii="Arial" w:hAnsi="Arial"/>
              </w:rPr>
              <w:t>4.41e6</w:t>
            </w:r>
          </w:p>
        </w:tc>
        <w:tc>
          <w:tcPr>
            <w:tcW w:w="2080" w:type="dxa"/>
            <w:tcBorders>
              <w:top w:val="single" w:sz="6" w:space="0" w:color="000000"/>
              <w:left w:val="single" w:sz="6" w:space="0" w:color="000000"/>
              <w:bottom w:val="single" w:sz="8" w:space="0" w:color="000000"/>
              <w:right w:val="single" w:sz="8" w:space="0" w:color="000000"/>
            </w:tcBorders>
            <w:shd w:val="clear" w:color="auto" w:fill="FFFFFF"/>
            <w:tcMar>
              <w:top w:w="80" w:type="dxa"/>
              <w:left w:w="80" w:type="dxa"/>
              <w:bottom w:w="80" w:type="dxa"/>
              <w:right w:w="80" w:type="dxa"/>
            </w:tcMar>
          </w:tcPr>
          <w:p w14:paraId="0F62BF09" w14:textId="77777777" w:rsidR="001B0C11" w:rsidRDefault="008F23F6">
            <w:pPr>
              <w:pStyle w:val="BodyA"/>
              <w:spacing w:line="480" w:lineRule="auto"/>
            </w:pPr>
            <w:r>
              <w:rPr>
                <w:rFonts w:ascii="Arial" w:hAnsi="Arial"/>
              </w:rPr>
              <w:t>(3.96, 6.29e6)</w:t>
            </w:r>
          </w:p>
        </w:tc>
      </w:tr>
    </w:tbl>
    <w:p w14:paraId="024EBBC9" w14:textId="77777777" w:rsidR="001B0C11" w:rsidRDefault="001B0C11">
      <w:pPr>
        <w:pStyle w:val="BodyA"/>
        <w:widowControl w:val="0"/>
        <w:ind w:left="108" w:hanging="108"/>
        <w:rPr>
          <w:rFonts w:ascii="Arial" w:eastAsia="Arial" w:hAnsi="Arial" w:cs="Arial"/>
        </w:rPr>
      </w:pPr>
    </w:p>
    <w:p w14:paraId="2186C5D8" w14:textId="77777777" w:rsidR="001B0C11" w:rsidRDefault="001B0C11">
      <w:pPr>
        <w:pStyle w:val="BodyA"/>
        <w:widowControl w:val="0"/>
        <w:ind w:left="108" w:hanging="108"/>
        <w:rPr>
          <w:rFonts w:ascii="Arial" w:eastAsia="Arial" w:hAnsi="Arial" w:cs="Arial"/>
        </w:rPr>
      </w:pPr>
    </w:p>
    <w:p w14:paraId="4A60AF4F" w14:textId="77777777" w:rsidR="001B0C11" w:rsidRDefault="001B0C11">
      <w:pPr>
        <w:pStyle w:val="BodyA"/>
        <w:widowControl w:val="0"/>
        <w:ind w:left="108" w:hanging="108"/>
        <w:rPr>
          <w:rFonts w:ascii="Arial" w:eastAsia="Arial" w:hAnsi="Arial" w:cs="Arial"/>
        </w:rPr>
      </w:pPr>
    </w:p>
    <w:p w14:paraId="7A32513F" w14:textId="77777777" w:rsidR="001B0C11" w:rsidRDefault="001B0C11">
      <w:pPr>
        <w:pStyle w:val="BodyA"/>
        <w:widowControl w:val="0"/>
        <w:ind w:left="108" w:hanging="108"/>
        <w:rPr>
          <w:rFonts w:ascii="Arial" w:eastAsia="Arial" w:hAnsi="Arial" w:cs="Arial"/>
        </w:rPr>
      </w:pPr>
    </w:p>
    <w:p w14:paraId="7763DF23" w14:textId="4CEE7613" w:rsidR="001B0C11" w:rsidRDefault="008F23F6">
      <w:pPr>
        <w:pStyle w:val="Body"/>
        <w:spacing w:line="480" w:lineRule="auto"/>
        <w:rPr>
          <w:rFonts w:ascii="Arial" w:eastAsia="Arial" w:hAnsi="Arial" w:cs="Arial"/>
        </w:rPr>
      </w:pPr>
      <w:r>
        <w:rPr>
          <w:rFonts w:ascii="Arial" w:hAnsi="Arial"/>
          <w:lang w:val="en-US"/>
        </w:rPr>
        <w:t xml:space="preserve">There is evidence of a deterministic trend </w:t>
      </w:r>
      <m:oMath>
        <m:r>
          <w:rPr>
            <w:rFonts w:ascii="Cambria Math" w:hAnsi="Cambria Math"/>
            <w:sz w:val="29"/>
            <w:szCs w:val="29"/>
          </w:rPr>
          <m:t>α(</m:t>
        </m:r>
        <m:limUpp>
          <m:limUppPr>
            <m:ctrlPr>
              <w:rPr>
                <w:rFonts w:ascii="Cambria Math" w:hAnsi="Cambria Math"/>
              </w:rPr>
            </m:ctrlPr>
          </m:limUppPr>
          <m:e>
            <m:r>
              <w:rPr>
                <w:rFonts w:ascii="Cambria Math" w:hAnsi="Cambria Math"/>
                <w:sz w:val="29"/>
                <w:szCs w:val="29"/>
              </w:rPr>
              <m:t>X</m:t>
            </m:r>
          </m:e>
          <m:lim>
            <m:r>
              <w:rPr>
                <w:rFonts w:ascii="Cambria Math" w:hAnsi="Cambria Math"/>
                <w:sz w:val="29"/>
                <w:szCs w:val="29"/>
              </w:rPr>
              <m:t>̄</m:t>
            </m:r>
          </m:lim>
        </m:limUpp>
        <m:r>
          <w:rPr>
            <w:rFonts w:ascii="Cambria Math" w:hAnsi="Cambria Math"/>
            <w:sz w:val="29"/>
            <w:szCs w:val="29"/>
          </w:rPr>
          <m:t>-θ)</m:t>
        </m:r>
      </m:oMath>
      <w:r>
        <w:rPr>
          <w:rFonts w:ascii="Arial" w:hAnsi="Arial"/>
          <w:lang w:val="en-US"/>
        </w:rPr>
        <w:t xml:space="preserve">  towards small genome size in salamanders that undergo non-feeding metamorphosis as well as a trend towards large genome size in paedomorphic salamanders (Table </w:t>
      </w:r>
      <w:del w:id="596" w:author="Clay Cressler" w:date="2021-04-05T18:21:00Z">
        <w:r w:rsidDel="005850EB">
          <w:rPr>
            <w:rFonts w:ascii="Arial" w:hAnsi="Arial"/>
            <w:lang w:val="en-US"/>
          </w:rPr>
          <w:delText>5</w:delText>
        </w:r>
      </w:del>
      <w:ins w:id="597" w:author="Clay Cressler" w:date="2021-04-05T18:21:00Z">
        <w:r w:rsidR="005850EB">
          <w:rPr>
            <w:rFonts w:ascii="Arial" w:hAnsi="Arial"/>
            <w:lang w:val="en-US"/>
          </w:rPr>
          <w:t>4</w:t>
        </w:r>
      </w:ins>
      <w:r>
        <w:rPr>
          <w:rFonts w:ascii="Arial" w:hAnsi="Arial"/>
          <w:lang w:val="en-US"/>
        </w:rPr>
        <w:t xml:space="preserve">). In contrast, genome sizes in direct developing and feeding metamorphosing salamanders show no such trends. The range of values for the strength of the overall deterministic trend (Table </w:t>
      </w:r>
      <w:del w:id="598" w:author="Clay Cressler" w:date="2021-04-05T18:21:00Z">
        <w:r w:rsidDel="005850EB">
          <w:rPr>
            <w:rFonts w:ascii="Arial" w:hAnsi="Arial"/>
            <w:lang w:val="en-US"/>
          </w:rPr>
          <w:delText>5</w:delText>
        </w:r>
      </w:del>
      <w:ins w:id="599" w:author="Clay Cressler" w:date="2021-04-05T18:21:00Z">
        <w:r w:rsidR="005850EB">
          <w:rPr>
            <w:rFonts w:ascii="Arial" w:hAnsi="Arial"/>
            <w:lang w:val="en-US"/>
          </w:rPr>
          <w:t>4</w:t>
        </w:r>
      </w:ins>
      <w:r>
        <w:rPr>
          <w:rFonts w:ascii="Arial" w:hAnsi="Arial"/>
          <w:lang w:val="en-US"/>
        </w:rPr>
        <w:t xml:space="preserve">) is much greater than the range of values for stochastic noise intensity (Table </w:t>
      </w:r>
      <w:del w:id="600" w:author="Clay Cressler" w:date="2021-04-05T18:21:00Z">
        <w:r w:rsidDel="005850EB">
          <w:rPr>
            <w:rFonts w:ascii="Arial" w:hAnsi="Arial"/>
            <w:lang w:val="en-US"/>
          </w:rPr>
          <w:delText>4</w:delText>
        </w:r>
      </w:del>
      <w:ins w:id="601" w:author="Clay Cressler" w:date="2021-04-05T18:21:00Z">
        <w:r w:rsidR="005850EB">
          <w:rPr>
            <w:rFonts w:ascii="Arial" w:hAnsi="Arial"/>
            <w:lang w:val="en-US"/>
          </w:rPr>
          <w:t>3</w:t>
        </w:r>
      </w:ins>
      <w:r>
        <w:rPr>
          <w:rFonts w:ascii="Arial" w:hAnsi="Arial"/>
          <w:lang w:val="en-US"/>
        </w:rPr>
        <w:t>).</w:t>
      </w:r>
    </w:p>
    <w:p w14:paraId="061044A3" w14:textId="77777777" w:rsidR="001B0C11" w:rsidRDefault="001B0C11">
      <w:pPr>
        <w:pStyle w:val="BodyA"/>
        <w:spacing w:line="480" w:lineRule="auto"/>
        <w:rPr>
          <w:rFonts w:ascii="Arial" w:eastAsia="Arial" w:hAnsi="Arial" w:cs="Arial"/>
        </w:rPr>
      </w:pPr>
    </w:p>
    <w:p w14:paraId="3925E4CD" w14:textId="167CB19B" w:rsidR="001B0C11" w:rsidRDefault="008F23F6">
      <w:pPr>
        <w:pStyle w:val="BodyA"/>
        <w:rPr>
          <w:rFonts w:ascii="Arial" w:eastAsia="Arial" w:hAnsi="Arial" w:cs="Arial"/>
        </w:rPr>
      </w:pPr>
      <w:r>
        <w:rPr>
          <w:rFonts w:ascii="Arial" w:hAnsi="Arial"/>
        </w:rPr>
        <w:t xml:space="preserve">Table </w:t>
      </w:r>
      <w:del w:id="602" w:author="Clay Cressler" w:date="2021-04-05T18:21:00Z">
        <w:r w:rsidDel="005850EB">
          <w:rPr>
            <w:rFonts w:ascii="Arial" w:hAnsi="Arial"/>
          </w:rPr>
          <w:delText>5</w:delText>
        </w:r>
      </w:del>
      <w:ins w:id="603" w:author="Clay Cressler" w:date="2021-04-05T18:21:00Z">
        <w:r w:rsidR="005850EB">
          <w:rPr>
            <w:rFonts w:ascii="Arial" w:hAnsi="Arial"/>
          </w:rPr>
          <w:t>4</w:t>
        </w:r>
      </w:ins>
      <w:r>
        <w:rPr>
          <w:rFonts w:ascii="Arial" w:hAnsi="Arial"/>
        </w:rPr>
        <w:t>: Estimates of the deterministic trend in the best-fitting model for lineages evolving in each regime, based on the average genome size (log-scale) of salamanders in each regime.</w:t>
      </w:r>
    </w:p>
    <w:tbl>
      <w:tblPr>
        <w:tblW w:w="80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10"/>
        <w:gridCol w:w="2160"/>
        <w:gridCol w:w="2520"/>
      </w:tblGrid>
      <w:tr w:rsidR="001B0C11" w14:paraId="4EBFA161" w14:textId="77777777">
        <w:trPr>
          <w:trHeight w:val="1004"/>
        </w:trPr>
        <w:tc>
          <w:tcPr>
            <w:tcW w:w="3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C7602A" w14:textId="77777777" w:rsidR="001B0C11" w:rsidRDefault="008F23F6">
            <w:pPr>
              <w:pStyle w:val="BodyA"/>
              <w:keepNext/>
              <w:spacing w:line="480" w:lineRule="auto"/>
              <w:jc w:val="center"/>
            </w:pPr>
            <w:r>
              <w:rPr>
                <w:rFonts w:ascii="Arial" w:hAnsi="Arial"/>
              </w:rPr>
              <w:t>Regime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C12756" w14:textId="77777777" w:rsidR="001B0C11" w:rsidRDefault="008F23F6">
            <w:pPr>
              <w:pStyle w:val="BodyA"/>
              <w:keepNext/>
              <w:spacing w:line="480" w:lineRule="auto"/>
              <w:jc w:val="center"/>
            </w:pPr>
            <w:r>
              <w:rPr>
                <w:rFonts w:ascii="Arial" w:hAnsi="Arial"/>
              </w:rPr>
              <w:t xml:space="preserve">Average log genome size </w:t>
            </w:r>
            <m:oMath>
              <m:limUpp>
                <m:limUppPr>
                  <m:ctrlPr>
                    <w:rPr>
                      <w:rFonts w:ascii="Cambria Math" w:hAnsi="Cambria Math"/>
                    </w:rPr>
                  </m:ctrlPr>
                </m:limUppPr>
                <m:e>
                  <m:r>
                    <w:rPr>
                      <w:rFonts w:ascii="Cambria Math" w:hAnsi="Cambria Math"/>
                      <w:sz w:val="26"/>
                      <w:szCs w:val="26"/>
                    </w:rPr>
                    <m:t>X</m:t>
                  </m:r>
                </m:e>
                <m:lim>
                  <m:r>
                    <w:rPr>
                      <w:rFonts w:ascii="Cambria Math" w:hAnsi="Cambria Math"/>
                      <w:sz w:val="26"/>
                      <w:szCs w:val="26"/>
                    </w:rPr>
                    <m:t>̄</m:t>
                  </m:r>
                </m:lim>
              </m:limUpp>
            </m:oMath>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577964" w14:textId="77777777" w:rsidR="001B0C11" w:rsidRDefault="008F23F6">
            <w:pPr>
              <w:pStyle w:val="BodyA"/>
              <w:keepNext/>
              <w:spacing w:line="480" w:lineRule="auto"/>
            </w:pPr>
            <w:r>
              <w:rPr>
                <w:rFonts w:ascii="Arial" w:hAnsi="Arial"/>
              </w:rPr>
              <w:t xml:space="preserve">Deterministic trend </w:t>
            </w:r>
            <m:oMath>
              <m:r>
                <w:rPr>
                  <w:rFonts w:ascii="Cambria Math" w:hAnsi="Cambria Math"/>
                  <w:sz w:val="29"/>
                  <w:szCs w:val="29"/>
                </w:rPr>
                <m:t>α(θ-</m:t>
              </m:r>
              <m:limUpp>
                <m:limUppPr>
                  <m:ctrlPr>
                    <w:rPr>
                      <w:rFonts w:ascii="Cambria Math" w:hAnsi="Cambria Math"/>
                    </w:rPr>
                  </m:ctrlPr>
                </m:limUppPr>
                <m:e>
                  <m:r>
                    <w:rPr>
                      <w:rFonts w:ascii="Cambria Math" w:hAnsi="Cambria Math"/>
                      <w:sz w:val="29"/>
                      <w:szCs w:val="29"/>
                    </w:rPr>
                    <m:t>X</m:t>
                  </m:r>
                </m:e>
                <m:lim>
                  <m:r>
                    <w:rPr>
                      <w:rFonts w:ascii="Cambria Math" w:hAnsi="Cambria Math"/>
                      <w:sz w:val="29"/>
                      <w:szCs w:val="29"/>
                    </w:rPr>
                    <m:t>̄</m:t>
                  </m:r>
                </m:lim>
              </m:limUpp>
              <m:r>
                <w:rPr>
                  <w:rFonts w:ascii="Cambria Math" w:hAnsi="Cambria Math"/>
                  <w:sz w:val="29"/>
                  <w:szCs w:val="29"/>
                </w:rPr>
                <m:t>)</m:t>
              </m:r>
            </m:oMath>
          </w:p>
        </w:tc>
      </w:tr>
      <w:tr w:rsidR="001B0C11" w14:paraId="3D573A68" w14:textId="77777777">
        <w:trPr>
          <w:trHeight w:val="360"/>
        </w:trPr>
        <w:tc>
          <w:tcPr>
            <w:tcW w:w="341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89ED3A4" w14:textId="77777777" w:rsidR="001B0C11" w:rsidRDefault="008F23F6">
            <w:pPr>
              <w:pStyle w:val="BodyA"/>
              <w:spacing w:line="480" w:lineRule="auto"/>
            </w:pPr>
            <w:r>
              <w:rPr>
                <w:rFonts w:ascii="Arial" w:hAnsi="Arial"/>
              </w:rPr>
              <w:t>Direct development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2A0667" w14:textId="77777777" w:rsidR="001B0C11" w:rsidRDefault="008F23F6">
            <w:pPr>
              <w:pStyle w:val="BodyA"/>
              <w:spacing w:line="480" w:lineRule="auto"/>
            </w:pPr>
            <w:r>
              <w:rPr>
                <w:rFonts w:ascii="Arial" w:hAnsi="Arial"/>
              </w:rPr>
              <w:t>3.66 (38.9pg)</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4496BB" w14:textId="77777777" w:rsidR="001B0C11" w:rsidRDefault="008F23F6">
            <w:pPr>
              <w:pStyle w:val="BodyA"/>
              <w:spacing w:line="480" w:lineRule="auto"/>
            </w:pPr>
            <w:r>
              <w:rPr>
                <w:rFonts w:ascii="Arial" w:hAnsi="Arial"/>
              </w:rPr>
              <w:t xml:space="preserve">-0.0396 </w:t>
            </w:r>
          </w:p>
        </w:tc>
      </w:tr>
      <w:tr w:rsidR="001B0C11" w14:paraId="4E95712F" w14:textId="77777777">
        <w:trPr>
          <w:trHeight w:val="360"/>
        </w:trPr>
        <w:tc>
          <w:tcPr>
            <w:tcW w:w="341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6883A4" w14:textId="77777777" w:rsidR="001B0C11" w:rsidRDefault="008F23F6">
            <w:pPr>
              <w:pStyle w:val="BodyA"/>
              <w:spacing w:line="480" w:lineRule="auto"/>
            </w:pPr>
            <w:r>
              <w:rPr>
                <w:rFonts w:ascii="Arial" w:hAnsi="Arial"/>
              </w:rPr>
              <w:t>Feeding metamorphosis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8F1EF2" w14:textId="77777777" w:rsidR="001B0C11" w:rsidRDefault="008F23F6">
            <w:pPr>
              <w:pStyle w:val="BodyA"/>
              <w:spacing w:line="480" w:lineRule="auto"/>
            </w:pPr>
            <w:r>
              <w:rPr>
                <w:rFonts w:ascii="Arial" w:hAnsi="Arial"/>
              </w:rPr>
              <w:t>3.46 (31.8pg)</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7A2E0C3" w14:textId="77777777" w:rsidR="001B0C11" w:rsidRDefault="008F23F6">
            <w:pPr>
              <w:pStyle w:val="BodyA"/>
              <w:spacing w:line="480" w:lineRule="auto"/>
            </w:pPr>
            <w:r>
              <w:rPr>
                <w:rFonts w:ascii="Arial" w:hAnsi="Arial"/>
              </w:rPr>
              <w:t xml:space="preserve">1.68e-8 </w:t>
            </w:r>
          </w:p>
        </w:tc>
      </w:tr>
      <w:tr w:rsidR="001B0C11" w14:paraId="562E4B9F" w14:textId="77777777">
        <w:trPr>
          <w:trHeight w:val="360"/>
        </w:trPr>
        <w:tc>
          <w:tcPr>
            <w:tcW w:w="3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23E879" w14:textId="77777777" w:rsidR="001B0C11" w:rsidRDefault="008F23F6">
            <w:pPr>
              <w:pStyle w:val="BodyA"/>
              <w:spacing w:line="480" w:lineRule="auto"/>
            </w:pPr>
            <w:r>
              <w:rPr>
                <w:rFonts w:ascii="Arial" w:hAnsi="Arial"/>
              </w:rPr>
              <w:t>Non-feeding metamorphosis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A9A3FFA" w14:textId="77777777" w:rsidR="001B0C11" w:rsidRDefault="008F23F6">
            <w:pPr>
              <w:pStyle w:val="BodyA"/>
              <w:spacing w:line="480" w:lineRule="auto"/>
            </w:pPr>
            <w:r>
              <w:rPr>
                <w:rFonts w:ascii="Arial" w:hAnsi="Arial"/>
              </w:rPr>
              <w:t>3.07 (21.5pg)</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952160" w14:textId="77777777" w:rsidR="001B0C11" w:rsidRDefault="008F23F6">
            <w:pPr>
              <w:pStyle w:val="BodyA"/>
              <w:spacing w:line="480" w:lineRule="auto"/>
            </w:pPr>
            <w:r>
              <w:rPr>
                <w:rFonts w:ascii="Arial" w:hAnsi="Arial"/>
              </w:rPr>
              <w:t xml:space="preserve">-0.583 </w:t>
            </w:r>
          </w:p>
        </w:tc>
      </w:tr>
      <w:tr w:rsidR="001B0C11" w14:paraId="7FD31F49" w14:textId="77777777">
        <w:trPr>
          <w:trHeight w:val="360"/>
        </w:trPr>
        <w:tc>
          <w:tcPr>
            <w:tcW w:w="341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17F43E" w14:textId="77777777" w:rsidR="001B0C11" w:rsidRDefault="008F23F6">
            <w:pPr>
              <w:pStyle w:val="BodyA"/>
              <w:spacing w:line="480" w:lineRule="auto"/>
            </w:pPr>
            <w:proofErr w:type="spellStart"/>
            <w:r>
              <w:rPr>
                <w:rFonts w:ascii="Arial" w:hAnsi="Arial"/>
              </w:rPr>
              <w:lastRenderedPageBreak/>
              <w:t>Paedomorphosis</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701D46D" w14:textId="77777777" w:rsidR="001B0C11" w:rsidRDefault="008F23F6">
            <w:pPr>
              <w:pStyle w:val="BodyA"/>
              <w:spacing w:line="480" w:lineRule="auto"/>
            </w:pPr>
            <w:r>
              <w:rPr>
                <w:rFonts w:ascii="Arial" w:hAnsi="Arial"/>
              </w:rPr>
              <w:t>3.89 (48.9pg)</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3F34A2" w14:textId="77777777" w:rsidR="001B0C11" w:rsidRDefault="008F23F6">
            <w:pPr>
              <w:pStyle w:val="BodyA"/>
              <w:spacing w:line="480" w:lineRule="auto"/>
            </w:pPr>
            <w:r>
              <w:rPr>
                <w:rFonts w:ascii="Arial" w:hAnsi="Arial"/>
              </w:rPr>
              <w:t xml:space="preserve">0.463 </w:t>
            </w:r>
          </w:p>
        </w:tc>
      </w:tr>
    </w:tbl>
    <w:p w14:paraId="61643E0F" w14:textId="77777777" w:rsidR="001B0C11" w:rsidRDefault="001B0C11">
      <w:pPr>
        <w:pStyle w:val="BodyA"/>
        <w:widowControl w:val="0"/>
        <w:ind w:left="108" w:hanging="108"/>
        <w:rPr>
          <w:rFonts w:ascii="Arial Unicode MS" w:hAnsi="Arial Unicode MS"/>
        </w:rPr>
      </w:pPr>
    </w:p>
    <w:p w14:paraId="5DADC01B" w14:textId="77777777" w:rsidR="001B0C11" w:rsidRDefault="001B0C11">
      <w:pPr>
        <w:pStyle w:val="BodyA"/>
        <w:widowControl w:val="0"/>
        <w:ind w:left="108" w:hanging="108"/>
        <w:rPr>
          <w:rFonts w:ascii="Arial Unicode MS" w:hAnsi="Arial Unicode MS"/>
        </w:rPr>
      </w:pPr>
    </w:p>
    <w:p w14:paraId="6DAFB2E8" w14:textId="77777777" w:rsidR="001B0C11" w:rsidRDefault="001B0C11">
      <w:pPr>
        <w:pStyle w:val="BodyA"/>
        <w:widowControl w:val="0"/>
        <w:ind w:left="108" w:hanging="108"/>
        <w:rPr>
          <w:rFonts w:ascii="Arial Unicode MS" w:hAnsi="Arial Unicode MS"/>
        </w:rPr>
      </w:pPr>
    </w:p>
    <w:p w14:paraId="086F6C17" w14:textId="77777777" w:rsidR="001B0C11" w:rsidRDefault="008F23F6">
      <w:pPr>
        <w:pStyle w:val="BodyA"/>
        <w:widowControl w:val="0"/>
        <w:ind w:left="108" w:hanging="108"/>
        <w:rPr>
          <w:rFonts w:ascii="Helvetica Neue" w:eastAsia="Helvetica Neue" w:hAnsi="Helvetica Neue" w:cs="Helvetica Neue"/>
          <w:b/>
          <w:bCs/>
        </w:rPr>
      </w:pPr>
      <w:r>
        <w:rPr>
          <w:rFonts w:ascii="Arial" w:hAnsi="Arial"/>
          <w:b/>
          <w:bCs/>
        </w:rPr>
        <w:t xml:space="preserve">Discussion </w:t>
      </w:r>
    </w:p>
    <w:p w14:paraId="359260EF" w14:textId="77777777" w:rsidR="001B0C11" w:rsidRDefault="001B0C11">
      <w:pPr>
        <w:pStyle w:val="BodyA"/>
        <w:spacing w:line="480" w:lineRule="auto"/>
        <w:rPr>
          <w:rFonts w:ascii="Arial" w:eastAsia="Arial" w:hAnsi="Arial" w:cs="Arial"/>
        </w:rPr>
      </w:pPr>
    </w:p>
    <w:p w14:paraId="4B9D7B9A" w14:textId="77777777" w:rsidR="001B0C11" w:rsidRDefault="008F23F6">
      <w:pPr>
        <w:pStyle w:val="BodyA"/>
        <w:spacing w:line="480" w:lineRule="auto"/>
        <w:rPr>
          <w:rFonts w:ascii="Arial" w:eastAsia="Arial" w:hAnsi="Arial" w:cs="Arial"/>
          <w:i/>
          <w:iCs/>
        </w:rPr>
      </w:pPr>
      <w:r>
        <w:rPr>
          <w:rFonts w:ascii="Arial" w:hAnsi="Arial"/>
          <w:i/>
          <w:iCs/>
        </w:rPr>
        <w:t>Biased stochastic expansion and life history constraints shape genome size.</w:t>
      </w:r>
      <w:r>
        <w:rPr>
          <w:rFonts w:ascii="Symbol" w:hAnsi="Symbol"/>
        </w:rPr>
        <w:t>¾</w:t>
      </w:r>
      <w:r>
        <w:rPr>
          <w:rFonts w:ascii="Arial" w:hAnsi="Arial"/>
          <w:i/>
          <w:iCs/>
        </w:rPr>
        <w:t xml:space="preserve"> </w:t>
      </w:r>
    </w:p>
    <w:p w14:paraId="739BA76C" w14:textId="133C41DE" w:rsidR="001B0C11" w:rsidRDefault="008F23F6">
      <w:pPr>
        <w:pStyle w:val="BodyA"/>
        <w:spacing w:line="480" w:lineRule="auto"/>
        <w:rPr>
          <w:rFonts w:ascii="Arial" w:eastAsia="Arial" w:hAnsi="Arial" w:cs="Arial"/>
        </w:rPr>
      </w:pPr>
      <w:r>
        <w:rPr>
          <w:rFonts w:ascii="Arial" w:hAnsi="Arial"/>
        </w:rPr>
        <w:t xml:space="preserve">Overall, evolution of genome size in salamanders is well-described by a weakly deterministic model with separate equilibria for each life history regime and moderate stochasticity. An increased level of constraint in lineages that evolved non-feeding metamorphosis, as well as a decreased level of constraint in lineages that have lost metamorphosis exert the greatest deterministic influences on the evolution of genome size. The strength of the deterministic trend towards genome expansion for </w:t>
      </w:r>
      <w:proofErr w:type="spellStart"/>
      <w:r>
        <w:rPr>
          <w:rFonts w:ascii="Arial" w:hAnsi="Arial"/>
        </w:rPr>
        <w:t>paedomorphs</w:t>
      </w:r>
      <w:proofErr w:type="spellEnd"/>
      <w:r>
        <w:rPr>
          <w:rFonts w:ascii="Arial" w:hAnsi="Arial"/>
        </w:rPr>
        <w:t xml:space="preserve"> is roughly the same as the strength of the deterministic trend towards genome reduction for non-feeding </w:t>
      </w:r>
      <w:proofErr w:type="spellStart"/>
      <w:r>
        <w:rPr>
          <w:rFonts w:ascii="Arial" w:hAnsi="Arial"/>
        </w:rPr>
        <w:t>metamorphosers</w:t>
      </w:r>
      <w:proofErr w:type="spellEnd"/>
      <w:r>
        <w:rPr>
          <w:rFonts w:ascii="Arial" w:hAnsi="Arial"/>
        </w:rPr>
        <w:t xml:space="preserve">; both are an order of magnitude stronger than the trend for </w:t>
      </w:r>
      <w:proofErr w:type="gramStart"/>
      <w:r>
        <w:rPr>
          <w:rFonts w:ascii="Arial" w:hAnsi="Arial"/>
        </w:rPr>
        <w:t>direct-developers</w:t>
      </w:r>
      <w:proofErr w:type="gramEnd"/>
      <w:r>
        <w:rPr>
          <w:rFonts w:ascii="Arial" w:hAnsi="Arial"/>
        </w:rPr>
        <w:t xml:space="preserve">. Feeding </w:t>
      </w:r>
      <w:proofErr w:type="spellStart"/>
      <w:r>
        <w:rPr>
          <w:rFonts w:ascii="Arial" w:hAnsi="Arial"/>
        </w:rPr>
        <w:t>metamorphosers</w:t>
      </w:r>
      <w:proofErr w:type="spellEnd"/>
      <w:r>
        <w:rPr>
          <w:rFonts w:ascii="Arial" w:hAnsi="Arial"/>
        </w:rPr>
        <w:t xml:space="preserve"> have no deterministic trend (Table </w:t>
      </w:r>
      <w:del w:id="604" w:author="Clay Cressler" w:date="2021-04-05T18:29:00Z">
        <w:r w:rsidDel="000C2747">
          <w:rPr>
            <w:rFonts w:ascii="Arial" w:hAnsi="Arial"/>
          </w:rPr>
          <w:delText>5</w:delText>
        </w:r>
      </w:del>
      <w:ins w:id="605" w:author="Clay Cressler" w:date="2021-04-05T18:29:00Z">
        <w:r w:rsidR="000C2747">
          <w:rPr>
            <w:rFonts w:ascii="Arial" w:hAnsi="Arial"/>
          </w:rPr>
          <w:t>4</w:t>
        </w:r>
      </w:ins>
      <w:r>
        <w:rPr>
          <w:rFonts w:ascii="Arial" w:hAnsi="Arial"/>
        </w:rPr>
        <w:t>). Taken together, these results, and the observed spread of genome sizes within regimes, suggest that genome size evolution is driven by stochastic</w:t>
      </w:r>
      <w:ins w:id="606" w:author="Marguerite Butler" w:date="2021-03-10T22:22:00Z">
        <w:r>
          <w:rPr>
            <w:rFonts w:ascii="Arial" w:hAnsi="Arial"/>
          </w:rPr>
          <w:t>ity with a bias toward increase</w:t>
        </w:r>
      </w:ins>
      <w:r>
        <w:rPr>
          <w:rFonts w:ascii="Arial" w:hAnsi="Arial"/>
        </w:rPr>
        <w:t xml:space="preserve"> </w:t>
      </w:r>
      <w:r>
        <w:rPr>
          <w:rFonts w:ascii="Symbol" w:hAnsi="Symbol"/>
        </w:rPr>
        <w:t>¾</w:t>
      </w:r>
      <w:r>
        <w:rPr>
          <w:rFonts w:ascii="Arial" w:hAnsi="Arial"/>
        </w:rPr>
        <w:t xml:space="preserve"> likely representing TE insertions that outpace deletions </w:t>
      </w:r>
      <w:r>
        <w:rPr>
          <w:rFonts w:ascii="Symbol" w:hAnsi="Symbol"/>
        </w:rPr>
        <w:t>¾</w:t>
      </w:r>
      <w:r>
        <w:rPr>
          <w:rFonts w:ascii="Arial" w:hAnsi="Arial"/>
        </w:rPr>
        <w:t xml:space="preserve"> constrained to varying degrees by metamorphic repatterning</w:t>
      </w:r>
      <w:del w:id="607" w:author="Marguerite Butler" w:date="2021-03-15T23:06:00Z">
        <w:r>
          <w:rPr>
            <w:rFonts w:ascii="Arial" w:hAnsi="Arial"/>
          </w:rPr>
          <w:delText xml:space="preserve"> present in the life cycle</w:delText>
        </w:r>
      </w:del>
      <w:ins w:id="608" w:author="Marguerite Butler" w:date="2021-03-15T23:07:00Z">
        <w:r>
          <w:rPr>
            <w:rFonts w:ascii="Arial" w:hAnsi="Arial"/>
          </w:rPr>
          <w:t>, when selection acts to limit metamorphic duration</w:t>
        </w:r>
      </w:ins>
      <w:r>
        <w:rPr>
          <w:rFonts w:ascii="Arial" w:hAnsi="Arial"/>
        </w:rPr>
        <w:t>.</w:t>
      </w:r>
    </w:p>
    <w:p w14:paraId="3572CA54" w14:textId="77777777" w:rsidR="001B0C11" w:rsidRDefault="001B0C11">
      <w:pPr>
        <w:pStyle w:val="BodyA"/>
        <w:spacing w:line="480" w:lineRule="auto"/>
        <w:rPr>
          <w:rFonts w:ascii="Arial" w:eastAsia="Arial" w:hAnsi="Arial" w:cs="Arial"/>
        </w:rPr>
      </w:pPr>
    </w:p>
    <w:p w14:paraId="0FC8C82B" w14:textId="77777777" w:rsidR="001B0C11" w:rsidRDefault="008F23F6">
      <w:pPr>
        <w:pStyle w:val="BodyA"/>
        <w:spacing w:line="480" w:lineRule="auto"/>
        <w:rPr>
          <w:rFonts w:ascii="Arial" w:eastAsia="Arial" w:hAnsi="Arial" w:cs="Arial"/>
          <w:i/>
          <w:iCs/>
        </w:rPr>
      </w:pPr>
      <w:r>
        <w:rPr>
          <w:rFonts w:ascii="Arial" w:hAnsi="Arial"/>
          <w:i/>
          <w:iCs/>
        </w:rPr>
        <w:t>Metamorphosis as a vulnerable stage of the life cycle in amphibians</w:t>
      </w:r>
    </w:p>
    <w:p w14:paraId="24B3D052" w14:textId="77777777" w:rsidR="001B0C11" w:rsidRDefault="008F23F6">
      <w:pPr>
        <w:pStyle w:val="BodyA"/>
        <w:spacing w:line="480" w:lineRule="auto"/>
        <w:rPr>
          <w:rFonts w:ascii="Arial" w:eastAsia="Arial" w:hAnsi="Arial" w:cs="Arial"/>
        </w:rPr>
      </w:pPr>
      <w:del w:id="609" w:author="Marguerite Butler" w:date="2021-03-19T12:59:00Z">
        <w:r>
          <w:rPr>
            <w:rFonts w:ascii="Arial" w:hAnsi="Arial"/>
          </w:rPr>
          <w:lastRenderedPageBreak/>
          <w:delText>Our results are consistent with metamorphosis constraining genome size in salamanders because selection is acting to limit metamorphic duration, but why is metamorphosis a vulnerable part of the life cycle in salamanders?</w:delText>
        </w:r>
      </w:del>
      <w:r>
        <w:rPr>
          <w:rFonts w:ascii="Arial" w:hAnsi="Arial"/>
        </w:rPr>
        <w:t xml:space="preserve"> </w:t>
      </w:r>
      <w:del w:id="610" w:author="Marguerite Butler" w:date="2021-03-15T23:07:00Z">
        <w:r>
          <w:rPr>
            <w:rFonts w:ascii="Arial" w:hAnsi="Arial"/>
          </w:rPr>
          <w:delText>In amphibians, t</w:delText>
        </w:r>
      </w:del>
      <w:del w:id="611" w:author="Marguerite Butler" w:date="2021-03-19T13:34:00Z">
        <w:r>
          <w:rPr>
            <w:rFonts w:ascii="Arial" w:hAnsi="Arial"/>
          </w:rPr>
          <w:delText xml:space="preserve">he </w:delText>
        </w:r>
      </w:del>
      <w:ins w:id="612" w:author="Marguerite Butler" w:date="2021-03-19T13:39:00Z">
        <w:r>
          <w:rPr>
            <w:rFonts w:ascii="Arial" w:hAnsi="Arial"/>
          </w:rPr>
          <w:t xml:space="preserve">Metamorphosis is assumed to exert evolutionary pressure for reduced genome size in amphibians to speed development during a vulnerable life stage. This notion comes from evidence </w:t>
        </w:r>
      </w:ins>
      <w:del w:id="613" w:author="Marguerite Butler" w:date="2021-03-15T23:07:00Z">
        <w:r>
          <w:rPr>
            <w:rFonts w:ascii="Arial" w:hAnsi="Arial"/>
          </w:rPr>
          <w:delText>data</w:delText>
        </w:r>
      </w:del>
      <w:del w:id="614" w:author="Marguerite Butler" w:date="2021-03-19T13:38:00Z">
        <w:r>
          <w:rPr>
            <w:rFonts w:ascii="Arial" w:hAnsi="Arial"/>
          </w:rPr>
          <w:delText xml:space="preserve"> demonstrating vulnerability </w:delText>
        </w:r>
      </w:del>
      <w:del w:id="615" w:author="Marguerite Butler" w:date="2021-03-19T13:36:00Z">
        <w:r>
          <w:rPr>
            <w:rFonts w:ascii="Arial" w:hAnsi="Arial"/>
          </w:rPr>
          <w:delText xml:space="preserve">during metamorphosis </w:delText>
        </w:r>
      </w:del>
      <w:r>
        <w:rPr>
          <w:rFonts w:ascii="Arial" w:hAnsi="Arial"/>
        </w:rPr>
        <w:t>primarily</w:t>
      </w:r>
      <w:del w:id="616" w:author="Marguerite Butler" w:date="2021-03-19T13:37:00Z">
        <w:r>
          <w:rPr>
            <w:rFonts w:ascii="Arial" w:hAnsi="Arial"/>
          </w:rPr>
          <w:delText xml:space="preserve"> come</w:delText>
        </w:r>
      </w:del>
      <w:r>
        <w:rPr>
          <w:rFonts w:ascii="Arial" w:hAnsi="Arial"/>
        </w:rPr>
        <w:t xml:space="preserve"> from frogs. Metamorphosing frogs experience higher predation levels because they can neither swim nor hop effectively (</w:t>
      </w:r>
      <w:proofErr w:type="spellStart"/>
      <w:r>
        <w:rPr>
          <w:rFonts w:ascii="Arial" w:hAnsi="Arial"/>
        </w:rPr>
        <w:t>Wassersug</w:t>
      </w:r>
      <w:proofErr w:type="spellEnd"/>
      <w:r>
        <w:rPr>
          <w:rFonts w:ascii="Arial" w:hAnsi="Arial"/>
        </w:rPr>
        <w:t xml:space="preserve"> and Sperry 1977; Arnold and </w:t>
      </w:r>
      <w:proofErr w:type="spellStart"/>
      <w:r>
        <w:rPr>
          <w:rFonts w:ascii="Arial" w:hAnsi="Arial"/>
        </w:rPr>
        <w:t>Wassersug</w:t>
      </w:r>
      <w:proofErr w:type="spellEnd"/>
      <w:r>
        <w:rPr>
          <w:rFonts w:ascii="Arial" w:hAnsi="Arial"/>
        </w:rPr>
        <w:t xml:space="preserve"> 1978). In addition, frogs are unable to feed during metamorphosis, at a time when their energetic requirements can nearly double as compared to the period immediately preceding metamorphosis (</w:t>
      </w:r>
      <w:proofErr w:type="spellStart"/>
      <w:r>
        <w:rPr>
          <w:rFonts w:ascii="Arial" w:hAnsi="Arial"/>
        </w:rPr>
        <w:t>Orlofske</w:t>
      </w:r>
      <w:proofErr w:type="spellEnd"/>
      <w:r>
        <w:rPr>
          <w:rFonts w:ascii="Arial" w:hAnsi="Arial"/>
        </w:rPr>
        <w:t xml:space="preserve"> and Hopkins 2009; Wright, et al. 2011). Despite being homologous and retaining broad similarities at the transcriptomic, hormonal, and organismal levels (Sanchez, et al. 2018), salamander metamorphosis is different </w:t>
      </w:r>
      <w:r>
        <w:rPr>
          <w:rFonts w:ascii="Symbol" w:hAnsi="Symbol"/>
        </w:rPr>
        <w:t>¾</w:t>
      </w:r>
      <w:r>
        <w:rPr>
          <w:rFonts w:ascii="Arial" w:hAnsi="Arial"/>
        </w:rPr>
        <w:t xml:space="preserve"> and less dramatic </w:t>
      </w:r>
      <w:r>
        <w:rPr>
          <w:rFonts w:ascii="Symbol" w:hAnsi="Symbol"/>
        </w:rPr>
        <w:t>¾</w:t>
      </w:r>
      <w:r>
        <w:rPr>
          <w:rFonts w:ascii="Arial" w:hAnsi="Arial"/>
        </w:rPr>
        <w:t xml:space="preserve"> than frog metamorphosis. The process takes much longer in salamanders; timescales are on the order of weeks to months rather than days (Norman 1985; </w:t>
      </w:r>
      <w:proofErr w:type="spellStart"/>
      <w:r>
        <w:rPr>
          <w:rFonts w:ascii="Arial" w:hAnsi="Arial"/>
        </w:rPr>
        <w:t>Downie</w:t>
      </w:r>
      <w:proofErr w:type="spellEnd"/>
      <w:r>
        <w:rPr>
          <w:rFonts w:ascii="Arial" w:hAnsi="Arial"/>
        </w:rPr>
        <w:t xml:space="preserve">, et al. 2004; </w:t>
      </w:r>
      <w:proofErr w:type="spellStart"/>
      <w:r>
        <w:rPr>
          <w:rFonts w:ascii="Arial" w:hAnsi="Arial"/>
        </w:rPr>
        <w:t>Vladimirova</w:t>
      </w:r>
      <w:proofErr w:type="spellEnd"/>
      <w:r>
        <w:rPr>
          <w:rFonts w:ascii="Arial" w:hAnsi="Arial"/>
        </w:rPr>
        <w:t>, et al. 2012; Sanchez, et al. 2018)</w:t>
      </w:r>
      <w:ins w:id="617" w:author="Marguerite Butler" w:date="2021-03-15T23:08:00Z">
        <w:r>
          <w:rPr>
            <w:rFonts w:ascii="Arial" w:hAnsi="Arial"/>
          </w:rPr>
          <w:t>, suggesting little, if any, time pressure</w:t>
        </w:r>
      </w:ins>
      <w:r>
        <w:rPr>
          <w:rFonts w:ascii="Arial" w:hAnsi="Arial"/>
        </w:rPr>
        <w:t xml:space="preserve">. Metamorphosing salamanders </w:t>
      </w:r>
      <w:ins w:id="618" w:author="Marguerite Butler" w:date="2021-03-15T23:09:00Z">
        <w:r>
          <w:rPr>
            <w:rFonts w:ascii="Arial" w:hAnsi="Arial"/>
          </w:rPr>
          <w:t xml:space="preserve">do not experience compromised locomotion </w:t>
        </w:r>
      </w:ins>
      <w:r>
        <w:rPr>
          <w:rFonts w:ascii="Arial" w:hAnsi="Arial"/>
        </w:rPr>
        <w:t>are</w:t>
      </w:r>
      <w:ins w:id="619" w:author="Marguerite Butler" w:date="2021-03-15T23:10:00Z">
        <w:r>
          <w:rPr>
            <w:rFonts w:ascii="Arial" w:hAnsi="Arial"/>
          </w:rPr>
          <w:t xml:space="preserve"> thus</w:t>
        </w:r>
      </w:ins>
      <w:r>
        <w:rPr>
          <w:rFonts w:ascii="Arial" w:hAnsi="Arial"/>
        </w:rPr>
        <w:t xml:space="preserve"> not more vulnerable to predation </w:t>
      </w:r>
      <w:del w:id="620" w:author="Marguerite Butler" w:date="2021-03-15T23:10:00Z">
        <w:r>
          <w:rPr>
            <w:rFonts w:ascii="Arial" w:hAnsi="Arial"/>
          </w:rPr>
          <w:delText xml:space="preserve">because their locomotion is not compromised as it is in </w:delText>
        </w:r>
      </w:del>
      <w:ins w:id="621" w:author="Marguerite Butler" w:date="2021-03-15T23:10:00Z">
        <w:r>
          <w:rPr>
            <w:rFonts w:ascii="Arial" w:hAnsi="Arial"/>
          </w:rPr>
          <w:t xml:space="preserve"> as are </w:t>
        </w:r>
      </w:ins>
      <w:r>
        <w:rPr>
          <w:rFonts w:ascii="Arial" w:hAnsi="Arial"/>
        </w:rPr>
        <w:t>frogs (</w:t>
      </w:r>
      <w:proofErr w:type="spellStart"/>
      <w:r>
        <w:rPr>
          <w:rFonts w:ascii="Arial" w:hAnsi="Arial"/>
        </w:rPr>
        <w:t>Landberg</w:t>
      </w:r>
      <w:proofErr w:type="spellEnd"/>
      <w:r>
        <w:rPr>
          <w:rFonts w:ascii="Arial" w:hAnsi="Arial"/>
        </w:rPr>
        <w:t xml:space="preserve"> and Azizi 2010). In addition, metamorphosing salamanders do not have higher energetic requirements compared to non-metamorphosing individuals of the same species (</w:t>
      </w:r>
      <w:proofErr w:type="spellStart"/>
      <w:r>
        <w:rPr>
          <w:rFonts w:ascii="Arial" w:hAnsi="Arial"/>
        </w:rPr>
        <w:t>Vladimirova</w:t>
      </w:r>
      <w:proofErr w:type="spellEnd"/>
      <w:r>
        <w:rPr>
          <w:rFonts w:ascii="Arial" w:hAnsi="Arial"/>
        </w:rPr>
        <w:t>, et al. 2012). Some salamanders, however, are unable to feed during metamorphosis, requiring that they undergo the transformation using only stored energy reserves (</w:t>
      </w:r>
      <w:ins w:id="622" w:author="Marguerite Butler" w:date="2021-03-10T22:41:00Z">
        <w:r>
          <w:rPr>
            <w:rFonts w:ascii="Arial" w:hAnsi="Arial"/>
          </w:rPr>
          <w:t xml:space="preserve">i.e., </w:t>
        </w:r>
      </w:ins>
      <w:r>
        <w:rPr>
          <w:rFonts w:ascii="Arial" w:hAnsi="Arial"/>
        </w:rPr>
        <w:t xml:space="preserve">non-feeding </w:t>
      </w:r>
      <w:proofErr w:type="spellStart"/>
      <w:r>
        <w:rPr>
          <w:rFonts w:ascii="Arial" w:hAnsi="Arial"/>
        </w:rPr>
        <w:t>metamorphosers</w:t>
      </w:r>
      <w:proofErr w:type="spellEnd"/>
      <w:del w:id="623" w:author="Marguerite Butler" w:date="2021-03-10T22:41:00Z">
        <w:r>
          <w:rPr>
            <w:rFonts w:ascii="Arial" w:hAnsi="Arial"/>
          </w:rPr>
          <w:delText>) (</w:delText>
        </w:r>
      </w:del>
      <w:ins w:id="624" w:author="Marguerite Butler" w:date="2021-03-10T22:41:00Z">
        <w:r>
          <w:rPr>
            <w:rFonts w:ascii="Arial" w:hAnsi="Arial"/>
          </w:rPr>
          <w:t xml:space="preserve">; </w:t>
        </w:r>
      </w:ins>
      <w:proofErr w:type="spellStart"/>
      <w:r>
        <w:rPr>
          <w:rFonts w:ascii="Arial" w:hAnsi="Arial"/>
        </w:rPr>
        <w:t>Deban</w:t>
      </w:r>
      <w:proofErr w:type="spellEnd"/>
      <w:r>
        <w:rPr>
          <w:rFonts w:ascii="Arial" w:hAnsi="Arial"/>
        </w:rPr>
        <w:t xml:space="preserve"> and Marks 2002). </w:t>
      </w:r>
      <w:del w:id="625" w:author="Marguerite Butler" w:date="2021-03-19T13:46:00Z">
        <w:r>
          <w:rPr>
            <w:rFonts w:ascii="Arial" w:hAnsi="Arial"/>
          </w:rPr>
          <w:delText>Others</w:delText>
        </w:r>
      </w:del>
      <w:ins w:id="626" w:author="Marguerite Butler" w:date="2021-03-19T13:46:00Z">
        <w:r>
          <w:rPr>
            <w:rFonts w:ascii="Arial" w:hAnsi="Arial"/>
          </w:rPr>
          <w:t>Direct developers</w:t>
        </w:r>
      </w:ins>
      <w:r>
        <w:rPr>
          <w:rFonts w:ascii="Arial" w:hAnsi="Arial"/>
        </w:rPr>
        <w:t xml:space="preserve"> undergo the transformation inside the egg, fueled only by yolk stores</w:t>
      </w:r>
      <w:del w:id="627" w:author="Marguerite Butler" w:date="2021-03-19T13:47:00Z">
        <w:r>
          <w:rPr>
            <w:rFonts w:ascii="Arial" w:hAnsi="Arial"/>
          </w:rPr>
          <w:delText xml:space="preserve"> (direct developers)</w:delText>
        </w:r>
      </w:del>
      <w:r>
        <w:rPr>
          <w:rFonts w:ascii="Arial" w:hAnsi="Arial"/>
        </w:rPr>
        <w:t xml:space="preserve">. Genome size constraints for these two life history regimes likely reflect energetic vulnerability that is not relevant for </w:t>
      </w:r>
      <w:r>
        <w:rPr>
          <w:rFonts w:ascii="Arial" w:hAnsi="Arial"/>
        </w:rPr>
        <w:lastRenderedPageBreak/>
        <w:t xml:space="preserve">the other two life histories considered here: feeding metamorphosis and </w:t>
      </w:r>
      <w:proofErr w:type="spellStart"/>
      <w:r>
        <w:rPr>
          <w:rFonts w:ascii="Arial" w:hAnsi="Arial"/>
        </w:rPr>
        <w:t>paedomorphosis</w:t>
      </w:r>
      <w:proofErr w:type="spellEnd"/>
      <w:r>
        <w:rPr>
          <w:rFonts w:ascii="Arial" w:hAnsi="Arial"/>
        </w:rPr>
        <w:t xml:space="preserve">. </w:t>
      </w:r>
    </w:p>
    <w:p w14:paraId="214BA432" w14:textId="77777777" w:rsidR="001B0C11" w:rsidRDefault="001B0C11">
      <w:pPr>
        <w:pStyle w:val="BodyA"/>
        <w:spacing w:line="480" w:lineRule="auto"/>
        <w:ind w:firstLine="720"/>
        <w:rPr>
          <w:rFonts w:ascii="Arial" w:eastAsia="Arial" w:hAnsi="Arial" w:cs="Arial"/>
        </w:rPr>
      </w:pPr>
    </w:p>
    <w:p w14:paraId="6DE6D3CC" w14:textId="77777777" w:rsidR="001B0C11" w:rsidRDefault="008F23F6">
      <w:pPr>
        <w:pStyle w:val="BodyA"/>
        <w:spacing w:line="480" w:lineRule="auto"/>
        <w:rPr>
          <w:rFonts w:ascii="Arial" w:eastAsia="Arial" w:hAnsi="Arial" w:cs="Arial"/>
        </w:rPr>
      </w:pPr>
      <w:r>
        <w:rPr>
          <w:rFonts w:ascii="Arial" w:hAnsi="Arial"/>
          <w:i/>
          <w:iCs/>
        </w:rPr>
        <w:t xml:space="preserve">Genome size evolution in feeding </w:t>
      </w:r>
      <w:proofErr w:type="spellStart"/>
      <w:r>
        <w:rPr>
          <w:rFonts w:ascii="Arial" w:hAnsi="Arial"/>
          <w:i/>
          <w:iCs/>
        </w:rPr>
        <w:t>metamorphosers</w:t>
      </w:r>
      <w:proofErr w:type="spellEnd"/>
      <w:r>
        <w:rPr>
          <w:rFonts w:ascii="Arial" w:hAnsi="Arial"/>
          <w:i/>
          <w:iCs/>
        </w:rPr>
        <w:t>.</w:t>
      </w:r>
      <w:r>
        <w:rPr>
          <w:rFonts w:ascii="Symbol" w:hAnsi="Symbol"/>
        </w:rPr>
        <w:t>¾</w:t>
      </w:r>
      <w:r>
        <w:rPr>
          <w:rFonts w:ascii="Arial" w:hAnsi="Arial"/>
        </w:rPr>
        <w:t xml:space="preserve">Lineages that undergo metamorphosis, but are able to feed throughout the process, show no deterministic trend in genome size evolution. Rather, trait evolution is described by moderate stochastic noise around an equilibrium value that we interpret as a balance between TE accumulation and a constraint imposed by metamorphosis. Although </w:t>
      </w:r>
      <w:del w:id="628" w:author="Marguerite Butler" w:date="2021-03-19T13:54:00Z">
        <w:r>
          <w:rPr>
            <w:rFonts w:ascii="Arial" w:hAnsi="Arial"/>
          </w:rPr>
          <w:delText xml:space="preserve">the </w:delText>
        </w:r>
      </w:del>
      <w:proofErr w:type="spellStart"/>
      <w:r>
        <w:rPr>
          <w:rFonts w:ascii="Arial" w:hAnsi="Arial"/>
        </w:rPr>
        <w:t>ab</w:t>
      </w:r>
      <w:ins w:id="629" w:author="Marguerite Butler" w:date="2021-03-19T13:54:00Z">
        <w:r>
          <w:rPr>
            <w:rFonts w:ascii="Arial" w:hAnsi="Arial"/>
          </w:rPr>
          <w:t>le</w:t>
        </w:r>
      </w:ins>
      <w:del w:id="630" w:author="Marguerite Butler" w:date="2021-03-19T13:54:00Z">
        <w:r>
          <w:rPr>
            <w:rFonts w:ascii="Arial" w:hAnsi="Arial"/>
          </w:rPr>
          <w:delText>ility</w:delText>
        </w:r>
      </w:del>
      <w:ins w:id="631" w:author="Marguerite Butler" w:date="2021-03-19T13:54:00Z">
        <w:r>
          <w:rPr>
            <w:rFonts w:ascii="Arial" w:hAnsi="Arial"/>
          </w:rPr>
          <w:t>e</w:t>
        </w:r>
      </w:ins>
      <w:proofErr w:type="spellEnd"/>
      <w:r>
        <w:rPr>
          <w:rFonts w:ascii="Arial" w:hAnsi="Arial"/>
        </w:rPr>
        <w:t xml:space="preserve"> to feed</w:t>
      </w:r>
      <w:del w:id="632" w:author="Marguerite Butler" w:date="2021-03-19T13:54:00Z">
        <w:r>
          <w:rPr>
            <w:rFonts w:ascii="Arial" w:hAnsi="Arial"/>
          </w:rPr>
          <w:delText xml:space="preserve"> removes a key energetic vulnerability</w:delText>
        </w:r>
      </w:del>
      <w:r>
        <w:rPr>
          <w:rFonts w:ascii="Arial" w:hAnsi="Arial"/>
        </w:rPr>
        <w:t>, there are other ways in which fitness can be lower</w:t>
      </w:r>
      <w:ins w:id="633" w:author="Marguerite Butler" w:date="2021-03-19T13:47:00Z">
        <w:r>
          <w:rPr>
            <w:rFonts w:ascii="Arial" w:hAnsi="Arial"/>
          </w:rPr>
          <w:t>ed</w:t>
        </w:r>
      </w:ins>
      <w:r>
        <w:rPr>
          <w:rFonts w:ascii="Arial" w:hAnsi="Arial"/>
        </w:rPr>
        <w:t xml:space="preserve"> during salamander metamorphosis; for example, metamorphosing individuals are less able to exploit stream habitat refugia than either larvae or adults, which increases their mortality </w:t>
      </w:r>
      <w:r>
        <w:rPr>
          <w:rFonts w:ascii="Arial" w:eastAsia="Arial" w:hAnsi="Arial" w:cs="Arial"/>
        </w:rPr>
        <w:fldChar w:fldCharType="begin"/>
      </w:r>
      <w:r>
        <w:rPr>
          <w:rFonts w:ascii="Arial" w:eastAsia="Arial" w:hAnsi="Arial" w:cs="Arial"/>
        </w:rPr>
        <w:instrText xml:space="preserve"> ADDIN EN.CITE &lt;EndNote&gt;&lt;Cite  &gt;&lt;Author&gt;Lowe&lt;/Author&gt;&lt;Year&gt;2019&lt;/Year&gt;&lt;RecNum&gt;636&lt;/RecNum&gt;&lt;Prefix&gt;&lt;/Prefix&gt;&lt;Suffix&gt;&lt;/Suffix&gt;&lt;Pages&gt;&lt;/Pages&gt;&lt;DisplayText&gt;(Lowe, et al. 2019)&lt;/DisplayText&gt;&lt;record&gt;&lt;rec-number&gt;636&lt;/rec-number&gt;&lt;foreign-keys&gt;&lt;key app="EN" db-id="95s0te0p99tv5oeffsnveep9rserdvvrxvx2" timestamp="1590618384"&gt;636&lt;/key&gt;&lt;/foreign-keys&gt;&lt;ref-type name="Journal Article"&gt;17&lt;/ref-type&gt;&lt;contributors&gt;&lt;authors&gt;&lt;author&gt;Lowe, Winsor H.&lt;/author&gt;&lt;author&gt;Swartz, Leah K.&lt;/author&gt;&lt;author&gt;Addis, Brett R.&lt;/author&gt;&lt;author&gt;Likens, Gene E.&lt;/author&gt;&lt;/authors&gt;&lt;/contributors&gt;&lt;titles&gt;&lt;title&gt;Hydrologic variability contributes to reduced survival through metamorphosis in a stream salamander&lt;/title&gt;&lt;secondary-title&gt;Proceedings of the National Academy of Sciences&lt;/secondary-title&gt;&lt;/titles&gt;&lt;periodical&gt;&lt;full-title&gt;Proceedings of the National Academy of Sciences&lt;/full-title&gt;&lt;abbr-1&gt;Proc. Natl. Acad. Sci.&lt;/abbr-1&gt;&lt;/periodical&gt;&lt;pages&gt;19563&lt;/pages&gt;&lt;volume&gt;116&lt;/volume&gt;&lt;number&gt;39&lt;/number&gt;&lt;dates&gt;&lt;year&gt;2019&lt;/year&gt;&lt;/dates&gt;&lt;urls&gt;&lt;related-urls&gt;&lt;url&gt;http://www.pnas.org/content/116/39/19563.abstract&lt;/url&gt;&lt;/related-urls&gt;&lt;/urls&gt;&lt;electronic-resource-num&gt;10.1073/pnas.1908057116&lt;/electronic-resource-num&gt;&lt;/record&gt;&lt;/Cite&gt;&lt;/EndNote&gt;</w:instrText>
      </w:r>
      <w:r>
        <w:rPr>
          <w:rFonts w:ascii="Arial" w:eastAsia="Arial" w:hAnsi="Arial" w:cs="Arial"/>
        </w:rPr>
        <w:fldChar w:fldCharType="separate"/>
      </w:r>
      <w:r>
        <w:rPr>
          <w:rFonts w:ascii="Arial" w:hAnsi="Arial"/>
        </w:rPr>
        <w:t>(Lowe, et al. 2019)</w:t>
      </w:r>
      <w:r>
        <w:rPr>
          <w:rFonts w:ascii="Arial" w:eastAsia="Arial" w:hAnsi="Arial" w:cs="Arial"/>
        </w:rPr>
        <w:fldChar w:fldCharType="end"/>
      </w:r>
      <w:r>
        <w:rPr>
          <w:rFonts w:ascii="Arial" w:hAnsi="Arial"/>
        </w:rPr>
        <w:t xml:space="preserve">. </w:t>
      </w:r>
      <w:del w:id="634" w:author="Marguerite Butler" w:date="2021-03-19T13:48:00Z">
        <w:r>
          <w:rPr>
            <w:rFonts w:ascii="Arial" w:hAnsi="Arial"/>
          </w:rPr>
          <w:delText>We infer</w:delText>
        </w:r>
      </w:del>
      <w:ins w:id="635" w:author="Marguerite Butler" w:date="2021-03-19T13:48:00Z">
        <w:r>
          <w:rPr>
            <w:rFonts w:ascii="Arial" w:hAnsi="Arial"/>
          </w:rPr>
          <w:t>Our results indicate</w:t>
        </w:r>
      </w:ins>
      <w:r>
        <w:rPr>
          <w:rFonts w:ascii="Arial" w:hAnsi="Arial"/>
        </w:rPr>
        <w:t xml:space="preserve"> that feeding metamorphosis imposes a less severe constraint on genome size than non-feeding metamorphosis, and </w:t>
      </w:r>
      <w:del w:id="636" w:author="Marguerite Butler" w:date="2021-03-19T13:55:00Z">
        <w:r>
          <w:rPr>
            <w:rFonts w:ascii="Arial" w:hAnsi="Arial"/>
          </w:rPr>
          <w:delText>that</w:delText>
        </w:r>
      </w:del>
      <w:ins w:id="637" w:author="Marguerite Butler" w:date="2021-03-19T13:55:00Z">
        <w:r>
          <w:rPr>
            <w:rFonts w:ascii="Arial" w:hAnsi="Arial"/>
          </w:rPr>
          <w:t>infer that</w:t>
        </w:r>
      </w:ins>
      <w:r>
        <w:rPr>
          <w:rFonts w:ascii="Arial" w:hAnsi="Arial"/>
        </w:rPr>
        <w:t xml:space="preserve"> the constraint is mediated by vulnerabilities other than depletion of energetic stores. </w:t>
      </w:r>
    </w:p>
    <w:p w14:paraId="4B583DCF" w14:textId="77777777" w:rsidR="001B0C11" w:rsidRDefault="001B0C11">
      <w:pPr>
        <w:pStyle w:val="BodyA"/>
        <w:spacing w:line="480" w:lineRule="auto"/>
        <w:rPr>
          <w:rFonts w:ascii="Arial" w:eastAsia="Arial" w:hAnsi="Arial" w:cs="Arial"/>
        </w:rPr>
      </w:pPr>
    </w:p>
    <w:p w14:paraId="1347FC0E" w14:textId="77777777" w:rsidR="001B0C11" w:rsidRDefault="008F23F6">
      <w:pPr>
        <w:pStyle w:val="BodyA"/>
        <w:spacing w:line="480" w:lineRule="auto"/>
        <w:rPr>
          <w:rFonts w:ascii="Arial" w:eastAsia="Arial" w:hAnsi="Arial" w:cs="Arial"/>
        </w:rPr>
      </w:pPr>
      <w:r>
        <w:rPr>
          <w:rFonts w:ascii="Arial" w:hAnsi="Arial"/>
          <w:i/>
          <w:iCs/>
        </w:rPr>
        <w:t xml:space="preserve">Genome size evolution in non-feeding </w:t>
      </w:r>
      <w:proofErr w:type="spellStart"/>
      <w:r>
        <w:rPr>
          <w:rFonts w:ascii="Arial" w:hAnsi="Arial"/>
          <w:i/>
          <w:iCs/>
        </w:rPr>
        <w:t>metamorphosers</w:t>
      </w:r>
      <w:proofErr w:type="spellEnd"/>
      <w:r>
        <w:rPr>
          <w:rFonts w:ascii="Arial" w:hAnsi="Arial"/>
          <w:i/>
          <w:iCs/>
        </w:rPr>
        <w:t>.</w:t>
      </w:r>
      <w:r>
        <w:rPr>
          <w:rFonts w:ascii="Symbol" w:hAnsi="Symbol"/>
        </w:rPr>
        <w:t>¾</w:t>
      </w:r>
      <w:r>
        <w:rPr>
          <w:rFonts w:ascii="Arial" w:hAnsi="Arial"/>
          <w:i/>
          <w:iCs/>
        </w:rPr>
        <w:t xml:space="preserve"> </w:t>
      </w:r>
      <w:r>
        <w:rPr>
          <w:rFonts w:ascii="Arial" w:hAnsi="Arial"/>
        </w:rPr>
        <w:t xml:space="preserve">Although other analyses have demonstrated a link between metamorphosis and genome size in salamanders </w:t>
      </w:r>
      <w:r>
        <w:rPr>
          <w:rFonts w:ascii="Arial" w:eastAsia="Arial" w:hAnsi="Arial" w:cs="Arial"/>
        </w:rPr>
        <w:fldChar w:fldCharType="begin"/>
      </w:r>
      <w:r>
        <w:rPr>
          <w:rFonts w:ascii="Arial" w:eastAsia="Arial" w:hAnsi="Arial" w:cs="Arial"/>
        </w:rPr>
        <w:instrText xml:space="preserve"> ADDIN EN.CITE &lt;EndNote&gt;&lt;Cite  &gt;&lt;Author&gt;Wake&lt;/Author&gt;&lt;Year&gt;1993&lt;/Year&gt;&lt;RecNum&gt;150&lt;/RecNum&gt;&lt;Prefix&gt;&lt;/Prefix&gt;&lt;Suffix&gt;&lt;/Suffix&gt;&lt;Pages&gt;&lt;/Pages&gt;&lt;DisplayText&gt;(Wake and Marks 1993; Gregory 2002; Sessions 2008; Bonett, et al. 2020)&lt;/DisplayText&gt;&lt;record&gt;&lt;rec-number&gt;150&lt;/rec-number&gt;&lt;foreign-keys&gt;&lt;key app="EN" db-id="95s0te0p99tv5oeffsnveep9rserdvvrxvx2" timestamp="1585079074"&gt;150&lt;/key&gt;&lt;/foreign-keys&gt;&lt;ref-type name="Journal Article"&gt;17&lt;/ref-type&gt;&lt;contributors&gt;&lt;authors&gt;&lt;author&gt;Wake, David B.&lt;/author&gt;&lt;author&gt;Marks, Sharyn B.&lt;/author&gt;&lt;/authors&gt;&lt;/contributors&gt;&lt;titles&gt;&lt;title&gt;Development and evolution of plethodontid salamanders: a review of prior studies and a prospectus for future research&lt;/title&gt;&lt;secondary-title&gt;Herpetologica&lt;/secondary-title&gt;&lt;/titles&gt;&lt;periodical&gt;&lt;full-title&gt;Herpetologica&lt;/full-title&gt;&lt;abbr-1&gt;Herpetologica&lt;/abbr-1&gt;&lt;abbr-2&gt;0018-0831&lt;/abbr-2&gt;&lt;/periodical&gt;&lt;pages&gt;194-203&lt;/pages&gt;&lt;volume&gt;49&lt;/volume&gt;&lt;number&gt;2&lt;/number&gt;&lt;dates&gt;&lt;year&gt;1993&lt;/year&gt;&lt;/dates&gt;&lt;publisher&gt;Herpetologists' League&lt;/publisher&gt;&lt;isbn&gt;00180831&lt;/isbn&gt;&lt;urls&gt;&lt;related-urls&gt;&lt;url&gt;&lt;style face="underline" font="default" size="100%"&gt;http://www.jstor.org/stable/3892796&lt;/style&gt;&lt;/url&gt;&lt;/related-urls&gt;&lt;/urls&gt;&lt;/record&gt;&lt;/Cite&gt;&lt;Cite  &gt;&lt;Author&gt;Gregory&lt;/Author&gt;&lt;Year&gt;2002&lt;/Year&gt;&lt;RecNum&gt;258&lt;/RecNum&gt;&lt;Prefix&gt;&lt;/Prefix&gt;&lt;Suffix&gt;&lt;/Suffix&gt;&lt;Pages&gt;&lt;/Pages&gt;&lt;record&gt;&lt;rec-number&gt;258&lt;/rec-number&gt;&lt;foreign-keys&gt;&lt;key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abbr-1&gt;Genetica&lt;/abbr-1&gt;&lt;abbr-2&gt;0016-6707&lt;/abbr-2&gt;&lt;/periodical&gt;&lt;pages&gt;131-146&lt;/pages&gt;&lt;volume&gt;115&lt;/volume&gt;&lt;number&gt;1&lt;/number&gt;&lt;dates&gt;&lt;year&gt;2002&lt;/year&gt;&lt;/dates&gt;&lt;isbn&gt;0016-6707&lt;/isbn&gt;&lt;urls/&gt;&lt;/record&gt;&lt;/Cite&gt;&lt;Cite  &gt;&lt;Author&gt;Sessions&lt;/Author&gt;&lt;Year&gt;2008&lt;/Year&gt;&lt;RecNum&gt;242&lt;/RecNum&gt;&lt;Prefix&gt;&lt;/Prefix&gt;&lt;Suffix&gt;&lt;/Suffix&gt;&lt;Pages&gt;&lt;/Pages&gt;&lt;record&gt;&lt;rec-number&gt;242&lt;/rec-number&gt;&lt;foreign-keys&gt;&lt;key app="EN" db-id="95s0te0p99tv5oeffsnveep9rserdvvrxvx2" timestamp="1390417946"&gt;242&lt;/key&gt;&lt;/foreign-keys&gt;&lt;ref-type name="Journal Article"&gt;17&lt;/ref-type&gt;&lt;contributors&gt;&lt;authors&gt;&lt;author&gt;Sessions, S K&lt;/author&gt;&lt;/authors&gt;&lt;/contributors&gt;&lt;titles&gt;&lt;title&gt;Evolutionary cytogenetics in salamanders&lt;/title&gt;&lt;secondary-title&gt;Chromosome Research&lt;/secondary-title&gt;&lt;/titles&gt;&lt;periodical&gt;&lt;full-title&gt;Chromosome Research&lt;/full-title&gt;&lt;abbr-1&gt;Chrom. Res.&lt;/abbr-1&gt;&lt;/periodical&gt;&lt;pages&gt;183-201&lt;/pages&gt;&lt;volume&gt;16&lt;/volume&gt;&lt;dates&gt;&lt;year&gt;2008&lt;/year&gt;&lt;/dates&gt;&lt;urls/&gt;&lt;/record&gt;&lt;/Cite&gt;&lt;Cite  &gt;&lt;Author&gt;Bonett&lt;/Author&gt;&lt;Year&gt;2020&lt;/Year&gt;&lt;RecNum&gt;622&lt;/RecNum&gt;&lt;Prefix&gt;&lt;/Prefix&gt;&lt;Suffix&gt;&lt;/Suffix&gt;&lt;Pages&gt;&lt;/Pages&gt;&lt;record&gt;&lt;rec-number&gt;622&lt;/rec-number&gt;&lt;foreign-keys&gt;&lt;key app="EN" db-id="95s0te0p99tv5oeffsnveep9rserdvvrxvx2" timestamp="1590535630"&gt;622&lt;/key&gt;&lt;/foreign-keys&gt;&lt;ref-type name="Journal Article"&gt;17&lt;/ref-type&gt;&lt;contributors&gt;&lt;authors&gt;&lt;author&gt;Bonett, Ronald M.&lt;/author&gt;&lt;author&gt;Hess, Alexander J.&lt;/author&gt;&lt;author&gt;Ledbetter, Nicholus M.&lt;/author&gt;&lt;/authors&gt;&lt;/contributors&gt;&lt;titles&gt;&lt;title&gt;Facultative transitions have trouble committing, but stable life cycles predict salamander genome size evolution&lt;/title&gt;&lt;secondary-title&gt;Evol Biol&lt;/secondary-title&gt;&lt;/titles&gt;&lt;periodical&gt;&lt;full-title&gt;Evol Biol&lt;/full-title&gt;&lt;/periodical&gt;&lt;pages&gt;111-122&lt;/pages&gt;&lt;volume&gt;47&lt;/volume&gt;&lt;number&gt;2&lt;/number&gt;&lt;dates&gt;&lt;year&gt;2020&lt;/year&gt;&lt;pub-dates&gt;&lt;date&gt;2020/06/01&lt;/date&gt;&lt;/pub-dates&gt;&lt;/dates&gt;&lt;isbn&gt;1934-2845&lt;/isbn&gt;&lt;urls&gt;&lt;related-urls&gt;&lt;url&gt;https://doi.org/10.1007/s11692-020-09497-8&lt;/url&gt;&lt;/related-urls&gt;&lt;/urls&gt;&lt;electronic-resource-num&gt;10.1007/s11692-020-09497-8&lt;/electronic-resource-num&gt;&lt;/record&gt;&lt;/Cite&gt;&lt;/EndNote&gt;</w:instrText>
      </w:r>
      <w:r>
        <w:rPr>
          <w:rFonts w:ascii="Arial" w:eastAsia="Arial" w:hAnsi="Arial" w:cs="Arial"/>
        </w:rPr>
        <w:fldChar w:fldCharType="separate"/>
      </w:r>
      <w:r>
        <w:rPr>
          <w:rFonts w:ascii="Arial" w:hAnsi="Arial"/>
        </w:rPr>
        <w:t>(Wake and Marks 1993; Gregory 2002; Sessions 2008; Bonett, et al. 2020)</w:t>
      </w:r>
      <w:r>
        <w:rPr>
          <w:rFonts w:ascii="Arial" w:eastAsia="Arial" w:hAnsi="Arial" w:cs="Arial"/>
        </w:rPr>
        <w:fldChar w:fldCharType="end"/>
      </w:r>
      <w:r>
        <w:rPr>
          <w:rFonts w:ascii="Arial" w:hAnsi="Arial"/>
        </w:rPr>
        <w:t xml:space="preserve">, here we show that non-feeding metamorphosis imposes a </w:t>
      </w:r>
      <w:ins w:id="638" w:author="Marguerite Butler" w:date="2021-03-19T13:55:00Z">
        <w:r>
          <w:rPr>
            <w:rFonts w:ascii="Arial" w:hAnsi="Arial"/>
          </w:rPr>
          <w:t xml:space="preserve">substantial and </w:t>
        </w:r>
      </w:ins>
      <w:r>
        <w:rPr>
          <w:rFonts w:ascii="Arial" w:hAnsi="Arial"/>
        </w:rPr>
        <w:t>distinct constraint,</w:t>
      </w:r>
      <w:ins w:id="639" w:author="Marguerite Butler" w:date="2021-03-10T22:49:00Z">
        <w:r>
          <w:rPr>
            <w:rFonts w:ascii="Arial" w:hAnsi="Arial"/>
          </w:rPr>
          <w:t xml:space="preserve"> relative to feeding metamorphosis,</w:t>
        </w:r>
      </w:ins>
      <w:r>
        <w:rPr>
          <w:rFonts w:ascii="Arial" w:hAnsi="Arial"/>
        </w:rPr>
        <w:t xml:space="preserve"> as predicted if energetic vulnerability shapes the duration of metamorphosis. The deterministic trend toward smaller genome sizes within this regime is consistent with the imposition of a more severe constraint against genome </w:t>
      </w:r>
      <w:r>
        <w:rPr>
          <w:rFonts w:ascii="Arial" w:hAnsi="Arial"/>
        </w:rPr>
        <w:lastRenderedPageBreak/>
        <w:t xml:space="preserve">expansion </w:t>
      </w:r>
      <w:r>
        <w:rPr>
          <w:rFonts w:ascii="Symbol" w:hAnsi="Symbol"/>
        </w:rPr>
        <w:t>¾</w:t>
      </w:r>
      <w:r>
        <w:rPr>
          <w:rFonts w:ascii="Arial" w:hAnsi="Arial"/>
        </w:rPr>
        <w:t xml:space="preserve"> or, put another way, selection towards genome size reduction </w:t>
      </w:r>
      <w:r>
        <w:rPr>
          <w:rFonts w:ascii="Symbol" w:hAnsi="Symbol"/>
        </w:rPr>
        <w:t>¾¾</w:t>
      </w:r>
      <w:r>
        <w:rPr>
          <w:rFonts w:ascii="Arial" w:hAnsi="Arial"/>
        </w:rPr>
        <w:t xml:space="preserve"> to shorten the duration of metamorphosis. </w:t>
      </w:r>
    </w:p>
    <w:p w14:paraId="4B9D4DFF" w14:textId="77777777" w:rsidR="001B0C11" w:rsidRDefault="008F23F6">
      <w:pPr>
        <w:pStyle w:val="BodyA"/>
        <w:spacing w:line="480" w:lineRule="auto"/>
        <w:rPr>
          <w:rFonts w:ascii="Arial" w:eastAsia="Arial" w:hAnsi="Arial" w:cs="Arial"/>
        </w:rPr>
      </w:pPr>
      <w:r>
        <w:rPr>
          <w:rFonts w:ascii="Arial" w:eastAsia="Arial" w:hAnsi="Arial" w:cs="Arial"/>
        </w:rPr>
        <w:tab/>
        <w:t xml:space="preserve">The evolution of non-feeding metamorphosis in plethodontids has been an important target of research because the phylogeny suggests that it evolved from a direct-developing ancestor(s), which necessitates the evolutionary reappearance of the </w:t>
      </w:r>
      <w:r>
        <w:rPr>
          <w:rFonts w:ascii="Arial" w:hAnsi="Arial"/>
        </w:rPr>
        <w:t xml:space="preserve">“lost” larval stage </w:t>
      </w:r>
      <w:r>
        <w:rPr>
          <w:rFonts w:ascii="Arial" w:eastAsia="Arial" w:hAnsi="Arial" w:cs="Arial"/>
        </w:rPr>
        <w:fldChar w:fldCharType="begin"/>
      </w:r>
      <w:r>
        <w:rPr>
          <w:rFonts w:ascii="Arial" w:eastAsia="Arial" w:hAnsi="Arial" w:cs="Arial"/>
        </w:rPr>
        <w:instrText xml:space="preserve"> ADDIN EN.CITE &lt;EndNote&gt;&lt;Cite  &gt;&lt;Author&gt;Chippindale&lt;/Author&gt;&lt;Year&gt;2004&lt;/Year&gt;&lt;RecNum&gt;668&lt;/RecNum&gt;&lt;Prefix&gt;&lt;/Prefix&gt;&lt;Suffix&gt;&lt;/Suffix&gt;&lt;Pages&gt;&lt;/Pages&gt;&lt;DisplayText&gt;(Chippindale, et al. 2004; Mueller, et al. 2004)&lt;/DisplayText&gt;&lt;record&gt;&lt;rec-number&gt;668&lt;/rec-number&gt;&lt;foreign-keys&gt;&lt;key app="EN" db-id="95s0te0p99tv5oeffsnveep9rserdvvrxvx2" timestamp="1603561110"&gt;668&lt;/key&gt;&lt;/foreign-keys&gt;&lt;ref-type name="Journal Article"&gt;17&lt;/ref-type&gt;&lt;contributors&gt;&lt;authors&gt;&lt;author&gt;Chippindale, Paul T.&lt;/author&gt;&lt;author&gt;Bonett, Ronald M.&lt;/author&gt;&lt;author&gt;Baldwin, Andrew S.&lt;/author&gt;&lt;author&gt;Wiens, John J.&lt;/author&gt;&lt;/authors&gt;&lt;/contributors&gt;&lt;titles&gt;&lt;title&gt;Phylogenetic evidence for a major reversal of life-history evolution in plethodontid salamanders&lt;/title&gt;&lt;secondary-title&gt;Evolution&lt;/secondary-title&gt;&lt;/titles&gt;&lt;periodical&gt;&lt;full-title&gt;Evolution&lt;/full-title&gt;&lt;abbr-1&gt;Evolution&lt;/abbr-1&gt;&lt;abbr-2&gt;0014-3820&lt;/abbr-2&gt;&lt;/periodical&gt;&lt;pages&gt;2809-2822&lt;/pages&gt;&lt;volume&gt;58&lt;/volume&gt;&lt;number&gt;12&lt;/number&gt;&lt;keywords&gt;&lt;keyword&gt;Amphibians&lt;/keyword&gt;&lt;keyword&gt;ancestral states&lt;/keyword&gt;&lt;keyword&gt;direct development&lt;/keyword&gt;&lt;keyword&gt;larvae&lt;/keyword&gt;&lt;keyword&gt;life history&lt;/keyword&gt;&lt;keyword&gt;phylogeny&lt;/keyword&gt;&lt;keyword&gt;Plethodontidae&lt;/keyword&gt;&lt;/keywords&gt;&lt;dates&gt;&lt;year&gt;2004&lt;/year&gt;&lt;pub-dates&gt;&lt;date&gt;2004/12/01&lt;/date&gt;&lt;/pub-dates&gt;&lt;/dates&gt;&lt;publisher&gt;John Wiley &amp;amp; Sons, Ltd&lt;/publisher&gt;&lt;isbn&gt;0014-3820&lt;/isbn&gt;&lt;urls&gt;&lt;related-urls&gt;&lt;url&gt;https://doi.org/10.1111/j.0014-3820.2004.tb01632.x&lt;/url&gt;&lt;/related-urls&gt;&lt;/urls&gt;&lt;electronic-resource-num&gt;10.1111/j.0014-3820.2004.tb01632.x&lt;/electronic-resource-num&gt;&lt;access-date&gt;2020/10/24&lt;/access-date&gt;&lt;/record&gt;&lt;/Cite&gt;&lt;Cite  &gt;&lt;Author&gt;Mueller&lt;/Author&gt;&lt;Year&gt;2004&lt;/Year&gt;&lt;RecNum&gt;3&lt;/RecNum&gt;&lt;Prefix&gt;&lt;/Prefix&gt;&lt;Suffix&gt;&lt;/Suffix&gt;&lt;Pages&gt;&lt;/Pages&gt;&lt;record&gt;&lt;rec-number&gt;3&lt;/rec-number&gt;&lt;foreign-keys&gt;&lt;key app="EN" db-id="95s0te0p99tv5oeffsnveep9rserdvvrxvx2" timestamp="1585079073"&gt;3&lt;/key&gt;&lt;/foreign-keys&gt;&lt;ref-type name="Journal Article"&gt;17&lt;/ref-type&gt;&lt;contributors&gt;&lt;authors&gt;&lt;author&gt;Mueller, Rachel Lockridge&lt;/author&gt;&lt;author&gt;Macey, J. Robert&lt;/author&gt;&lt;author&gt;Jaekel, Martin&lt;/author&gt;&lt;author&gt;Wake, David B.&lt;/author&gt;&lt;author&gt;Boore, Jeffrey L.&lt;/author&gt;&lt;/authors&gt;&lt;/contributors&gt;&lt;titles&gt;&lt;title&gt;Morphological homoplasy, life history evolution, and historical biogeography of plethodontid salamanders inferred from complete mitochondrial genomes&lt;/title&gt;&lt;secondary-title&gt;Proceedings of the National Academy of Sciences, USA &lt;/secondary-title&gt;&lt;/titles&gt;&lt;pages&gt;13820-13825&lt;/pages&gt;&lt;volume&gt;101&lt;/volume&gt;&lt;number&gt;38&lt;/number&gt;&lt;dates&gt;&lt;year&gt;2004&lt;/year&gt;&lt;/dates&gt;&lt;urls/&gt;&lt;/record&gt;&lt;/Cite&gt;&lt;/EndNote&gt;</w:instrText>
      </w:r>
      <w:r>
        <w:rPr>
          <w:rFonts w:ascii="Arial" w:eastAsia="Arial" w:hAnsi="Arial" w:cs="Arial"/>
        </w:rPr>
        <w:fldChar w:fldCharType="separate"/>
      </w:r>
      <w:r>
        <w:rPr>
          <w:rFonts w:ascii="Arial" w:hAnsi="Arial"/>
        </w:rPr>
        <w:t>(Chippindale, et al. 2004; Mueller, et al. 2004)</w:t>
      </w:r>
      <w:r>
        <w:rPr>
          <w:rFonts w:ascii="Arial" w:eastAsia="Arial" w:hAnsi="Arial" w:cs="Arial"/>
        </w:rPr>
        <w:fldChar w:fldCharType="end"/>
      </w:r>
      <w:r>
        <w:rPr>
          <w:rFonts w:ascii="Arial" w:hAnsi="Arial"/>
        </w:rPr>
        <w:t xml:space="preserve">. This evolutionary transformation series was historically considered unlikely, although more recent work has revealed potential scenarios for </w:t>
      </w:r>
      <w:commentRangeStart w:id="640"/>
      <w:del w:id="641" w:author="Marguerite Butler" w:date="2021-03-10T22:51:00Z">
        <w:r>
          <w:rPr>
            <w:rFonts w:ascii="Arial" w:hAnsi="Arial"/>
          </w:rPr>
          <w:delText xml:space="preserve">larval </w:delText>
        </w:r>
      </w:del>
      <w:r>
        <w:rPr>
          <w:rFonts w:ascii="Arial" w:hAnsi="Arial"/>
        </w:rPr>
        <w:t>regain</w:t>
      </w:r>
      <w:commentRangeEnd w:id="640"/>
      <w:r>
        <w:commentReference w:id="640"/>
      </w:r>
      <w:r>
        <w:rPr>
          <w:rFonts w:ascii="Arial" w:hAnsi="Arial"/>
        </w:rPr>
        <w:t xml:space="preserve"> </w:t>
      </w:r>
      <w:ins w:id="642" w:author="Marguerite Butler" w:date="2021-03-10T22:51:00Z">
        <w:r>
          <w:rPr>
            <w:rFonts w:ascii="Arial" w:hAnsi="Arial"/>
          </w:rPr>
          <w:t xml:space="preserve">of the larval stage </w:t>
        </w:r>
      </w:ins>
      <w:r>
        <w:rPr>
          <w:rFonts w:ascii="Arial" w:eastAsia="Arial" w:hAnsi="Arial" w:cs="Arial"/>
        </w:rPr>
        <w:fldChar w:fldCharType="begin"/>
      </w:r>
      <w:r>
        <w:rPr>
          <w:rFonts w:ascii="Arial" w:eastAsia="Arial" w:hAnsi="Arial" w:cs="Arial"/>
        </w:rPr>
        <w:instrText xml:space="preserve"> ADDIN EN.CITE &lt;EndNote&gt;&lt;Cite  &gt;&lt;Author&gt;Bonett&lt;/Author&gt;&lt;Year&gt;2005&lt;/Year&gt;&lt;RecNum&gt;687&lt;/RecNum&gt;&lt;Prefix&gt;&lt;/Prefix&gt;&lt;Suffix&gt;&lt;/Suffix&gt;&lt;Pages&gt;&lt;/Pages&gt;&lt;DisplayText&gt;(Bonett, et al. 2005; Bonett, et al. 2014)&lt;/DisplayText&gt;&lt;record&gt;&lt;rec-number&gt;687&lt;/rec-number&gt;&lt;foreign-keys&gt;&lt;key app="EN" db-id="95s0te0p99tv5oeffsnveep9rserdvvrxvx2" timestamp="1605132664"&gt;687&lt;/key&gt;&lt;/foreign-keys&gt;&lt;ref-type name="Journal Article"&gt;17&lt;/ref-type&gt;&lt;contributors&gt;&lt;authors&gt;&lt;author&gt;Bonett, Ronald M&lt;/author&gt;&lt;author&gt;Mueller, Rachel Lockridge&lt;/author&gt;&lt;author&gt;Wake, David B&lt;/author&gt;&lt;/authors&gt;&lt;/contributors&gt;&lt;titles&gt;&lt;title&gt;Why should reaquisition of larval stages by Desmognathine salamanders surprise us?&lt;/title&gt;&lt;secondary-title&gt;Herpetological Review&lt;/secondary-title&gt;&lt;/titles&gt;&lt;periodical&gt;&lt;full-title&gt;Herpetological Review&lt;/full-title&gt;&lt;/periodical&gt;&lt;pages&gt;112&lt;/pages&gt;&lt;volume&gt;36&lt;/volume&gt;&lt;number&gt;2&lt;/number&gt;&lt;dates&gt;&lt;year&gt;2005&lt;/year&gt;&lt;/dates&gt;&lt;isbn&gt;0018-084X&lt;/isbn&gt;&lt;urls/&gt;&lt;/record&gt;&lt;/Cite&gt;&lt;Cite  &gt;&lt;Author&gt;Bonett&lt;/Author&gt;&lt;Year&gt;2014&lt;/Year&gt;&lt;RecNum&gt;620&lt;/RecNum&gt;&lt;Prefix&gt;&lt;/Prefix&gt;&lt;Suffix&gt;&lt;/Suffix&gt;&lt;Pages&gt;&lt;/Pages&gt;&lt;record&gt;&lt;rec-number&gt;620&lt;/rec-number&gt;&lt;foreign-keys&gt;&lt;key app="EN" db-id="95s0te0p99tv5oeffsnveep9rserdvvrxvx2" timestamp="1590534679"&gt;620&lt;/key&gt;&lt;/foreign-keys&gt;&lt;ref-type name="Journal Article"&gt;17&lt;/ref-type&gt;&lt;contributors&gt;&lt;authors&gt;&lt;author&gt;Bonett, Ronald M.&lt;/author&gt;&lt;author&gt;Steffen, Michael A.&lt;/author&gt;&lt;author&gt;Robison, Grant A.&lt;/author&gt;&lt;/authors&gt;&lt;/contributors&gt;&lt;titles&gt;&lt;title&gt;Heterochrony repolarized: a phylogenetic analysis of developmental timing in plethodontid salamanders&lt;/title&gt;&lt;secondary-title&gt;EvoDevo&lt;/secondary-title&gt;&lt;/titles&gt;&lt;periodical&gt;&lt;full-title&gt;EvoDevo&lt;/full-title&gt;&lt;/periodical&gt;&lt;pages&gt;27&lt;/pages&gt;&lt;volume&gt;5&lt;/volume&gt;&lt;number&gt;1&lt;/number&gt;&lt;dates&gt;&lt;year&gt;2014&lt;/year&gt;&lt;pub-dates&gt;&lt;date&gt;2014/08/18&lt;/date&gt;&lt;/pub-dates&gt;&lt;/dates&gt;&lt;isbn&gt;2041-9139&lt;/isbn&gt;&lt;urls&gt;&lt;related-urls&gt;&lt;url&gt;https://doi.org/10.1186/2041-9139-5-27&lt;/url&gt;&lt;/related-urls&gt;&lt;/urls&gt;&lt;electronic-resource-num&gt;10.1186/2041-9139-5-27&lt;/electronic-resource-num&gt;&lt;/record&gt;&lt;/Cite&gt;&lt;/EndNote&gt;</w:instrText>
      </w:r>
      <w:r>
        <w:rPr>
          <w:rFonts w:ascii="Arial" w:eastAsia="Arial" w:hAnsi="Arial" w:cs="Arial"/>
        </w:rPr>
        <w:fldChar w:fldCharType="separate"/>
      </w:r>
      <w:r>
        <w:rPr>
          <w:rFonts w:ascii="Arial" w:hAnsi="Arial"/>
        </w:rPr>
        <w:t>(Bonett, et al. 2005; Bonett, et al. 2014)</w:t>
      </w:r>
      <w:r>
        <w:rPr>
          <w:rFonts w:ascii="Arial" w:eastAsia="Arial" w:hAnsi="Arial" w:cs="Arial"/>
        </w:rPr>
        <w:fldChar w:fldCharType="end"/>
      </w:r>
      <w:r>
        <w:rPr>
          <w:rFonts w:ascii="Arial" w:hAnsi="Arial"/>
        </w:rPr>
        <w:t xml:space="preserve">. Under this scenario, in the direct-developing ancestral lineage(s), metamorphic repatterning steps were retained as part of the longer sequence of developmental events that occurred inside the egg </w:t>
      </w:r>
      <w:r>
        <w:rPr>
          <w:rFonts w:ascii="Arial" w:eastAsia="Arial" w:hAnsi="Arial" w:cs="Arial"/>
        </w:rPr>
        <w:fldChar w:fldCharType="begin"/>
      </w:r>
      <w:r>
        <w:rPr>
          <w:rFonts w:ascii="Arial" w:eastAsia="Arial" w:hAnsi="Arial" w:cs="Arial"/>
        </w:rPr>
        <w:instrText xml:space="preserve"> ADDIN EN.CITE &lt;EndNote&gt;&lt;Cite  &gt;&lt;Author&gt;Kerney&lt;/Author&gt;&lt;Year&gt;2012&lt;/Year&gt;&lt;Prefix&gt;&lt;/Prefix&gt;&lt;Suffix&gt;&lt;/Suffix&gt;&lt;Pages&gt;&lt;/Pages&gt;&lt;DisplayText&gt;(Kerney, et al. 2012)&lt;/DisplayText&gt;&lt;record&gt;&lt;rec-number&gt;647&lt;/rec-number&gt;&lt;foreign-keys&gt;&lt;key app="EN" db-id="95s0te0p99tv5oeffsnveep9rserdvvrxvx2" timestamp="1591364187"&gt;647&lt;/key&gt;&lt;/foreign-keys&gt;&lt;ref-type name="Journal Article"&gt;17&lt;/ref-type&gt;&lt;contributors&gt;&lt;authors&gt;&lt;author&gt;Kerney, Ryan R.&lt;/author&gt;&lt;author&gt;Blackburn, David C.&lt;/author&gt;&lt;author&gt;Müller, Hendrik&lt;/author&gt;&lt;author&gt;Hanken, James&lt;/author&gt;&lt;/authors&gt;&lt;/contributors&gt;&lt;titles&gt;&lt;title&gt;Do larval traits re-evolve? Evidence from the embryogenesis of a direct-developing salamander, Plethodon cinereus&lt;/title&gt;&lt;secondary-title&gt;Evolution&lt;/secondary-title&gt;&lt;/titles&gt;&lt;periodical&gt;&lt;full-title&gt;Evolution&lt;/full-title&gt;&lt;abbr-1&gt;Evolution&lt;/abbr-1&gt;&lt;abbr-2&gt;0014-3820&lt;/abbr-2&gt;&lt;/periodical&gt;&lt;pages&gt;252-262&lt;/pages&gt;&lt;volume&gt;66&lt;/volume&gt;&lt;number&gt;1&lt;/number&gt;&lt;keywords&gt;&lt;keyword&gt;Development&lt;/keyword&gt;&lt;keyword&gt;direct development&lt;/keyword&gt;&lt;keyword&gt;Dollo's Law&lt;/keyword&gt;&lt;keyword&gt;evolutionary developmental biology&lt;/keyword&gt;&lt;keyword&gt;life history evolution&lt;/keyword&gt;&lt;keyword&gt;Plethodontidae&lt;/keyword&gt;&lt;/keywords&gt;&lt;dates&gt;&lt;year&gt;2012&lt;/year&gt;&lt;pub-dates&gt;&lt;date&gt;2012/01/01&lt;/date&gt;&lt;/pub-dates&gt;&lt;/dates&gt;&lt;publisher&gt;John Wiley &amp;amp; Sons, Ltd&lt;/publisher&gt;&lt;isbn&gt;0014-3820&lt;/isbn&gt;&lt;urls&gt;&lt;related-urls&gt;&lt;url&gt;https://doi.org/10.1111/j.1558-5646.2011.01426.x&lt;/url&gt;&lt;/related-urls&gt;&lt;/urls&gt;&lt;electronic-resource-num&gt;10.1111/j.1558-5646.2011.01426.x&lt;/electronic-resource-num&gt;&lt;access-date&gt;2020/06/05&lt;/access-date&gt;&lt;/record&gt;&lt;/Cite&gt;&lt;/EndNote&gt;</w:instrText>
      </w:r>
      <w:r>
        <w:rPr>
          <w:rFonts w:ascii="Arial" w:eastAsia="Arial" w:hAnsi="Arial" w:cs="Arial"/>
        </w:rPr>
        <w:fldChar w:fldCharType="separate"/>
      </w:r>
      <w:r>
        <w:rPr>
          <w:rFonts w:ascii="Arial" w:hAnsi="Arial"/>
        </w:rPr>
        <w:t>(Kerney, et al. 2012)</w:t>
      </w:r>
      <w:r>
        <w:rPr>
          <w:rFonts w:ascii="Arial" w:eastAsia="Arial" w:hAnsi="Arial" w:cs="Arial"/>
        </w:rPr>
        <w:fldChar w:fldCharType="end"/>
      </w:r>
      <w:r>
        <w:rPr>
          <w:rFonts w:ascii="Arial" w:hAnsi="Arial"/>
        </w:rPr>
        <w:t xml:space="preserve">. These changes were likely mediated by evolutionary changes in the timing of thyroid hormone activity and response  </w:t>
      </w:r>
      <w:r>
        <w:rPr>
          <w:rFonts w:ascii="Arial" w:eastAsia="Arial" w:hAnsi="Arial" w:cs="Arial"/>
        </w:rPr>
        <w:fldChar w:fldCharType="begin"/>
      </w:r>
      <w:r>
        <w:rPr>
          <w:rFonts w:ascii="Arial" w:eastAsia="Arial" w:hAnsi="Arial" w:cs="Arial"/>
        </w:rPr>
        <w:instrText xml:space="preserve"> ADDIN EN.CITE &lt;EndNote&gt;&lt;Cite  &gt;&lt;Author&gt;Rose&lt;/Author&gt;&lt;Year&gt;1995&lt;/Year&gt;&lt;RecNum&gt;645&lt;/RecNum&gt;&lt;Prefix&gt;&lt;/Prefix&gt;&lt;Suffix&gt;&lt;/Suffix&gt;&lt;Pages&gt;&lt;/Pages&gt;&lt;DisplayText&gt;(Rose 1995b, c; Bonett 2016)&lt;/DisplayText&gt;&lt;record&gt;&lt;rec-number&gt;645&lt;/rec-number&gt;&lt;foreign-keys&gt;&lt;key app="EN" db-id="95s0te0p99tv5oeffsnveep9rserdvvrxvx2" timestamp="1591227829"&gt;645&lt;/key&gt;&lt;/foreign-keys&gt;&lt;ref-type name="Journal Article"&gt;17&lt;/ref-type&gt;&lt;contributors&gt;&lt;authors&gt;&lt;author&gt;Rose, Christopher S.&lt;/author&gt;&lt;/authors&gt;&lt;/contributors&gt;&lt;titles&gt;&lt;title&gt; Skeletal morphogenesis in the urodele skull: Ii. Effect of developmentalstage in thyroid hormone-induced remodeling&lt;/title&gt;&lt;secondary-title&gt;J. Morph.&lt;/secondary-title&gt;&lt;/titles&gt;&lt;periodical&gt;&lt;full-title&gt;J. Morph.&lt;/full-title&gt;&lt;/periodical&gt;&lt;pages&gt;149-166&lt;/pages&gt;&lt;volume&gt;223&lt;/volume&gt;&lt;dates&gt;&lt;year&gt;1995&lt;/year&gt;&lt;/dates&gt;&lt;urls/&gt;&lt;/record&gt;&lt;/Cite&gt;&lt;Cite  &gt;&lt;Author&gt;Rose&lt;/Author&gt;&lt;Year&gt;1995&lt;/Year&gt;&lt;RecNum&gt;644&lt;/RecNum&gt;&lt;Prefix&gt;&lt;/Prefix&gt;&lt;Suffix&gt;&lt;/Suffix&gt;&lt;Pages&gt;&lt;/Pages&gt;&lt;record&gt;&lt;rec-number&gt;644&lt;/rec-number&gt;&lt;foreign-keys&gt;&lt;key app="EN" db-id="95s0te0p99tv5oeffsnveep9rserdvvrxvx2" timestamp="1591227760"&gt;644&lt;/key&gt;&lt;/foreign-keys&gt;&lt;ref-type name="Journal Article"&gt;17&lt;/ref-type&gt;&lt;contributors&gt;&lt;authors&gt;&lt;author&gt;Rose, Christopher S.&lt;/author&gt;&lt;/authors&gt;&lt;/contributors&gt;&lt;titles&gt;&lt;title&gt; Skeletal morphogenesis in the urodele skull: Ill. Effect of hormone dosage in th-induced remodeling&lt;/title&gt;&lt;secondary-title&gt;J. Morph.&lt;/secondary-title&gt;&lt;/titles&gt;&lt;periodical&gt;&lt;full-title&gt;J. Morph.&lt;/full-title&gt;&lt;/periodical&gt;&lt;pages&gt;243-261&lt;/pages&gt;&lt;volume&gt;223&lt;/volume&gt;&lt;dates&gt;&lt;year&gt;1995&lt;/year&gt;&lt;/dates&gt;&lt;urls/&gt;&lt;/record&gt;&lt;/Cite&gt;&lt;Cite  &gt;&lt;Author&gt;Bonett&lt;/Author&gt;&lt;Year&gt;2016&lt;/Year&gt;&lt;RecNum&gt;689&lt;/RecNum&gt;&lt;Prefix&gt;&lt;/Prefix&gt;&lt;Suffix&gt;&lt;/Suffix&gt;&lt;Pages&gt;&lt;/Pages&gt;&lt;record&gt;&lt;rec-number&gt;689&lt;/rec-number&gt;&lt;foreign-keys&gt;&lt;key app="EN" db-id="95s0te0p99tv5oeffsnveep9rserdvvrxvx2" timestamp="1605135196"&gt;689&lt;/key&gt;&lt;/foreign-keys&gt;&lt;ref-type name="Journal Article"&gt;17&lt;/ref-type&gt;&lt;contributors&gt;&lt;authors&gt;&lt;author&gt;Bonett, Ronald M&lt;/author&gt;&lt;/authors&gt;&lt;/contributors&gt;&lt;titles&gt;&lt;title&gt;An integrative endocrine model for the evolution of developmental timing and life history of plethodontids and other salamanders&lt;/title&gt;&lt;secondary-title&gt;Copeia&lt;/secondary-title&gt;&lt;/titles&gt;&lt;periodical&gt;&lt;full-title&gt;Copeia&lt;/full-title&gt;&lt;abbr-1&gt;Copeia&lt;/abbr-1&gt;&lt;abbr-2&gt;0045-8511&lt;/abbr-2&gt;&lt;/periodical&gt;&lt;pages&gt;209-221&lt;/pages&gt;&lt;volume&gt;104&lt;/volume&gt;&lt;number&gt;1&lt;/number&gt;&lt;dates&gt;&lt;year&gt;2016&lt;/year&gt;&lt;/dates&gt;&lt;isbn&gt;0045-8511&lt;/isbn&gt;&lt;urls/&gt;&lt;/record&gt;&lt;/Cite&gt;&lt;/EndNote&gt;</w:instrText>
      </w:r>
      <w:r>
        <w:rPr>
          <w:rFonts w:ascii="Arial" w:eastAsia="Arial" w:hAnsi="Arial" w:cs="Arial"/>
        </w:rPr>
        <w:fldChar w:fldCharType="separate"/>
      </w:r>
      <w:r>
        <w:rPr>
          <w:rFonts w:ascii="Arial" w:hAnsi="Arial"/>
        </w:rPr>
        <w:t>(Rose 1995b, c; Bonett 2016)</w:t>
      </w:r>
      <w:r>
        <w:rPr>
          <w:rFonts w:ascii="Arial" w:eastAsia="Arial" w:hAnsi="Arial" w:cs="Arial"/>
        </w:rPr>
        <w:fldChar w:fldCharType="end"/>
      </w:r>
      <w:r>
        <w:rPr>
          <w:rFonts w:ascii="Arial" w:hAnsi="Arial"/>
        </w:rPr>
        <w:t xml:space="preserve">. The re-evolution of (now non-feeding) metamorphosis reflected the insertion of a long, slow-growing larval growth phase back into ontogeny, followed by the synchronous occurrence of more drastic metamorphic repatterning events in the free-living organism </w:t>
      </w:r>
      <w:ins w:id="643" w:author="Marguerite Butler" w:date="2021-03-10T22:53:00Z">
        <w:r>
          <w:rPr>
            <w:rFonts w:ascii="Arial" w:hAnsi="Arial"/>
          </w:rPr>
          <w:t xml:space="preserve">which preclude feeding </w:t>
        </w:r>
      </w:ins>
      <w:r>
        <w:rPr>
          <w:rFonts w:ascii="Arial" w:eastAsia="Arial" w:hAnsi="Arial" w:cs="Arial"/>
        </w:rPr>
        <w:fldChar w:fldCharType="begin"/>
      </w:r>
      <w:r>
        <w:rPr>
          <w:rFonts w:ascii="Arial" w:eastAsia="Arial" w:hAnsi="Arial" w:cs="Arial"/>
        </w:rPr>
        <w:instrText xml:space="preserve"> ADDIN EN.CITE &lt;EndNote&gt;&lt;Cite  &gt;&lt;Author&gt;Rose&lt;/Author&gt;&lt;Year&gt;1995&lt;/Year&gt;&lt;RecNum&gt;644&lt;/RecNum&gt;&lt;Prefix&gt;&lt;/Prefix&gt;&lt;Suffix&gt;&lt;/Suffix&gt;&lt;Pages&gt;&lt;/Pages&gt;&lt;DisplayText&gt;(Rose 1995c, a; Beachy, et al. 2017)&lt;/DisplayText&gt;&lt;record&gt;&lt;rec-number&gt;644&lt;/rec-number&gt;&lt;foreign-keys&gt;&lt;key app="EN" db-id="95s0te0p99tv5oeffsnveep9rserdvvrxvx2" timestamp="1591227760"&gt;644&lt;/key&gt;&lt;/foreign-keys&gt;&lt;ref-type name="Journal Article"&gt;17&lt;/ref-type&gt;&lt;contributors&gt;&lt;authors&gt;&lt;author&gt;Rose, Christopher S.&lt;/author&gt;&lt;/authors&gt;&lt;/contributors&gt;&lt;titles&gt;&lt;title&gt; Skeletal morphogenesis in the urodele skull: Ill. Effect of hormone dosage in th-induced remodeling&lt;/title&gt;&lt;secondary-title&gt;J. Morph.&lt;/secondary-title&gt;&lt;/titles&gt;&lt;periodical&gt;&lt;full-title&gt;J. Morph.&lt;/full-title&gt;&lt;/periodical&gt;&lt;pages&gt;243-261&lt;/pages&gt;&lt;volume&gt;223&lt;/volume&gt;&lt;dates&gt;&lt;year&gt;1995&lt;/year&gt;&lt;/dates&gt;&lt;urls/&gt;&lt;/record&gt;&lt;/Cite&gt;&lt;Cite  &gt;&lt;Author&gt;Rose&lt;/Author&gt;&lt;Year&gt;1995&lt;/Year&gt;&lt;RecNum&gt;646&lt;/RecNum&gt;&lt;Prefix&gt;&lt;/Prefix&gt;&lt;Suffix&gt;&lt;/Suffix&gt;&lt;Pages&gt;&lt;/Pages&gt;&lt;record&gt;&lt;rec-number&gt;646&lt;/rec-number&gt;&lt;foreign-keys&gt;&lt;key app="EN" db-id="95s0te0p99tv5oeffsnveep9rserdvvrxvx2" timestamp="1591227910"&gt;646&lt;/key&gt;&lt;/foreign-keys&gt;&lt;ref-type name="Journal Article"&gt;17&lt;/ref-type&gt;&lt;contributors&gt;&lt;authors&gt;&lt;author&gt;Rose, Christopher S.&lt;/author&gt;&lt;/authors&gt;&lt;/contributors&gt;&lt;titles&gt;&lt;title&gt; Skeletal morphogenesis in the urodele skull:1. Postembryonic development in the hemidactyliini (amphibia: Plethodontidae)&lt;/title&gt;&lt;secondary-title&gt;J. Morph.&lt;/secondary-title&gt;&lt;/titles&gt;&lt;periodical&gt;&lt;full-title&gt;J. Morph.&lt;/full-title&gt;&lt;/periodical&gt;&lt;pages&gt;125-148&lt;/pages&gt;&lt;volume&gt;223&lt;/volume&gt;&lt;dates&gt;&lt;year&gt;1995&lt;/year&gt;&lt;/dates&gt;&lt;urls/&gt;&lt;/record&gt;&lt;/Cite&gt;&lt;Cite  &gt;&lt;Author&gt;Beachy&lt;/Author&gt;&lt;Year&gt;2017&lt;/Year&gt;&lt;RecNum&gt;670&lt;/RecNum&gt;&lt;Prefix&gt;&lt;/Prefix&gt;&lt;Suffix&gt;&lt;/Suffix&gt;&lt;Pages&gt;&lt;/Pages&gt;&lt;record&gt;&lt;rec-number&gt;670&lt;/rec-number&gt;&lt;foreign-keys&gt;&lt;key app="EN" db-id="95s0te0p99tv5oeffsnveep9rserdvvrxvx2" timestamp="1603566466"&gt;670&lt;/key&gt;&lt;/foreign-keys&gt;&lt;ref-type name="Journal Article"&gt;17&lt;/ref-type&gt;&lt;contributors&gt;&lt;authors&gt;&lt;author&gt;Beachy, Christopher K.&lt;/author&gt;&lt;author&gt;Ryan, Travis J.&lt;/author&gt;&lt;author&gt;Bonett, Ronald M.&lt;/author&gt;&lt;/authors&gt;&lt;/contributors&gt;&lt;titles&gt;&lt;title&gt;How metamorphosis is different in plethodontids: Larval life history perspectives on life-cycle evolution&lt;/title&gt;&lt;secondary-title&gt;Herpetologica&lt;/secondary-title&gt;&lt;/titles&gt;&lt;periodical&gt;&lt;full-title&gt;Herpetologica&lt;/full-title&gt;&lt;abbr-1&gt;Herpetologica&lt;/abbr-1&gt;&lt;abbr-2&gt;0018-0831&lt;/abbr-2&gt;&lt;/periodical&gt;&lt;pages&gt;252-258&lt;/pages&gt;&lt;volume&gt;73&lt;/volume&gt;&lt;number&gt;3&lt;/number&gt;&lt;dates&gt;&lt;year&gt;2017&lt;/year&gt;&lt;/dates&gt;&lt;isbn&gt;0018-0831&lt;/isbn&gt;&lt;urls&gt;&lt;related-urls&gt;&lt;url&gt;https://doi.org/10.1655/Herpetologica-D-16-00083.1&lt;/url&gt;&lt;/related-urls&gt;&lt;/urls&gt;&lt;electronic-resource-num&gt;10.1655/Herpetologica-D-16-00083.1&lt;/electronic-resource-num&gt;&lt;access-date&gt;10/24/2020&lt;/access-date&gt;&lt;/record&gt;&lt;/Cite&gt;&lt;/EndNote&gt;</w:instrText>
      </w:r>
      <w:r>
        <w:rPr>
          <w:rFonts w:ascii="Arial" w:eastAsia="Arial" w:hAnsi="Arial" w:cs="Arial"/>
        </w:rPr>
        <w:fldChar w:fldCharType="separate"/>
      </w:r>
      <w:r>
        <w:rPr>
          <w:rFonts w:ascii="Arial" w:hAnsi="Arial"/>
        </w:rPr>
        <w:t>(Rose 1995c, a; Beachy, et al. 2017)</w:t>
      </w:r>
      <w:r>
        <w:rPr>
          <w:rFonts w:ascii="Arial" w:eastAsia="Arial" w:hAnsi="Arial" w:cs="Arial"/>
        </w:rPr>
        <w:fldChar w:fldCharType="end"/>
      </w:r>
      <w:r>
        <w:rPr>
          <w:rFonts w:ascii="Arial" w:hAnsi="Arial"/>
        </w:rPr>
        <w:t xml:space="preserve">. Repatterning of the feeding apparatus is more drastic in plethodontids than in other salamanders. The </w:t>
      </w:r>
      <w:proofErr w:type="spellStart"/>
      <w:r>
        <w:rPr>
          <w:rFonts w:ascii="Arial" w:hAnsi="Arial"/>
        </w:rPr>
        <w:t>ceratobranchials</w:t>
      </w:r>
      <w:proofErr w:type="spellEnd"/>
      <w:r>
        <w:rPr>
          <w:rFonts w:ascii="Arial" w:hAnsi="Arial"/>
        </w:rPr>
        <w:t>, which are cartilaginous components of the tongue skeleton, are replaced by new structures in the adult rather than remodeled from existing larval structures, and the overall changes to the tongue skeleton cause the inability to feed (</w:t>
      </w:r>
      <w:proofErr w:type="spellStart"/>
      <w:r>
        <w:rPr>
          <w:rFonts w:ascii="Arial" w:hAnsi="Arial"/>
        </w:rPr>
        <w:t>Alberch</w:t>
      </w:r>
      <w:proofErr w:type="spellEnd"/>
      <w:r>
        <w:rPr>
          <w:rFonts w:ascii="Arial" w:hAnsi="Arial"/>
        </w:rPr>
        <w:t xml:space="preserve"> 1989; Rose 1995a; </w:t>
      </w:r>
      <w:proofErr w:type="spellStart"/>
      <w:r>
        <w:rPr>
          <w:rFonts w:ascii="Arial" w:hAnsi="Arial"/>
        </w:rPr>
        <w:t>Deban</w:t>
      </w:r>
      <w:proofErr w:type="spellEnd"/>
      <w:r>
        <w:rPr>
          <w:rFonts w:ascii="Arial" w:hAnsi="Arial"/>
        </w:rPr>
        <w:t xml:space="preserve"> and Marks 2002). Under the classical scenario, in contrast, this synchronization of metamorphosis and drastic remodeling of feeding structures would have evolved in a </w:t>
      </w:r>
      <w:r>
        <w:rPr>
          <w:rFonts w:ascii="Arial" w:hAnsi="Arial"/>
        </w:rPr>
        <w:lastRenderedPageBreak/>
        <w:t xml:space="preserve">metamorphosing ancestor to produce non-feeding metamorphosis </w:t>
      </w:r>
      <w:r>
        <w:rPr>
          <w:rFonts w:ascii="Arial" w:eastAsia="Arial" w:hAnsi="Arial" w:cs="Arial"/>
        </w:rPr>
        <w:fldChar w:fldCharType="begin"/>
      </w:r>
      <w:r>
        <w:rPr>
          <w:rFonts w:ascii="Arial" w:eastAsia="Arial" w:hAnsi="Arial" w:cs="Arial"/>
        </w:rPr>
        <w:instrText xml:space="preserve"> ADDIN EN.CITE &lt;EndNote&gt;&lt;Cite  &gt;&lt;Author&gt;Wake&lt;/Author&gt;&lt;Year&gt;2004&lt;/Year&gt;&lt;RecNum&gt;690&lt;/RecNum&gt;&lt;Prefix&gt;&lt;/Prefix&gt;&lt;Suffix&gt;&lt;/Suffix&gt;&lt;Pages&gt;&lt;/Pages&gt;&lt;DisplayText&gt;(Wake and Hanken 2004)&lt;/DisplayText&gt;&lt;record&gt;&lt;rec-number&gt;690&lt;/rec-number&gt;&lt;foreign-keys&gt;&lt;key app="EN" db-id="95s0te0p99tv5oeffsnveep9rserdvvrxvx2" timestamp="1605205602"&gt;690&lt;/key&gt;&lt;/foreign-keys&gt;&lt;ref-type name="Journal Article"&gt;17&lt;/ref-type&gt;&lt;contributors&gt;&lt;authors&gt;&lt;author&gt;Wake, DB&lt;/author&gt;&lt;author&gt;Hanken, James&lt;/author&gt;&lt;/authors&gt;&lt;/contributors&gt;&lt;titles&gt;&lt;title&gt;Direct development in the lungless salamanders: what are the consequences for developmental biology, evolution and phylogenesis?&lt;/title&gt;&lt;secondary-title&gt;International Journal of Developmental Biology&lt;/secondary-title&gt;&lt;/titles&gt;&lt;periodical&gt;&lt;full-title&gt;International Journal of Developmental Biology&lt;/full-title&gt;&lt;abbr-1&gt;Int. J. Dev. Biol.&lt;/abbr-1&gt;&lt;abbr-2&gt;0214-6282&lt;/abbr-2&gt;&lt;/periodical&gt;&lt;pages&gt;859-869&lt;/pages&gt;&lt;volume&gt;40&lt;/volume&gt;&lt;number&gt;4&lt;/number&gt;&lt;dates&gt;&lt;year&gt;2004&lt;/year&gt;&lt;/dates&gt;&lt;isbn&gt;0214-6282&lt;/isbn&gt;&lt;urls/&gt;&lt;/record&gt;&lt;/Cite&gt;&lt;/EndNote&gt;</w:instrText>
      </w:r>
      <w:r>
        <w:rPr>
          <w:rFonts w:ascii="Arial" w:eastAsia="Arial" w:hAnsi="Arial" w:cs="Arial"/>
        </w:rPr>
        <w:fldChar w:fldCharType="separate"/>
      </w:r>
      <w:r>
        <w:rPr>
          <w:rFonts w:ascii="Arial" w:hAnsi="Arial"/>
        </w:rPr>
        <w:t>(Wake and Hanken 2004)</w:t>
      </w:r>
      <w:r>
        <w:rPr>
          <w:rFonts w:ascii="Arial" w:eastAsia="Arial" w:hAnsi="Arial" w:cs="Arial"/>
        </w:rPr>
        <w:fldChar w:fldCharType="end"/>
      </w:r>
      <w:r>
        <w:rPr>
          <w:rFonts w:ascii="Arial" w:hAnsi="Arial"/>
        </w:rPr>
        <w:t xml:space="preserve">. Under either scenario, our results </w:t>
      </w:r>
      <w:ins w:id="644" w:author="Marguerite Butler" w:date="2021-03-19T14:08:00Z">
        <w:r>
          <w:rPr>
            <w:rFonts w:ascii="Arial" w:hAnsi="Arial"/>
          </w:rPr>
          <w:t xml:space="preserve">illustrate how phylogenetic comparative methods can </w:t>
        </w:r>
      </w:ins>
      <w:r>
        <w:rPr>
          <w:rFonts w:ascii="Arial" w:hAnsi="Arial"/>
        </w:rPr>
        <w:t xml:space="preserve">reveal the evolutionary forces that have acted on genome size as lineages moved through the different life history regimes. </w:t>
      </w:r>
      <w:r>
        <w:rPr>
          <w:rFonts w:ascii="Arial" w:eastAsia="Arial" w:hAnsi="Arial" w:cs="Arial"/>
        </w:rPr>
        <w:br/>
      </w:r>
      <w:commentRangeStart w:id="645"/>
      <w:commentRangeStart w:id="646"/>
    </w:p>
    <w:p w14:paraId="0569135B" w14:textId="77777777" w:rsidR="001B0C11" w:rsidRDefault="008F23F6">
      <w:pPr>
        <w:pStyle w:val="BodyA"/>
        <w:spacing w:line="480" w:lineRule="auto"/>
        <w:ind w:firstLine="720"/>
        <w:rPr>
          <w:rFonts w:ascii="Arial" w:eastAsia="Arial" w:hAnsi="Arial" w:cs="Arial"/>
        </w:rPr>
      </w:pPr>
      <w:r>
        <w:rPr>
          <w:rFonts w:ascii="Arial" w:hAnsi="Arial"/>
        </w:rPr>
        <w:t xml:space="preserve">Much remains to be learned about how selection on organismal traits translates into changes in genome size, and this represents a gap in our knowledge of genome biology and evolution that studies of salamanders can help to fill. For example, our results suggest that salamanders that undergo non-feeding metamorphosis can be leveraged as a model system to distinguish between possible mechanisms of genome reduction. Variation in genome size is introduced into a population by TE insertions and deletions. Selection could, in principle, sort among these genome size variants, </w:t>
      </w:r>
      <w:del w:id="647" w:author="Marguerite Butler" w:date="2021-03-10T22:55:00Z">
        <w:r>
          <w:rPr>
            <w:rFonts w:ascii="Arial" w:hAnsi="Arial"/>
          </w:rPr>
          <w:delText>but</w:delText>
        </w:r>
      </w:del>
      <w:ins w:id="648" w:author="Marguerite Butler" w:date="2021-03-10T22:55:00Z">
        <w:r>
          <w:rPr>
            <w:rFonts w:ascii="Arial" w:hAnsi="Arial"/>
          </w:rPr>
          <w:t>even as</w:t>
        </w:r>
      </w:ins>
      <w:r>
        <w:rPr>
          <w:rFonts w:ascii="Arial" w:hAnsi="Arial"/>
        </w:rPr>
        <w:t xml:space="preserve"> the fitness consequences of individual TE loci are typically miniscule and effectively neutral (Lynch 2007; </w:t>
      </w:r>
      <w:proofErr w:type="spellStart"/>
      <w:r>
        <w:rPr>
          <w:rFonts w:ascii="Arial" w:hAnsi="Arial"/>
        </w:rPr>
        <w:t>Arkhipova</w:t>
      </w:r>
      <w:proofErr w:type="spellEnd"/>
      <w:r>
        <w:rPr>
          <w:rFonts w:ascii="Arial" w:hAnsi="Arial"/>
        </w:rPr>
        <w:t xml:space="preserve"> 2018). In addition, selection could sort among differences in TE control machinery including the pathways that underlie TE silencing and deletion, which could yield variants with greater differences in TE composition and fitness (Mueller 2015; </w:t>
      </w:r>
      <w:proofErr w:type="spellStart"/>
      <w:r>
        <w:rPr>
          <w:rFonts w:ascii="Arial" w:hAnsi="Arial"/>
        </w:rPr>
        <w:t>Parhad</w:t>
      </w:r>
      <w:proofErr w:type="spellEnd"/>
      <w:r>
        <w:rPr>
          <w:rFonts w:ascii="Arial" w:hAnsi="Arial"/>
        </w:rPr>
        <w:t xml:space="preserve"> and </w:t>
      </w:r>
      <w:proofErr w:type="spellStart"/>
      <w:r>
        <w:rPr>
          <w:rFonts w:ascii="Arial" w:hAnsi="Arial"/>
        </w:rPr>
        <w:t>Theurkauf</w:t>
      </w:r>
      <w:proofErr w:type="spellEnd"/>
      <w:r>
        <w:rPr>
          <w:rFonts w:ascii="Arial" w:hAnsi="Arial"/>
        </w:rPr>
        <w:t xml:space="preserve"> 2019; </w:t>
      </w:r>
      <w:proofErr w:type="spellStart"/>
      <w:r>
        <w:rPr>
          <w:rFonts w:ascii="Arial" w:hAnsi="Arial"/>
        </w:rPr>
        <w:t>Parhad</w:t>
      </w:r>
      <w:proofErr w:type="spellEnd"/>
      <w:r>
        <w:rPr>
          <w:rFonts w:ascii="Arial" w:hAnsi="Arial"/>
        </w:rPr>
        <w:t xml:space="preserve">, et al. 2020). Comparing TE control machinery in non-feeding </w:t>
      </w:r>
      <w:proofErr w:type="spellStart"/>
      <w:r>
        <w:rPr>
          <w:rFonts w:ascii="Arial" w:hAnsi="Arial"/>
        </w:rPr>
        <w:t>metamorphosers</w:t>
      </w:r>
      <w:proofErr w:type="spellEnd"/>
      <w:r>
        <w:rPr>
          <w:rFonts w:ascii="Arial" w:hAnsi="Arial"/>
        </w:rPr>
        <w:t xml:space="preserve"> versus other life history regimes (</w:t>
      </w:r>
      <w:proofErr w:type="gramStart"/>
      <w:r>
        <w:rPr>
          <w:rFonts w:ascii="Arial" w:hAnsi="Arial"/>
        </w:rPr>
        <w:t>e.g.</w:t>
      </w:r>
      <w:proofErr w:type="gramEnd"/>
      <w:r>
        <w:rPr>
          <w:rFonts w:ascii="Arial" w:hAnsi="Arial"/>
        </w:rPr>
        <w:t xml:space="preserve"> </w:t>
      </w:r>
      <w:proofErr w:type="spellStart"/>
      <w:r>
        <w:rPr>
          <w:rFonts w:ascii="Arial" w:hAnsi="Arial"/>
        </w:rPr>
        <w:t>paedomorphs</w:t>
      </w:r>
      <w:proofErr w:type="spellEnd"/>
      <w:r>
        <w:rPr>
          <w:rFonts w:ascii="Arial" w:hAnsi="Arial"/>
        </w:rPr>
        <w:t>) could identify the mechanisms underlying genome reduction.</w:t>
      </w:r>
      <w:r>
        <w:rPr>
          <w:rFonts w:ascii="Arial" w:eastAsia="Arial" w:hAnsi="Arial" w:cs="Arial"/>
        </w:rPr>
        <w:br/>
      </w:r>
      <w:commentRangeEnd w:id="645"/>
      <w:r>
        <w:commentReference w:id="645"/>
      </w:r>
      <w:commentRangeEnd w:id="646"/>
      <w:r w:rsidR="001743A5">
        <w:rPr>
          <w:rStyle w:val="CommentReference"/>
          <w:rFonts w:cs="Times New Roman"/>
          <w:color w:val="auto"/>
          <w14:textOutline w14:w="0" w14:cap="rnd" w14:cmpd="sng" w14:algn="ctr">
            <w14:noFill/>
            <w14:prstDash w14:val="solid"/>
            <w14:bevel/>
          </w14:textOutline>
        </w:rPr>
        <w:commentReference w:id="646"/>
      </w:r>
    </w:p>
    <w:p w14:paraId="5DD4ED3B" w14:textId="77777777" w:rsidR="001B0C11" w:rsidRDefault="008F23F6">
      <w:pPr>
        <w:pStyle w:val="BodyA"/>
        <w:spacing w:line="480" w:lineRule="auto"/>
        <w:rPr>
          <w:rFonts w:ascii="Arial" w:eastAsia="Arial" w:hAnsi="Arial" w:cs="Arial"/>
          <w:strike/>
        </w:rPr>
      </w:pPr>
      <w:r>
        <w:rPr>
          <w:rFonts w:ascii="Arial" w:hAnsi="Arial"/>
          <w:i/>
          <w:iCs/>
        </w:rPr>
        <w:t xml:space="preserve">Genome size evolution in direct </w:t>
      </w:r>
      <w:proofErr w:type="spellStart"/>
      <w:r>
        <w:rPr>
          <w:rFonts w:ascii="Arial" w:hAnsi="Arial"/>
          <w:i/>
          <w:iCs/>
        </w:rPr>
        <w:t>developers.</w:t>
      </w:r>
      <w:r>
        <w:rPr>
          <w:rFonts w:ascii="Symbol" w:hAnsi="Symbol"/>
        </w:rPr>
        <w:t>¾</w:t>
      </w:r>
      <w:del w:id="649" w:author="Marguerite Butler" w:date="2021-03-19T14:09:00Z">
        <w:r>
          <w:rPr>
            <w:rFonts w:ascii="Arial" w:hAnsi="Arial"/>
          </w:rPr>
          <w:delText xml:space="preserve">Lineages that undergo direct development show a weak deterministic trend towards genome size reduction. </w:delText>
        </w:r>
      </w:del>
      <w:r>
        <w:rPr>
          <w:rFonts w:ascii="Arial" w:hAnsi="Arial"/>
        </w:rPr>
        <w:t>In</w:t>
      </w:r>
      <w:proofErr w:type="spellEnd"/>
      <w:r>
        <w:rPr>
          <w:rFonts w:ascii="Arial" w:hAnsi="Arial"/>
        </w:rPr>
        <w:t xml:space="preserve"> direct-developing lineages, some or all of the developmental steps of metamorphic repatterning occur inside the egg at the end of embryogenesis </w:t>
      </w:r>
      <w:r>
        <w:rPr>
          <w:rFonts w:ascii="Arial" w:eastAsia="Arial" w:hAnsi="Arial" w:cs="Arial"/>
        </w:rPr>
        <w:fldChar w:fldCharType="begin"/>
      </w:r>
      <w:r>
        <w:rPr>
          <w:rFonts w:ascii="Arial" w:eastAsia="Arial" w:hAnsi="Arial" w:cs="Arial"/>
        </w:rPr>
        <w:instrText xml:space="preserve"> ADDIN EN.CITE &lt;EndNote&gt;&lt;Cite  &gt;&lt;Author&gt;Alberch&lt;/Author&gt;&lt;Year&gt;1989&lt;/Year&gt;&lt;RecNum&gt;639&lt;/RecNum&gt;&lt;Prefix&gt;&lt;/Prefix&gt;&lt;Suffix&gt;&lt;/Suffix&gt;&lt;Pages&gt;&lt;/Pages&gt;&lt;DisplayText&gt;(Alberch 1989; Kerney, et al. 2012)&lt;/DisplayText&gt;&lt;record&gt;&lt;rec-number&gt;639&lt;/rec-number&gt;&lt;foreign-keys&gt;&lt;key app="EN" db-id="95s0te0p99tv5oeffsnveep9rserdvvrxvx2" timestamp="1591224134"&gt;639&lt;/key&gt;&lt;/foreign-keys&gt;&lt;ref-type name="Book Section"&gt;5&lt;/ref-type&gt;&lt;contributors&gt;&lt;authors&gt;&lt;author&gt;Alberch, P&lt;/author&gt;&lt;/authors&gt;&lt;secondary-authors&gt;&lt;author&gt;Splechtna/Hilgers&lt;/author&gt;&lt;/secondary-authors&gt;&lt;/contributors&gt;&lt;titles&gt;&lt;title&gt;Development and the evolution of amphibian metamorphosis&lt;/title&gt;&lt;secondary-title&gt;Trends in Vertebrate Morphology&lt;/secondary-title&gt;&lt;tertiary-title&gt;Fortschritte der Zoologie/Progress in Zoology&lt;/tertiary-title&gt;&lt;/titles&gt;&lt;pages&gt;163-173&lt;/pages&gt;&lt;volume&gt;35&lt;/volume&gt;&lt;dates&gt;&lt;year&gt;1989&lt;/year&gt;&lt;/dates&gt;&lt;pub-location&gt;Stuttgart&lt;/pub-location&gt;&lt;publisher&gt;Gustav Fischer Verlag&lt;/publisher&gt;&lt;urls&gt;&lt;/urls&gt;&lt;/record&gt;&lt;/Cite&gt;&lt;Cite  &gt;&lt;Author&gt;Kerney&lt;/Author&gt;&lt;Year&gt;2012&lt;/Year&gt;&lt;Prefix&gt;&lt;/Prefix&gt;&lt;Suffix&gt;&lt;/Suffix&gt;&lt;Pages&gt;&lt;/Pages&gt;&lt;record&gt;&lt;rec-number&gt;647&lt;/rec-number&gt;&lt;foreign-keys&gt;&lt;key app="EN" db-id="95s0te0p99tv5oeffsnveep9rserdvvrxvx2" timestamp="1591364187"&gt;647&lt;/key&gt;&lt;/foreign-keys&gt;&lt;ref-type name="Journal Article"&gt;17&lt;/ref-type&gt;&lt;contributors&gt;&lt;authors&gt;&lt;author&gt;Kerney, Ryan R.&lt;/author&gt;&lt;author&gt;Blackburn, David C.&lt;/author&gt;&lt;author&gt;Müller, Hendrik&lt;/author&gt;&lt;author&gt;Hanken, James&lt;/author&gt;&lt;/authors&gt;&lt;/contributors&gt;&lt;titles&gt;&lt;title&gt;Do larval traits re-evolve? Evidence from the embryogenesis of a direct-developing salamander, Plethodon cinereus&lt;/title&gt;&lt;secondary-title&gt;Evolution&lt;/secondary-title&gt;&lt;/titles&gt;&lt;periodical&gt;&lt;full-title&gt;Evolution&lt;/full-title&gt;&lt;abbr-1&gt;Evolution&lt;/abbr-1&gt;&lt;abbr-2&gt;0014-3820&lt;/abbr-2&gt;&lt;/periodical&gt;&lt;pages&gt;252-262&lt;/pages&gt;&lt;volume&gt;66&lt;/volume&gt;&lt;number&gt;1&lt;/number&gt;&lt;keywords&gt;&lt;keyword&gt;Development&lt;/keyword&gt;&lt;keyword&gt;direct development&lt;/keyword&gt;&lt;keyword&gt;Dollo's Law&lt;/keyword&gt;&lt;keyword&gt;evolutionary developmental biology&lt;/keyword&gt;&lt;keyword&gt;life history evolution&lt;/keyword&gt;&lt;keyword&gt;Plethodontidae&lt;/keyword&gt;&lt;/keywords&gt;&lt;dates&gt;&lt;year&gt;2012&lt;/year&gt;&lt;pub-dates&gt;&lt;date&gt;2012/01/01&lt;/date&gt;&lt;/pub-dates&gt;&lt;/dates&gt;&lt;publisher&gt;John Wiley &amp;amp; Sons, Ltd&lt;/publisher&gt;&lt;isbn&gt;0014-3820&lt;/isbn&gt;&lt;urls&gt;&lt;related-urls&gt;&lt;url&gt;https://doi.org/10.1111/j.1558-5646.2011.01426.x&lt;/url&gt;&lt;/related-urls&gt;&lt;/urls&gt;&lt;electronic-resource-num&gt;10.1111/j.1558-5646.2011.01426.x&lt;/electronic-resource-num&gt;&lt;access-date&gt;2020/06/05&lt;/access-date&gt;&lt;/record&gt;&lt;/Cite&gt;&lt;/EndNote&gt;</w:instrText>
      </w:r>
      <w:r>
        <w:rPr>
          <w:rFonts w:ascii="Arial" w:eastAsia="Arial" w:hAnsi="Arial" w:cs="Arial"/>
        </w:rPr>
        <w:fldChar w:fldCharType="separate"/>
      </w:r>
      <w:r>
        <w:rPr>
          <w:rFonts w:ascii="Arial" w:hAnsi="Arial"/>
        </w:rPr>
        <w:t>(Alberch 1989; Kerney, et al. 2012)</w:t>
      </w:r>
      <w:r>
        <w:rPr>
          <w:rFonts w:ascii="Arial" w:eastAsia="Arial" w:hAnsi="Arial" w:cs="Arial"/>
        </w:rPr>
        <w:fldChar w:fldCharType="end"/>
      </w:r>
      <w:ins w:id="650" w:author="Marguerite Butler" w:date="2021-03-19T14:09:00Z">
        <w:r>
          <w:rPr>
            <w:rFonts w:ascii="Arial" w:hAnsi="Arial"/>
          </w:rPr>
          <w:t xml:space="preserve"> and show a weak deterministic </w:t>
        </w:r>
        <w:r>
          <w:rPr>
            <w:rFonts w:ascii="Arial" w:hAnsi="Arial"/>
          </w:rPr>
          <w:lastRenderedPageBreak/>
          <w:t>trend towards genome size reduction</w:t>
        </w:r>
      </w:ins>
      <w:r>
        <w:rPr>
          <w:rFonts w:ascii="Arial" w:hAnsi="Arial"/>
        </w:rPr>
        <w:t xml:space="preserve">. Because they are occurring in an embryo rather than a free-living organism that has undergone a growth period, the repatterning happens to a smaller number of cells in a smaller overall mass of tissue compared with metamorphosing lineages </w:t>
      </w:r>
      <w:r>
        <w:rPr>
          <w:rFonts w:ascii="Arial" w:eastAsia="Arial" w:hAnsi="Arial" w:cs="Arial"/>
        </w:rPr>
        <w:fldChar w:fldCharType="begin"/>
      </w:r>
      <w:r>
        <w:rPr>
          <w:rFonts w:ascii="Arial" w:eastAsia="Arial" w:hAnsi="Arial" w:cs="Arial"/>
        </w:rPr>
        <w:instrText xml:space="preserve"> ADDIN EN.CITE &lt;EndNote&gt;&lt;Cite  &gt;&lt;Author&gt;Downie&lt;/Author&gt;&lt;Year&gt;2004&lt;/Year&gt;&lt;RecNum&gt;631&lt;/RecNum&gt;&lt;Prefix&gt;&lt;/Prefix&gt;&lt;Suffix&gt;&lt;/Suffix&gt;&lt;Pages&gt;&lt;/Pages&gt;&lt;DisplayText&gt;(Downie, et al. 2004)&lt;/DisplayText&gt;&lt;record&gt;&lt;rec-number&gt;631&lt;/rec-number&gt;&lt;foreign-keys&gt;&lt;key app="EN" db-id="95s0te0p99tv5oeffsnveep9rserdvvrxvx2" timestamp="1590539521"&gt;631&lt;/key&gt;&lt;/foreign-keys&gt;&lt;ref-type name="Journal Article"&gt;17&lt;/ref-type&gt;&lt;contributors&gt;&lt;authors&gt;&lt;author&gt;Downie, J. R.&lt;/author&gt;&lt;author&gt;Bryce, Rosalind&lt;/author&gt;&lt;author&gt;Smith, Joanna&lt;/author&gt;&lt;/authors&gt;&lt;/contributors&gt;&lt;titles&gt;&lt;title&gt;Metamorphic duration: an under-studied variable in frog life histories&lt;/title&gt;&lt;secondary-title&gt;Biol J Linn Soc&lt;/secondary-title&gt;&lt;/titles&gt;&lt;periodical&gt;&lt;full-title&gt;Biol J Linn Soc&lt;/full-title&gt;&lt;/periodical&gt;&lt;pages&gt;261-272&lt;/pages&gt;&lt;volume&gt;83&lt;/volume&gt;&lt;number&gt;2&lt;/number&gt;&lt;dates&gt;&lt;year&gt;2004&lt;/year&gt;&lt;/dates&gt;&lt;isbn&gt;0024-4066&lt;/isbn&gt;&lt;urls&gt;&lt;related-urls&gt;&lt;url&gt;https://doi.org/10.1111/j.1095-8312.2004.00387.x&lt;/url&gt;&lt;/related-urls&gt;&lt;/urls&gt;&lt;electronic-resource-num&gt;10.1111/j.1095-8312.2004.00387.x&lt;/electronic-resource-num&gt;&lt;access-date&gt;5/27/2020&lt;/access-date&gt;&lt;/record&gt;&lt;/Cite&gt;&lt;/EndNote&gt;</w:instrText>
      </w:r>
      <w:r>
        <w:rPr>
          <w:rFonts w:ascii="Arial" w:eastAsia="Arial" w:hAnsi="Arial" w:cs="Arial"/>
        </w:rPr>
        <w:fldChar w:fldCharType="separate"/>
      </w:r>
      <w:r>
        <w:rPr>
          <w:rFonts w:ascii="Arial" w:hAnsi="Arial"/>
        </w:rPr>
        <w:t>(Downie, et al. 2004)</w:t>
      </w:r>
      <w:r>
        <w:rPr>
          <w:rFonts w:ascii="Arial" w:eastAsia="Arial" w:hAnsi="Arial" w:cs="Arial"/>
        </w:rPr>
        <w:fldChar w:fldCharType="end"/>
      </w:r>
      <w:r>
        <w:rPr>
          <w:rFonts w:ascii="Arial" w:hAnsi="Arial"/>
        </w:rPr>
        <w:t xml:space="preserve">. Thus, the energetic requirements for comparable developmental steps are lower in direct developers than in </w:t>
      </w:r>
      <w:proofErr w:type="spellStart"/>
      <w:r>
        <w:rPr>
          <w:rFonts w:ascii="Arial" w:hAnsi="Arial"/>
        </w:rPr>
        <w:t>metamorphosers</w:t>
      </w:r>
      <w:proofErr w:type="spellEnd"/>
      <w:r>
        <w:rPr>
          <w:rFonts w:ascii="Arial" w:hAnsi="Arial"/>
        </w:rPr>
        <w:t xml:space="preserve">. On the other hand, the energy to fuel these steps comes from yolk stores which, although plentiful in direct developers, are still finite </w:t>
      </w:r>
      <w:r>
        <w:rPr>
          <w:rFonts w:ascii="Arial" w:eastAsia="Arial" w:hAnsi="Arial" w:cs="Arial"/>
        </w:rPr>
        <w:fldChar w:fldCharType="begin"/>
      </w:r>
      <w:r>
        <w:rPr>
          <w:rFonts w:ascii="Arial" w:eastAsia="Arial" w:hAnsi="Arial" w:cs="Arial"/>
        </w:rPr>
        <w:instrText xml:space="preserve"> ADDIN EN.CITE &lt;EndNote&gt;&lt;Cite  &gt;&lt;Author&gt;Wake&lt;/Author&gt;&lt;Year&gt;2004&lt;/Year&gt;&lt;RecNum&gt;690&lt;/RecNum&gt;&lt;Prefix&gt;&lt;/Prefix&gt;&lt;Suffix&gt;&lt;/Suffix&gt;&lt;Pages&gt;&lt;/Pages&gt;&lt;DisplayText&gt;(Wake and Hanken 2004)&lt;/DisplayText&gt;&lt;record&gt;&lt;rec-number&gt;690&lt;/rec-number&gt;&lt;foreign-keys&gt;&lt;key app="EN" db-id="95s0te0p99tv5oeffsnveep9rserdvvrxvx2" timestamp="1605205602"&gt;690&lt;/key&gt;&lt;/foreign-keys&gt;&lt;ref-type name="Journal Article"&gt;17&lt;/ref-type&gt;&lt;contributors&gt;&lt;authors&gt;&lt;author&gt;Wake, DB&lt;/author&gt;&lt;author&gt;Hanken, James&lt;/author&gt;&lt;/authors&gt;&lt;/contributors&gt;&lt;titles&gt;&lt;title&gt;Direct development in the lungless salamanders: what are the consequences for developmental biology, evolution and phylogenesis?&lt;/title&gt;&lt;secondary-title&gt;International Journal of Developmental Biology&lt;/secondary-title&gt;&lt;/titles&gt;&lt;periodical&gt;&lt;full-title&gt;International Journal of Developmental Biology&lt;/full-title&gt;&lt;abbr-1&gt;Int. J. Dev. Biol.&lt;/abbr-1&gt;&lt;abbr-2&gt;0214-6282&lt;/abbr-2&gt;&lt;/periodical&gt;&lt;pages&gt;859-869&lt;/pages&gt;&lt;volume&gt;40&lt;/volume&gt;&lt;number&gt;4&lt;/number&gt;&lt;dates&gt;&lt;year&gt;2004&lt;/year&gt;&lt;/dates&gt;&lt;isbn&gt;0214-6282&lt;/isbn&gt;&lt;urls/&gt;&lt;/record&gt;&lt;/Cite&gt;&lt;/EndNote&gt;</w:instrText>
      </w:r>
      <w:r>
        <w:rPr>
          <w:rFonts w:ascii="Arial" w:eastAsia="Arial" w:hAnsi="Arial" w:cs="Arial"/>
        </w:rPr>
        <w:fldChar w:fldCharType="separate"/>
      </w:r>
      <w:r>
        <w:rPr>
          <w:rFonts w:ascii="Arial" w:hAnsi="Arial"/>
        </w:rPr>
        <w:t>(Wake and Hanken 2004)</w:t>
      </w:r>
      <w:r>
        <w:rPr>
          <w:rFonts w:ascii="Arial" w:eastAsia="Arial" w:hAnsi="Arial" w:cs="Arial"/>
        </w:rPr>
        <w:fldChar w:fldCharType="end"/>
      </w:r>
      <w:r>
        <w:rPr>
          <w:rFonts w:ascii="Arial" w:hAnsi="Arial"/>
        </w:rPr>
        <w:t>. Thus, we infer that direct development imposes a less severe constraint on genome size than does non-feeding metamorphosis</w:t>
      </w:r>
      <w:del w:id="651" w:author="Marguerite Butler" w:date="2021-03-19T14:10:00Z">
        <w:r>
          <w:rPr>
            <w:rFonts w:ascii="Arial" w:hAnsi="Arial"/>
          </w:rPr>
          <w:delText>. We infer that this constraint is</w:delText>
        </w:r>
      </w:del>
      <w:ins w:id="652" w:author="Marguerite Butler" w:date="2021-03-19T14:10:00Z">
        <w:r>
          <w:rPr>
            <w:rFonts w:ascii="Arial" w:hAnsi="Arial"/>
          </w:rPr>
          <w:t>,</w:t>
        </w:r>
      </w:ins>
      <w:r>
        <w:rPr>
          <w:rFonts w:ascii="Arial" w:hAnsi="Arial"/>
        </w:rPr>
        <w:t xml:space="preserve"> mediated by the potential for depletion of energy stores if the duration of metamorphic repatterning during embryogenesis is too long. </w:t>
      </w:r>
      <w:del w:id="653" w:author="Marguerite Butler" w:date="2021-03-10T23:19:00Z">
        <w:r>
          <w:rPr>
            <w:rFonts w:ascii="Arial" w:hAnsi="Arial"/>
          </w:rPr>
          <w:delText>Although we modeled all direct developing lineages as a single regime,</w:delText>
        </w:r>
      </w:del>
      <w:ins w:id="654" w:author="Marguerite Butler" w:date="2021-03-10T23:19:00Z">
        <w:r>
          <w:rPr>
            <w:rFonts w:ascii="Arial" w:hAnsi="Arial"/>
          </w:rPr>
          <w:t>We note that</w:t>
        </w:r>
      </w:ins>
      <w:r>
        <w:rPr>
          <w:rFonts w:ascii="Arial" w:hAnsi="Arial"/>
        </w:rPr>
        <w:t xml:space="preserve"> there is </w:t>
      </w:r>
      <w:ins w:id="655" w:author="Marguerite Butler" w:date="2021-03-10T23:29:00Z">
        <w:r>
          <w:rPr>
            <w:rFonts w:ascii="Arial" w:hAnsi="Arial"/>
          </w:rPr>
          <w:t xml:space="preserve">greater </w:t>
        </w:r>
      </w:ins>
      <w:r>
        <w:rPr>
          <w:rFonts w:ascii="Arial" w:hAnsi="Arial"/>
        </w:rPr>
        <w:t xml:space="preserve">variation across </w:t>
      </w:r>
      <w:del w:id="656" w:author="Marguerite Butler" w:date="2021-03-10T23:19:00Z">
        <w:r>
          <w:rPr>
            <w:rFonts w:ascii="Arial" w:hAnsi="Arial"/>
          </w:rPr>
          <w:delText>these lineages</w:delText>
        </w:r>
      </w:del>
      <w:ins w:id="657" w:author="Marguerite Butler" w:date="2021-03-10T23:19:00Z">
        <w:r>
          <w:rPr>
            <w:rFonts w:ascii="Arial" w:hAnsi="Arial"/>
          </w:rPr>
          <w:t>direct developers</w:t>
        </w:r>
      </w:ins>
      <w:r>
        <w:rPr>
          <w:rFonts w:ascii="Arial" w:hAnsi="Arial"/>
        </w:rPr>
        <w:t xml:space="preserve"> in metamorphic repatterning</w:t>
      </w:r>
      <w:ins w:id="658" w:author="Marguerite Butler" w:date="2021-03-10T23:29:00Z">
        <w:r>
          <w:rPr>
            <w:rFonts w:ascii="Arial" w:hAnsi="Arial"/>
          </w:rPr>
          <w:t xml:space="preserve"> than modeled here</w:t>
        </w:r>
      </w:ins>
      <w:r>
        <w:rPr>
          <w:rFonts w:ascii="Arial" w:hAnsi="Arial"/>
        </w:rPr>
        <w:t xml:space="preserve">. In some cases, the </w:t>
      </w:r>
      <w:del w:id="659" w:author="Marguerite Butler" w:date="2021-03-10T23:30:00Z">
        <w:r>
          <w:rPr>
            <w:rFonts w:ascii="Arial" w:hAnsi="Arial"/>
          </w:rPr>
          <w:delText xml:space="preserve">total </w:delText>
        </w:r>
      </w:del>
      <w:r>
        <w:rPr>
          <w:rFonts w:ascii="Arial" w:hAnsi="Arial"/>
        </w:rPr>
        <w:t xml:space="preserve">sequence of developmental events is shortened because the formation of larval structures is lost from ontogeny. In other cases, most or all events of embryogenesis and metamorphosis </w:t>
      </w:r>
      <w:ins w:id="660" w:author="Marguerite Butler" w:date="2021-03-10T23:31:00Z">
        <w:r>
          <w:rPr>
            <w:rFonts w:ascii="Arial" w:hAnsi="Arial"/>
          </w:rPr>
          <w:t xml:space="preserve">are retained but </w:t>
        </w:r>
      </w:ins>
      <w:r>
        <w:rPr>
          <w:rFonts w:ascii="Arial" w:hAnsi="Arial"/>
        </w:rPr>
        <w:t>occur inside the egg (which allows for the possibility of re-evolution of metamorphosis</w:t>
      </w:r>
      <w:del w:id="661" w:author="Marguerite Butler" w:date="2021-03-10T23:32:00Z">
        <w:r>
          <w:rPr>
            <w:rFonts w:ascii="Arial" w:hAnsi="Arial"/>
          </w:rPr>
          <w:delText>) (</w:delText>
        </w:r>
      </w:del>
      <w:ins w:id="662" w:author="Marguerite Butler" w:date="2021-03-10T23:32:00Z">
        <w:r>
          <w:rPr>
            <w:rFonts w:ascii="Arial" w:hAnsi="Arial"/>
          </w:rPr>
          <w:t xml:space="preserve">; </w:t>
        </w:r>
      </w:ins>
      <w:proofErr w:type="spellStart"/>
      <w:r>
        <w:rPr>
          <w:rFonts w:ascii="Arial" w:hAnsi="Arial"/>
        </w:rPr>
        <w:t>Alberch</w:t>
      </w:r>
      <w:proofErr w:type="spellEnd"/>
      <w:r>
        <w:rPr>
          <w:rFonts w:ascii="Arial" w:hAnsi="Arial"/>
        </w:rPr>
        <w:t xml:space="preserve"> 1989). We would predict more severe constraints in these latter lineages. Although we treated both scenarios as a single category for simplicity, these two types of direct development may be different in their effects on genome size evolution and warrant more detailed study.</w:t>
      </w:r>
      <w:r>
        <w:rPr>
          <w:rFonts w:ascii="Arial" w:hAnsi="Arial"/>
          <w:strike/>
        </w:rPr>
        <w:t xml:space="preserve"> </w:t>
      </w:r>
    </w:p>
    <w:p w14:paraId="4C9DD882" w14:textId="77777777" w:rsidR="001B0C11" w:rsidRDefault="001B0C11">
      <w:pPr>
        <w:pStyle w:val="BodyA"/>
        <w:spacing w:line="480" w:lineRule="auto"/>
        <w:rPr>
          <w:rFonts w:ascii="Arial" w:eastAsia="Arial" w:hAnsi="Arial" w:cs="Arial"/>
        </w:rPr>
      </w:pPr>
    </w:p>
    <w:p w14:paraId="5E87D887" w14:textId="77777777" w:rsidR="001B0C11" w:rsidRDefault="008F23F6">
      <w:pPr>
        <w:pStyle w:val="BodyA"/>
        <w:spacing w:line="480" w:lineRule="auto"/>
        <w:rPr>
          <w:rFonts w:ascii="Arial" w:eastAsia="Arial" w:hAnsi="Arial" w:cs="Arial"/>
        </w:rPr>
      </w:pPr>
      <w:r>
        <w:rPr>
          <w:rFonts w:ascii="Arial" w:hAnsi="Arial"/>
          <w:i/>
          <w:iCs/>
        </w:rPr>
        <w:t xml:space="preserve">Genome size evolution in </w:t>
      </w:r>
      <w:proofErr w:type="spellStart"/>
      <w:r>
        <w:rPr>
          <w:rFonts w:ascii="Arial" w:hAnsi="Arial"/>
          <w:i/>
          <w:iCs/>
        </w:rPr>
        <w:t>paedomorphs</w:t>
      </w:r>
      <w:proofErr w:type="spellEnd"/>
      <w:r>
        <w:rPr>
          <w:rFonts w:ascii="Arial" w:hAnsi="Arial"/>
          <w:i/>
          <w:iCs/>
        </w:rPr>
        <w:t>.</w:t>
      </w:r>
      <w:r>
        <w:rPr>
          <w:rFonts w:ascii="Symbol" w:hAnsi="Symbol"/>
        </w:rPr>
        <w:t>¾</w:t>
      </w:r>
      <w:r>
        <w:rPr>
          <w:rFonts w:ascii="Arial" w:hAnsi="Arial"/>
        </w:rPr>
        <w:t xml:space="preserve">Paedomorphic salamanders </w:t>
      </w:r>
      <w:ins w:id="663" w:author="Marguerite Butler" w:date="2021-03-10T23:34:00Z">
        <w:r>
          <w:rPr>
            <w:rFonts w:ascii="Arial" w:hAnsi="Arial"/>
          </w:rPr>
          <w:t xml:space="preserve">retain a larval body form throughout life and </w:t>
        </w:r>
      </w:ins>
      <w:r>
        <w:rPr>
          <w:rFonts w:ascii="Arial" w:hAnsi="Arial"/>
        </w:rPr>
        <w:t xml:space="preserve">show a deterministic trend towards genome expansion. This trend is consistent with TE accumulation proceeding to higher overall levels, </w:t>
      </w:r>
      <w:r>
        <w:rPr>
          <w:rFonts w:ascii="Arial" w:hAnsi="Arial"/>
        </w:rPr>
        <w:lastRenderedPageBreak/>
        <w:t>unchecked by any constraints imposed by metamorphic repatterning. However, we do not suggest that genome size is free from all constraints</w:t>
      </w:r>
      <w:del w:id="664" w:author="Marguerite Butler" w:date="2021-03-19T14:11:00Z">
        <w:r>
          <w:rPr>
            <w:rFonts w:ascii="Arial" w:hAnsi="Arial"/>
          </w:rPr>
          <w:delText xml:space="preserve"> in paedomorphs</w:delText>
        </w:r>
      </w:del>
      <w:r>
        <w:rPr>
          <w:rFonts w:ascii="Arial" w:hAnsi="Arial"/>
        </w:rPr>
        <w:t xml:space="preserve">. The impacts of decreased surface-area-to-volume ratio that accompany increased cell size likely impose an upper limit on cell function that salamanders may well have reached </w:t>
      </w:r>
      <w:r>
        <w:rPr>
          <w:rFonts w:ascii="Arial" w:eastAsia="Arial" w:hAnsi="Arial" w:cs="Arial"/>
        </w:rPr>
        <w:fldChar w:fldCharType="begin"/>
      </w:r>
      <w:r>
        <w:rPr>
          <w:rFonts w:ascii="Arial" w:eastAsia="Arial" w:hAnsi="Arial" w:cs="Arial"/>
        </w:rPr>
        <w:instrText xml:space="preserve"> ADDIN EN.CITE &lt;EndNote&gt;&lt;Cite  &gt;&lt;Author&gt;Chan&lt;/Author&gt;&lt;Year&gt;2010&lt;/Year&gt;&lt;RecNum&gt;678&lt;/RecNum&gt;&lt;Prefix&gt;&lt;/Prefix&gt;&lt;Suffix&gt;&lt;/Suffix&gt;&lt;Pages&gt;&lt;/Pages&gt;&lt;DisplayText&gt;(Chan and Marshall 2010)&lt;/DisplayText&gt;&lt;record&gt;&lt;rec-number&gt;678&lt;/rec-number&gt;&lt;foreign-keys&gt;&lt;key app="EN" db-id="95s0te0p99tv5oeffsnveep9rserdvvrxvx2" timestamp="1604957348"&gt;678&lt;/key&gt;&lt;/foreign-keys&gt;&lt;ref-type name="Journal Article"&gt;17&lt;/ref-type&gt;&lt;contributors&gt;&lt;authors&gt;&lt;author&gt;Chan, Yee-Hung M.&lt;/author&gt;&lt;author&gt;Marshall, Wallace F.&lt;/author&gt;&lt;/authors&gt;&lt;/contributors&gt;&lt;titles&gt;&lt;title&gt;Scaling properties of cell and organelle size&lt;/title&gt;&lt;secondary-title&gt;Organogenesis&lt;/secondary-title&gt;&lt;/titles&gt;&lt;periodical&gt;&lt;full-title&gt;Organogenesis&lt;/full-title&gt;&lt;/periodical&gt;&lt;pages&gt;88-96&lt;/pages&gt;&lt;volume&gt;6&lt;/volume&gt;&lt;number&gt;2&lt;/number&gt;&lt;dates&gt;&lt;year&gt;2010&lt;/year&gt;&lt;pub-dates&gt;&lt;date&gt;2010/04/01&lt;/date&gt;&lt;/pub-dates&gt;&lt;/dates&gt;&lt;publisher&gt;Taylor &amp;amp; Francis&lt;/publisher&gt;&lt;isbn&gt;1547-6278&lt;/isbn&gt;&lt;urls&gt;&lt;related-urls&gt;&lt;url&gt;https://doi.org/10.4161/org.6.2.11464&lt;/url&gt;&lt;/related-urls&gt;&lt;/urls&gt;&lt;electronic-resource-num&gt;10.4161/org.6.2.11464&lt;/electronic-resource-num&gt;&lt;/record&gt;&lt;/Cite&gt;&lt;/EndNote&gt;</w:instrText>
      </w:r>
      <w:r>
        <w:rPr>
          <w:rFonts w:ascii="Arial" w:eastAsia="Arial" w:hAnsi="Arial" w:cs="Arial"/>
        </w:rPr>
        <w:fldChar w:fldCharType="separate"/>
      </w:r>
      <w:r>
        <w:rPr>
          <w:rFonts w:ascii="Arial" w:hAnsi="Arial"/>
        </w:rPr>
        <w:t>(Chan and Marshall 2010)</w:t>
      </w:r>
      <w:r>
        <w:rPr>
          <w:rFonts w:ascii="Arial" w:eastAsia="Arial" w:hAnsi="Arial" w:cs="Arial"/>
        </w:rPr>
        <w:fldChar w:fldCharType="end"/>
      </w:r>
      <w:r>
        <w:rPr>
          <w:rFonts w:ascii="Arial" w:hAnsi="Arial"/>
        </w:rPr>
        <w:t xml:space="preserve">; their cells are among the largest found in animals </w:t>
      </w:r>
      <w:r>
        <w:rPr>
          <w:rFonts w:ascii="Arial" w:eastAsia="Arial" w:hAnsi="Arial" w:cs="Arial"/>
        </w:rPr>
        <w:fldChar w:fldCharType="begin"/>
      </w:r>
      <w:r>
        <w:rPr>
          <w:rFonts w:ascii="Arial" w:eastAsia="Arial" w:hAnsi="Arial" w:cs="Arial"/>
        </w:rPr>
        <w:instrText xml:space="preserve"> ADDIN EN.CITE &lt;EndNote&gt;&lt;Cite  &gt;&lt;Author&gt;Horner&lt;/Author&gt;&lt;Year&gt;1983&lt;/Year&gt;&lt;RecNum&gt;657&lt;/RecNum&gt;&lt;Prefix&gt;&lt;/Prefix&gt;&lt;Suffix&gt;&lt;/Suffix&gt;&lt;Pages&gt;&lt;/Pages&gt;&lt;DisplayText&gt;(Horner and Macgregor 1983)&lt;/DisplayText&gt;&lt;record&gt;&lt;rec-number&gt;657&lt;/rec-number&gt;&lt;foreign-keys&gt;&lt;key app="EN" db-id="95s0te0p99tv5oeffsnveep9rserdvvrxvx2" timestamp="1603502221"&gt;657&lt;/key&gt;&lt;/foreign-keys&gt;&lt;ref-type name="Journal Article"&gt;17&lt;/ref-type&gt;&lt;contributors&gt;&lt;authors&gt;&lt;author&gt;Horner, H. A.&lt;/author&gt;&lt;author&gt;Macgregor, H. C.&lt;/author&gt;&lt;/authors&gt;&lt;/contributors&gt;&lt;titles&gt;&lt;title&gt;C value and cell volume: their significance in the evolution and development of amphibians&lt;/title&gt;&lt;secondary-title&gt;Journal of Cell Science&lt;/secondary-title&gt;&lt;/titles&gt;&lt;periodical&gt;&lt;full-title&gt;Journal of Cell Science&lt;/full-title&gt;&lt;abbr-1&gt;J. Cell Sci.&lt;/abbr-1&gt;&lt;abbr-2&gt;0021-9533&lt;/abbr-2&gt;&lt;/periodical&gt;&lt;pages&gt;135&lt;/pages&gt;&lt;volume&gt;63&lt;/volume&gt;&lt;number&gt;1&lt;/number&gt;&lt;dates&gt;&lt;year&gt;1983&lt;/year&gt;&lt;/dates&gt;&lt;urls&gt;&lt;related-urls&gt;&lt;url&gt;http://jcs.biologists.org/content/63/1/135.abstract&lt;/url&gt;&lt;/related-urls&gt;&lt;/urls&gt;&lt;/record&gt;&lt;/Cite&gt;&lt;/EndNote&gt;</w:instrText>
      </w:r>
      <w:r>
        <w:rPr>
          <w:rFonts w:ascii="Arial" w:eastAsia="Arial" w:hAnsi="Arial" w:cs="Arial"/>
        </w:rPr>
        <w:fldChar w:fldCharType="separate"/>
      </w:r>
      <w:r>
        <w:rPr>
          <w:rFonts w:ascii="Arial" w:hAnsi="Arial"/>
        </w:rPr>
        <w:t>(Horner and Macgregor 1983)</w:t>
      </w:r>
      <w:r>
        <w:rPr>
          <w:rFonts w:ascii="Arial" w:eastAsia="Arial" w:hAnsi="Arial" w:cs="Arial"/>
        </w:rPr>
        <w:fldChar w:fldCharType="end"/>
      </w:r>
      <w:r>
        <w:rPr>
          <w:rFonts w:ascii="Arial" w:hAnsi="Arial"/>
        </w:rPr>
        <w:t xml:space="preserve">. In addition, the duration of embryogenesis may well have an upper bound that constrains genome expansion at the extremely high end. In the past, huge cells have been proposed as adaptive because they coincide, at broad taxonomic levels, with low metabolic rates; salamanders and lungfishes have the lowest metabolic rates and the largest genomes/cells within vertebrates. This correlation led to the proposal that selection shaped an adaptive “frugal metabolic strategy” in these taxa </w:t>
      </w:r>
      <w:r>
        <w:rPr>
          <w:rFonts w:ascii="Arial" w:eastAsia="Arial" w:hAnsi="Arial" w:cs="Arial"/>
        </w:rPr>
        <w:fldChar w:fldCharType="begin"/>
      </w:r>
      <w:r>
        <w:rPr>
          <w:rFonts w:ascii="Arial" w:eastAsia="Arial" w:hAnsi="Arial" w:cs="Arial"/>
        </w:rPr>
        <w:instrText xml:space="preserve"> ADDIN EN.CITE &lt;EndNote&gt;&lt;Cite  &gt;&lt;Author&gt;Szarski&lt;/Author&gt;&lt;Year&gt;1983&lt;/Year&gt;&lt;RecNum&gt;247&lt;/RecNum&gt;&lt;Prefix&gt;&lt;/Prefix&gt;&lt;Suffix&gt;&lt;/Suffix&gt;&lt;Pages&gt;&lt;/Pages&gt;&lt;DisplayText&gt;(Szarski 1983; Olmo, et al. 1989)&lt;/DisplayText&gt;&lt;record&gt;&lt;rec-number&gt;247&lt;/rec-number&gt;&lt;foreign-keys&gt;&lt;key app="EN" db-id="95s0te0p99tv5oeffsnveep9rserdvvrxvx2" timestamp="1390432891"&gt;247&lt;/key&gt;&lt;/foreign-keys&gt;&lt;ref-type name="Journal Article"&gt;17&lt;/ref-type&gt;&lt;contributors&gt;&lt;authors&gt;&lt;author&gt;Szarski, Henryk&lt;/author&gt;&lt;/authors&gt;&lt;/contributors&gt;&lt;titles&gt;&lt;title&gt;Cell size and the concept of wasteful and frugal evolutionary strategies&lt;/title&gt;&lt;secondary-title&gt;Journal of Theoretical Biology&lt;/secondary-title&gt;&lt;/titles&gt;&lt;periodical&gt;&lt;full-title&gt;Journal of Theoretical Biology&lt;/full-title&gt;&lt;abbr-1&gt;J. Theor. Biol.&lt;/abbr-1&gt;&lt;abbr-2&gt;0022-5193&lt;/abbr-2&gt;&lt;/periodical&gt;&lt;pages&gt;201-209&lt;/pages&gt;&lt;volume&gt;105&lt;/volume&gt;&lt;number&gt;2&lt;/number&gt;&lt;dates&gt;&lt;year&gt;1983&lt;/year&gt;&lt;/dates&gt;&lt;urls&gt;&lt;related-urls&gt;&lt;url&gt;http://www.sciencedirect.com/science/article/B6WMD-4KDGR4N-2/1/a3b350a87ba72f4900392b3cd351cebb&lt;/url&gt;&lt;/related-urls&gt;&lt;/urls&gt;&lt;/record&gt;&lt;/Cite&gt;&lt;Cite  &gt;&lt;Author&gt;Olmo&lt;/Author&gt;&lt;Year&gt;1989&lt;/Year&gt;&lt;RecNum&gt;693&lt;/RecNum&gt;&lt;Prefix&gt;&lt;/Prefix&gt;&lt;Suffix&gt;&lt;/Suffix&gt;&lt;Pages&gt;&lt;/Pages&gt;&lt;record&gt;&lt;rec-number&gt;693&lt;/rec-number&gt;&lt;foreign-keys&gt;&lt;key app="EN" db-id="95s0te0p99tv5oeffsnveep9rserdvvrxvx2" timestamp="1605211255"&gt;693&lt;/key&gt;&lt;/foreign-keys&gt;&lt;ref-type name="Journal Article"&gt;17&lt;/ref-type&gt;&lt;contributors&gt;&lt;authors&gt;&lt;author&gt;Olmo, E.&lt;/author&gt;&lt;author&gt;Capriglione, T.&lt;/author&gt;&lt;author&gt;Odierna, G.&lt;/author&gt;&lt;/authors&gt;&lt;/contributors&gt;&lt;titles&gt;&lt;title&gt;Genome size evolution in vertebrates: Trends and constraints&lt;/title&gt;&lt;secondary-title&gt;Comparative Biochemistry and Physiology Part B: Comparative Biochemistry&lt;/secondary-title&gt;&lt;/titles&gt;&lt;periodical&gt;&lt;full-title&gt;Comparative Biochemistry and Physiology Part B: Comparative Biochemistry&lt;/full-title&gt;&lt;/periodical&gt;&lt;pages&gt;447-453&lt;/pages&gt;&lt;volume&gt;92&lt;/volume&gt;&lt;number&gt;3&lt;/number&gt;&lt;dates&gt;&lt;year&gt;1989&lt;/year&gt;&lt;pub-dates&gt;&lt;date&gt;1989/01/01/&lt;/date&gt;&lt;/pub-dates&gt;&lt;/dates&gt;&lt;isbn&gt;0305-0491&lt;/isbn&gt;&lt;urls&gt;&lt;related-urls&gt;&lt;url&gt;http://www.sciencedirect.com/science/article/pii/0305049189901156&lt;/url&gt;&lt;/related-urls&gt;&lt;/urls&gt;&lt;electronic-resource-num&gt;https://doi.org/10.1016/0305-0491(89)90115-6&lt;/electronic-resource-num&gt;&lt;/record&gt;&lt;/Cite&gt;&lt;/EndNote&gt;</w:instrText>
      </w:r>
      <w:r>
        <w:rPr>
          <w:rFonts w:ascii="Arial" w:eastAsia="Arial" w:hAnsi="Arial" w:cs="Arial"/>
        </w:rPr>
        <w:fldChar w:fldCharType="separate"/>
      </w:r>
      <w:r>
        <w:rPr>
          <w:rFonts w:ascii="Arial" w:hAnsi="Arial"/>
        </w:rPr>
        <w:t>(Szarski 1983; Olmo, et al. 1989)</w:t>
      </w:r>
      <w:r>
        <w:rPr>
          <w:rFonts w:ascii="Arial" w:eastAsia="Arial" w:hAnsi="Arial" w:cs="Arial"/>
        </w:rPr>
        <w:fldChar w:fldCharType="end"/>
      </w:r>
      <w:r>
        <w:rPr>
          <w:rFonts w:ascii="Arial" w:hAnsi="Arial"/>
        </w:rPr>
        <w:t xml:space="preserve">. More recent analyses of the relationship between genome/cell size and metabolic rate, however, have failed to find a clear relationship </w:t>
      </w:r>
      <w:r>
        <w:rPr>
          <w:rFonts w:ascii="Arial" w:eastAsia="Arial" w:hAnsi="Arial" w:cs="Arial"/>
        </w:rPr>
        <w:fldChar w:fldCharType="begin"/>
      </w:r>
      <w:r>
        <w:rPr>
          <w:rFonts w:ascii="Arial" w:eastAsia="Arial" w:hAnsi="Arial" w:cs="Arial"/>
        </w:rPr>
        <w:instrText xml:space="preserve"> ADDIN EN.CITE &lt;EndNote&gt;&lt;Cite  &gt;&lt;Author&gt;Licht&lt;/Author&gt;&lt;Year&gt;1991&lt;/Year&gt;&lt;RecNum&gt;696&lt;/RecNum&gt;&lt;Prefix&gt;&lt;/Prefix&gt;&lt;Suffix&gt;&lt;/Suffix&gt;&lt;Pages&gt;&lt;/Pages&gt;&lt;DisplayText&gt;(Licht and Lowcock 1991; Uyeda, et al. 2017; Gardner, et al. 2020)&lt;/DisplayText&gt;&lt;record&gt;&lt;rec-number&gt;696&lt;/rec-number&gt;&lt;foreign-keys&gt;&lt;key app="EN" db-id="95s0te0p99tv5oeffsnveep9rserdvvrxvx2" timestamp="1605212125"&gt;696&lt;/key&gt;&lt;/foreign-keys&gt;&lt;ref-type name="Journal Article"&gt;17&lt;/ref-type&gt;&lt;contributors&gt;&lt;authors&gt;&lt;author&gt;Licht, Lawrence E&lt;/author&gt;&lt;author&gt;Lowcock, Leslie A&lt;/author&gt;&lt;/authors&gt;&lt;/contributors&gt;&lt;titles&gt;&lt;title&gt;Genome size and metabolic rate in salamanders&lt;/title&gt;&lt;secondary-title&gt;Comparative Biochemistry and Physiology Part B: Comparative Biochemistry&lt;/secondary-title&gt;&lt;/titles&gt;&lt;periodical&gt;&lt;full-title&gt;Comparative Biochemistry and Physiology Part B: Comparative Biochemistry&lt;/full-title&gt;&lt;/periodical&gt;&lt;pages&gt;83-92&lt;/pages&gt;&lt;volume&gt;100&lt;/volume&gt;&lt;number&gt;1&lt;/number&gt;&lt;dates&gt;&lt;year&gt;1991&lt;/year&gt;&lt;/dates&gt;&lt;isbn&gt;0305-0491&lt;/isbn&gt;&lt;urls&gt;&lt;/urls&gt;&lt;/record&gt;&lt;/Cite&gt;&lt;Cite  &gt;&lt;Author&gt;Uyeda&lt;/Author&gt;&lt;Year&gt;2017&lt;/Year&gt;&lt;RecNum&gt;694&lt;/RecNum&gt;&lt;Prefix&gt;&lt;/Prefix&gt;&lt;Suffix&gt;&lt;/Suffix&gt;&lt;Pages&gt;&lt;/Pages&gt;&lt;record&gt;&lt;rec-number&gt;694&lt;/rec-number&gt;&lt;foreign-keys&gt;&lt;key app="EN" db-id="95s0te0p99tv5oeffsnveep9rserdvvrxvx2" timestamp="1605211441"&gt;694&lt;/key&gt;&lt;/foreign-keys&gt;&lt;ref-type name="Journal Article"&gt;17&lt;/ref-type&gt;&lt;contributors&gt;&lt;authors&gt;&lt;author&gt;Uyeda, Josef C&lt;/author&gt;&lt;author&gt;Pennell, Matthew W&lt;/author&gt;&lt;author&gt;Miller, Eliot T&lt;/author&gt;&lt;author&gt;Maia, Rafael&lt;/author&gt;&lt;author&gt;McClain, Craig R&lt;/author&gt;&lt;/authors&gt;&lt;/contributors&gt;&lt;titles&gt;&lt;title&gt;The evolution of energetic scaling across the vertebrate tree of life&lt;/title&gt;&lt;secondary-title&gt;The American Naturalist&lt;/secondary-title&gt;&lt;/titles&gt;&lt;periodical&gt;&lt;full-title&gt;The American Naturalist&lt;/full-title&gt;&lt;abbr-1&gt;Am Nat&lt;/abbr-1&gt;&lt;/periodical&gt;&lt;pages&gt;185-199&lt;/pages&gt;&lt;volume&gt;190&lt;/volume&gt;&lt;number&gt;2&lt;/number&gt;&lt;dates&gt;&lt;year&gt;2017&lt;/year&gt;&lt;/dates&gt;&lt;isbn&gt;0003-0147&lt;/isbn&gt;&lt;urls&gt;&lt;/urls&gt;&lt;/record&gt;&lt;/Cite&gt;&lt;Cite  &gt;&lt;Author&gt;Gardner&lt;/Author&gt;&lt;Year&gt;2020&lt;/Year&gt;&lt;RecNum&gt;695&lt;/RecNum&gt;&lt;Prefix&gt;&lt;/Prefix&gt;&lt;Suffix&gt;&lt;/Suffix&gt;&lt;Pages&gt;&lt;/Pages&gt;&lt;record&gt;&lt;rec-number&gt;695&lt;/rec-number&gt;&lt;foreign-keys&gt;&lt;key app="EN" db-id="95s0te0p99tv5oeffsnveep9rserdvvrxvx2" timestamp="1605211474"&gt;695&lt;/key&gt;&lt;/foreign-keys&gt;&lt;ref-type name="Journal Article"&gt;17&lt;/ref-type&gt;&lt;contributors&gt;&lt;authors&gt;&lt;author&gt;Gardner, Jacob D&lt;/author&gt;&lt;author&gt;Laurin, Michel&lt;/author&gt;&lt;author&gt;Organ, Chris L&lt;/author&gt;&lt;/authors&gt;&lt;/contributors&gt;&lt;titles&gt;&lt;title&gt;The relationship between genome size and metabolic rate in extant vertebrates&lt;/title&gt;&lt;secondary-title&gt;Philosophical Transactions of the Royal Society B&lt;/secondary-title&gt;&lt;/titles&gt;&lt;periodical&gt;&lt;full-title&gt;Philosophical Transactions of the Royal Society B&lt;/full-title&gt;&lt;/periodical&gt;&lt;pages&gt;20190146&lt;/pages&gt;&lt;volume&gt;375&lt;/volume&gt;&lt;number&gt;1793&lt;/number&gt;&lt;dates&gt;&lt;year&gt;2020&lt;/year&gt;&lt;/dates&gt;&lt;isbn&gt;0962-8436&lt;/isbn&gt;&lt;urls&gt;&lt;/urls&gt;&lt;/record&gt;&lt;/Cite&gt;&lt;/EndNote&gt;</w:instrText>
      </w:r>
      <w:r>
        <w:rPr>
          <w:rFonts w:ascii="Arial" w:eastAsia="Arial" w:hAnsi="Arial" w:cs="Arial"/>
        </w:rPr>
        <w:fldChar w:fldCharType="separate"/>
      </w:r>
      <w:r>
        <w:rPr>
          <w:rFonts w:ascii="Arial" w:hAnsi="Arial"/>
        </w:rPr>
        <w:t>(Licht and Lowcock 1991; Uyeda, et al. 2017; Gardner, et al. 2020)</w:t>
      </w:r>
      <w:r>
        <w:rPr>
          <w:rFonts w:ascii="Arial" w:eastAsia="Arial" w:hAnsi="Arial" w:cs="Arial"/>
        </w:rPr>
        <w:fldChar w:fldCharType="end"/>
      </w:r>
      <w:r>
        <w:rPr>
          <w:rFonts w:ascii="Arial" w:hAnsi="Arial"/>
        </w:rPr>
        <w:t xml:space="preserve">. Thus, empirical evidence that huge genomes are a product of directional selection is currently lacking. Our results are more consistent with the relaxation of a constraint against genome expansion </w:t>
      </w:r>
      <w:del w:id="665" w:author="Marguerite Butler" w:date="2021-03-19T14:12:00Z">
        <w:r>
          <w:rPr>
            <w:rFonts w:ascii="Arial" w:hAnsi="Arial"/>
          </w:rPr>
          <w:delText xml:space="preserve">than with adaptive increase in genome size </w:delText>
        </w:r>
      </w:del>
      <w:r>
        <w:rPr>
          <w:rFonts w:ascii="Arial" w:hAnsi="Arial"/>
        </w:rPr>
        <w:t xml:space="preserve">because of the </w:t>
      </w:r>
      <w:ins w:id="666" w:author="Marguerite Butler" w:date="2021-03-19T14:12:00Z">
        <w:r>
          <w:rPr>
            <w:rFonts w:ascii="Arial" w:hAnsi="Arial"/>
          </w:rPr>
          <w:t xml:space="preserve">extremely </w:t>
        </w:r>
      </w:ins>
      <w:r>
        <w:rPr>
          <w:rFonts w:ascii="Arial" w:hAnsi="Arial"/>
        </w:rPr>
        <w:t>weak deterministic pull strength and strong stochastic noise parameters.</w:t>
      </w:r>
    </w:p>
    <w:p w14:paraId="1C8AA310" w14:textId="77777777" w:rsidR="001B0C11" w:rsidRDefault="001B0C11">
      <w:pPr>
        <w:pStyle w:val="BodyA"/>
        <w:spacing w:line="480" w:lineRule="auto"/>
        <w:rPr>
          <w:rFonts w:ascii="Arial" w:eastAsia="Arial" w:hAnsi="Arial" w:cs="Arial"/>
        </w:rPr>
      </w:pPr>
    </w:p>
    <w:p w14:paraId="0D9E657F" w14:textId="77777777" w:rsidR="001B0C11" w:rsidRDefault="008F23F6">
      <w:pPr>
        <w:pStyle w:val="BodyA"/>
        <w:spacing w:line="480" w:lineRule="auto"/>
        <w:rPr>
          <w:ins w:id="667" w:author="Mueller,Rachel" w:date="2021-02-02T18:37:00Z"/>
          <w:rFonts w:ascii="Arial" w:eastAsia="Arial" w:hAnsi="Arial" w:cs="Arial"/>
        </w:rPr>
      </w:pPr>
      <w:r>
        <w:rPr>
          <w:rFonts w:ascii="Arial" w:hAnsi="Arial"/>
          <w:i/>
          <w:iCs/>
        </w:rPr>
        <w:t>Model complexity to capture the evolutionary process.</w:t>
      </w:r>
      <w:r>
        <w:rPr>
          <w:rFonts w:ascii="Symbol" w:hAnsi="Symbol"/>
        </w:rPr>
        <w:t>¾</w:t>
      </w:r>
      <w:r>
        <w:rPr>
          <w:rFonts w:ascii="Arial" w:hAnsi="Arial"/>
        </w:rPr>
        <w:t xml:space="preserve"> While the best model includes a deterministic pull parameter, its magnitude is miniscule. Yet </w:t>
      </w:r>
      <w:ins w:id="668" w:author="Marguerite Butler" w:date="2021-03-19T14:13:00Z">
        <w:r>
          <w:rPr>
            <w:rFonts w:ascii="Arial" w:hAnsi="Arial"/>
          </w:rPr>
          <w:t xml:space="preserve">our model selection results demonstrate that </w:t>
        </w:r>
      </w:ins>
      <w:del w:id="669" w:author="Marguerite Butler" w:date="2021-03-19T14:13:00Z">
        <w:r>
          <w:rPr>
            <w:rFonts w:ascii="Arial" w:hAnsi="Arial"/>
          </w:rPr>
          <w:delText xml:space="preserve">the </w:delText>
        </w:r>
      </w:del>
      <w:r>
        <w:rPr>
          <w:rFonts w:ascii="Arial" w:hAnsi="Arial"/>
        </w:rPr>
        <w:t xml:space="preserve">models with deterministic pull provide a huge improvement over any purely stochastic model (Table 2). One of the challenges of an OU model with a weak deterministic component is that the model parameters will be poorly defined </w:t>
      </w:r>
      <w:r>
        <w:rPr>
          <w:rFonts w:ascii="Arial" w:eastAsia="Arial" w:hAnsi="Arial" w:cs="Arial"/>
        </w:rPr>
        <w:lastRenderedPageBreak/>
        <w:fldChar w:fldCharType="begin"/>
      </w:r>
      <w:r>
        <w:rPr>
          <w:rFonts w:ascii="Arial" w:eastAsia="Arial" w:hAnsi="Arial" w:cs="Arial"/>
        </w:rPr>
        <w:instrText xml:space="preserve"> ADDIN EN.CITE &lt;EndNote&gt;&lt;Cite  &gt;&lt;Author&gt;Cressler&lt;/Author&gt;&lt;Year&gt;2015&lt;/Year&gt;&lt;Prefix&gt;&lt;/Prefix&gt;&lt;Suffix&gt;&lt;/Suffix&gt;&lt;Pages&gt;&lt;/Pages&gt;&lt;DisplayText&gt;(Cressler, et al. 2015)&lt;/DisplayText&gt;&lt;record&gt;&lt;rec-number&gt;682&lt;/rec-number&gt;&lt;foreign-keys&gt;&lt;key app="EN" db-id="95s0te0p99tv5oeffsnveep9rserdvvrxvx2" timestamp="1604958718"&gt;682&lt;/key&gt;&lt;/foreign-keys&gt;&lt;ref-type name="Journal Article"&gt;17&lt;/ref-type&gt;&lt;contributors&gt;&lt;authors&gt;&lt;author&gt;Cressler, Clayton E.&lt;/author&gt;&lt;author&gt;Butler, Marguerite A.&lt;/author&gt;&lt;author&gt;King, Aaron A.&lt;/author&gt;&lt;/authors&gt;&lt;/contributors&gt;&lt;titles&gt;&lt;title&gt;Detecting adaptive evolution in phylogenetic comparative analysis using the ornstein–uhlenbeck model&lt;/title&gt;&lt;secondary-title&gt;Systematic Biology&lt;/secondary-title&gt;&lt;/titles&gt;&lt;periodical&gt;&lt;full-title&gt;Systematic Biology&lt;/full-title&gt;&lt;abbr-1&gt;Syst. Biol.&lt;/abbr-1&gt;&lt;abbr-2&gt;1063-5157&lt;/abbr-2&gt;&lt;/periodical&gt;&lt;pages&gt;953-968&lt;/pages&gt;&lt;volume&gt;64&lt;/volume&gt;&lt;number&gt;6&lt;/number&gt;&lt;dates&gt;&lt;year&gt;2015&lt;/year&gt;&lt;/dates&gt;&lt;isbn&gt;1063-5157&lt;/isbn&gt;&lt;urls&gt;&lt;related-urls&gt;&lt;url&gt;https://doi.org/10.1093/sysbio/syv043&lt;/url&gt;&lt;/related-urls&gt;&lt;/urls&gt;&lt;electronic-resource-num&gt;10.1093/sysbio/syv043&lt;/electronic-resource-num&gt;&lt;access-date&gt;11/9/2020&lt;/access-date&gt;&lt;/record&gt;&lt;/Cite&gt;&lt;/EndNote&gt;</w:instrText>
      </w:r>
      <w:r>
        <w:rPr>
          <w:rFonts w:ascii="Arial" w:eastAsia="Arial" w:hAnsi="Arial" w:cs="Arial"/>
        </w:rPr>
        <w:fldChar w:fldCharType="separate"/>
      </w:r>
      <w:r>
        <w:rPr>
          <w:rFonts w:ascii="Arial" w:hAnsi="Arial"/>
        </w:rPr>
        <w:t>(Cressler, et al. 2015)</w:t>
      </w:r>
      <w:r>
        <w:rPr>
          <w:rFonts w:ascii="Arial" w:eastAsia="Arial" w:hAnsi="Arial" w:cs="Arial"/>
        </w:rPr>
        <w:fldChar w:fldCharType="end"/>
      </w:r>
      <w:r>
        <w:rPr>
          <w:rFonts w:ascii="Arial" w:hAnsi="Arial"/>
        </w:rPr>
        <w:t>. Intuitively, if the pull parameter (</w:t>
      </w:r>
      <m:oMath>
        <m:r>
          <w:rPr>
            <w:rFonts w:ascii="Cambria Math" w:hAnsi="Cambria Math"/>
            <w:sz w:val="30"/>
            <w:szCs w:val="30"/>
          </w:rPr>
          <m:t>α</m:t>
        </m:r>
      </m:oMath>
      <w:r>
        <w:rPr>
          <w:rFonts w:ascii="Arial" w:hAnsi="Arial"/>
        </w:rPr>
        <w:t>) is important but close to zero, the equilibria (</w:t>
      </w:r>
      <m:oMath>
        <m:r>
          <w:rPr>
            <w:rFonts w:ascii="Cambria Math" w:hAnsi="Cambria Math"/>
            <w:sz w:val="29"/>
            <w:szCs w:val="29"/>
          </w:rPr>
          <m:t>θi</m:t>
        </m:r>
      </m:oMath>
      <w:r>
        <w:rPr>
          <w:rFonts w:ascii="Arial" w:hAnsi="Arial"/>
          <w:i/>
          <w:iCs/>
        </w:rPr>
        <w:t>)</w:t>
      </w:r>
      <w:r>
        <w:rPr>
          <w:rFonts w:ascii="Arial" w:hAnsi="Arial"/>
        </w:rPr>
        <w:t xml:space="preserve"> can take on a wide range of values in combination with a range of values for the stochastic parameter </w:t>
      </w:r>
      <m:oMath>
        <m:r>
          <w:rPr>
            <w:rFonts w:ascii="Cambria Math" w:hAnsi="Cambria Math"/>
            <w:sz w:val="28"/>
            <w:szCs w:val="28"/>
          </w:rPr>
          <m:t>σ</m:t>
        </m:r>
      </m:oMath>
      <w:r>
        <w:rPr>
          <w:rFonts w:ascii="Arial" w:hAnsi="Arial"/>
        </w:rPr>
        <w:t xml:space="preserve"> and explain the phenotypic distribution equally as well. The difference between a purely stochastic (BM) model and one th</w:t>
      </w:r>
      <w:commentRangeStart w:id="670"/>
      <w:commentRangeStart w:id="671"/>
      <w:r>
        <w:rPr>
          <w:rFonts w:ascii="Arial" w:hAnsi="Arial"/>
        </w:rPr>
        <w:t>at has any degree of deterministic pull is that the variance of a BM model will grow unbounded over time</w:t>
      </w:r>
      <w:ins w:id="672" w:author="Marguerite Butler" w:date="2021-03-19T14:16:00Z">
        <w:r>
          <w:rPr>
            <w:rFonts w:ascii="Arial" w:hAnsi="Arial"/>
          </w:rPr>
          <w:t xml:space="preserve"> (as variance of a trait undergoing a </w:t>
        </w:r>
        <w:proofErr w:type="spellStart"/>
        <w:r>
          <w:rPr>
            <w:rFonts w:ascii="Arial" w:hAnsi="Arial"/>
          </w:rPr>
          <w:t>brownian</w:t>
        </w:r>
        <w:proofErr w:type="spellEnd"/>
        <w:r>
          <w:rPr>
            <w:rFonts w:ascii="Arial" w:hAnsi="Arial"/>
          </w:rPr>
          <w:t xml:space="preserve"> motion process is proportional to time)</w:t>
        </w:r>
      </w:ins>
      <w:r>
        <w:rPr>
          <w:rFonts w:ascii="Arial" w:hAnsi="Arial"/>
        </w:rPr>
        <w:t xml:space="preserve">, whereas the variance in a model with deterministic pull will not </w:t>
      </w:r>
      <w:r>
        <w:rPr>
          <w:rFonts w:ascii="Arial" w:hAnsi="Arial"/>
          <w:shd w:val="clear" w:color="auto" w:fill="FFFF00"/>
        </w:rPr>
        <w:t>(</w:t>
      </w:r>
      <w:ins w:id="673" w:author="Marguerite Butler" w:date="2021-03-19T14:25:00Z">
        <w:r>
          <w:rPr>
            <w:rFonts w:ascii="Arial" w:hAnsi="Arial"/>
            <w:shd w:val="clear" w:color="auto" w:fill="FFFF00"/>
          </w:rPr>
          <w:t>variance ~</w:t>
        </w:r>
      </w:ins>
      <m:oMath>
        <m:sSup>
          <m:sSupPr>
            <m:ctrlPr>
              <w:rPr>
                <w:rFonts w:ascii="Cambria Math" w:hAnsi="Cambria Math"/>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/2α</m:t>
        </m:r>
      </m:oMath>
      <w:ins w:id="674" w:author="Marguerite Butler" w:date="2021-03-19T14:25:00Z">
        <w:r>
          <w:rPr>
            <w:rFonts w:ascii="Arial" w:hAnsi="Arial"/>
            <w:shd w:val="clear" w:color="auto" w:fill="FFFF00"/>
          </w:rPr>
          <w:t xml:space="preserve">; </w:t>
        </w:r>
      </w:ins>
      <w:ins w:id="675" w:author="Microsoft Office User" w:date="2020-12-12T09:19:00Z">
        <w:r>
          <w:rPr>
            <w:rFonts w:ascii="Arial" w:hAnsi="Arial"/>
            <w:shd w:val="clear" w:color="auto" w:fill="FFFF00"/>
          </w:rPr>
          <w:t xml:space="preserve">Add </w:t>
        </w:r>
      </w:ins>
      <w:ins w:id="676" w:author="Microsoft Office User" w:date="2020-12-12T09:20:00Z">
        <w:r>
          <w:rPr>
            <w:rFonts w:ascii="Arial" w:hAnsi="Arial"/>
            <w:shd w:val="clear" w:color="auto" w:fill="FFFF00"/>
          </w:rPr>
          <w:t xml:space="preserve">Hansen </w:t>
        </w:r>
      </w:ins>
      <w:ins w:id="677" w:author="Marguerite Butler" w:date="2021-03-15T23:16:00Z">
        <w:r>
          <w:rPr>
            <w:rFonts w:ascii="Arial" w:hAnsi="Arial"/>
            <w:shd w:val="clear" w:color="auto" w:fill="FFFF00"/>
          </w:rPr>
          <w:t xml:space="preserve">and Martins </w:t>
        </w:r>
      </w:ins>
      <w:ins w:id="678" w:author="Microsoft Office User" w:date="2020-12-12T09:20:00Z">
        <w:r>
          <w:rPr>
            <w:rFonts w:ascii="Arial" w:hAnsi="Arial"/>
            <w:shd w:val="clear" w:color="auto" w:fill="FFFF00"/>
          </w:rPr>
          <w:t>199</w:t>
        </w:r>
      </w:ins>
      <w:ins w:id="679" w:author="Marguerite Butler" w:date="2021-03-15T23:16:00Z">
        <w:r>
          <w:rPr>
            <w:rFonts w:ascii="Arial" w:hAnsi="Arial"/>
            <w:shd w:val="clear" w:color="auto" w:fill="FFFF00"/>
          </w:rPr>
          <w:t>6</w:t>
        </w:r>
      </w:ins>
      <w:ins w:id="680" w:author="Microsoft Office User" w:date="2020-12-12T09:20:00Z">
        <w:del w:id="681" w:author="Marguerite Butler" w:date="2021-03-15T23:16:00Z">
          <w:r>
            <w:rPr>
              <w:rFonts w:ascii="Arial" w:hAnsi="Arial"/>
              <w:shd w:val="clear" w:color="auto" w:fill="FFFF00"/>
            </w:rPr>
            <w:delText>7</w:delText>
          </w:r>
        </w:del>
      </w:ins>
      <w:del w:id="682" w:author="Microsoft Office User" w:date="2020-12-12T09:19:00Z">
        <w:r>
          <w:rPr>
            <w:rFonts w:ascii="Arial" w:hAnsi="Arial"/>
            <w:shd w:val="clear" w:color="auto" w:fill="FFFF00"/>
          </w:rPr>
          <w:delText>cite?</w:delText>
        </w:r>
      </w:del>
      <w:ins w:id="683" w:author="Marguerite Butler" w:date="2021-03-19T14:26:00Z">
        <w:r>
          <w:rPr>
            <w:rFonts w:ascii="Arial" w:hAnsi="Arial"/>
            <w:shd w:val="clear" w:color="auto" w:fill="FFFF00"/>
          </w:rPr>
          <w:t>, Butler and King 2004</w:t>
        </w:r>
      </w:ins>
      <w:r>
        <w:rPr>
          <w:rFonts w:ascii="Arial" w:hAnsi="Arial"/>
          <w:shd w:val="clear" w:color="auto" w:fill="FFFF00"/>
        </w:rPr>
        <w:t>).</w:t>
      </w:r>
      <w:r>
        <w:rPr>
          <w:rFonts w:ascii="Arial" w:hAnsi="Arial"/>
        </w:rPr>
        <w:t xml:space="preserve"> </w:t>
      </w:r>
      <w:commentRangeEnd w:id="670"/>
      <w:r>
        <w:commentReference w:id="670"/>
      </w:r>
      <w:commentRangeEnd w:id="671"/>
      <w:r>
        <w:commentReference w:id="671"/>
      </w:r>
      <w:r>
        <w:rPr>
          <w:rFonts w:ascii="Arial" w:hAnsi="Arial"/>
        </w:rPr>
        <w:t>Th</w:t>
      </w:r>
      <w:ins w:id="684" w:author="Marguerite Butler" w:date="2021-03-19T14:26:00Z">
        <w:r>
          <w:rPr>
            <w:rFonts w:ascii="Arial" w:hAnsi="Arial"/>
          </w:rPr>
          <w:t>us, while th</w:t>
        </w:r>
      </w:ins>
      <w:r>
        <w:rPr>
          <w:rFonts w:ascii="Arial" w:hAnsi="Arial"/>
        </w:rPr>
        <w:t>e phenotype may explore a wide range of values</w:t>
      </w:r>
      <w:ins w:id="685" w:author="Marguerite Butler" w:date="2021-03-17T22:51:00Z">
        <w:r>
          <w:rPr>
            <w:rFonts w:ascii="Arial" w:hAnsi="Arial"/>
          </w:rPr>
          <w:t xml:space="preserve"> in an OU model with very small </w:t>
        </w:r>
      </w:ins>
      <m:oMath>
        <m:r>
          <w:rPr>
            <w:rFonts w:ascii="Cambria Math" w:hAnsi="Cambria Math"/>
            <w:sz w:val="30"/>
            <w:szCs w:val="30"/>
          </w:rPr>
          <m:t>α</m:t>
        </m:r>
      </m:oMath>
      <w:r>
        <w:rPr>
          <w:rFonts w:ascii="Arial" w:hAnsi="Arial"/>
        </w:rPr>
        <w:t>,</w:t>
      </w:r>
      <w:del w:id="686" w:author="Marguerite Butler" w:date="2021-03-19T14:26:00Z">
        <w:r>
          <w:rPr>
            <w:rFonts w:ascii="Arial" w:hAnsi="Arial"/>
          </w:rPr>
          <w:delText xml:space="preserve"> but</w:delText>
        </w:r>
      </w:del>
      <w:r>
        <w:rPr>
          <w:rFonts w:ascii="Arial" w:hAnsi="Arial"/>
        </w:rPr>
        <w:t xml:space="preserve"> it will </w:t>
      </w:r>
      <w:ins w:id="687" w:author="Marguerite Butler" w:date="2021-03-19T14:26:00Z">
        <w:r>
          <w:rPr>
            <w:rFonts w:ascii="Arial" w:hAnsi="Arial"/>
          </w:rPr>
          <w:t>remain</w:t>
        </w:r>
      </w:ins>
      <w:del w:id="688" w:author="Marguerite Butler" w:date="2021-03-19T14:26:00Z">
        <w:r>
          <w:rPr>
            <w:rFonts w:ascii="Arial" w:hAnsi="Arial"/>
          </w:rPr>
          <w:delText>be</w:delText>
        </w:r>
      </w:del>
      <w:r>
        <w:rPr>
          <w:rFonts w:ascii="Arial" w:hAnsi="Arial"/>
        </w:rPr>
        <w:t xml:space="preserve"> bounded. For </w:t>
      </w:r>
      <w:proofErr w:type="spellStart"/>
      <w:r>
        <w:rPr>
          <w:rFonts w:ascii="Arial" w:hAnsi="Arial"/>
        </w:rPr>
        <w:t>paedomorphs</w:t>
      </w:r>
      <w:proofErr w:type="spellEnd"/>
      <w:r>
        <w:rPr>
          <w:rFonts w:ascii="Arial" w:hAnsi="Arial"/>
        </w:rPr>
        <w:t xml:space="preserve">, a weak deterministic pull allows the mean to wander, while a far-away equilibrium value captures a deterministic trend toward increase. In OU models, increasing deterministic pull strength influences the approach to the equilibrium, but also will tend to dampen stochastic effects (apart from the influence of </w:t>
      </w:r>
      <m:oMath>
        <m:r>
          <w:rPr>
            <w:rFonts w:ascii="Cambria Math" w:hAnsi="Cambria Math"/>
            <w:sz w:val="28"/>
            <w:szCs w:val="28"/>
          </w:rPr>
          <m:t>σ</m:t>
        </m:r>
      </m:oMath>
      <w:r>
        <w:rPr>
          <w:rFonts w:ascii="Arial" w:hAnsi="Arial"/>
        </w:rPr>
        <w:t xml:space="preserve">), so </w:t>
      </w:r>
      <w:ins w:id="689" w:author="Marguerite Butler" w:date="2021-03-19T14:27:00Z">
        <w:r>
          <w:rPr>
            <w:rFonts w:ascii="Arial" w:hAnsi="Arial"/>
          </w:rPr>
          <w:t xml:space="preserve">it is possible to have both </w:t>
        </w:r>
      </w:ins>
      <w:r>
        <w:rPr>
          <w:rFonts w:ascii="Arial" w:hAnsi="Arial"/>
        </w:rPr>
        <w:t xml:space="preserve">weak deterministic pull </w:t>
      </w:r>
      <w:del w:id="690" w:author="Marguerite Butler" w:date="2021-03-19T14:27:00Z">
        <w:r>
          <w:rPr>
            <w:rFonts w:ascii="Arial" w:hAnsi="Arial"/>
          </w:rPr>
          <w:delText>allows</w:delText>
        </w:r>
      </w:del>
      <w:ins w:id="691" w:author="Marguerite Butler" w:date="2021-03-19T14:27:00Z">
        <w:r>
          <w:rPr>
            <w:rFonts w:ascii="Arial" w:hAnsi="Arial"/>
          </w:rPr>
          <w:t>and</w:t>
        </w:r>
      </w:ins>
      <w:r>
        <w:rPr>
          <w:rFonts w:ascii="Arial" w:hAnsi="Arial"/>
        </w:rPr>
        <w:t xml:space="preserve"> </w:t>
      </w:r>
      <w:del w:id="692" w:author="Marguerite Butler" w:date="2021-03-19T14:27:00Z">
        <w:r>
          <w:rPr>
            <w:rFonts w:ascii="Arial" w:hAnsi="Arial"/>
          </w:rPr>
          <w:delText>greater</w:delText>
        </w:r>
      </w:del>
      <w:ins w:id="693" w:author="Marguerite Butler" w:date="2021-03-19T14:28:00Z">
        <w:r>
          <w:rPr>
            <w:rFonts w:ascii="Arial" w:hAnsi="Arial"/>
          </w:rPr>
          <w:t>substantial</w:t>
        </w:r>
      </w:ins>
      <w:r>
        <w:rPr>
          <w:rFonts w:ascii="Arial" w:hAnsi="Arial"/>
        </w:rPr>
        <w:t xml:space="preserve"> noise in the stochastic process. This analysis demonstrates that deterministic pull can exert an important evolutionary influence, even if the magnitude of alpha is weak.</w:t>
      </w:r>
    </w:p>
    <w:p w14:paraId="4C07C2B7" w14:textId="77777777" w:rsidR="001B0C11" w:rsidRDefault="001B0C11">
      <w:pPr>
        <w:pStyle w:val="BodyA"/>
        <w:spacing w:line="480" w:lineRule="auto"/>
        <w:rPr>
          <w:rFonts w:ascii="Arial" w:eastAsia="Arial" w:hAnsi="Arial" w:cs="Arial"/>
        </w:rPr>
      </w:pPr>
    </w:p>
    <w:p w14:paraId="60C5BBBF" w14:textId="77777777" w:rsidR="001B0C11" w:rsidRDefault="001B0C11">
      <w:pPr>
        <w:pStyle w:val="BodyA"/>
        <w:spacing w:line="480" w:lineRule="auto"/>
        <w:ind w:firstLine="720"/>
        <w:rPr>
          <w:del w:id="694" w:author="Mueller,Rachel" w:date="2021-02-04T18:41:00Z"/>
          <w:rFonts w:ascii="Arial" w:eastAsia="Arial" w:hAnsi="Arial" w:cs="Arial"/>
        </w:rPr>
      </w:pPr>
    </w:p>
    <w:p w14:paraId="1CC0835A" w14:textId="77777777" w:rsidR="001B0C11" w:rsidRDefault="008F23F6">
      <w:pPr>
        <w:pStyle w:val="BodyA"/>
        <w:spacing w:line="480" w:lineRule="auto"/>
        <w:ind w:firstLine="720"/>
        <w:rPr>
          <w:rFonts w:ascii="Arial" w:eastAsia="Arial" w:hAnsi="Arial" w:cs="Arial"/>
        </w:rPr>
      </w:pPr>
      <w:r>
        <w:rPr>
          <w:rFonts w:ascii="Arial" w:hAnsi="Arial"/>
        </w:rPr>
        <w:t xml:space="preserve">But how complex a model </w:t>
      </w:r>
      <w:del w:id="695" w:author="Marguerite Butler" w:date="2021-03-19T14:28:00Z">
        <w:r>
          <w:rPr>
            <w:rFonts w:ascii="Arial" w:hAnsi="Arial"/>
          </w:rPr>
          <w:delText xml:space="preserve">of deterministic pull </w:delText>
        </w:r>
      </w:del>
      <w:r>
        <w:rPr>
          <w:rFonts w:ascii="Arial" w:hAnsi="Arial"/>
        </w:rPr>
        <w:t xml:space="preserve">is necessary? </w:t>
      </w:r>
      <w:ins w:id="696" w:author="Marguerite Butler" w:date="2021-03-19T14:30:00Z">
        <w:r>
          <w:rPr>
            <w:rFonts w:ascii="Arial" w:hAnsi="Arial"/>
          </w:rPr>
          <w:t xml:space="preserve">One might suppose that stronger deterministic pull on one portion of the tree would support a rate shift in </w:t>
        </w:r>
      </w:ins>
      <m:oMath>
        <m:r>
          <w:rPr>
            <w:rFonts w:ascii="Cambria Math" w:hAnsi="Cambria Math"/>
            <w:sz w:val="30"/>
            <w:szCs w:val="30"/>
          </w:rPr>
          <m:t>α</m:t>
        </m:r>
      </m:oMath>
      <w:ins w:id="697" w:author="Marguerite Butler" w:date="2021-03-19T14:30:00Z">
        <w:r>
          <w:rPr>
            <w:rFonts w:ascii="Arial" w:hAnsi="Arial"/>
          </w:rPr>
          <w:t xml:space="preserve">. However, </w:t>
        </w:r>
      </w:ins>
      <w:del w:id="698" w:author="Marguerite Butler" w:date="2021-03-19T14:30:00Z">
        <w:r>
          <w:rPr>
            <w:rFonts w:ascii="Arial" w:hAnsi="Arial"/>
          </w:rPr>
          <w:delText xml:space="preserve">We found no evidence for a rate shift in deterministic pull; </w:delText>
        </w:r>
      </w:del>
      <w:r>
        <w:rPr>
          <w:rFonts w:ascii="Arial" w:hAnsi="Arial"/>
        </w:rPr>
        <w:t xml:space="preserve">all multiple </w:t>
      </w:r>
      <w:r>
        <w:rPr>
          <w:rFonts w:ascii="Symbol" w:hAnsi="Symbol"/>
        </w:rPr>
        <w:t>a</w:t>
      </w:r>
      <w:r>
        <w:rPr>
          <w:rFonts w:ascii="Arial" w:hAnsi="Arial"/>
        </w:rPr>
        <w:t xml:space="preserve"> models performed poorly. This is consistent with extensive simulation results showing that, among the three basic parameters of the OU model, </w:t>
      </w:r>
      <w:r>
        <w:rPr>
          <w:rFonts w:ascii="Symbol" w:hAnsi="Symbol"/>
        </w:rPr>
        <w:t>a</w:t>
      </w:r>
      <w:r>
        <w:rPr>
          <w:rFonts w:ascii="Arial" w:hAnsi="Arial"/>
        </w:rPr>
        <w:t xml:space="preserve"> is most poorly defined </w:t>
      </w:r>
      <w:r>
        <w:rPr>
          <w:rFonts w:ascii="Arial" w:eastAsia="Arial" w:hAnsi="Arial" w:cs="Arial"/>
        </w:rPr>
        <w:fldChar w:fldCharType="begin"/>
      </w:r>
      <w:r>
        <w:rPr>
          <w:rFonts w:ascii="Arial" w:eastAsia="Arial" w:hAnsi="Arial" w:cs="Arial"/>
        </w:rPr>
        <w:instrText xml:space="preserve"> ADDIN EN.CITE &lt;EndNote&gt;&lt;Cite  &gt;&lt;Author&gt;Cressler&lt;/Author&gt;&lt;Year&gt;2015&lt;/Year&gt;&lt;Prefix&gt;&lt;/Prefix&gt;&lt;Suffix&gt;&lt;/Suffix&gt;&lt;Pages&gt;&lt;/Pages&gt;&lt;DisplayText&gt;(Cressler, et al. 2015)&lt;/DisplayText&gt;&lt;record&gt;&lt;rec-number&gt;682&lt;/rec-number&gt;&lt;foreign-keys&gt;&lt;key app="EN" db-id="95s0te0p99tv5oeffsnveep9rserdvvrxvx2" timestamp="1604958718"&gt;682&lt;/key&gt;&lt;/foreign-keys&gt;&lt;ref-type name="Journal Article"&gt;17&lt;/ref-type&gt;&lt;contributors&gt;&lt;authors&gt;&lt;author&gt;Cressler, Clayton E.&lt;/author&gt;&lt;author&gt;Butler, Marguerite A.&lt;/author&gt;&lt;author&gt;King, Aaron A.&lt;/author&gt;&lt;/authors&gt;&lt;/contributors&gt;&lt;titles&gt;&lt;title&gt;Detecting adaptive evolution in phylogenetic comparative analysis using the ornstein–uhlenbeck model&lt;/title&gt;&lt;secondary-title&gt;Systematic Biology&lt;/secondary-title&gt;&lt;/titles&gt;&lt;periodical&gt;&lt;full-title&gt;Systematic Biology&lt;/full-title&gt;&lt;abbr-1&gt;Syst. Biol.&lt;/abbr-1&gt;&lt;abbr-2&gt;1063-5157&lt;/abbr-2&gt;&lt;/periodical&gt;&lt;pages&gt;953-968&lt;/pages&gt;&lt;volume&gt;64&lt;/volume&gt;&lt;number&gt;6&lt;/number&gt;&lt;dates&gt;&lt;year&gt;2015&lt;/year&gt;&lt;/dates&gt;&lt;isbn&gt;1063-5157&lt;/isbn&gt;&lt;urls&gt;&lt;related-urls&gt;&lt;url&gt;https://doi.org/10.1093/sysbio/syv043&lt;/url&gt;&lt;/related-urls&gt;&lt;/urls&gt;&lt;electronic-resource-num&gt;10.1093/sysbio/syv043&lt;/electronic-resource-num&gt;&lt;access-date&gt;11/9/2020&lt;/access-date&gt;&lt;/record&gt;&lt;/Cite&gt;&lt;/EndNote&gt;</w:instrText>
      </w:r>
      <w:r>
        <w:rPr>
          <w:rFonts w:ascii="Arial" w:eastAsia="Arial" w:hAnsi="Arial" w:cs="Arial"/>
        </w:rPr>
        <w:fldChar w:fldCharType="separate"/>
      </w:r>
      <w:r>
        <w:rPr>
          <w:rFonts w:ascii="Arial" w:hAnsi="Arial"/>
        </w:rPr>
        <w:t>(Cressler, et al. 2015)</w:t>
      </w:r>
      <w:r>
        <w:rPr>
          <w:rFonts w:ascii="Arial" w:eastAsia="Arial" w:hAnsi="Arial" w:cs="Arial"/>
        </w:rPr>
        <w:fldChar w:fldCharType="end"/>
      </w:r>
      <w:r>
        <w:rPr>
          <w:rFonts w:ascii="Arial" w:hAnsi="Arial"/>
        </w:rPr>
        <w:t xml:space="preserve"> </w:t>
      </w:r>
      <w:r>
        <w:rPr>
          <w:rFonts w:ascii="Arial" w:hAnsi="Arial"/>
          <w:shd w:val="clear" w:color="auto" w:fill="FFFF00"/>
        </w:rPr>
        <w:t xml:space="preserve">(Ho and </w:t>
      </w:r>
      <w:proofErr w:type="spellStart"/>
      <w:r>
        <w:rPr>
          <w:rFonts w:ascii="Arial" w:hAnsi="Arial"/>
          <w:shd w:val="clear" w:color="auto" w:fill="FFFF00"/>
        </w:rPr>
        <w:t>Ane</w:t>
      </w:r>
      <w:proofErr w:type="spellEnd"/>
      <w:r>
        <w:rPr>
          <w:rFonts w:ascii="Arial" w:hAnsi="Arial"/>
          <w:shd w:val="clear" w:color="auto" w:fill="FFFF00"/>
        </w:rPr>
        <w:t>, 2013, Boettiger et al. 2013)</w:t>
      </w:r>
      <w:commentRangeStart w:id="699"/>
      <w:commentRangeStart w:id="700"/>
      <w:r>
        <w:rPr>
          <w:rFonts w:ascii="Arial" w:hAnsi="Arial"/>
          <w:shd w:val="clear" w:color="auto" w:fill="FFFF00"/>
        </w:rPr>
        <w:t>.</w:t>
      </w:r>
      <w:r>
        <w:rPr>
          <w:rFonts w:ascii="Arial" w:hAnsi="Arial"/>
        </w:rPr>
        <w:t xml:space="preserve"> </w:t>
      </w:r>
      <w:commentRangeEnd w:id="699"/>
      <w:r>
        <w:commentReference w:id="699"/>
      </w:r>
      <w:commentRangeEnd w:id="700"/>
      <w:r>
        <w:commentReference w:id="700"/>
      </w:r>
      <w:r>
        <w:rPr>
          <w:rFonts w:ascii="Arial" w:hAnsi="Arial"/>
        </w:rPr>
        <w:t xml:space="preserve">Thus, even if a </w:t>
      </w:r>
      <w:r>
        <w:rPr>
          <w:rFonts w:ascii="Arial" w:hAnsi="Arial"/>
        </w:rPr>
        <w:lastRenderedPageBreak/>
        <w:t xml:space="preserve">rate shift in </w:t>
      </w:r>
      <w:r>
        <w:rPr>
          <w:rFonts w:ascii="Symbol" w:hAnsi="Symbol"/>
        </w:rPr>
        <w:t>a</w:t>
      </w:r>
      <w:r>
        <w:rPr>
          <w:rFonts w:ascii="Arial" w:hAnsi="Arial"/>
        </w:rPr>
        <w:t xml:space="preserve"> existed, there is probably little power to detect it. In this study, </w:t>
      </w:r>
      <w:del w:id="701" w:author="Marguerite Butler" w:date="2021-03-18T20:06:00Z">
        <w:r>
          <w:rPr>
            <w:rFonts w:ascii="Arial" w:hAnsi="Arial"/>
          </w:rPr>
          <w:delText xml:space="preserve">a lack of rate shift in </w:delText>
        </w:r>
        <w:r>
          <w:rPr>
            <w:rFonts w:ascii="Symbol" w:hAnsi="Symbol"/>
          </w:rPr>
          <w:delText>a</w:delText>
        </w:r>
        <w:r>
          <w:rPr>
            <w:rFonts w:ascii="Arial" w:hAnsi="Arial"/>
          </w:rPr>
          <w:delText xml:space="preserve"> is not surprising as there</w:delText>
        </w:r>
      </w:del>
      <w:r>
        <w:rPr>
          <w:rFonts w:ascii="Arial" w:hAnsi="Arial"/>
        </w:rPr>
        <w:t xml:space="preserve"> </w:t>
      </w:r>
      <w:del w:id="702" w:author="Marguerite Butler" w:date="2021-03-18T19:58:00Z">
        <w:r>
          <w:rPr>
            <w:rFonts w:ascii="Arial" w:hAnsi="Arial"/>
          </w:rPr>
          <w:delText>are</w:delText>
        </w:r>
      </w:del>
      <w:del w:id="703" w:author="Marguerite Butler" w:date="2021-03-18T20:07:00Z">
        <w:r>
          <w:rPr>
            <w:rFonts w:ascii="Arial" w:hAnsi="Arial"/>
          </w:rPr>
          <w:delText xml:space="preserve"> multiple free parameters and </w:delText>
        </w:r>
      </w:del>
      <w:ins w:id="704" w:author="Marguerite Butler" w:date="2021-03-18T20:07:00Z">
        <w:r>
          <w:rPr>
            <w:rFonts w:ascii="Arial" w:hAnsi="Arial"/>
          </w:rPr>
          <w:t xml:space="preserve">we find </w:t>
        </w:r>
      </w:ins>
      <w:del w:id="705" w:author="Marguerite Butler" w:date="2021-03-19T14:31:00Z">
        <w:r>
          <w:rPr>
            <w:rFonts w:ascii="Arial" w:hAnsi="Arial"/>
          </w:rPr>
          <w:delText>weak deterministic pull throughout the system. W</w:delText>
        </w:r>
      </w:del>
      <w:ins w:id="706" w:author="Marguerite Butler" w:date="2021-03-19T14:31:00Z">
        <w:r>
          <w:rPr>
            <w:rFonts w:ascii="Arial" w:hAnsi="Arial"/>
          </w:rPr>
          <w:t>that with multiple free parameters, w</w:t>
        </w:r>
      </w:ins>
      <w:r>
        <w:rPr>
          <w:rFonts w:ascii="Arial" w:hAnsi="Arial"/>
        </w:rPr>
        <w:t xml:space="preserve">e can readily capture shifts in the evolutionary process with variable </w:t>
      </w:r>
      <w:r>
        <w:rPr>
          <w:rFonts w:ascii="Symbol" w:hAnsi="Symbol"/>
        </w:rPr>
        <w:t>q</w:t>
      </w:r>
      <w:r>
        <w:rPr>
          <w:rFonts w:ascii="Arial" w:hAnsi="Arial"/>
        </w:rPr>
        <w:t xml:space="preserve"> and perhaps </w:t>
      </w:r>
      <w:r>
        <w:rPr>
          <w:rFonts w:ascii="Symbol" w:hAnsi="Symbol"/>
        </w:rPr>
        <w:t>s</w:t>
      </w:r>
      <w:r>
        <w:rPr>
          <w:rFonts w:ascii="Arial" w:hAnsi="Arial"/>
        </w:rPr>
        <w:t xml:space="preserve"> over the tree</w:t>
      </w:r>
      <w:ins w:id="707" w:author="Marguerite Butler" w:date="2021-03-22T11:03:00Z">
        <w:r>
          <w:rPr>
            <w:rFonts w:ascii="Arial" w:hAnsi="Arial"/>
          </w:rPr>
          <w:t xml:space="preserve"> (although not seen in these results)</w:t>
        </w:r>
      </w:ins>
      <w:r>
        <w:rPr>
          <w:rFonts w:ascii="Arial" w:hAnsi="Arial"/>
        </w:rPr>
        <w:t xml:space="preserve">, with stronger deterministic trends accomplished by moving </w:t>
      </w:r>
      <w:del w:id="708" w:author="Marguerite Butler" w:date="2021-03-18T19:59:00Z">
        <w:r>
          <w:rPr>
            <w:rFonts w:ascii="Arial" w:hAnsi="Arial"/>
          </w:rPr>
          <w:delText>theta</w:delText>
        </w:r>
      </w:del>
      <w:ins w:id="709" w:author="Marguerite Butler" w:date="2021-03-18T19:59:00Z">
        <w:r>
          <w:rPr>
            <w:rFonts w:ascii="Symbol" w:hAnsi="Symbol"/>
          </w:rPr>
          <w:t>q</w:t>
        </w:r>
      </w:ins>
      <w:r>
        <w:rPr>
          <w:rFonts w:ascii="Arial" w:hAnsi="Arial"/>
        </w:rPr>
        <w:t xml:space="preserve"> to more extreme values. Thus, a shift in </w:t>
      </w:r>
      <w:r>
        <w:rPr>
          <w:rFonts w:ascii="Symbol" w:hAnsi="Symbol"/>
        </w:rPr>
        <w:t>a</w:t>
      </w:r>
      <w:r>
        <w:rPr>
          <w:rFonts w:ascii="Arial" w:hAnsi="Arial"/>
        </w:rPr>
        <w:t xml:space="preserve"> is superlative, as </w:t>
      </w:r>
      <w:del w:id="710" w:author="Marguerite Butler" w:date="2021-03-18T20:00:00Z">
        <w:r>
          <w:rPr>
            <w:rFonts w:ascii="Arial" w:hAnsi="Arial"/>
          </w:rPr>
          <w:delText>these variations (</w:delText>
        </w:r>
      </w:del>
      <w:ins w:id="711" w:author="Marguerite Butler" w:date="2021-03-18T20:00:00Z">
        <w:r>
          <w:rPr>
            <w:rFonts w:ascii="Arial" w:hAnsi="Arial"/>
          </w:rPr>
          <w:t xml:space="preserve">changes </w:t>
        </w:r>
      </w:ins>
      <w:del w:id="712" w:author="Marguerite Butler" w:date="2021-03-18T20:00:00Z">
        <w:r>
          <w:rPr>
            <w:rFonts w:ascii="Arial" w:hAnsi="Arial"/>
          </w:rPr>
          <w:delText xml:space="preserve">rate shift </w:delText>
        </w:r>
      </w:del>
      <w:r>
        <w:rPr>
          <w:rFonts w:ascii="Arial" w:hAnsi="Arial"/>
        </w:rPr>
        <w:t xml:space="preserve">in </w:t>
      </w:r>
      <w:r>
        <w:rPr>
          <w:rFonts w:ascii="Symbol" w:hAnsi="Symbol"/>
        </w:rPr>
        <w:t>a</w:t>
      </w:r>
      <w:del w:id="713" w:author="Marguerite Butler" w:date="2021-03-18T20:00:00Z">
        <w:r>
          <w:rPr>
            <w:rFonts w:ascii="Arial" w:hAnsi="Arial"/>
          </w:rPr>
          <w:delText>, more extreme values of</w:delText>
        </w:r>
      </w:del>
      <w:ins w:id="714" w:author="Marguerite Butler" w:date="2021-03-18T20:00:00Z">
        <w:r>
          <w:rPr>
            <w:rFonts w:ascii="Arial" w:hAnsi="Arial"/>
          </w:rPr>
          <w:t xml:space="preserve"> and</w:t>
        </w:r>
      </w:ins>
      <w:r>
        <w:rPr>
          <w:rFonts w:ascii="Arial" w:hAnsi="Arial"/>
        </w:rPr>
        <w:t xml:space="preserve"> </w:t>
      </w:r>
      <w:r>
        <w:rPr>
          <w:rFonts w:ascii="Symbol" w:hAnsi="Symbol"/>
        </w:rPr>
        <w:t>q</w:t>
      </w:r>
      <w:del w:id="715" w:author="Marguerite Butler" w:date="2021-03-18T20:00:00Z">
        <w:r>
          <w:rPr>
            <w:rFonts w:ascii="Arial" w:hAnsi="Arial"/>
          </w:rPr>
          <w:delText>)</w:delText>
        </w:r>
      </w:del>
      <w:r>
        <w:rPr>
          <w:rFonts w:ascii="Arial" w:hAnsi="Arial"/>
        </w:rPr>
        <w:t xml:space="preserve"> are not independently identifiable. </w:t>
      </w:r>
      <w:del w:id="716" w:author="Marguerite Butler" w:date="2021-03-18T20:00:00Z">
        <w:r>
          <w:rPr>
            <w:rFonts w:ascii="Arial" w:hAnsi="Arial"/>
          </w:rPr>
          <w:delText>Aside</w:delText>
        </w:r>
      </w:del>
      <w:ins w:id="717" w:author="Marguerite Butler" w:date="2021-03-18T20:00:00Z">
        <w:r>
          <w:rPr>
            <w:rFonts w:ascii="Arial" w:hAnsi="Arial"/>
          </w:rPr>
          <w:t>Beyond</w:t>
        </w:r>
      </w:ins>
      <w:r>
        <w:rPr>
          <w:rFonts w:ascii="Arial" w:hAnsi="Arial"/>
        </w:rPr>
        <w:t xml:space="preserve"> </w:t>
      </w:r>
      <w:del w:id="718" w:author="Marguerite Butler" w:date="2021-03-18T20:07:00Z">
        <w:r>
          <w:rPr>
            <w:rFonts w:ascii="Arial" w:hAnsi="Arial"/>
          </w:rPr>
          <w:delText>from this</w:delText>
        </w:r>
      </w:del>
      <w:r>
        <w:rPr>
          <w:rFonts w:ascii="Arial" w:hAnsi="Arial"/>
        </w:rPr>
        <w:t xml:space="preserve"> case</w:t>
      </w:r>
      <w:ins w:id="719" w:author="Marguerite Butler" w:date="2021-03-18T20:07:00Z">
        <w:r>
          <w:rPr>
            <w:rFonts w:ascii="Arial" w:hAnsi="Arial"/>
          </w:rPr>
          <w:t>s with</w:t>
        </w:r>
      </w:ins>
      <w:r>
        <w:rPr>
          <w:rFonts w:ascii="Arial" w:hAnsi="Arial"/>
        </w:rPr>
        <w:t xml:space="preserve"> </w:t>
      </w:r>
      <w:del w:id="720" w:author="Marguerite Butler" w:date="2021-03-18T20:02:00Z">
        <w:r>
          <w:rPr>
            <w:rFonts w:ascii="Arial" w:hAnsi="Arial"/>
          </w:rPr>
          <w:delText>where the system experiences</w:delText>
        </w:r>
      </w:del>
      <w:r>
        <w:rPr>
          <w:rFonts w:ascii="Arial" w:hAnsi="Arial"/>
        </w:rPr>
        <w:t xml:space="preserve"> weak deterministic pull</w:t>
      </w:r>
      <w:ins w:id="721" w:author="Marguerite Butler" w:date="2021-03-18T20:07:00Z">
        <w:r>
          <w:rPr>
            <w:rFonts w:ascii="Arial" w:hAnsi="Arial"/>
          </w:rPr>
          <w:t xml:space="preserve">, </w:t>
        </w:r>
      </w:ins>
      <w:del w:id="722" w:author="Marguerite Butler" w:date="2021-03-18T20:07:00Z">
        <w:r>
          <w:rPr>
            <w:rFonts w:ascii="Arial" w:hAnsi="Arial"/>
          </w:rPr>
          <w:delText xml:space="preserve"> overall, this </w:delText>
        </w:r>
      </w:del>
      <w:ins w:id="723" w:author="Marguerite Butler" w:date="2021-03-18T20:08:00Z">
        <w:r>
          <w:rPr>
            <w:rFonts w:ascii="Arial" w:hAnsi="Arial"/>
          </w:rPr>
          <w:t xml:space="preserve">difficulty in identifiability of </w:t>
        </w:r>
        <w:r>
          <w:rPr>
            <w:rFonts w:ascii="Symbol" w:hAnsi="Symbol"/>
          </w:rPr>
          <w:t xml:space="preserve">a </w:t>
        </w:r>
      </w:ins>
      <w:r>
        <w:rPr>
          <w:rFonts w:ascii="Arial" w:hAnsi="Arial"/>
        </w:rPr>
        <w:t>may be a general problem for all comparative studies</w:t>
      </w:r>
      <w:ins w:id="724" w:author="Marguerite Butler" w:date="2021-03-18T20:08:00Z">
        <w:r>
          <w:rPr>
            <w:rFonts w:ascii="Arial" w:hAnsi="Arial"/>
          </w:rPr>
          <w:t xml:space="preserve">, as </w:t>
        </w:r>
      </w:ins>
      <w:del w:id="725" w:author="Marguerite Butler" w:date="2021-03-18T20:08:00Z">
        <w:r>
          <w:rPr>
            <w:rFonts w:ascii="Arial" w:hAnsi="Arial"/>
          </w:rPr>
          <w:delText>. W</w:delText>
        </w:r>
      </w:del>
      <w:ins w:id="726" w:author="Marguerite Butler" w:date="2021-03-18T20:08:00Z">
        <w:r>
          <w:rPr>
            <w:rFonts w:ascii="Arial" w:hAnsi="Arial"/>
          </w:rPr>
          <w:t>w</w:t>
        </w:r>
      </w:ins>
      <w:r>
        <w:rPr>
          <w:rFonts w:ascii="Arial" w:hAnsi="Arial"/>
        </w:rPr>
        <w:t xml:space="preserve">e do not know of a case as of yet where a multiple </w:t>
      </w:r>
      <w:r>
        <w:rPr>
          <w:rFonts w:ascii="Symbol" w:hAnsi="Symbol"/>
        </w:rPr>
        <w:t>a</w:t>
      </w:r>
      <w:r>
        <w:rPr>
          <w:rFonts w:ascii="Arial" w:hAnsi="Arial"/>
        </w:rPr>
        <w:t xml:space="preserve"> model was superior.</w:t>
      </w:r>
      <w:ins w:id="727" w:author="Marguerite Butler" w:date="2021-03-19T16:43:00Z">
        <w:r>
          <w:rPr>
            <w:rFonts w:ascii="Arial" w:eastAsia="Arial" w:hAnsi="Arial" w:cs="Arial"/>
          </w:rPr>
          <w:br/>
          <w:t xml:space="preserve"> </w:t>
        </w:r>
      </w:ins>
      <w:del w:id="728" w:author="Marguerite Butler" w:date="2021-03-12T10:19:00Z">
        <w:r>
          <w:rPr>
            <w:rFonts w:ascii="Arial" w:hAnsi="Arial"/>
          </w:rPr>
          <w:delText xml:space="preserve"> </w:delText>
        </w:r>
      </w:del>
      <w:r>
        <w:rPr>
          <w:rFonts w:ascii="Arial" w:hAnsi="Arial"/>
        </w:rPr>
        <w:t xml:space="preserve">  </w:t>
      </w:r>
    </w:p>
    <w:p w14:paraId="0113FE23" w14:textId="77777777" w:rsidR="001B0C11" w:rsidRDefault="008F23F6">
      <w:pPr>
        <w:pStyle w:val="BodyA"/>
        <w:spacing w:line="480" w:lineRule="auto"/>
        <w:rPr>
          <w:del w:id="729" w:author="Marguerite Butler" w:date="2021-03-19T21:09:00Z"/>
          <w:rFonts w:ascii="Arial" w:eastAsia="Arial" w:hAnsi="Arial" w:cs="Arial"/>
        </w:rPr>
      </w:pPr>
      <w:r>
        <w:rPr>
          <w:rFonts w:ascii="Arial" w:hAnsi="Arial"/>
          <w:i/>
          <w:iCs/>
        </w:rPr>
        <w:t>Exploring evolutionary constraints with the comparative method.</w:t>
      </w:r>
      <w:r>
        <w:rPr>
          <w:rFonts w:ascii="Symbol" w:hAnsi="Symbol"/>
        </w:rPr>
        <w:t>¾</w:t>
      </w:r>
      <w:r>
        <w:rPr>
          <w:rFonts w:ascii="Arial" w:hAnsi="Arial"/>
          <w:i/>
          <w:iCs/>
        </w:rPr>
        <w:t xml:space="preserve">  </w:t>
      </w:r>
      <w:r>
        <w:rPr>
          <w:rFonts w:ascii="Arial" w:hAnsi="Arial"/>
        </w:rPr>
        <w:t xml:space="preserve">Constraint </w:t>
      </w:r>
      <w:ins w:id="730" w:author="Marguerite Butler" w:date="2021-03-18T23:19:00Z">
        <w:r>
          <w:rPr>
            <w:rFonts w:ascii="Arial" w:hAnsi="Arial"/>
          </w:rPr>
          <w:t>has long been argued as a necessary component of the evolutionary toolbox, as workers realized that selection alone is insufficient to explain macroevolutionary shifts in phenotype</w:t>
        </w:r>
      </w:ins>
      <w:del w:id="731" w:author="Marguerite Butler" w:date="2021-03-18T21:29:00Z">
        <w:r>
          <w:rPr>
            <w:rFonts w:ascii="Arial" w:hAnsi="Arial"/>
          </w:rPr>
          <w:delText>has long been suggested</w:delText>
        </w:r>
      </w:del>
      <w:del w:id="732" w:author="Marguerite Butler" w:date="2021-03-18T23:19:00Z">
        <w:r>
          <w:rPr>
            <w:rFonts w:ascii="Arial" w:hAnsi="Arial"/>
          </w:rPr>
          <w:delText xml:space="preserve"> as a major influence on phenotyp</w:delText>
        </w:r>
      </w:del>
      <w:del w:id="733" w:author="Marguerite Butler" w:date="2021-03-18T21:00:00Z">
        <w:r>
          <w:rPr>
            <w:rFonts w:ascii="Arial" w:hAnsi="Arial"/>
          </w:rPr>
          <w:delText>ic evolution</w:delText>
        </w:r>
      </w:del>
      <w:ins w:id="734" w:author="Marguerite Butler" w:date="2021-03-18T23:19:00Z">
        <w:r>
          <w:rPr>
            <w:rFonts w:ascii="Arial" w:hAnsi="Arial"/>
          </w:rPr>
          <w:t xml:space="preserve"> (</w:t>
        </w:r>
        <w:proofErr w:type="spellStart"/>
        <w:r>
          <w:rPr>
            <w:rFonts w:ascii="Arial" w:hAnsi="Arial"/>
          </w:rPr>
          <w:t>Alberch</w:t>
        </w:r>
        <w:proofErr w:type="spellEnd"/>
        <w:r>
          <w:rPr>
            <w:rFonts w:ascii="Arial" w:hAnsi="Arial"/>
          </w:rPr>
          <w:t xml:space="preserve"> 1980, Gould, 1980; </w:t>
        </w:r>
        <w:proofErr w:type="spellStart"/>
        <w:r>
          <w:rPr>
            <w:rFonts w:ascii="Arial" w:hAnsi="Arial"/>
          </w:rPr>
          <w:t>Cheverud</w:t>
        </w:r>
        <w:proofErr w:type="spellEnd"/>
        <w:r>
          <w:rPr>
            <w:rFonts w:ascii="Arial" w:hAnsi="Arial"/>
          </w:rPr>
          <w:t xml:space="preserve"> 1984). </w:t>
        </w:r>
      </w:ins>
      <w:del w:id="735" w:author="Marguerite Butler" w:date="2021-03-17T23:47:00Z">
        <w:r>
          <w:rPr>
            <w:rFonts w:ascii="Arial" w:hAnsi="Arial"/>
          </w:rPr>
          <w:delText xml:space="preserve">, but progress in understanding its potential role only came with greater conceptual clarification. Arnold (1992) </w:delText>
        </w:r>
      </w:del>
      <w:ins w:id="736" w:author="Marguerite Butler" w:date="2021-03-19T14:34:00Z">
        <w:r>
          <w:rPr>
            <w:rFonts w:ascii="Arial" w:hAnsi="Arial"/>
          </w:rPr>
          <w:t xml:space="preserve">The concept of constraint is  paradoxically both simple: "evolutionary constraints are restrictions or limitations on the course or outcome of evolution" and wide-reaching </w:t>
        </w:r>
      </w:ins>
      <w:del w:id="737" w:author="Marguerite Butler" w:date="2021-03-18T21:38:00Z">
        <w:r>
          <w:rPr>
            <w:rFonts w:ascii="Arial" w:hAnsi="Arial"/>
          </w:rPr>
          <w:delText>laid out</w:delText>
        </w:r>
      </w:del>
      <w:ins w:id="738" w:author="Marguerite Butler" w:date="2021-03-18T21:39:00Z">
        <w:r>
          <w:rPr>
            <w:rFonts w:ascii="Arial" w:hAnsi="Arial"/>
          </w:rPr>
          <w:t>including</w:t>
        </w:r>
      </w:ins>
      <w:r>
        <w:rPr>
          <w:rFonts w:ascii="Arial" w:hAnsi="Arial"/>
        </w:rPr>
        <w:t xml:space="preserve"> genetic, selective, developmental, and functional constraints</w:t>
      </w:r>
      <w:ins w:id="739" w:author="Marguerite Butler" w:date="2021-03-18T21:39:00Z">
        <w:r>
          <w:rPr>
            <w:rFonts w:ascii="Arial" w:hAnsi="Arial"/>
          </w:rPr>
          <w:t xml:space="preserve"> (Arnold, 1992).  </w:t>
        </w:r>
      </w:ins>
      <w:del w:id="740" w:author="Marguerite Butler" w:date="2021-03-17T23:36:00Z">
        <w:r>
          <w:rPr>
            <w:rFonts w:ascii="Arial" w:hAnsi="Arial"/>
          </w:rPr>
          <w:delText xml:space="preserve"> as four major categories of constraint that may shape phenotypic evolution. </w:delText>
        </w:r>
      </w:del>
      <w:ins w:id="741" w:author="Marguerite Butler" w:date="2021-03-19T20:47:00Z">
        <w:r>
          <w:rPr>
            <w:rFonts w:ascii="Arial" w:hAnsi="Arial"/>
          </w:rPr>
          <w:t xml:space="preserve"> Many fields have attempted to quantify constraints at various levels of biological organization using the notion of limitation. </w:t>
        </w:r>
      </w:ins>
      <w:del w:id="742" w:author="Marguerite Butler" w:date="2021-03-19T20:47:00Z">
        <w:r>
          <w:rPr>
            <w:rFonts w:ascii="Arial" w:hAnsi="Arial"/>
          </w:rPr>
          <w:delText xml:space="preserve"> Much recent work has focused on the shape of g</w:delText>
        </w:r>
      </w:del>
      <w:ins w:id="743" w:author="Marguerite Butler" w:date="2021-03-19T20:47:00Z">
        <w:r>
          <w:rPr>
            <w:rFonts w:ascii="Arial" w:hAnsi="Arial"/>
          </w:rPr>
          <w:t>G</w:t>
        </w:r>
      </w:ins>
      <w:r>
        <w:rPr>
          <w:rFonts w:ascii="Arial" w:hAnsi="Arial"/>
        </w:rPr>
        <w:t xml:space="preserve">enetic constraints </w:t>
      </w:r>
      <w:del w:id="744" w:author="Marguerite Butler" w:date="2021-03-18T23:15:00Z">
        <w:r>
          <w:rPr>
            <w:rFonts w:ascii="Arial" w:hAnsi="Arial"/>
          </w:rPr>
          <w:delText>expressed</w:delText>
        </w:r>
      </w:del>
      <w:ins w:id="745" w:author="Marguerite Butler" w:date="2021-03-18T23:15:00Z">
        <w:r>
          <w:rPr>
            <w:rFonts w:ascii="Arial" w:hAnsi="Arial"/>
          </w:rPr>
          <w:t>have been identified</w:t>
        </w:r>
      </w:ins>
      <w:r>
        <w:rPr>
          <w:rFonts w:ascii="Arial" w:hAnsi="Arial"/>
        </w:rPr>
        <w:t xml:space="preserve"> </w:t>
      </w:r>
      <w:ins w:id="746" w:author="Marguerite Butler" w:date="2021-03-18T21:42:00Z">
        <w:r>
          <w:rPr>
            <w:rFonts w:ascii="Arial" w:hAnsi="Arial"/>
          </w:rPr>
          <w:t xml:space="preserve">as limitations on genetic variation (Kirkpatrick and </w:t>
        </w:r>
        <w:proofErr w:type="spellStart"/>
        <w:r>
          <w:rPr>
            <w:rFonts w:ascii="Arial" w:hAnsi="Arial"/>
          </w:rPr>
          <w:t>Lofsvold</w:t>
        </w:r>
        <w:proofErr w:type="spellEnd"/>
        <w:r>
          <w:rPr>
            <w:rFonts w:ascii="Arial" w:hAnsi="Arial"/>
          </w:rPr>
          <w:t>, 1992), constrained responses to selection (</w:t>
        </w:r>
        <w:proofErr w:type="spellStart"/>
        <w:r>
          <w:rPr>
            <w:rFonts w:ascii="Arial" w:hAnsi="Arial"/>
          </w:rPr>
          <w:t>Cheverud</w:t>
        </w:r>
        <w:proofErr w:type="spellEnd"/>
        <w:r>
          <w:rPr>
            <w:rFonts w:ascii="Arial" w:hAnsi="Arial"/>
          </w:rPr>
          <w:t xml:space="preserve"> 1984), or multivariate correlations that are antagonistic to the direction of selection </w:t>
        </w:r>
      </w:ins>
      <w:del w:id="747" w:author="Marguerite Butler" w:date="2021-03-17T21:42:00Z">
        <w:r>
          <w:rPr>
            <w:rFonts w:ascii="Arial" w:hAnsi="Arial"/>
          </w:rPr>
          <w:delText xml:space="preserve">in the form of covariances of multivariate characters </w:delText>
        </w:r>
      </w:del>
      <w:ins w:id="748" w:author="Marguerite Butler" w:date="2021-03-17T21:42:00Z">
        <w:r>
          <w:rPr>
            <w:rFonts w:ascii="Arial" w:hAnsi="Arial"/>
          </w:rPr>
          <w:t xml:space="preserve"> </w:t>
        </w:r>
      </w:ins>
      <w:r>
        <w:rPr>
          <w:rFonts w:ascii="Arial" w:hAnsi="Arial"/>
          <w:shd w:val="clear" w:color="auto" w:fill="FFFF00"/>
          <w:lang w:val="es-ES_tradnl"/>
        </w:rPr>
        <w:t>(</w:t>
      </w:r>
      <w:proofErr w:type="spellStart"/>
      <w:ins w:id="749" w:author="Marguerite Butler" w:date="2021-03-17T21:37:00Z">
        <w:r>
          <w:rPr>
            <w:rFonts w:ascii="Arial" w:hAnsi="Arial"/>
            <w:shd w:val="clear" w:color="auto" w:fill="FFFF00"/>
            <w:lang w:val="es-ES_tradnl"/>
          </w:rPr>
          <w:t>Etterson</w:t>
        </w:r>
        <w:proofErr w:type="spellEnd"/>
        <w:r>
          <w:rPr>
            <w:rFonts w:ascii="Arial" w:hAnsi="Arial"/>
            <w:shd w:val="clear" w:color="auto" w:fill="FFFF00"/>
            <w:lang w:val="es-ES_tradnl"/>
          </w:rPr>
          <w:t xml:space="preserve"> and Shaw, 2001</w:t>
        </w:r>
      </w:ins>
      <w:del w:id="750" w:author="Marguerite Butler" w:date="2021-03-17T21:36:00Z">
        <w:r>
          <w:rPr>
            <w:rFonts w:ascii="Arial" w:hAnsi="Arial"/>
            <w:shd w:val="clear" w:color="auto" w:fill="FFFF00"/>
            <w:lang w:val="es-ES_tradnl"/>
          </w:rPr>
          <w:delText>G matrices; refs</w:delText>
        </w:r>
      </w:del>
      <w:r>
        <w:rPr>
          <w:rFonts w:ascii="Arial" w:hAnsi="Arial"/>
          <w:shd w:val="clear" w:color="auto" w:fill="FFFF00"/>
          <w:lang w:val="es-ES_tradnl"/>
        </w:rPr>
        <w:t>)</w:t>
      </w:r>
      <w:ins w:id="751" w:author="Marguerite Butler" w:date="2021-03-18T21:49:00Z">
        <w:r>
          <w:rPr>
            <w:rFonts w:ascii="Arial" w:hAnsi="Arial"/>
            <w:shd w:val="clear" w:color="auto" w:fill="FFFF00"/>
            <w:lang w:val="es-ES_tradnl"/>
          </w:rPr>
          <w:t xml:space="preserve">. </w:t>
        </w:r>
        <w:commentRangeStart w:id="752"/>
        <w:proofErr w:type="spellStart"/>
        <w:r>
          <w:rPr>
            <w:rFonts w:ascii="Arial" w:hAnsi="Arial"/>
            <w:shd w:val="clear" w:color="auto" w:fill="FFFF00"/>
            <w:lang w:val="es-ES_tradnl"/>
          </w:rPr>
          <w:t>All</w:t>
        </w:r>
        <w:proofErr w:type="spellEnd"/>
        <w:r>
          <w:rPr>
            <w:rFonts w:ascii="Arial" w:hAnsi="Arial"/>
            <w:shd w:val="clear" w:color="auto" w:fill="FFFF00"/>
            <w:lang w:val="es-ES_tradnl"/>
          </w:rPr>
          <w:t xml:space="preserve"> of </w:t>
        </w:r>
        <w:proofErr w:type="spellStart"/>
        <w:r>
          <w:rPr>
            <w:rFonts w:ascii="Arial" w:hAnsi="Arial"/>
            <w:shd w:val="clear" w:color="auto" w:fill="FFFF00"/>
            <w:lang w:val="es-ES_tradnl"/>
          </w:rPr>
          <w:t>these</w:t>
        </w:r>
        <w:proofErr w:type="spellEnd"/>
        <w:r>
          <w:rPr>
            <w:rFonts w:ascii="Arial" w:hAnsi="Arial"/>
            <w:shd w:val="clear" w:color="auto" w:fill="FFFF00"/>
            <w:lang w:val="es-ES_tradnl"/>
          </w:rPr>
          <w:t xml:space="preserve"> </w:t>
        </w:r>
        <w:proofErr w:type="spellStart"/>
        <w:r>
          <w:rPr>
            <w:rFonts w:ascii="Arial" w:hAnsi="Arial"/>
            <w:shd w:val="clear" w:color="auto" w:fill="FFFF00"/>
            <w:lang w:val="es-ES_tradnl"/>
          </w:rPr>
          <w:t>mechanisms</w:t>
        </w:r>
        <w:proofErr w:type="spellEnd"/>
        <w:r>
          <w:rPr>
            <w:rFonts w:ascii="Arial" w:hAnsi="Arial"/>
            <w:shd w:val="clear" w:color="auto" w:fill="FFFF00"/>
            <w:lang w:val="es-ES_tradnl"/>
          </w:rPr>
          <w:t xml:space="preserve"> </w:t>
        </w:r>
        <w:proofErr w:type="spellStart"/>
        <w:r>
          <w:rPr>
            <w:rFonts w:ascii="Arial" w:hAnsi="Arial"/>
            <w:shd w:val="clear" w:color="auto" w:fill="FFFF00"/>
            <w:lang w:val="es-ES_tradnl"/>
          </w:rPr>
          <w:t>allow</w:t>
        </w:r>
        <w:proofErr w:type="spellEnd"/>
        <w:r>
          <w:rPr>
            <w:rFonts w:ascii="Arial" w:hAnsi="Arial"/>
            <w:shd w:val="clear" w:color="auto" w:fill="FFFF00"/>
            <w:lang w:val="es-ES_tradnl"/>
          </w:rPr>
          <w:t xml:space="preserve"> </w:t>
        </w:r>
        <w:proofErr w:type="spellStart"/>
        <w:r>
          <w:rPr>
            <w:rFonts w:ascii="Arial" w:hAnsi="Arial"/>
            <w:shd w:val="clear" w:color="auto" w:fill="FFFF00"/>
            <w:lang w:val="es-ES_tradnl"/>
          </w:rPr>
          <w:t>the</w:t>
        </w:r>
        <w:proofErr w:type="spellEnd"/>
        <w:r>
          <w:rPr>
            <w:rFonts w:ascii="Arial" w:hAnsi="Arial"/>
            <w:shd w:val="clear" w:color="auto" w:fill="FFFF00"/>
            <w:lang w:val="es-ES_tradnl"/>
          </w:rPr>
          <w:t xml:space="preserve"> </w:t>
        </w:r>
        <w:proofErr w:type="spellStart"/>
        <w:r>
          <w:rPr>
            <w:rFonts w:ascii="Arial" w:hAnsi="Arial"/>
            <w:shd w:val="clear" w:color="auto" w:fill="FFFF00"/>
            <w:lang w:val="es-ES_tradnl"/>
          </w:rPr>
          <w:t>phenotype</w:t>
        </w:r>
        <w:proofErr w:type="spellEnd"/>
        <w:r>
          <w:rPr>
            <w:rFonts w:ascii="Arial" w:hAnsi="Arial"/>
            <w:shd w:val="clear" w:color="auto" w:fill="FFFF00"/>
            <w:lang w:val="es-ES_tradnl"/>
          </w:rPr>
          <w:t xml:space="preserve"> to </w:t>
        </w:r>
        <w:proofErr w:type="spellStart"/>
        <w:r>
          <w:rPr>
            <w:rFonts w:ascii="Arial" w:hAnsi="Arial"/>
            <w:shd w:val="clear" w:color="auto" w:fill="FFFF00"/>
            <w:lang w:val="es-ES_tradnl"/>
          </w:rPr>
          <w:t>change</w:t>
        </w:r>
        <w:proofErr w:type="spellEnd"/>
        <w:r>
          <w:rPr>
            <w:rFonts w:ascii="Arial" w:hAnsi="Arial"/>
            <w:shd w:val="clear" w:color="auto" w:fill="FFFF00"/>
            <w:lang w:val="es-ES_tradnl"/>
          </w:rPr>
          <w:t xml:space="preserve"> in </w:t>
        </w:r>
        <w:proofErr w:type="spellStart"/>
        <w:r>
          <w:rPr>
            <w:rFonts w:ascii="Arial" w:hAnsi="Arial"/>
            <w:shd w:val="clear" w:color="auto" w:fill="FFFF00"/>
            <w:lang w:val="es-ES_tradnl"/>
          </w:rPr>
          <w:t>ways</w:t>
        </w:r>
        <w:proofErr w:type="spellEnd"/>
        <w:r>
          <w:rPr>
            <w:rFonts w:ascii="Arial" w:hAnsi="Arial"/>
            <w:shd w:val="clear" w:color="auto" w:fill="FFFF00"/>
            <w:lang w:val="es-ES_tradnl"/>
          </w:rPr>
          <w:t xml:space="preserve"> </w:t>
        </w:r>
        <w:proofErr w:type="spellStart"/>
        <w:r>
          <w:rPr>
            <w:rFonts w:ascii="Arial" w:hAnsi="Arial"/>
            <w:shd w:val="clear" w:color="auto" w:fill="FFFF00"/>
            <w:lang w:val="es-ES_tradnl"/>
          </w:rPr>
          <w:t>not</w:t>
        </w:r>
        <w:proofErr w:type="spellEnd"/>
        <w:r>
          <w:rPr>
            <w:rFonts w:ascii="Arial" w:hAnsi="Arial"/>
            <w:shd w:val="clear" w:color="auto" w:fill="FFFF00"/>
            <w:lang w:val="es-ES_tradnl"/>
          </w:rPr>
          <w:t xml:space="preserve"> </w:t>
        </w:r>
        <w:proofErr w:type="spellStart"/>
        <w:r>
          <w:rPr>
            <w:rFonts w:ascii="Arial" w:hAnsi="Arial"/>
            <w:shd w:val="clear" w:color="auto" w:fill="FFFF00"/>
            <w:lang w:val="es-ES_tradnl"/>
          </w:rPr>
          <w:t>directly</w:t>
        </w:r>
        <w:proofErr w:type="spellEnd"/>
        <w:r>
          <w:rPr>
            <w:rFonts w:ascii="Arial" w:hAnsi="Arial"/>
            <w:shd w:val="clear" w:color="auto" w:fill="FFFF00"/>
            <w:lang w:val="es-ES_tradnl"/>
          </w:rPr>
          <w:t xml:space="preserve"> </w:t>
        </w:r>
        <w:proofErr w:type="spellStart"/>
        <w:r>
          <w:rPr>
            <w:rFonts w:ascii="Arial" w:hAnsi="Arial"/>
            <w:shd w:val="clear" w:color="auto" w:fill="FFFF00"/>
            <w:lang w:val="es-ES_tradnl"/>
          </w:rPr>
          <w:t>adaptive</w:t>
        </w:r>
        <w:proofErr w:type="spellEnd"/>
        <w:r>
          <w:rPr>
            <w:rFonts w:ascii="Arial" w:hAnsi="Arial"/>
            <w:shd w:val="clear" w:color="auto" w:fill="FFFF00"/>
            <w:lang w:val="es-ES_tradnl"/>
          </w:rPr>
          <w:t>.</w:t>
        </w:r>
      </w:ins>
      <w:commentRangeEnd w:id="752"/>
      <w:r>
        <w:commentReference w:id="752"/>
      </w:r>
      <w:del w:id="753" w:author="Marguerite Butler" w:date="2021-03-19T00:02:00Z">
        <w:r>
          <w:rPr>
            <w:rFonts w:ascii="Arial" w:hAnsi="Arial"/>
          </w:rPr>
          <w:delText xml:space="preserve">. Evolution of the constraints themselves have been inferred from evolutionary changes in G matrices (Revell et al., 2007, many more). </w:delText>
        </w:r>
      </w:del>
      <w:r>
        <w:rPr>
          <w:rFonts w:ascii="Arial" w:hAnsi="Arial"/>
        </w:rPr>
        <w:t xml:space="preserve"> </w:t>
      </w:r>
      <w:del w:id="754" w:author="Marguerite Butler" w:date="2021-03-18T21:49:00Z">
        <w:r>
          <w:rPr>
            <w:rFonts w:ascii="Arial" w:hAnsi="Arial"/>
          </w:rPr>
          <w:delText>From evolutionary developmental biology, many studies have established the importance of d</w:delText>
        </w:r>
      </w:del>
      <w:ins w:id="755" w:author="Marguerite Butler" w:date="2021-03-18T21:49:00Z">
        <w:r>
          <w:rPr>
            <w:rFonts w:ascii="Arial" w:hAnsi="Arial"/>
          </w:rPr>
          <w:t>D</w:t>
        </w:r>
      </w:ins>
      <w:r>
        <w:rPr>
          <w:rFonts w:ascii="Arial" w:hAnsi="Arial"/>
        </w:rPr>
        <w:t>evelopmental canalization</w:t>
      </w:r>
      <w:ins w:id="756" w:author="Marguerite Butler" w:date="2021-03-19T20:52:00Z">
        <w:r>
          <w:rPr>
            <w:rFonts w:ascii="Arial" w:hAnsi="Arial"/>
          </w:rPr>
          <w:t xml:space="preserve">, decisions in the developmental program which narrow the phenotypic possibilities in some traits later in ontogeny, illustrate the </w:t>
        </w:r>
        <w:r>
          <w:rPr>
            <w:rFonts w:ascii="Arial" w:hAnsi="Arial"/>
          </w:rPr>
          <w:lastRenderedPageBreak/>
          <w:t>potentially creative force of constraint when coupled with modularity by</w:t>
        </w:r>
      </w:ins>
      <w:del w:id="757" w:author="Marguerite Butler" w:date="2021-03-18T23:04:00Z">
        <w:r>
          <w:rPr>
            <w:rFonts w:ascii="Arial" w:hAnsi="Arial"/>
          </w:rPr>
          <w:delText>, as a "decision point" which determines the phenotypic possibilities later in development, whether it  is simply narrowing choices later in development (), or</w:delText>
        </w:r>
      </w:del>
      <w:r>
        <w:rPr>
          <w:rFonts w:ascii="Arial" w:hAnsi="Arial"/>
        </w:rPr>
        <w:t xml:space="preserve"> opening </w:t>
      </w:r>
      <w:del w:id="758" w:author="Marguerite Butler" w:date="2021-03-18T23:04:00Z">
        <w:r>
          <w:rPr>
            <w:rFonts w:ascii="Arial" w:hAnsi="Arial"/>
          </w:rPr>
          <w:delText xml:space="preserve">up </w:delText>
        </w:r>
      </w:del>
      <w:r>
        <w:rPr>
          <w:rFonts w:ascii="Arial" w:hAnsi="Arial"/>
        </w:rPr>
        <w:t xml:space="preserve">opportunities for </w:t>
      </w:r>
      <w:del w:id="759" w:author="Marguerite Butler" w:date="2021-03-18T23:27:00Z">
        <w:r>
          <w:rPr>
            <w:rFonts w:ascii="Arial" w:hAnsi="Arial"/>
          </w:rPr>
          <w:delText xml:space="preserve">phenotypic evolution for example by evolving modularity and </w:delText>
        </w:r>
      </w:del>
      <w:r>
        <w:rPr>
          <w:rFonts w:ascii="Arial" w:hAnsi="Arial"/>
        </w:rPr>
        <w:t xml:space="preserve">the larger jumps in phenotype that </w:t>
      </w:r>
      <w:del w:id="760" w:author="Marguerite Butler" w:date="2021-03-18T23:04:00Z">
        <w:r>
          <w:rPr>
            <w:rFonts w:ascii="Arial" w:hAnsi="Arial"/>
          </w:rPr>
          <w:delText>can occur</w:delText>
        </w:r>
      </w:del>
      <w:ins w:id="761" w:author="Marguerite Butler" w:date="2021-03-18T23:04:00Z">
        <w:r>
          <w:rPr>
            <w:rFonts w:ascii="Arial" w:hAnsi="Arial"/>
          </w:rPr>
          <w:t>become possible</w:t>
        </w:r>
      </w:ins>
      <w:r>
        <w:rPr>
          <w:rFonts w:ascii="Arial" w:hAnsi="Arial"/>
        </w:rPr>
        <w:t xml:space="preserve"> by evolutionary changes in modules (Wagner 1988, Wagner and </w:t>
      </w:r>
      <w:r>
        <w:rPr>
          <w:rFonts w:ascii="Arial" w:hAnsi="Arial"/>
          <w:lang w:val="de-DE"/>
        </w:rPr>
        <w:t>Altenberg</w:t>
      </w:r>
      <w:r>
        <w:rPr>
          <w:rFonts w:ascii="Arial" w:hAnsi="Arial"/>
        </w:rPr>
        <w:t xml:space="preserve"> 1996</w:t>
      </w:r>
      <w:ins w:id="762" w:author="Marguerite Butler" w:date="2021-03-19T16:49:00Z">
        <w:r>
          <w:rPr>
            <w:rFonts w:ascii="Arial" w:hAnsi="Arial"/>
          </w:rPr>
          <w:t>, Jones et al., 2018</w:t>
        </w:r>
      </w:ins>
      <w:r>
        <w:rPr>
          <w:rFonts w:ascii="Arial" w:hAnsi="Arial"/>
        </w:rPr>
        <w:t xml:space="preserve">). </w:t>
      </w:r>
      <w:ins w:id="763" w:author="Marguerite Butler" w:date="2021-03-19T21:02:00Z">
        <w:r>
          <w:rPr>
            <w:rFonts w:ascii="Arial" w:hAnsi="Arial"/>
          </w:rPr>
          <w:t xml:space="preserve">Here bounds to evolution clearly extend the range of possible phenotypic evolution. </w:t>
        </w:r>
      </w:ins>
      <w:del w:id="764" w:author="Marguerite Butler" w:date="2021-03-18T23:28:00Z">
        <w:r>
          <w:rPr>
            <w:rFonts w:ascii="Arial" w:hAnsi="Arial"/>
          </w:rPr>
          <w:delText xml:space="preserve">Broader comparative studies in deeper time have most often explored functional constraints, typically in the form of a tradeoff or negative correlation between two or more phenotypes across species (). </w:delText>
        </w:r>
      </w:del>
      <w:ins w:id="765" w:author="Marguerite Butler" w:date="2021-03-19T21:17:00Z">
        <w:r>
          <w:rPr>
            <w:rFonts w:ascii="Arial" w:hAnsi="Arial"/>
          </w:rPr>
          <w:t>In terms of broader comparative study, modularity in multivariate shape evolution has been studied via patterns of multivariate covariation, especially for skeletal features (Parsons et al, 2012, Jones, et al. 2018). However, p</w:t>
        </w:r>
      </w:ins>
      <w:del w:id="766" w:author="Marguerite Butler" w:date="2021-03-19T00:03:00Z">
        <w:r>
          <w:rPr>
            <w:rFonts w:ascii="Arial" w:hAnsi="Arial"/>
          </w:rPr>
          <w:delText>P</w:delText>
        </w:r>
      </w:del>
      <w:r>
        <w:rPr>
          <w:rFonts w:ascii="Arial" w:hAnsi="Arial"/>
        </w:rPr>
        <w:t>rogress</w:t>
      </w:r>
      <w:ins w:id="767" w:author="Marguerite Butler" w:date="2021-03-19T21:09:00Z">
        <w:r>
          <w:rPr>
            <w:rFonts w:ascii="Arial" w:hAnsi="Arial"/>
          </w:rPr>
          <w:t xml:space="preserve"> in applying concepts of constraint on single characters</w:t>
        </w:r>
      </w:ins>
      <w:r>
        <w:rPr>
          <w:rFonts w:ascii="Arial" w:hAnsi="Arial"/>
        </w:rPr>
        <w:t xml:space="preserve"> has been hampered</w:t>
      </w:r>
      <w:del w:id="768" w:author="Marguerite Butler" w:date="2021-03-19T00:04:00Z">
        <w:r>
          <w:rPr>
            <w:rFonts w:ascii="Arial" w:hAnsi="Arial"/>
          </w:rPr>
          <w:delText>, however,</w:delText>
        </w:r>
      </w:del>
      <w:r>
        <w:rPr>
          <w:rFonts w:ascii="Arial" w:hAnsi="Arial"/>
        </w:rPr>
        <w:t xml:space="preserve"> by a lack of precision in the concept of constraint and how it could be detected</w:t>
      </w:r>
      <w:del w:id="769" w:author="Marguerite Butler" w:date="2021-03-19T21:09:00Z">
        <w:r>
          <w:rPr>
            <w:rFonts w:ascii="Arial" w:hAnsi="Arial"/>
          </w:rPr>
          <w:delText xml:space="preserve"> using phylogenetic comparative methods</w:delText>
        </w:r>
      </w:del>
      <w:r>
        <w:rPr>
          <w:rFonts w:ascii="Arial" w:hAnsi="Arial"/>
        </w:rPr>
        <w:t xml:space="preserve">. </w:t>
      </w:r>
      <w:del w:id="770" w:author="Marguerite Butler" w:date="2021-03-19T21:09:00Z">
        <w:r>
          <w:rPr>
            <w:rFonts w:ascii="Arial" w:hAnsi="Arial"/>
          </w:rPr>
          <w:delText>Here is where a model comparison approach can help.</w:delText>
        </w:r>
      </w:del>
    </w:p>
    <w:p w14:paraId="3A0DA6D5" w14:textId="77777777" w:rsidR="001B0C11" w:rsidRDefault="001B0C11">
      <w:pPr>
        <w:pStyle w:val="BodyA"/>
        <w:spacing w:line="480" w:lineRule="auto"/>
        <w:ind w:firstLine="720"/>
        <w:rPr>
          <w:ins w:id="771" w:author="Marguerite Butler" w:date="2021-03-19T21:12:00Z"/>
          <w:rFonts w:ascii="Arial" w:eastAsia="Arial" w:hAnsi="Arial" w:cs="Arial"/>
        </w:rPr>
      </w:pPr>
    </w:p>
    <w:p w14:paraId="38C6195D" w14:textId="77777777" w:rsidR="001B0C11" w:rsidRDefault="008F23F6">
      <w:pPr>
        <w:pStyle w:val="BodyA"/>
        <w:spacing w:line="480" w:lineRule="auto"/>
        <w:rPr>
          <w:rFonts w:ascii="Arial" w:eastAsia="Arial" w:hAnsi="Arial" w:cs="Arial"/>
        </w:rPr>
      </w:pPr>
      <w:ins w:id="772" w:author="Marguerite Butler" w:date="2021-03-19T21:12:00Z">
        <w:r>
          <w:rPr>
            <w:rFonts w:ascii="Arial" w:eastAsia="Arial" w:hAnsi="Arial" w:cs="Arial"/>
          </w:rPr>
          <w:tab/>
          <w:t>A</w:t>
        </w:r>
      </w:ins>
      <w:del w:id="773" w:author="Marguerite Butler" w:date="2021-03-18T23:32:00Z">
        <w:r>
          <w:rPr>
            <w:rFonts w:ascii="Arial" w:hAnsi="Arial"/>
          </w:rPr>
          <w:delText xml:space="preserve">Constraint can be best described as an evolutionary limit on the range the phenotypes possible, as opposed to selection toward any particular optimum. This is conceptually different from adaptation guided by natural selection. </w:delText>
        </w:r>
      </w:del>
      <w:del w:id="774" w:author="Marguerite Butler" w:date="2021-03-18T23:33:00Z">
        <w:r>
          <w:rPr>
            <w:rFonts w:ascii="Arial" w:hAnsi="Arial"/>
          </w:rPr>
          <w:delText>A</w:delText>
        </w:r>
      </w:del>
      <w:r>
        <w:rPr>
          <w:rFonts w:ascii="Arial" w:hAnsi="Arial"/>
        </w:rPr>
        <w:t>daptation is typically envisioned as</w:t>
      </w:r>
      <w:ins w:id="775" w:author="Marguerite Butler" w:date="2021-03-18T23:55:00Z">
        <w:r>
          <w:rPr>
            <w:rFonts w:ascii="Arial" w:hAnsi="Arial"/>
          </w:rPr>
          <w:t xml:space="preserve"> an evolutionary process whereby</w:t>
        </w:r>
      </w:ins>
      <w:r>
        <w:rPr>
          <w:rFonts w:ascii="Arial" w:hAnsi="Arial"/>
        </w:rPr>
        <w:t xml:space="preserve"> phenotypes evolv</w:t>
      </w:r>
      <w:ins w:id="776" w:author="Marguerite Butler" w:date="2021-03-18T23:55:00Z">
        <w:r>
          <w:rPr>
            <w:rFonts w:ascii="Arial" w:hAnsi="Arial"/>
          </w:rPr>
          <w:t>e</w:t>
        </w:r>
      </w:ins>
      <w:del w:id="777" w:author="Marguerite Butler" w:date="2021-03-18T23:55:00Z">
        <w:r>
          <w:rPr>
            <w:rFonts w:ascii="Arial" w:hAnsi="Arial"/>
          </w:rPr>
          <w:delText>ing</w:delText>
        </w:r>
      </w:del>
      <w:r>
        <w:rPr>
          <w:rFonts w:ascii="Arial" w:hAnsi="Arial"/>
        </w:rPr>
        <w:t xml:space="preserve"> </w:t>
      </w:r>
      <w:ins w:id="778" w:author="Marguerite Butler" w:date="2021-03-19T14:41:00Z">
        <w:r>
          <w:rPr>
            <w:rFonts w:ascii="Arial" w:hAnsi="Arial"/>
          </w:rPr>
          <w:t xml:space="preserve">in response to </w:t>
        </w:r>
      </w:ins>
      <w:del w:id="779" w:author="Marguerite Butler" w:date="2021-03-19T14:41:00Z">
        <w:r>
          <w:rPr>
            <w:rFonts w:ascii="Arial" w:hAnsi="Arial"/>
          </w:rPr>
          <w:delText>with a</w:delText>
        </w:r>
      </w:del>
      <w:ins w:id="780" w:author="Marguerite Butler" w:date="2021-03-19T14:41:00Z">
        <w:r>
          <w:rPr>
            <w:rFonts w:ascii="Arial" w:hAnsi="Arial"/>
          </w:rPr>
          <w:t>the</w:t>
        </w:r>
      </w:ins>
      <w:r>
        <w:rPr>
          <w:rFonts w:ascii="Arial" w:hAnsi="Arial"/>
        </w:rPr>
        <w:t xml:space="preserve"> strong pull toward an optimum, which tends to concentrate phenotypes about </w:t>
      </w:r>
      <w:del w:id="781" w:author="Marguerite Butler" w:date="2021-03-18T23:34:00Z">
        <w:r>
          <w:rPr>
            <w:rFonts w:ascii="Arial" w:hAnsi="Arial"/>
          </w:rPr>
          <w:delText>that</w:delText>
        </w:r>
      </w:del>
      <w:ins w:id="782" w:author="Marguerite Butler" w:date="2021-03-18T23:34:00Z">
        <w:r>
          <w:rPr>
            <w:rFonts w:ascii="Arial" w:hAnsi="Arial"/>
          </w:rPr>
          <w:t>one or more</w:t>
        </w:r>
      </w:ins>
      <w:r>
        <w:rPr>
          <w:rFonts w:ascii="Arial" w:hAnsi="Arial"/>
        </w:rPr>
        <w:t xml:space="preserve"> optim</w:t>
      </w:r>
      <w:ins w:id="783" w:author="Marguerite Butler" w:date="2021-03-18T23:34:00Z">
        <w:r>
          <w:rPr>
            <w:rFonts w:ascii="Arial" w:hAnsi="Arial"/>
          </w:rPr>
          <w:t>a</w:t>
        </w:r>
      </w:ins>
      <w:del w:id="784" w:author="Marguerite Butler" w:date="2021-03-18T23:34:00Z">
        <w:r>
          <w:rPr>
            <w:rFonts w:ascii="Arial" w:hAnsi="Arial"/>
          </w:rPr>
          <w:delText>um</w:delText>
        </w:r>
      </w:del>
      <w:r>
        <w:rPr>
          <w:rFonts w:ascii="Arial" w:hAnsi="Arial"/>
        </w:rPr>
        <w:t xml:space="preserve"> after sufficient time has proceeded. </w:t>
      </w:r>
      <w:del w:id="785" w:author="Marguerite Butler" w:date="2021-03-18T23:35:00Z">
        <w:r>
          <w:rPr>
            <w:rFonts w:ascii="Arial" w:hAnsi="Arial"/>
          </w:rPr>
          <w:delText>Instead, e</w:delText>
        </w:r>
      </w:del>
      <w:ins w:id="786" w:author="Marguerite Butler" w:date="2021-03-18T23:35:00Z">
        <w:r>
          <w:rPr>
            <w:rFonts w:ascii="Arial" w:hAnsi="Arial"/>
          </w:rPr>
          <w:t>On the other hand, an e</w:t>
        </w:r>
      </w:ins>
      <w:r>
        <w:rPr>
          <w:rFonts w:ascii="Arial" w:hAnsi="Arial"/>
        </w:rPr>
        <w:t>volution</w:t>
      </w:r>
      <w:ins w:id="787" w:author="Marguerite Butler" w:date="2021-03-18T23:35:00Z">
        <w:r>
          <w:rPr>
            <w:rFonts w:ascii="Arial" w:hAnsi="Arial"/>
          </w:rPr>
          <w:t>ary process</w:t>
        </w:r>
      </w:ins>
      <w:r>
        <w:rPr>
          <w:rFonts w:ascii="Arial" w:hAnsi="Arial"/>
        </w:rPr>
        <w:t xml:space="preserve"> bounded by constraint would be </w:t>
      </w:r>
      <w:del w:id="788" w:author="Marguerite Butler" w:date="2021-03-18T23:36:00Z">
        <w:r>
          <w:rPr>
            <w:rFonts w:ascii="Arial" w:hAnsi="Arial"/>
          </w:rPr>
          <w:delText xml:space="preserve">a process of </w:delText>
        </w:r>
      </w:del>
      <w:ins w:id="789" w:author="Marguerite Butler" w:date="2021-03-18T23:36:00Z">
        <w:r>
          <w:rPr>
            <w:rFonts w:ascii="Arial" w:hAnsi="Arial"/>
          </w:rPr>
          <w:t xml:space="preserve">dominated by </w:t>
        </w:r>
      </w:ins>
      <w:r>
        <w:rPr>
          <w:rFonts w:ascii="Arial" w:hAnsi="Arial"/>
        </w:rPr>
        <w:t xml:space="preserve">stochastic evolution for much of the range of a phenotype, </w:t>
      </w:r>
      <w:del w:id="790" w:author="Marguerite Butler" w:date="2021-03-19T21:11:00Z">
        <w:r>
          <w:rPr>
            <w:rFonts w:ascii="Arial" w:hAnsi="Arial"/>
          </w:rPr>
          <w:delText xml:space="preserve">and </w:delText>
        </w:r>
      </w:del>
      <w:r>
        <w:rPr>
          <w:rFonts w:ascii="Arial" w:hAnsi="Arial"/>
        </w:rPr>
        <w:t>appear</w:t>
      </w:r>
      <w:ins w:id="791" w:author="Marguerite Butler" w:date="2021-03-19T21:11:00Z">
        <w:r>
          <w:rPr>
            <w:rFonts w:ascii="Arial" w:hAnsi="Arial"/>
          </w:rPr>
          <w:t>ing</w:t>
        </w:r>
      </w:ins>
      <w:r>
        <w:rPr>
          <w:rFonts w:ascii="Arial" w:hAnsi="Arial"/>
        </w:rPr>
        <w:t xml:space="preserve"> as random evolution </w:t>
      </w:r>
      <w:del w:id="792" w:author="Marguerite Butler" w:date="2021-03-19T21:11:00Z">
        <w:r>
          <w:rPr>
            <w:rFonts w:ascii="Arial" w:hAnsi="Arial"/>
          </w:rPr>
          <w:delText>within this range</w:delText>
        </w:r>
      </w:del>
      <w:ins w:id="793" w:author="Marguerite Butler" w:date="2021-03-19T21:11:00Z">
        <w:r>
          <w:rPr>
            <w:rFonts w:ascii="Arial" w:hAnsi="Arial"/>
          </w:rPr>
          <w:t>with a substantially larger variance.</w:t>
        </w:r>
      </w:ins>
      <w:del w:id="794" w:author="Marguerite Butler" w:date="2021-03-18T23:37:00Z">
        <w:r>
          <w:rPr>
            <w:rFonts w:ascii="Arial" w:hAnsi="Arial"/>
          </w:rPr>
          <w:delText>.</w:delText>
        </w:r>
      </w:del>
      <w:r>
        <w:rPr>
          <w:rFonts w:ascii="Arial" w:hAnsi="Arial"/>
        </w:rPr>
        <w:t xml:space="preserve"> Only when the phenotype crosses a thres</w:t>
      </w:r>
      <w:del w:id="795" w:author="Marguerite Butler" w:date="2021-03-19T00:04:00Z">
        <w:r>
          <w:rPr>
            <w:rFonts w:ascii="Arial" w:hAnsi="Arial"/>
          </w:rPr>
          <w:delText>h</w:delText>
        </w:r>
      </w:del>
      <w:r>
        <w:rPr>
          <w:rFonts w:ascii="Arial" w:hAnsi="Arial"/>
        </w:rPr>
        <w:t>hold, would selection come into play</w:t>
      </w:r>
      <w:ins w:id="796" w:author="Marguerite Butler" w:date="2021-03-18T23:40:00Z">
        <w:r>
          <w:rPr>
            <w:rFonts w:ascii="Arial" w:hAnsi="Arial"/>
          </w:rPr>
          <w:t xml:space="preserve"> at all, and this may occur perhaps due to correlated selection on another linked trait</w:t>
        </w:r>
      </w:ins>
      <w:r>
        <w:rPr>
          <w:rFonts w:ascii="Arial" w:hAnsi="Arial"/>
        </w:rPr>
        <w:t xml:space="preserve">. </w:t>
      </w:r>
      <w:proofErr w:type="gramStart"/>
      <w:r>
        <w:rPr>
          <w:rFonts w:ascii="Arial" w:hAnsi="Arial"/>
        </w:rPr>
        <w:t>Thus</w:t>
      </w:r>
      <w:proofErr w:type="gramEnd"/>
      <w:r>
        <w:rPr>
          <w:rFonts w:ascii="Arial" w:hAnsi="Arial"/>
        </w:rPr>
        <w:t xml:space="preserve"> the </w:t>
      </w:r>
      <w:ins w:id="797" w:author="Marguerite Butler" w:date="2021-03-19T14:43:00Z">
        <w:r>
          <w:rPr>
            <w:rFonts w:ascii="Arial" w:hAnsi="Arial"/>
          </w:rPr>
          <w:t xml:space="preserve">evolutionary </w:t>
        </w:r>
      </w:ins>
      <w:r>
        <w:rPr>
          <w:rFonts w:ascii="Arial" w:hAnsi="Arial"/>
        </w:rPr>
        <w:t>“driving force” can simply be stochastic change with limits imposed by constraints. This is the perfect theoretical model to explain genome size evolution in salamanders</w:t>
      </w:r>
      <w:ins w:id="798" w:author="Marguerite Butler" w:date="2021-03-19T14:43:00Z">
        <w:r>
          <w:rPr>
            <w:rFonts w:ascii="Arial" w:hAnsi="Arial"/>
          </w:rPr>
          <w:t xml:space="preserve"> that we find here</w:t>
        </w:r>
      </w:ins>
      <w:r>
        <w:rPr>
          <w:rFonts w:ascii="Arial" w:hAnsi="Arial"/>
        </w:rPr>
        <w:t>.</w:t>
      </w:r>
      <w:ins w:id="799" w:author="Marguerite Butler" w:date="2021-03-19T21:13:00Z">
        <w:r>
          <w:rPr>
            <w:rFonts w:ascii="Arial" w:hAnsi="Arial"/>
          </w:rPr>
          <w:t xml:space="preserve">  </w:t>
        </w:r>
      </w:ins>
      <w:del w:id="800" w:author="Marguerite Butler" w:date="2021-03-19T21:13:00Z">
        <w:r>
          <w:rPr>
            <w:rFonts w:ascii="Arial" w:hAnsi="Arial"/>
          </w:rPr>
          <w:delText xml:space="preserve"> With the relaxation of genomic mechanisms for TE control, the genome will tend to grow as TE insertions outnumber deletions. TE </w:delText>
        </w:r>
        <w:commentRangeStart w:id="801"/>
        <w:commentRangeStart w:id="802"/>
        <w:r>
          <w:rPr>
            <w:rFonts w:ascii="Arial" w:hAnsi="Arial"/>
          </w:rPr>
          <w:delText xml:space="preserve">insertions occur at random, thus the driving force for genome growth is a stochastic process that is biased toward growth over time. </w:delText>
        </w:r>
      </w:del>
      <w:del w:id="803" w:author="Marguerite Butler" w:date="2021-03-18T23:43:00Z">
        <w:r>
          <w:rPr>
            <w:rFonts w:ascii="Arial" w:hAnsi="Arial"/>
          </w:rPr>
          <w:delText>This background state is most purely expressed by paedomorphs, which experience no particular selective pressure for rapid development. Varying levels of constraint on genome size expansion are imposed on metamorphosing salamanders who must undergo a period of more rapid cell division, by direct developers who must develop from egg to adult without a larval phase, and most especially by non-feeding metamorphs who must complete metamorphosis prior to the depletion of resource stores.</w:delText>
        </w:r>
      </w:del>
      <w:commentRangeEnd w:id="801"/>
      <w:r>
        <w:commentReference w:id="801"/>
      </w:r>
      <w:commentRangeEnd w:id="802"/>
      <w:r>
        <w:commentReference w:id="802"/>
      </w:r>
      <w:del w:id="804" w:author="Marguerite Butler" w:date="2021-03-18T23:43:00Z">
        <w:r>
          <w:rPr>
            <w:rFonts w:ascii="Arial" w:hAnsi="Arial"/>
          </w:rPr>
          <w:delText xml:space="preserve"> </w:delText>
        </w:r>
      </w:del>
      <w:r>
        <w:rPr>
          <w:rFonts w:ascii="Arial" w:hAnsi="Arial"/>
        </w:rPr>
        <w:t>The fact that salamanders have low metabolic rate and develop slowly provides the flexibility to adopt a wide range of developmental schedules and genome sizes and still maintain fitness.</w:t>
      </w:r>
    </w:p>
    <w:p w14:paraId="36A90C52" w14:textId="77777777" w:rsidR="001B0C11" w:rsidRDefault="008F23F6">
      <w:pPr>
        <w:pStyle w:val="BodyA"/>
        <w:spacing w:line="480" w:lineRule="auto"/>
        <w:ind w:firstLine="720"/>
        <w:rPr>
          <w:rFonts w:ascii="Arial" w:eastAsia="Arial" w:hAnsi="Arial" w:cs="Arial"/>
        </w:rPr>
      </w:pPr>
      <w:r>
        <w:rPr>
          <w:rFonts w:ascii="Arial" w:hAnsi="Arial"/>
        </w:rPr>
        <w:lastRenderedPageBreak/>
        <w:t xml:space="preserve">It has been said that adaptation and constraint are two ends of a continuum, but </w:t>
      </w:r>
      <w:del w:id="805" w:author="Marguerite Butler" w:date="2021-03-18T23:44:00Z">
        <w:r>
          <w:rPr>
            <w:rFonts w:ascii="Arial" w:hAnsi="Arial"/>
          </w:rPr>
          <w:delText xml:space="preserve">this paints a picture of </w:delText>
        </w:r>
      </w:del>
      <w:r>
        <w:rPr>
          <w:rFonts w:ascii="Arial" w:hAnsi="Arial"/>
        </w:rPr>
        <w:t>a linear scale</w:t>
      </w:r>
      <w:ins w:id="806" w:author="Marguerite Butler" w:date="2021-03-22T11:05:00Z">
        <w:r>
          <w:rPr>
            <w:rFonts w:ascii="Arial" w:hAnsi="Arial"/>
          </w:rPr>
          <w:t xml:space="preserve"> provides an incomplete picture</w:t>
        </w:r>
      </w:ins>
      <w:r>
        <w:rPr>
          <w:rFonts w:ascii="Arial" w:hAnsi="Arial"/>
        </w:rPr>
        <w:t xml:space="preserve">. It may be more accurate to say that these evolutionary forces differ in terms of whether they are dominated by a strong pull toward an optimum or weak selection with bounded variance.  OU models, which model both the change in the mean as well as variance of the phenotype can be used to distinguish amongst alternatives. Phylogenetic comparative methods have by and large focused on explaining shifts in mean phenotype, and have thus lent themselves well to studying adaptation, convergent evolution, parallelism. By diving deeper into the exploration of stochastic models with opportunities for varying selection and noise we can make great progress in understanding the action of constraint in shaping evolution. </w:t>
      </w:r>
    </w:p>
    <w:p w14:paraId="0E4A83AD" w14:textId="77777777" w:rsidR="001B0C11" w:rsidRDefault="001B0C11">
      <w:pPr>
        <w:pStyle w:val="BodyA"/>
        <w:spacing w:line="480" w:lineRule="auto"/>
        <w:ind w:firstLine="720"/>
        <w:rPr>
          <w:rFonts w:ascii="Arial" w:eastAsia="Arial" w:hAnsi="Arial" w:cs="Arial"/>
        </w:rPr>
      </w:pPr>
    </w:p>
    <w:p w14:paraId="5BAA4E2D" w14:textId="77777777" w:rsidR="001B0C11" w:rsidRDefault="008F23F6">
      <w:pPr>
        <w:pStyle w:val="BodyA"/>
        <w:spacing w:line="480" w:lineRule="auto"/>
        <w:rPr>
          <w:del w:id="807" w:author="Marguerite Butler" w:date="2021-03-18T23:47:00Z"/>
          <w:rFonts w:ascii="Arial" w:eastAsia="Arial" w:hAnsi="Arial" w:cs="Arial"/>
        </w:rPr>
      </w:pPr>
      <w:del w:id="808" w:author="Marguerite Butler" w:date="2021-03-18T23:47:00Z">
        <w:r>
          <w:rPr>
            <w:rFonts w:ascii="Arial" w:eastAsia="Arial" w:hAnsi="Arial" w:cs="Arial"/>
          </w:rPr>
          <w:br/>
        </w:r>
        <w:commentRangeStart w:id="809"/>
      </w:del>
    </w:p>
    <w:p w14:paraId="2F85F562" w14:textId="77777777" w:rsidR="001B0C11" w:rsidRDefault="008F23F6">
      <w:pPr>
        <w:pStyle w:val="BodyA"/>
        <w:spacing w:line="480" w:lineRule="auto"/>
        <w:rPr>
          <w:ins w:id="810" w:author="Mueller,Rachel" w:date="2021-02-04T18:45:00Z"/>
          <w:del w:id="811" w:author="Marguerite Butler" w:date="2021-03-18T23:47:00Z"/>
          <w:rFonts w:ascii="Arial" w:eastAsia="Arial" w:hAnsi="Arial" w:cs="Arial"/>
        </w:rPr>
      </w:pPr>
      <w:del w:id="812" w:author="Marguerite Butler" w:date="2021-03-18T23:47:00Z">
        <w:r>
          <w:rPr>
            <w:rFonts w:ascii="Arial" w:hAnsi="Arial"/>
          </w:rPr>
          <w:delText xml:space="preserve">In the traditional view of adaptation, unbounded phenotypic variants that differ in fitness are sorted by natural selection toward an optimum. </w:delText>
        </w:r>
      </w:del>
      <w:commentRangeEnd w:id="809"/>
      <w:r>
        <w:commentReference w:id="809"/>
      </w:r>
      <w:del w:id="813" w:author="Marguerite Butler" w:date="2021-03-18T23:47:00Z">
        <w:r>
          <w:rPr>
            <w:rFonts w:ascii="Arial" w:hAnsi="Arial"/>
          </w:rPr>
          <w:delText>Constraint can be described as an evolutionary boundary on the range of possible phenotypes. Evolution shaped by constraint can unfold as stochastic changes producing functionally equivalent variants within limits. In salamanders, this scenario is best illustrated by metamorphosers, which show no deterministic trend, but rather stochastic variation within bounds, with the upper bound presumably set by selective constraint.</w:delText>
        </w:r>
      </w:del>
      <w:ins w:id="814" w:author="Mueller,Rachel" w:date="2021-02-04T18:44:00Z">
        <w:del w:id="815" w:author="Marguerite Butler" w:date="2021-03-18T23:47:00Z">
          <w:r>
            <w:rPr>
              <w:rFonts w:ascii="Arial" w:hAnsi="Arial"/>
            </w:rPr>
            <w:delText xml:space="preserve"> </w:delText>
          </w:r>
        </w:del>
      </w:ins>
      <w:del w:id="816" w:author="Marguerite Butler" w:date="2021-03-18T23:47:00Z">
        <w:r>
          <w:rPr>
            <w:rFonts w:ascii="Arial" w:hAnsi="Arial"/>
          </w:rPr>
          <w:delText>Canonical adaptation and evolution shaped by constraint can be conceptualized as two ends of a continuum, one dominated by a strong pull toward an optimum with weak stochastic variation and the other dominated by strong stochastic variation with boundaries.</w:delText>
        </w:r>
      </w:del>
    </w:p>
    <w:p w14:paraId="070DB612" w14:textId="77777777" w:rsidR="001B0C11" w:rsidRDefault="001B0C11">
      <w:pPr>
        <w:pStyle w:val="BodyA"/>
        <w:spacing w:line="480" w:lineRule="auto"/>
        <w:ind w:firstLine="720"/>
        <w:rPr>
          <w:ins w:id="817" w:author="Microsoft Office User" w:date="2021-02-04T13:22:00Z"/>
          <w:del w:id="818" w:author="Mueller,Rachel" w:date="2021-02-04T18:49:00Z"/>
          <w:rFonts w:ascii="Arial" w:eastAsia="Arial" w:hAnsi="Arial" w:cs="Arial"/>
        </w:rPr>
      </w:pPr>
    </w:p>
    <w:p w14:paraId="340E7601" w14:textId="77777777" w:rsidR="001B0C11" w:rsidRDefault="008F23F6">
      <w:pPr>
        <w:pStyle w:val="Body"/>
        <w:spacing w:line="480" w:lineRule="auto"/>
        <w:ind w:firstLine="720"/>
        <w:rPr>
          <w:ins w:id="819" w:author="Microsoft Office User" w:date="2021-02-04T13:22:00Z"/>
          <w:rFonts w:ascii="Arial" w:eastAsia="Arial" w:hAnsi="Arial" w:cs="Arial"/>
        </w:rPr>
      </w:pPr>
      <w:ins w:id="820" w:author="Microsoft Office User" w:date="2021-02-04T13:25:00Z">
        <w:del w:id="821" w:author="Marguerite Butler" w:date="2021-03-19T14:47:00Z">
          <w:r>
            <w:rPr>
              <w:rFonts w:ascii="Arial" w:hAnsi="Arial"/>
              <w:lang w:val="en-US"/>
            </w:rPr>
            <w:delText xml:space="preserve">We show here that </w:delText>
          </w:r>
        </w:del>
      </w:ins>
      <w:del w:id="822" w:author="Marguerite Butler" w:date="2021-03-19T14:47:00Z">
        <w:r>
          <w:rPr>
            <w:rFonts w:ascii="Arial" w:hAnsi="Arial"/>
            <w:lang w:val="en-US"/>
          </w:rPr>
          <w:delText xml:space="preserve">OU models, which model both the change in the mean as well as variance of the phenotype, can be used to distinguish </w:delText>
        </w:r>
      </w:del>
      <w:del w:id="823" w:author="Mueller,Rachel" w:date="2021-02-04T18:49:00Z">
        <w:r>
          <w:rPr>
            <w:rFonts w:ascii="Arial" w:hAnsi="Arial"/>
            <w:lang w:val="en-US"/>
          </w:rPr>
          <w:delText xml:space="preserve">among </w:delText>
        </w:r>
      </w:del>
      <w:ins w:id="824" w:author="Mueller,Rachel" w:date="2021-02-04T18:49:00Z">
        <w:del w:id="825" w:author="Marguerite Butler" w:date="2021-03-19T14:47:00Z">
          <w:r>
            <w:rPr>
              <w:rFonts w:ascii="Arial" w:hAnsi="Arial"/>
              <w:lang w:val="en-US"/>
            </w:rPr>
            <w:delText>between adaptation and constraint</w:delText>
          </w:r>
        </w:del>
      </w:ins>
      <w:del w:id="826" w:author="Mueller,Rachel" w:date="2021-02-04T18:49:00Z">
        <w:r>
          <w:rPr>
            <w:rFonts w:ascii="Arial" w:hAnsi="Arial"/>
            <w:lang w:val="en-US"/>
          </w:rPr>
          <w:delText>these alternatives</w:delText>
        </w:r>
      </w:del>
      <w:del w:id="827" w:author="Marguerite Butler" w:date="2021-03-19T14:47:00Z">
        <w:r>
          <w:rPr>
            <w:rFonts w:ascii="Arial" w:hAnsi="Arial"/>
            <w:lang w:val="en-US"/>
          </w:rPr>
          <w:delText>. However, the signal of constraint is subtle; it appears as a trait that is not well-described by Brownian motion, but has wide variance, weak deterministic pull, and no clear peak. Thus, detecting constraint requires careful consideration of the overall results and cannot be achieved by focusing on any single parameter.</w:delText>
        </w:r>
      </w:del>
      <w:ins w:id="828" w:author="Microsoft Office User" w:date="2021-02-04T13:27:00Z">
        <w:del w:id="829" w:author="Marguerite Butler" w:date="2021-03-19T14:47:00Z">
          <w:r>
            <w:rPr>
              <w:rFonts w:ascii="Arial" w:hAnsi="Arial"/>
            </w:rPr>
            <w:delText xml:space="preserve"> </w:delText>
          </w:r>
        </w:del>
      </w:ins>
      <w:ins w:id="830" w:author="Microsoft Office User" w:date="2021-02-04T13:26:00Z">
        <w:del w:id="831" w:author="Marguerite Butler" w:date="2021-03-19T14:47:00Z">
          <w:r>
            <w:rPr>
              <w:rFonts w:ascii="Arial" w:hAnsi="Arial"/>
            </w:rPr>
            <w:delText xml:space="preserve"> </w:delText>
          </w:r>
        </w:del>
      </w:ins>
      <w:ins w:id="832" w:author="Microsoft Office User" w:date="2021-02-04T13:25:00Z">
        <w:r>
          <w:rPr>
            <w:rFonts w:ascii="Arial" w:hAnsi="Arial"/>
          </w:rPr>
          <w:t xml:space="preserve"> </w:t>
        </w:r>
      </w:ins>
    </w:p>
    <w:p w14:paraId="29D1D750" w14:textId="77777777" w:rsidR="001B0C11" w:rsidRDefault="001B0C11">
      <w:pPr>
        <w:pStyle w:val="BodyA"/>
        <w:spacing w:line="480" w:lineRule="auto"/>
        <w:rPr>
          <w:rFonts w:ascii="Arial" w:eastAsia="Arial" w:hAnsi="Arial" w:cs="Arial"/>
        </w:rPr>
      </w:pPr>
    </w:p>
    <w:p w14:paraId="723DCE75" w14:textId="77777777" w:rsidR="001B0C11" w:rsidRDefault="008F23F6">
      <w:pPr>
        <w:pStyle w:val="BodyA"/>
        <w:spacing w:line="480" w:lineRule="auto"/>
        <w:rPr>
          <w:rFonts w:ascii="Arial" w:eastAsia="Arial" w:hAnsi="Arial" w:cs="Arial"/>
        </w:rPr>
      </w:pPr>
      <w:r>
        <w:rPr>
          <w:rFonts w:ascii="Arial" w:hAnsi="Arial"/>
          <w:i/>
          <w:iCs/>
        </w:rPr>
        <w:t>Conclusion.</w:t>
      </w:r>
      <w:r>
        <w:rPr>
          <w:rFonts w:ascii="Symbol" w:hAnsi="Symbol"/>
        </w:rPr>
        <w:t>¾</w:t>
      </w:r>
      <w:r>
        <w:rPr>
          <w:rFonts w:ascii="Arial" w:hAnsi="Arial"/>
          <w:i/>
          <w:iCs/>
        </w:rPr>
        <w:t xml:space="preserve"> </w:t>
      </w:r>
      <w:r>
        <w:rPr>
          <w:rFonts w:ascii="Arial" w:hAnsi="Arial"/>
        </w:rPr>
        <w:t xml:space="preserve">Overall, our study shows that the evolution of a life history that includes non-feeding metamorphosis exerts a unique influence on the evolution of genome size, imposing the most severe constraints of any salamander life history strategy. This result suggests that selection to shorten the duration of metamorphosis because of energetic vulnerability has indirectly selected for faster development, </w:t>
      </w:r>
      <w:ins w:id="833" w:author="Mueller,Rachel" w:date="2021-02-04T18:51:00Z">
        <w:r>
          <w:rPr>
            <w:rFonts w:ascii="Arial" w:hAnsi="Arial"/>
          </w:rPr>
          <w:t xml:space="preserve">constraining cells and genomes to </w:t>
        </w:r>
      </w:ins>
      <w:r>
        <w:rPr>
          <w:rFonts w:ascii="Arial" w:hAnsi="Arial"/>
        </w:rPr>
        <w:t xml:space="preserve">smaller </w:t>
      </w:r>
      <w:ins w:id="834" w:author="Mueller,Rachel" w:date="2021-02-04T18:51:00Z">
        <w:r>
          <w:rPr>
            <w:rFonts w:ascii="Arial" w:hAnsi="Arial"/>
          </w:rPr>
          <w:t>sizes</w:t>
        </w:r>
      </w:ins>
      <w:del w:id="835" w:author="Mueller,Rachel" w:date="2021-02-04T18:51:00Z">
        <w:r>
          <w:rPr>
            <w:rFonts w:ascii="Arial" w:hAnsi="Arial"/>
          </w:rPr>
          <w:delText>cells, and smaller genomes</w:delText>
        </w:r>
      </w:del>
      <w:r>
        <w:rPr>
          <w:rFonts w:ascii="Arial" w:hAnsi="Arial"/>
        </w:rPr>
        <w:t xml:space="preserve">. We show that genome size evolution is shaped by strong stochastic forces that are not widely variable across the salamander clade, but that deterministic forces </w:t>
      </w:r>
      <w:r>
        <w:rPr>
          <w:rFonts w:ascii="Symbol" w:hAnsi="Symbol"/>
        </w:rPr>
        <w:t>¾</w:t>
      </w:r>
      <w:r>
        <w:rPr>
          <w:rFonts w:ascii="Arial" w:hAnsi="Arial"/>
        </w:rPr>
        <w:t xml:space="preserve"> which vary enormously across life histories </w:t>
      </w:r>
      <w:r>
        <w:rPr>
          <w:rFonts w:ascii="Symbol" w:hAnsi="Symbol"/>
        </w:rPr>
        <w:t>¾</w:t>
      </w:r>
      <w:r>
        <w:rPr>
          <w:rFonts w:ascii="Arial" w:hAnsi="Arial"/>
        </w:rPr>
        <w:t xml:space="preserve"> have also played an important role. We broaden the application of stochastic models of trait evolution </w:t>
      </w:r>
      <w:ins w:id="836" w:author="Microsoft Office User" w:date="2021-02-04T13:31:00Z">
        <w:r>
          <w:rPr>
            <w:rFonts w:ascii="Arial" w:hAnsi="Arial"/>
          </w:rPr>
          <w:t xml:space="preserve">to </w:t>
        </w:r>
        <w:r>
          <w:rPr>
            <w:rFonts w:ascii="Arial" w:hAnsi="Arial"/>
          </w:rPr>
          <w:lastRenderedPageBreak/>
          <w:t xml:space="preserve">include constraint, </w:t>
        </w:r>
      </w:ins>
      <w:r>
        <w:rPr>
          <w:rFonts w:ascii="Arial" w:hAnsi="Arial"/>
        </w:rPr>
        <w:t>and</w:t>
      </w:r>
      <w:ins w:id="837" w:author="Microsoft Office User" w:date="2021-02-04T13:31:00Z">
        <w:r>
          <w:rPr>
            <w:rFonts w:ascii="Arial" w:hAnsi="Arial"/>
          </w:rPr>
          <w:t xml:space="preserve"> we</w:t>
        </w:r>
      </w:ins>
      <w:r>
        <w:rPr>
          <w:rFonts w:ascii="Arial" w:hAnsi="Arial"/>
        </w:rPr>
        <w:t xml:space="preserve"> highlight the challenges inherent in connecting model parameters and parameter values to complex biological phenomena.</w:t>
      </w:r>
    </w:p>
    <w:p w14:paraId="482659C3" w14:textId="77777777" w:rsidR="001B0C11" w:rsidRDefault="001B0C11">
      <w:pPr>
        <w:pStyle w:val="BodyA"/>
        <w:spacing w:line="480" w:lineRule="auto"/>
        <w:ind w:firstLine="720"/>
        <w:rPr>
          <w:rFonts w:ascii="Arial" w:eastAsia="Arial" w:hAnsi="Arial" w:cs="Arial"/>
        </w:rPr>
      </w:pPr>
    </w:p>
    <w:p w14:paraId="024E600A" w14:textId="77777777" w:rsidR="001B0C11" w:rsidRDefault="008F23F6">
      <w:pPr>
        <w:pStyle w:val="BodyA"/>
        <w:spacing w:line="480" w:lineRule="auto"/>
        <w:rPr>
          <w:rFonts w:ascii="Arial" w:eastAsia="Arial" w:hAnsi="Arial" w:cs="Arial"/>
          <w:b/>
          <w:bCs/>
        </w:rPr>
      </w:pPr>
      <w:bookmarkStart w:id="838" w:name="aeg4or8jt4k4"/>
      <w:bookmarkEnd w:id="838"/>
      <w:r>
        <w:rPr>
          <w:rFonts w:ascii="Arial" w:hAnsi="Arial"/>
          <w:b/>
          <w:bCs/>
        </w:rPr>
        <w:t>Literature cited</w:t>
      </w:r>
    </w:p>
    <w:p w14:paraId="13C71D14" w14:textId="77777777" w:rsidR="001B0C11" w:rsidRDefault="008F23F6">
      <w:pPr>
        <w:pStyle w:val="EndNoteBibliography"/>
        <w:spacing w:after="480"/>
        <w:rPr>
          <w:ins w:id="839" w:author="Marguerite Butler" w:date="2021-03-15T23:41:00Z"/>
        </w:rPr>
      </w:pPr>
      <w:proofErr w:type="spellStart"/>
      <w:ins w:id="840" w:author="Marguerite Butler" w:date="2021-03-15T23:41:00Z">
        <w:r>
          <w:t>Alberch</w:t>
        </w:r>
        <w:proofErr w:type="spellEnd"/>
        <w:r>
          <w:t xml:space="preserve"> P. 1980. Ontogenesis and morphological diversification. American Zoologist 20:653-667.</w:t>
        </w:r>
      </w:ins>
    </w:p>
    <w:p w14:paraId="58B339A5" w14:textId="77777777" w:rsidR="001B0C11" w:rsidRDefault="008F23F6">
      <w:pPr>
        <w:pStyle w:val="EndNoteBibliography"/>
        <w:spacing w:after="480"/>
        <w:rPr>
          <w:rStyle w:val="Hyperlink0"/>
        </w:rPr>
      </w:pPr>
      <w:r>
        <w:rPr>
          <w:rStyle w:val="Hyperlink0"/>
        </w:rPr>
        <w:fldChar w:fldCharType="begin"/>
      </w:r>
      <w:r>
        <w:rPr>
          <w:rStyle w:val="Hyperlink0"/>
        </w:rPr>
        <w:instrText xml:space="preserve"> HYPERLINK "http://amphibiaweb.org/"</w:instrText>
      </w:r>
      <w:r>
        <w:rPr>
          <w:rStyle w:val="Hyperlink0"/>
        </w:rPr>
        <w:fldChar w:fldCharType="separate"/>
      </w:r>
      <w:proofErr w:type="spellStart"/>
      <w:r>
        <w:rPr>
          <w:rStyle w:val="Hyperlink0"/>
        </w:rPr>
        <w:t>Alberch</w:t>
      </w:r>
      <w:proofErr w:type="spellEnd"/>
      <w:r>
        <w:rPr>
          <w:rStyle w:val="Hyperlink0"/>
        </w:rPr>
        <w:t xml:space="preserve"> P. 1989. Development and the evolution of amphibian metamorphosis. In:  </w:t>
      </w:r>
      <w:proofErr w:type="spellStart"/>
      <w:r>
        <w:rPr>
          <w:rStyle w:val="Hyperlink0"/>
        </w:rPr>
        <w:t>Splechtna</w:t>
      </w:r>
      <w:proofErr w:type="spellEnd"/>
      <w:r>
        <w:rPr>
          <w:rStyle w:val="Hyperlink0"/>
        </w:rPr>
        <w:t>/</w:t>
      </w:r>
      <w:proofErr w:type="spellStart"/>
      <w:r>
        <w:rPr>
          <w:rStyle w:val="Hyperlink0"/>
        </w:rPr>
        <w:t>Hilgers</w:t>
      </w:r>
      <w:proofErr w:type="spellEnd"/>
      <w:r>
        <w:rPr>
          <w:rStyle w:val="Hyperlink0"/>
        </w:rPr>
        <w:t>, editor. Trends in Vertebrate Morphology. Stuttgart: Gustav Fischer Verlag. p. 163-173.</w:t>
      </w:r>
    </w:p>
    <w:p w14:paraId="6EB75451" w14:textId="77777777" w:rsidR="001B0C11" w:rsidRDefault="008F23F6">
      <w:pPr>
        <w:pStyle w:val="EndNoteBibliography"/>
        <w:spacing w:after="480"/>
        <w:rPr>
          <w:rStyle w:val="Hyperlink0"/>
        </w:rPr>
      </w:pPr>
      <w:r>
        <w:rPr>
          <w:rStyle w:val="Hyperlink0"/>
        </w:rPr>
        <w:t xml:space="preserve">AmphibiaWeb: Information on amphibian biology and conservation [Internet]. 2020. Berkeley, California. Available from </w:t>
      </w:r>
      <w:r>
        <w:rPr>
          <w:rStyle w:val="None"/>
          <w:color w:val="0000FF"/>
          <w:u w:val="single" w:color="0000FF"/>
        </w:rPr>
        <w:t>http://amphibiaweb.org/</w:t>
      </w:r>
      <w:r>
        <w:fldChar w:fldCharType="end"/>
      </w:r>
      <w:r>
        <w:rPr>
          <w:rStyle w:val="Hyperlink0"/>
        </w:rPr>
        <w:t>.</w:t>
      </w:r>
    </w:p>
    <w:p w14:paraId="0A2A9E6A" w14:textId="77777777" w:rsidR="001B0C11" w:rsidRDefault="008F23F6">
      <w:pPr>
        <w:pStyle w:val="EndNoteBibliography"/>
        <w:spacing w:after="480"/>
        <w:rPr>
          <w:rStyle w:val="Hyperlink0"/>
        </w:rPr>
      </w:pPr>
      <w:proofErr w:type="spellStart"/>
      <w:r>
        <w:rPr>
          <w:rStyle w:val="Hyperlink0"/>
        </w:rPr>
        <w:t>Arkhipova</w:t>
      </w:r>
      <w:proofErr w:type="spellEnd"/>
      <w:r>
        <w:rPr>
          <w:rStyle w:val="Hyperlink0"/>
        </w:rPr>
        <w:t xml:space="preserve"> IR. 2018. Neutral theory, transposable elements, and eukaryotic genome evolution. Molecular Biology and Evolution 35:1332-1337.</w:t>
      </w:r>
    </w:p>
    <w:p w14:paraId="200C0D12" w14:textId="77777777" w:rsidR="001B0C11" w:rsidRDefault="008F23F6">
      <w:pPr>
        <w:pStyle w:val="EndNoteBibliography"/>
        <w:spacing w:after="480"/>
        <w:rPr>
          <w:ins w:id="841" w:author="Marguerite Butler" w:date="2021-03-18T12:18:00Z"/>
          <w:rStyle w:val="Hyperlink0"/>
        </w:rPr>
      </w:pPr>
      <w:r>
        <w:rPr>
          <w:rStyle w:val="Hyperlink0"/>
        </w:rPr>
        <w:t xml:space="preserve">Arnold SJ, </w:t>
      </w:r>
      <w:proofErr w:type="spellStart"/>
      <w:r>
        <w:rPr>
          <w:rStyle w:val="Hyperlink0"/>
        </w:rPr>
        <w:t>Wassersug</w:t>
      </w:r>
      <w:proofErr w:type="spellEnd"/>
      <w:r>
        <w:rPr>
          <w:rStyle w:val="Hyperlink0"/>
        </w:rPr>
        <w:t xml:space="preserve"> RJ. 1978. Differential predation on metamorphic anurans by garter snakes (</w:t>
      </w:r>
      <w:proofErr w:type="spellStart"/>
      <w:r>
        <w:rPr>
          <w:rStyle w:val="Hyperlink0"/>
        </w:rPr>
        <w:t>thamnophis</w:t>
      </w:r>
      <w:proofErr w:type="spellEnd"/>
      <w:r>
        <w:rPr>
          <w:rStyle w:val="Hyperlink0"/>
        </w:rPr>
        <w:t>): Social behavior as a possible defense. Ecology 59:1014-1022.</w:t>
      </w:r>
    </w:p>
    <w:p w14:paraId="095E26BC" w14:textId="77777777" w:rsidR="001B0C11" w:rsidRDefault="008F23F6">
      <w:pPr>
        <w:pStyle w:val="BodyA"/>
        <w:spacing w:after="240"/>
        <w:rPr>
          <w:ins w:id="842" w:author="Marguerite Butler" w:date="2021-03-18T12:18:00Z"/>
          <w:rStyle w:val="None"/>
          <w:rFonts w:ascii="Helvetica Neue" w:eastAsia="Helvetica Neue" w:hAnsi="Helvetica Neue" w:cs="Helvetica Neue"/>
        </w:rPr>
      </w:pPr>
      <w:ins w:id="843" w:author="Marguerite Butler" w:date="2021-03-18T12:18:00Z">
        <w:r>
          <w:rPr>
            <w:rStyle w:val="None"/>
            <w:rFonts w:ascii="Helvetica Neue" w:hAnsi="Helvetica Neue"/>
          </w:rPr>
          <w:t>Arnold SJ. 1992. Constraints on phenotypic evolution. The American Naturalist 140:S85-S107.</w:t>
        </w:r>
      </w:ins>
    </w:p>
    <w:p w14:paraId="7C00C0CD" w14:textId="77777777" w:rsidR="001B0C11" w:rsidRDefault="001B0C11">
      <w:pPr>
        <w:pStyle w:val="BodyA"/>
        <w:spacing w:after="240"/>
        <w:rPr>
          <w:rStyle w:val="Hyperlink0"/>
        </w:rPr>
      </w:pPr>
    </w:p>
    <w:p w14:paraId="43F175C1" w14:textId="77777777" w:rsidR="001B0C11" w:rsidRDefault="008F23F6">
      <w:pPr>
        <w:pStyle w:val="EndNoteBibliography"/>
        <w:spacing w:after="480"/>
        <w:rPr>
          <w:rStyle w:val="Hyperlink0"/>
        </w:rPr>
      </w:pPr>
      <w:r>
        <w:rPr>
          <w:rStyle w:val="Hyperlink0"/>
        </w:rPr>
        <w:lastRenderedPageBreak/>
        <w:t xml:space="preserve">Beachy CK, Ryan TJ, </w:t>
      </w:r>
      <w:proofErr w:type="spellStart"/>
      <w:r>
        <w:rPr>
          <w:rStyle w:val="Hyperlink0"/>
        </w:rPr>
        <w:t>Bonett</w:t>
      </w:r>
      <w:proofErr w:type="spellEnd"/>
      <w:r>
        <w:rPr>
          <w:rStyle w:val="Hyperlink0"/>
        </w:rPr>
        <w:t xml:space="preserve"> RM. 2017. How metamorphosis is different in plethodontids: Larval life history perspectives on life-cycle evolution. </w:t>
      </w:r>
      <w:proofErr w:type="spellStart"/>
      <w:r>
        <w:rPr>
          <w:rStyle w:val="Hyperlink0"/>
        </w:rPr>
        <w:t>Herpetologica</w:t>
      </w:r>
      <w:proofErr w:type="spellEnd"/>
      <w:r>
        <w:rPr>
          <w:rStyle w:val="Hyperlink0"/>
        </w:rPr>
        <w:t xml:space="preserve"> 73:252-258.</w:t>
      </w:r>
    </w:p>
    <w:p w14:paraId="213F3B91" w14:textId="77777777" w:rsidR="001B0C11" w:rsidRDefault="008F23F6">
      <w:pPr>
        <w:pStyle w:val="EndNoteBibliography"/>
        <w:spacing w:after="480"/>
        <w:rPr>
          <w:rStyle w:val="Hyperlink0"/>
        </w:rPr>
      </w:pPr>
      <w:r>
        <w:rPr>
          <w:rStyle w:val="Hyperlink0"/>
        </w:rPr>
        <w:t xml:space="preserve">Beaulieu JM, </w:t>
      </w:r>
      <w:proofErr w:type="spellStart"/>
      <w:r>
        <w:rPr>
          <w:rStyle w:val="Hyperlink0"/>
        </w:rPr>
        <w:t>Jhwueng</w:t>
      </w:r>
      <w:proofErr w:type="spellEnd"/>
      <w:r>
        <w:rPr>
          <w:rStyle w:val="Hyperlink0"/>
        </w:rPr>
        <w:t xml:space="preserve"> D-C, Boettiger C, O’Meara BC. 2012. Modeling stabilizing selection: Expanding the Ornstein–</w:t>
      </w:r>
      <w:proofErr w:type="spellStart"/>
      <w:r>
        <w:rPr>
          <w:rStyle w:val="Hyperlink0"/>
        </w:rPr>
        <w:t>Uhlenbeck</w:t>
      </w:r>
      <w:proofErr w:type="spellEnd"/>
      <w:r>
        <w:rPr>
          <w:rStyle w:val="Hyperlink0"/>
        </w:rPr>
        <w:t xml:space="preserve"> model of adaptive evolution. Evolution 66:2369-2383.</w:t>
      </w:r>
    </w:p>
    <w:p w14:paraId="11DCE3F9" w14:textId="77777777" w:rsidR="001B0C11" w:rsidRDefault="008F23F6">
      <w:pPr>
        <w:pStyle w:val="EndNoteBibliography"/>
        <w:spacing w:after="480"/>
        <w:rPr>
          <w:rStyle w:val="Hyperlink0"/>
        </w:rPr>
      </w:pPr>
      <w:proofErr w:type="spellStart"/>
      <w:r>
        <w:rPr>
          <w:rStyle w:val="Hyperlink0"/>
        </w:rPr>
        <w:t>Bilinski</w:t>
      </w:r>
      <w:proofErr w:type="spellEnd"/>
      <w:r>
        <w:rPr>
          <w:rStyle w:val="Hyperlink0"/>
        </w:rPr>
        <w:t xml:space="preserve"> P, Albert PS, Berg JJ, </w:t>
      </w:r>
      <w:proofErr w:type="spellStart"/>
      <w:r>
        <w:rPr>
          <w:rStyle w:val="Hyperlink0"/>
        </w:rPr>
        <w:t>Birchler</w:t>
      </w:r>
      <w:proofErr w:type="spellEnd"/>
      <w:r>
        <w:rPr>
          <w:rStyle w:val="Hyperlink0"/>
        </w:rPr>
        <w:t xml:space="preserve"> JA, Grote MN, </w:t>
      </w:r>
      <w:proofErr w:type="spellStart"/>
      <w:r>
        <w:rPr>
          <w:rStyle w:val="Hyperlink0"/>
        </w:rPr>
        <w:t>Lorant</w:t>
      </w:r>
      <w:proofErr w:type="spellEnd"/>
      <w:r>
        <w:rPr>
          <w:rStyle w:val="Hyperlink0"/>
        </w:rPr>
        <w:t xml:space="preserve"> A, Quezada J, Swarts K, Yang J, Ross-Ibarra J. 2018. Parallel altitudinal clines reveal trends in adaptive evolution of genome size in </w:t>
      </w:r>
      <w:proofErr w:type="spellStart"/>
      <w:r>
        <w:rPr>
          <w:rStyle w:val="Hyperlink0"/>
        </w:rPr>
        <w:t>Zea</w:t>
      </w:r>
      <w:proofErr w:type="spellEnd"/>
      <w:r>
        <w:rPr>
          <w:rStyle w:val="Hyperlink0"/>
        </w:rPr>
        <w:t xml:space="preserve"> mays. </w:t>
      </w:r>
      <w:proofErr w:type="spellStart"/>
      <w:r>
        <w:rPr>
          <w:rStyle w:val="Hyperlink0"/>
        </w:rPr>
        <w:t>PLoS</w:t>
      </w:r>
      <w:proofErr w:type="spellEnd"/>
      <w:r>
        <w:rPr>
          <w:rStyle w:val="Hyperlink0"/>
        </w:rPr>
        <w:t xml:space="preserve"> Genetics 14:e1007162.</w:t>
      </w:r>
    </w:p>
    <w:p w14:paraId="62228712" w14:textId="77777777" w:rsidR="001B0C11" w:rsidRDefault="008F23F6">
      <w:pPr>
        <w:pStyle w:val="EndNoteBibliography"/>
        <w:spacing w:after="480"/>
        <w:rPr>
          <w:rStyle w:val="Hyperlink0"/>
        </w:rPr>
      </w:pPr>
      <w:r>
        <w:rPr>
          <w:rStyle w:val="Hyperlink0"/>
        </w:rPr>
        <w:t>Boettiger C, Coop G, Ralph P. 2012. Is your phylogeny informative? Measuring the power of comparative methods. Evolution 66:2240-2251.</w:t>
      </w:r>
    </w:p>
    <w:p w14:paraId="61A49F8B" w14:textId="77777777" w:rsidR="001B0C11" w:rsidRDefault="008F23F6">
      <w:pPr>
        <w:pStyle w:val="EndNoteBibliography"/>
        <w:spacing w:after="480"/>
        <w:rPr>
          <w:rStyle w:val="Hyperlink0"/>
        </w:rPr>
      </w:pPr>
      <w:proofErr w:type="spellStart"/>
      <w:r>
        <w:rPr>
          <w:rStyle w:val="Hyperlink0"/>
        </w:rPr>
        <w:t>Bonett</w:t>
      </w:r>
      <w:proofErr w:type="spellEnd"/>
      <w:r>
        <w:rPr>
          <w:rStyle w:val="Hyperlink0"/>
        </w:rPr>
        <w:t xml:space="preserve"> RM. 2016. An integrative endocrine model for the evolution of developmental timing and life history of plethodontids and other salamanders. </w:t>
      </w:r>
      <w:proofErr w:type="spellStart"/>
      <w:r>
        <w:rPr>
          <w:rStyle w:val="Hyperlink0"/>
        </w:rPr>
        <w:t>Copeia</w:t>
      </w:r>
      <w:proofErr w:type="spellEnd"/>
      <w:r>
        <w:rPr>
          <w:rStyle w:val="Hyperlink0"/>
        </w:rPr>
        <w:t xml:space="preserve"> 104:209-221.</w:t>
      </w:r>
    </w:p>
    <w:p w14:paraId="038987D1" w14:textId="77777777" w:rsidR="001B0C11" w:rsidRDefault="008F23F6">
      <w:pPr>
        <w:pStyle w:val="EndNoteBibliography"/>
        <w:spacing w:after="480"/>
        <w:rPr>
          <w:rStyle w:val="Hyperlink0"/>
        </w:rPr>
      </w:pPr>
      <w:proofErr w:type="spellStart"/>
      <w:r>
        <w:rPr>
          <w:rStyle w:val="Hyperlink0"/>
        </w:rPr>
        <w:t>Bonett</w:t>
      </w:r>
      <w:proofErr w:type="spellEnd"/>
      <w:r>
        <w:rPr>
          <w:rStyle w:val="Hyperlink0"/>
        </w:rPr>
        <w:t xml:space="preserve"> RM, Hess AJ, Ledbetter NM. 2020. Facultative transitions have trouble committing, but stable life cycles predict salamander genome size evolution. </w:t>
      </w:r>
      <w:proofErr w:type="spellStart"/>
      <w:r>
        <w:rPr>
          <w:rStyle w:val="Hyperlink0"/>
        </w:rPr>
        <w:t>Evol</w:t>
      </w:r>
      <w:proofErr w:type="spellEnd"/>
      <w:r>
        <w:rPr>
          <w:rStyle w:val="Hyperlink0"/>
        </w:rPr>
        <w:t xml:space="preserve"> Biol 47:111-122.</w:t>
      </w:r>
    </w:p>
    <w:p w14:paraId="4E2C1B1E" w14:textId="77777777" w:rsidR="001B0C11" w:rsidRDefault="008F23F6">
      <w:pPr>
        <w:pStyle w:val="EndNoteBibliography"/>
        <w:spacing w:after="480"/>
        <w:rPr>
          <w:rStyle w:val="Hyperlink0"/>
        </w:rPr>
      </w:pPr>
      <w:proofErr w:type="spellStart"/>
      <w:r>
        <w:rPr>
          <w:rStyle w:val="Hyperlink0"/>
        </w:rPr>
        <w:t>Bonett</w:t>
      </w:r>
      <w:proofErr w:type="spellEnd"/>
      <w:r>
        <w:rPr>
          <w:rStyle w:val="Hyperlink0"/>
        </w:rPr>
        <w:t xml:space="preserve"> RM, Mueller RL, Wake DB. 2005. Why should </w:t>
      </w:r>
      <w:proofErr w:type="spellStart"/>
      <w:r>
        <w:rPr>
          <w:rStyle w:val="Hyperlink0"/>
        </w:rPr>
        <w:t>reaquisition</w:t>
      </w:r>
      <w:proofErr w:type="spellEnd"/>
      <w:r>
        <w:rPr>
          <w:rStyle w:val="Hyperlink0"/>
        </w:rPr>
        <w:t xml:space="preserve"> of larval stages by </w:t>
      </w:r>
      <w:proofErr w:type="spellStart"/>
      <w:r>
        <w:rPr>
          <w:rStyle w:val="Hyperlink0"/>
        </w:rPr>
        <w:t>Desmognathine</w:t>
      </w:r>
      <w:proofErr w:type="spellEnd"/>
      <w:r>
        <w:rPr>
          <w:rStyle w:val="Hyperlink0"/>
        </w:rPr>
        <w:t xml:space="preserve"> salamanders surprise us? Herpetological Review 36:112.</w:t>
      </w:r>
    </w:p>
    <w:p w14:paraId="0D191E9A" w14:textId="77777777" w:rsidR="001B0C11" w:rsidRDefault="008F23F6">
      <w:pPr>
        <w:pStyle w:val="EndNoteBibliography"/>
        <w:spacing w:after="480"/>
        <w:rPr>
          <w:rStyle w:val="Hyperlink0"/>
        </w:rPr>
      </w:pPr>
      <w:proofErr w:type="spellStart"/>
      <w:r>
        <w:rPr>
          <w:rStyle w:val="Hyperlink0"/>
        </w:rPr>
        <w:lastRenderedPageBreak/>
        <w:t>Bonett</w:t>
      </w:r>
      <w:proofErr w:type="spellEnd"/>
      <w:r>
        <w:rPr>
          <w:rStyle w:val="Hyperlink0"/>
        </w:rPr>
        <w:t xml:space="preserve"> RM, Steffen MA, Robison GA. 2014. Heterochrony repolarized: a phylogenetic analysis of developmental timing in plethodontid salamanders. </w:t>
      </w:r>
      <w:proofErr w:type="spellStart"/>
      <w:r>
        <w:rPr>
          <w:rStyle w:val="Hyperlink0"/>
        </w:rPr>
        <w:t>EvoDevo</w:t>
      </w:r>
      <w:proofErr w:type="spellEnd"/>
      <w:r>
        <w:rPr>
          <w:rStyle w:val="Hyperlink0"/>
        </w:rPr>
        <w:t xml:space="preserve"> 5:27.</w:t>
      </w:r>
    </w:p>
    <w:p w14:paraId="17B79F1D" w14:textId="77777777" w:rsidR="001B0C11" w:rsidRDefault="008F23F6">
      <w:pPr>
        <w:pStyle w:val="EndNoteBibliography"/>
        <w:spacing w:after="480"/>
        <w:rPr>
          <w:rStyle w:val="Hyperlink0"/>
        </w:rPr>
      </w:pPr>
      <w:r>
        <w:rPr>
          <w:rStyle w:val="Hyperlink0"/>
        </w:rPr>
        <w:t>Butler Marguerite A, King Aaron A. 2004. Phylogenetic comparative analysis: A modeling approach for adaptive evolution. The American Naturalist 164:683-695.</w:t>
      </w:r>
    </w:p>
    <w:p w14:paraId="7A5FD29B" w14:textId="77777777" w:rsidR="001B0C11" w:rsidRDefault="008F23F6">
      <w:pPr>
        <w:pStyle w:val="EndNoteBibliography"/>
        <w:spacing w:after="480"/>
        <w:rPr>
          <w:rStyle w:val="Hyperlink0"/>
        </w:rPr>
      </w:pPr>
      <w:r>
        <w:rPr>
          <w:rStyle w:val="Hyperlink0"/>
        </w:rPr>
        <w:t xml:space="preserve">Carta A, </w:t>
      </w:r>
      <w:proofErr w:type="spellStart"/>
      <w:r>
        <w:rPr>
          <w:rStyle w:val="Hyperlink0"/>
        </w:rPr>
        <w:t>Bedini</w:t>
      </w:r>
      <w:proofErr w:type="spellEnd"/>
      <w:r>
        <w:rPr>
          <w:rStyle w:val="Hyperlink0"/>
        </w:rPr>
        <w:t xml:space="preserve"> G, Peruzzi L. 2020. A deep dive into the ancestral chromosome number and genome size of flowering plants. New Phytologist 228:1097-1106.</w:t>
      </w:r>
    </w:p>
    <w:p w14:paraId="491F718E" w14:textId="77777777" w:rsidR="001B0C11" w:rsidRDefault="008F23F6">
      <w:pPr>
        <w:pStyle w:val="EndNoteBibliography"/>
        <w:spacing w:after="480"/>
        <w:rPr>
          <w:ins w:id="844" w:author="Marguerite Butler" w:date="2021-03-15T23:44:00Z"/>
          <w:rStyle w:val="Hyperlink0"/>
        </w:rPr>
      </w:pPr>
      <w:r>
        <w:rPr>
          <w:rStyle w:val="Hyperlink0"/>
        </w:rPr>
        <w:t>Chan Y-HM, Marshall WF. 2010. Scaling properties of cell and organelle size. Organogenesis 6:88-96.</w:t>
      </w:r>
    </w:p>
    <w:p w14:paraId="56542821" w14:textId="77777777" w:rsidR="001B0C11" w:rsidRDefault="008F23F6">
      <w:pPr>
        <w:pStyle w:val="EndNoteBibliography"/>
        <w:spacing w:after="480"/>
        <w:rPr>
          <w:rStyle w:val="Hyperlink0"/>
        </w:rPr>
      </w:pPr>
      <w:proofErr w:type="spellStart"/>
      <w:ins w:id="845" w:author="Marguerite Butler" w:date="2021-03-15T23:44:00Z">
        <w:r>
          <w:rPr>
            <w:rStyle w:val="Hyperlink0"/>
          </w:rPr>
          <w:t>Cheverud</w:t>
        </w:r>
        <w:proofErr w:type="spellEnd"/>
        <w:r>
          <w:rPr>
            <w:rStyle w:val="Hyperlink0"/>
          </w:rPr>
          <w:t xml:space="preserve"> J. Quantitative genetics and developmental constraints on evolution by selection. J. Theoretical Biology 110:155-171.</w:t>
        </w:r>
      </w:ins>
    </w:p>
    <w:p w14:paraId="75946821" w14:textId="77777777" w:rsidR="001B0C11" w:rsidRDefault="008F23F6">
      <w:pPr>
        <w:pStyle w:val="EndNoteBibliography"/>
        <w:spacing w:after="480"/>
        <w:rPr>
          <w:rStyle w:val="Hyperlink0"/>
        </w:rPr>
      </w:pPr>
      <w:r>
        <w:rPr>
          <w:rStyle w:val="Hyperlink0"/>
        </w:rPr>
        <w:t xml:space="preserve">Chippindale PT, </w:t>
      </w:r>
      <w:proofErr w:type="spellStart"/>
      <w:r>
        <w:rPr>
          <w:rStyle w:val="Hyperlink0"/>
        </w:rPr>
        <w:t>Bonett</w:t>
      </w:r>
      <w:proofErr w:type="spellEnd"/>
      <w:r>
        <w:rPr>
          <w:rStyle w:val="Hyperlink0"/>
        </w:rPr>
        <w:t xml:space="preserve"> RM, Baldwin AS, Wiens JJ. 2004. Phylogenetic evidence for a major reversal of life-history evolution in plethodontid salamanders. Evolution 58:2809-2822.</w:t>
      </w:r>
    </w:p>
    <w:p w14:paraId="596BBAA4" w14:textId="77777777" w:rsidR="001B0C11" w:rsidRDefault="008F23F6">
      <w:pPr>
        <w:pStyle w:val="EndNoteBibliography"/>
        <w:spacing w:after="480"/>
        <w:rPr>
          <w:rStyle w:val="Hyperlink0"/>
        </w:rPr>
      </w:pPr>
      <w:r>
        <w:rPr>
          <w:rStyle w:val="Hyperlink0"/>
        </w:rPr>
        <w:t xml:space="preserve">Cooper N, Thomas GH, </w:t>
      </w:r>
      <w:proofErr w:type="spellStart"/>
      <w:r>
        <w:rPr>
          <w:rStyle w:val="Hyperlink0"/>
        </w:rPr>
        <w:t>Venditti</w:t>
      </w:r>
      <w:proofErr w:type="spellEnd"/>
      <w:r>
        <w:rPr>
          <w:rStyle w:val="Hyperlink0"/>
        </w:rPr>
        <w:t xml:space="preserve"> C, Meade A, </w:t>
      </w:r>
      <w:proofErr w:type="spellStart"/>
      <w:r>
        <w:rPr>
          <w:rStyle w:val="Hyperlink0"/>
        </w:rPr>
        <w:t>Freckleton</w:t>
      </w:r>
      <w:proofErr w:type="spellEnd"/>
      <w:r>
        <w:rPr>
          <w:rStyle w:val="Hyperlink0"/>
        </w:rPr>
        <w:t xml:space="preserve"> RP. 2016. A cautionary note on the use of Ornstein </w:t>
      </w:r>
      <w:proofErr w:type="spellStart"/>
      <w:r>
        <w:rPr>
          <w:rStyle w:val="Hyperlink0"/>
        </w:rPr>
        <w:t>Uhlenbeck</w:t>
      </w:r>
      <w:proofErr w:type="spellEnd"/>
      <w:r>
        <w:rPr>
          <w:rStyle w:val="Hyperlink0"/>
        </w:rPr>
        <w:t xml:space="preserve"> models in macroevolutionary studies. Biological Journal of the Linnean Society 118:64-77.</w:t>
      </w:r>
    </w:p>
    <w:p w14:paraId="14E3FAC6" w14:textId="77777777" w:rsidR="001B0C11" w:rsidRDefault="008F23F6">
      <w:pPr>
        <w:pStyle w:val="EndNoteBibliography"/>
        <w:spacing w:after="480"/>
        <w:rPr>
          <w:rStyle w:val="Hyperlink0"/>
        </w:rPr>
      </w:pPr>
      <w:r>
        <w:rPr>
          <w:rStyle w:val="Hyperlink0"/>
        </w:rPr>
        <w:lastRenderedPageBreak/>
        <w:t xml:space="preserve">Cressler CE, Butler MA, King AA. 2015. Detecting adaptive evolution in phylogenetic comparative analysis using the </w:t>
      </w:r>
      <w:proofErr w:type="spellStart"/>
      <w:r>
        <w:rPr>
          <w:rStyle w:val="Hyperlink0"/>
        </w:rPr>
        <w:t>ornstein</w:t>
      </w:r>
      <w:proofErr w:type="spellEnd"/>
      <w:r>
        <w:rPr>
          <w:rStyle w:val="Hyperlink0"/>
        </w:rPr>
        <w:t>–</w:t>
      </w:r>
      <w:proofErr w:type="spellStart"/>
      <w:r>
        <w:rPr>
          <w:rStyle w:val="Hyperlink0"/>
        </w:rPr>
        <w:t>uhlenbeck</w:t>
      </w:r>
      <w:proofErr w:type="spellEnd"/>
      <w:r>
        <w:rPr>
          <w:rStyle w:val="Hyperlink0"/>
        </w:rPr>
        <w:t xml:space="preserve"> model. Systematic Biology 64:953-968.</w:t>
      </w:r>
    </w:p>
    <w:p w14:paraId="09184591" w14:textId="77777777" w:rsidR="001B0C11" w:rsidRDefault="008F23F6">
      <w:pPr>
        <w:pStyle w:val="EndNoteBibliography"/>
        <w:spacing w:after="480"/>
        <w:rPr>
          <w:rStyle w:val="Hyperlink0"/>
        </w:rPr>
      </w:pPr>
      <w:proofErr w:type="spellStart"/>
      <w:r>
        <w:rPr>
          <w:rStyle w:val="Hyperlink0"/>
        </w:rPr>
        <w:t>Deban</w:t>
      </w:r>
      <w:proofErr w:type="spellEnd"/>
      <w:r>
        <w:rPr>
          <w:rStyle w:val="Hyperlink0"/>
        </w:rPr>
        <w:t xml:space="preserve"> SM, Marks SB. 2002. Metamorphosis and evolution of feeding </w:t>
      </w:r>
      <w:proofErr w:type="spellStart"/>
      <w:r>
        <w:rPr>
          <w:rStyle w:val="Hyperlink0"/>
        </w:rPr>
        <w:t>behaviour</w:t>
      </w:r>
      <w:proofErr w:type="spellEnd"/>
      <w:r>
        <w:rPr>
          <w:rStyle w:val="Hyperlink0"/>
        </w:rPr>
        <w:t xml:space="preserve"> in salamanders of the family </w:t>
      </w:r>
      <w:proofErr w:type="spellStart"/>
      <w:r>
        <w:rPr>
          <w:rStyle w:val="Hyperlink0"/>
        </w:rPr>
        <w:t>Plethodontidae</w:t>
      </w:r>
      <w:proofErr w:type="spellEnd"/>
      <w:r>
        <w:rPr>
          <w:rStyle w:val="Hyperlink0"/>
        </w:rPr>
        <w:t xml:space="preserve">. </w:t>
      </w:r>
      <w:proofErr w:type="spellStart"/>
      <w:r>
        <w:rPr>
          <w:rStyle w:val="Hyperlink0"/>
        </w:rPr>
        <w:t>Zool</w:t>
      </w:r>
      <w:proofErr w:type="spellEnd"/>
      <w:r>
        <w:rPr>
          <w:rStyle w:val="Hyperlink0"/>
        </w:rPr>
        <w:t xml:space="preserve"> J Linn Soc 134:375-400.</w:t>
      </w:r>
    </w:p>
    <w:p w14:paraId="033171AB" w14:textId="77777777" w:rsidR="001B0C11" w:rsidRDefault="008F23F6">
      <w:pPr>
        <w:pStyle w:val="EndNoteBibliography"/>
        <w:spacing w:after="480"/>
        <w:rPr>
          <w:rStyle w:val="Hyperlink0"/>
        </w:rPr>
      </w:pPr>
      <w:proofErr w:type="spellStart"/>
      <w:r>
        <w:rPr>
          <w:rStyle w:val="Hyperlink0"/>
        </w:rPr>
        <w:t>Downie</w:t>
      </w:r>
      <w:proofErr w:type="spellEnd"/>
      <w:r>
        <w:rPr>
          <w:rStyle w:val="Hyperlink0"/>
        </w:rPr>
        <w:t xml:space="preserve"> JR, Bryce R, Smith J. 2004. Metamorphic duration: an under-studied variable in frog life histories. Biol J Linn Soc 83:261-272.</w:t>
      </w:r>
    </w:p>
    <w:p w14:paraId="1AE2641F" w14:textId="77777777" w:rsidR="001B0C11" w:rsidRDefault="008F23F6">
      <w:pPr>
        <w:pStyle w:val="EndNoteBibliography"/>
        <w:spacing w:after="480"/>
        <w:rPr>
          <w:rStyle w:val="Hyperlink0"/>
        </w:rPr>
      </w:pPr>
      <w:r>
        <w:rPr>
          <w:rStyle w:val="Hyperlink0"/>
        </w:rPr>
        <w:t>Edgar RC. 2004. MUSCLE: multiple sequence alignment with high accuracy and high throughput. Nucleic Acids Research 32:1792-1797.</w:t>
      </w:r>
    </w:p>
    <w:p w14:paraId="7A27B92D" w14:textId="77777777" w:rsidR="001B0C11" w:rsidRDefault="008F23F6">
      <w:pPr>
        <w:pStyle w:val="EndNoteBibliography"/>
        <w:spacing w:after="480"/>
        <w:rPr>
          <w:rStyle w:val="Hyperlink0"/>
        </w:rPr>
      </w:pPr>
      <w:r>
        <w:rPr>
          <w:rStyle w:val="Hyperlink0"/>
        </w:rPr>
        <w:t>Elliott TA, Gregory TR. 2015. What's in a genome? The C-value enigma and the evolution of eukaryotic genome content. Philosophical Transactions of the Royal Society B: Biological Sciences 370:20140331.</w:t>
      </w:r>
    </w:p>
    <w:p w14:paraId="60F7E1DD" w14:textId="77777777" w:rsidR="001B0C11" w:rsidRDefault="008F23F6">
      <w:pPr>
        <w:pStyle w:val="EndNoteBibliography"/>
        <w:spacing w:after="480"/>
        <w:rPr>
          <w:rStyle w:val="Hyperlink0"/>
        </w:rPr>
      </w:pPr>
      <w:proofErr w:type="spellStart"/>
      <w:r>
        <w:rPr>
          <w:rStyle w:val="Hyperlink0"/>
        </w:rPr>
        <w:t>Felsenstein</w:t>
      </w:r>
      <w:proofErr w:type="spellEnd"/>
      <w:r>
        <w:rPr>
          <w:rStyle w:val="Hyperlink0"/>
        </w:rPr>
        <w:t xml:space="preserve"> J. 1985. Phylogenies and the comparative method. The American Naturalist 125:1-15.</w:t>
      </w:r>
    </w:p>
    <w:p w14:paraId="20A0D87E" w14:textId="77777777" w:rsidR="001B0C11" w:rsidRDefault="008F23F6">
      <w:pPr>
        <w:pStyle w:val="EndNoteBibliography"/>
        <w:spacing w:after="480"/>
        <w:rPr>
          <w:rStyle w:val="Hyperlink0"/>
        </w:rPr>
      </w:pPr>
      <w:proofErr w:type="spellStart"/>
      <w:r>
        <w:rPr>
          <w:rStyle w:val="Hyperlink0"/>
        </w:rPr>
        <w:t>Frahry</w:t>
      </w:r>
      <w:proofErr w:type="spellEnd"/>
      <w:r>
        <w:rPr>
          <w:rStyle w:val="Hyperlink0"/>
        </w:rPr>
        <w:t xml:space="preserve"> MB, Sun C, Chong R, Mueller RL. 2015. Low levels of LTR retrotransposon deletion by ectopic recombination in the gigantic genomes of salamanders. Journal of Molecular Evolution 80:120-129.</w:t>
      </w:r>
    </w:p>
    <w:p w14:paraId="559E2141" w14:textId="77777777" w:rsidR="001B0C11" w:rsidRDefault="008F23F6">
      <w:pPr>
        <w:pStyle w:val="EndNoteBibliography"/>
        <w:spacing w:after="480"/>
        <w:rPr>
          <w:rStyle w:val="Hyperlink0"/>
        </w:rPr>
      </w:pPr>
      <w:r>
        <w:rPr>
          <w:rStyle w:val="Hyperlink0"/>
        </w:rPr>
        <w:lastRenderedPageBreak/>
        <w:t>Gardner JD, Laurin M, Organ CL. 2020. The relationship between genome size and metabolic rate in extant vertebrates. Philosophical Transactions of the Royal Society B 375:20190146.</w:t>
      </w:r>
    </w:p>
    <w:p w14:paraId="2E6E9F65" w14:textId="77777777" w:rsidR="001B0C11" w:rsidRDefault="008F23F6">
      <w:pPr>
        <w:pStyle w:val="EndNoteBibliography"/>
        <w:spacing w:after="480"/>
        <w:rPr>
          <w:ins w:id="846" w:author="Marguerite Butler" w:date="2021-03-15T23:43:00Z"/>
          <w:rStyle w:val="Hyperlink0"/>
        </w:rPr>
      </w:pPr>
      <w:r>
        <w:rPr>
          <w:rStyle w:val="Hyperlink0"/>
        </w:rPr>
        <w:t>Gould SJ. 1977. Ontogeny and Phylogeny. Cambridge, MA: Harvard University Press.</w:t>
      </w:r>
    </w:p>
    <w:p w14:paraId="64E5A4EE" w14:textId="77777777" w:rsidR="001B0C11" w:rsidRDefault="008F23F6">
      <w:pPr>
        <w:pStyle w:val="EndNoteBibliography"/>
        <w:spacing w:after="480"/>
        <w:rPr>
          <w:rStyle w:val="Hyperlink0"/>
        </w:rPr>
      </w:pPr>
      <w:ins w:id="847" w:author="Marguerite Butler" w:date="2021-03-15T23:43:00Z">
        <w:r>
          <w:rPr>
            <w:rStyle w:val="Hyperlink0"/>
          </w:rPr>
          <w:t>Gould SJ. 1980. Is a new and general theory of evolution emerging? Paleobiology 6:119-130.</w:t>
        </w:r>
      </w:ins>
    </w:p>
    <w:p w14:paraId="58F523FD" w14:textId="77777777" w:rsidR="001B0C11" w:rsidRDefault="008F23F6">
      <w:pPr>
        <w:pStyle w:val="EndNoteBibliography"/>
        <w:spacing w:after="480"/>
        <w:rPr>
          <w:rStyle w:val="Hyperlink0"/>
        </w:rPr>
      </w:pPr>
      <w:r>
        <w:rPr>
          <w:rStyle w:val="Hyperlink0"/>
        </w:rPr>
        <w:t>Gregory TR. 2001. Coincidence, coevolution, or causation? DNA content, cell size, and the C-value enigma. Biological Reviews of the Cambridge Philosophical Society 76:65-101.</w:t>
      </w:r>
    </w:p>
    <w:p w14:paraId="4F727F78" w14:textId="77777777" w:rsidR="001B0C11" w:rsidRDefault="008F23F6">
      <w:pPr>
        <w:pStyle w:val="EndNoteBibliography"/>
        <w:spacing w:after="480"/>
        <w:rPr>
          <w:rStyle w:val="Hyperlink0"/>
        </w:rPr>
      </w:pPr>
      <w:r>
        <w:rPr>
          <w:rStyle w:val="Hyperlink0"/>
        </w:rPr>
        <w:t xml:space="preserve">Gregory TR. 2002. Genome size and developmental complexity. </w:t>
      </w:r>
      <w:proofErr w:type="spellStart"/>
      <w:r>
        <w:rPr>
          <w:rStyle w:val="Hyperlink0"/>
        </w:rPr>
        <w:t>Genetica</w:t>
      </w:r>
      <w:proofErr w:type="spellEnd"/>
      <w:r>
        <w:rPr>
          <w:rStyle w:val="Hyperlink0"/>
        </w:rPr>
        <w:t xml:space="preserve"> 115:131-146.</w:t>
      </w:r>
    </w:p>
    <w:p w14:paraId="76910145" w14:textId="77777777" w:rsidR="001B0C11" w:rsidRDefault="008F23F6">
      <w:pPr>
        <w:pStyle w:val="EndNoteBibliography"/>
        <w:spacing w:after="480"/>
        <w:rPr>
          <w:rStyle w:val="Hyperlink0"/>
        </w:rPr>
      </w:pPr>
      <w:r>
        <w:rPr>
          <w:rStyle w:val="Hyperlink0"/>
        </w:rPr>
        <w:t xml:space="preserve">Gregory, T. R. </w:t>
      </w:r>
      <w:ins w:id="848" w:author="Marguerite Butler" w:date="2021-03-18T19:32:00Z">
        <w:r>
          <w:rPr>
            <w:rStyle w:val="Hyperlink0"/>
          </w:rPr>
          <w:t xml:space="preserve">2020. </w:t>
        </w:r>
      </w:ins>
      <w:r>
        <w:rPr>
          <w:rStyle w:val="Hyperlink0"/>
        </w:rPr>
        <w:t>Animal Genome Size Database (</w:t>
      </w:r>
      <w:hyperlink r:id="rId13" w:history="1">
        <w:r>
          <w:rPr>
            <w:rStyle w:val="Hyperlink1"/>
          </w:rPr>
          <w:t>http://www.genomesize.com</w:t>
        </w:r>
      </w:hyperlink>
      <w:r>
        <w:rPr>
          <w:rStyle w:val="Hyperlink0"/>
        </w:rPr>
        <w:t>) [Internet].</w:t>
      </w:r>
      <w:del w:id="849" w:author="Marguerite Butler" w:date="2021-03-18T19:32:00Z">
        <w:r>
          <w:rPr>
            <w:rStyle w:val="Hyperlink0"/>
          </w:rPr>
          <w:delText xml:space="preserve"> 2020.</w:delText>
        </w:r>
      </w:del>
    </w:p>
    <w:p w14:paraId="33EABCBD" w14:textId="77777777" w:rsidR="001B0C11" w:rsidRDefault="008F23F6">
      <w:pPr>
        <w:pStyle w:val="EndNoteBibliography"/>
        <w:spacing w:after="480"/>
        <w:rPr>
          <w:rStyle w:val="Hyperlink0"/>
        </w:rPr>
      </w:pPr>
      <w:proofErr w:type="spellStart"/>
      <w:r>
        <w:rPr>
          <w:rStyle w:val="Hyperlink0"/>
        </w:rPr>
        <w:t>Hanken</w:t>
      </w:r>
      <w:proofErr w:type="spellEnd"/>
      <w:r>
        <w:rPr>
          <w:rStyle w:val="Hyperlink0"/>
        </w:rPr>
        <w:t xml:space="preserve"> J. 1992. Life history and morphological evolution. J </w:t>
      </w:r>
      <w:proofErr w:type="spellStart"/>
      <w:r>
        <w:rPr>
          <w:rStyle w:val="Hyperlink0"/>
        </w:rPr>
        <w:t>Evol</w:t>
      </w:r>
      <w:proofErr w:type="spellEnd"/>
      <w:r>
        <w:rPr>
          <w:rStyle w:val="Hyperlink0"/>
        </w:rPr>
        <w:t xml:space="preserve"> Biol 5:549-557.</w:t>
      </w:r>
    </w:p>
    <w:p w14:paraId="4F575E20" w14:textId="77777777" w:rsidR="001B0C11" w:rsidRDefault="008F23F6">
      <w:pPr>
        <w:pStyle w:val="EndNoteBibliography"/>
        <w:spacing w:after="480"/>
        <w:rPr>
          <w:ins w:id="850" w:author="Marguerite Butler" w:date="2021-03-15T23:46:00Z"/>
          <w:rStyle w:val="Hyperlink0"/>
        </w:rPr>
      </w:pPr>
      <w:r>
        <w:rPr>
          <w:rStyle w:val="Hyperlink0"/>
        </w:rPr>
        <w:t>Hansen TF. 1997. Stabilizing selection and the comparative analysis of adaptation. Evolution 51:1341-1351.</w:t>
      </w:r>
    </w:p>
    <w:p w14:paraId="65C2C5B1" w14:textId="77777777" w:rsidR="001B0C11" w:rsidRDefault="008F23F6">
      <w:pPr>
        <w:pStyle w:val="EndNoteBibliography"/>
        <w:spacing w:after="480"/>
        <w:rPr>
          <w:rStyle w:val="Hyperlink0"/>
        </w:rPr>
      </w:pPr>
      <w:ins w:id="851" w:author="Marguerite Butler" w:date="2021-03-15T23:46:00Z">
        <w:r>
          <w:rPr>
            <w:rStyle w:val="Hyperlink0"/>
          </w:rPr>
          <w:lastRenderedPageBreak/>
          <w:t>Hansen TF. and Martins EP. 1996. Translating between microevolutionary process and macroevolutionary patterns: The correlation structure of interspecific data. Evolution 50:1404-1417.</w:t>
        </w:r>
      </w:ins>
    </w:p>
    <w:p w14:paraId="7C270FDB" w14:textId="77777777" w:rsidR="001B0C11" w:rsidRDefault="008F23F6">
      <w:pPr>
        <w:pStyle w:val="EndNoteBibliography"/>
        <w:spacing w:after="480"/>
        <w:rPr>
          <w:rStyle w:val="Hyperlink0"/>
        </w:rPr>
      </w:pPr>
      <w:r>
        <w:rPr>
          <w:rStyle w:val="Hyperlink0"/>
        </w:rPr>
        <w:t xml:space="preserve">Ho LST, </w:t>
      </w:r>
      <w:proofErr w:type="spellStart"/>
      <w:r>
        <w:rPr>
          <w:rStyle w:val="Hyperlink0"/>
        </w:rPr>
        <w:t>Ané</w:t>
      </w:r>
      <w:proofErr w:type="spellEnd"/>
      <w:r>
        <w:rPr>
          <w:rStyle w:val="Hyperlink0"/>
        </w:rPr>
        <w:t xml:space="preserve"> C. 2013. Asymptotic theory with hierarchical autocorrelation: Ornstein-</w:t>
      </w:r>
      <w:proofErr w:type="spellStart"/>
      <w:r>
        <w:rPr>
          <w:rStyle w:val="Hyperlink0"/>
        </w:rPr>
        <w:t>Uhlenbeck</w:t>
      </w:r>
      <w:proofErr w:type="spellEnd"/>
      <w:r>
        <w:rPr>
          <w:rStyle w:val="Hyperlink0"/>
        </w:rPr>
        <w:t xml:space="preserve"> tree models. Ann. Statist. 41:957-981.</w:t>
      </w:r>
    </w:p>
    <w:p w14:paraId="01984EBB" w14:textId="77777777" w:rsidR="001B0C11" w:rsidRDefault="008F23F6">
      <w:pPr>
        <w:pStyle w:val="EndNoteBibliography"/>
        <w:spacing w:after="480"/>
        <w:rPr>
          <w:rStyle w:val="Hyperlink0"/>
        </w:rPr>
      </w:pPr>
      <w:r>
        <w:rPr>
          <w:rStyle w:val="Hyperlink0"/>
        </w:rPr>
        <w:t xml:space="preserve">Ho LST, </w:t>
      </w:r>
      <w:proofErr w:type="spellStart"/>
      <w:r>
        <w:rPr>
          <w:rStyle w:val="Hyperlink0"/>
        </w:rPr>
        <w:t>Ané</w:t>
      </w:r>
      <w:proofErr w:type="spellEnd"/>
      <w:r>
        <w:rPr>
          <w:rStyle w:val="Hyperlink0"/>
        </w:rPr>
        <w:t xml:space="preserve"> C. 2014. Intrinsic inference difficulties for trait evolution with Ornstein-</w:t>
      </w:r>
      <w:proofErr w:type="spellStart"/>
      <w:r>
        <w:rPr>
          <w:rStyle w:val="Hyperlink0"/>
        </w:rPr>
        <w:t>Uhlenbeck</w:t>
      </w:r>
      <w:proofErr w:type="spellEnd"/>
      <w:r>
        <w:rPr>
          <w:rStyle w:val="Hyperlink0"/>
        </w:rPr>
        <w:t xml:space="preserve"> models. Methods in Ecology and Evolution 5:1133-1146.</w:t>
      </w:r>
    </w:p>
    <w:p w14:paraId="4B110D50" w14:textId="77777777" w:rsidR="001B0C11" w:rsidRDefault="008F23F6">
      <w:pPr>
        <w:pStyle w:val="EndNoteBibliography"/>
        <w:spacing w:after="480"/>
        <w:rPr>
          <w:rStyle w:val="Hyperlink0"/>
        </w:rPr>
      </w:pPr>
      <w:r>
        <w:rPr>
          <w:rStyle w:val="Hyperlink0"/>
        </w:rPr>
        <w:t>Horner HA, Macgregor HC. 1983. C value and cell volume: their significance in the evolution and development of amphibians. Journal of Cell Science 63:135.</w:t>
      </w:r>
    </w:p>
    <w:p w14:paraId="68388470" w14:textId="77777777" w:rsidR="001B0C11" w:rsidRDefault="008F23F6">
      <w:pPr>
        <w:pStyle w:val="EndNoteBibliography"/>
        <w:spacing w:after="480"/>
        <w:rPr>
          <w:rStyle w:val="Hyperlink0"/>
        </w:rPr>
      </w:pPr>
      <w:proofErr w:type="spellStart"/>
      <w:r>
        <w:rPr>
          <w:rStyle w:val="Hyperlink0"/>
        </w:rPr>
        <w:t>Jockusch</w:t>
      </w:r>
      <w:proofErr w:type="spellEnd"/>
      <w:r>
        <w:rPr>
          <w:rStyle w:val="Hyperlink0"/>
        </w:rPr>
        <w:t xml:space="preserve"> EL. 1997. An evolutionary correlate of genome size change in plethodontid salamanders. Proceedings of the Royal Society of London, Series B: Biological Sciences 264:597.</w:t>
      </w:r>
    </w:p>
    <w:p w14:paraId="5B3DA1D7" w14:textId="77777777" w:rsidR="001B0C11" w:rsidRDefault="008F23F6">
      <w:pPr>
        <w:pStyle w:val="EndNoteBibliography"/>
        <w:spacing w:after="480"/>
        <w:rPr>
          <w:ins w:id="852" w:author="Marguerite Butler" w:date="2021-03-19T21:18:00Z"/>
          <w:rStyle w:val="Hyperlink0"/>
        </w:rPr>
      </w:pPr>
      <w:r>
        <w:rPr>
          <w:rStyle w:val="Hyperlink0"/>
        </w:rPr>
        <w:t xml:space="preserve">Johnson CK, Voss SR. 2013. Salamander </w:t>
      </w:r>
      <w:proofErr w:type="spellStart"/>
      <w:r>
        <w:rPr>
          <w:rStyle w:val="Hyperlink0"/>
        </w:rPr>
        <w:t>paedomorphosis</w:t>
      </w:r>
      <w:proofErr w:type="spellEnd"/>
      <w:r>
        <w:rPr>
          <w:rStyle w:val="Hyperlink0"/>
        </w:rPr>
        <w:t>: Linking thyroid hormone to life history and life cycle evolution. In:  Shi Y-B, editor. Current Topics in Developmental Biology: Academic Press. p. 229-258.</w:t>
      </w:r>
      <w:ins w:id="853" w:author="Marguerite Butler" w:date="2021-03-19T21:18:00Z">
        <w:r>
          <w:rPr>
            <w:rStyle w:val="Hyperlink0"/>
          </w:rPr>
          <w:t xml:space="preserve"> </w:t>
        </w:r>
      </w:ins>
    </w:p>
    <w:p w14:paraId="6676972F" w14:textId="77777777" w:rsidR="001B0C11" w:rsidRDefault="008F23F6">
      <w:pPr>
        <w:pStyle w:val="EndNoteBibliography"/>
        <w:spacing w:after="480"/>
        <w:rPr>
          <w:ins w:id="854" w:author="Marguerite Butler" w:date="2021-03-19T21:18:00Z"/>
        </w:rPr>
      </w:pPr>
      <w:ins w:id="855" w:author="Marguerite Butler" w:date="2021-03-19T21:18:00Z">
        <w:r>
          <w:t xml:space="preserve">Jones, KE, Benitez, L, </w:t>
        </w:r>
        <w:proofErr w:type="spellStart"/>
        <w:r>
          <w:t>Angielczyk</w:t>
        </w:r>
        <w:proofErr w:type="spellEnd"/>
        <w:r>
          <w:t xml:space="preserve"> KD, and Pierce SE. 2018. Adaptation and constraint in the evolution of the mammalian backbone/ BMC Evolutionary Biology 18:172 https://doi.org/10.1186/s12862-018-1282-2 </w:t>
        </w:r>
      </w:ins>
    </w:p>
    <w:p w14:paraId="6E92DD5C" w14:textId="77777777" w:rsidR="001B0C11" w:rsidRDefault="008F23F6">
      <w:pPr>
        <w:pStyle w:val="EndNoteBibliography"/>
        <w:spacing w:after="480"/>
        <w:rPr>
          <w:rStyle w:val="Hyperlink0"/>
        </w:rPr>
      </w:pPr>
      <w:ins w:id="856" w:author="Marguerite Butler" w:date="2021-03-19T21:18:00Z">
        <w:r w:rsidRPr="00D85385">
          <w:rPr>
            <w:rStyle w:val="None"/>
            <w:rFonts w:ascii="Helvetica Neue" w:hAnsi="Helvetica Neue"/>
            <w:lang w:val="fi-FI"/>
            <w:rPrChange w:id="857" w:author="Clay Cressler" w:date="2021-04-05T13:20:00Z">
              <w:rPr>
                <w:rStyle w:val="None"/>
                <w:rFonts w:ascii="Helvetica Neue" w:hAnsi="Helvetica Neue"/>
              </w:rPr>
            </w:rPrChange>
          </w:rPr>
          <w:lastRenderedPageBreak/>
          <w:t xml:space="preserve">Kapusta, A., </w:t>
        </w:r>
        <w:proofErr w:type="spellStart"/>
        <w:r w:rsidRPr="00D85385">
          <w:rPr>
            <w:rStyle w:val="None"/>
            <w:rFonts w:ascii="Helvetica Neue" w:hAnsi="Helvetica Neue"/>
            <w:lang w:val="fi-FI"/>
            <w:rPrChange w:id="858" w:author="Clay Cressler" w:date="2021-04-05T13:20:00Z">
              <w:rPr>
                <w:rStyle w:val="None"/>
                <w:rFonts w:ascii="Helvetica Neue" w:hAnsi="Helvetica Neue"/>
              </w:rPr>
            </w:rPrChange>
          </w:rPr>
          <w:t>Suh</w:t>
        </w:r>
        <w:proofErr w:type="spellEnd"/>
        <w:r w:rsidRPr="00D85385">
          <w:rPr>
            <w:rStyle w:val="None"/>
            <w:rFonts w:ascii="Helvetica Neue" w:hAnsi="Helvetica Neue"/>
            <w:lang w:val="fi-FI"/>
            <w:rPrChange w:id="859" w:author="Clay Cressler" w:date="2021-04-05T13:20:00Z">
              <w:rPr>
                <w:rStyle w:val="None"/>
                <w:rFonts w:ascii="Helvetica Neue" w:hAnsi="Helvetica Neue"/>
              </w:rPr>
            </w:rPrChange>
          </w:rPr>
          <w:t xml:space="preserve">, A., </w:t>
        </w:r>
        <w:proofErr w:type="spellStart"/>
        <w:r>
          <w:rPr>
            <w:rStyle w:val="None"/>
            <w:rFonts w:ascii="Helvetica Neue" w:hAnsi="Helvetica Neue"/>
            <w:lang w:val="nl-NL"/>
          </w:rPr>
          <w:t>Feschotte</w:t>
        </w:r>
        <w:proofErr w:type="spellEnd"/>
        <w:r>
          <w:rPr>
            <w:rStyle w:val="None"/>
            <w:rFonts w:ascii="Helvetica Neue" w:hAnsi="Helvetica Neue"/>
            <w:lang w:val="it-IT"/>
          </w:rPr>
          <w:t xml:space="preserve">, C. 2017. </w:t>
        </w:r>
        <w:r>
          <w:rPr>
            <w:rStyle w:val="None"/>
            <w:rFonts w:ascii="Helvetica Neue" w:hAnsi="Helvetica Neue"/>
          </w:rPr>
          <w:t xml:space="preserve">Dynamics of genome size in birds and mammals. Proceedings of the National Academy of Sciences 114(8) E1460-E1469. </w:t>
        </w:r>
        <w:r>
          <w:rPr>
            <w:rStyle w:val="Hyperlink2"/>
          </w:rPr>
          <w:fldChar w:fldCharType="begin"/>
        </w:r>
        <w:r>
          <w:rPr>
            <w:rStyle w:val="Hyperlink2"/>
          </w:rPr>
          <w:instrText xml:space="preserve"> HYPERLINK "https://doi.org/10.1073/pnas.1616702114"</w:instrText>
        </w:r>
        <w:r>
          <w:rPr>
            <w:rStyle w:val="Hyperlink2"/>
          </w:rPr>
          <w:fldChar w:fldCharType="separate"/>
        </w:r>
        <w:r>
          <w:rPr>
            <w:rStyle w:val="Hyperlink2"/>
          </w:rPr>
          <w:t>https://doi.org/10.1073/pnas.1616702114</w:t>
        </w:r>
        <w:r>
          <w:fldChar w:fldCharType="end"/>
        </w:r>
      </w:ins>
    </w:p>
    <w:p w14:paraId="1342F2DC" w14:textId="77777777" w:rsidR="001B0C11" w:rsidRDefault="008F23F6">
      <w:pPr>
        <w:pStyle w:val="EndNoteBibliography"/>
        <w:spacing w:after="480"/>
        <w:rPr>
          <w:rStyle w:val="Hyperlink0"/>
        </w:rPr>
      </w:pPr>
      <w:r>
        <w:rPr>
          <w:rStyle w:val="Hyperlink0"/>
        </w:rPr>
        <w:t xml:space="preserve">Keinath MC, </w:t>
      </w:r>
      <w:proofErr w:type="spellStart"/>
      <w:r>
        <w:rPr>
          <w:rStyle w:val="Hyperlink0"/>
        </w:rPr>
        <w:t>Timoshevskiy</w:t>
      </w:r>
      <w:proofErr w:type="spellEnd"/>
      <w:r>
        <w:rPr>
          <w:rStyle w:val="Hyperlink0"/>
        </w:rPr>
        <w:t xml:space="preserve"> VA, </w:t>
      </w:r>
      <w:proofErr w:type="spellStart"/>
      <w:r>
        <w:rPr>
          <w:rStyle w:val="Hyperlink0"/>
        </w:rPr>
        <w:t>Timoshevskaya</w:t>
      </w:r>
      <w:proofErr w:type="spellEnd"/>
      <w:r>
        <w:rPr>
          <w:rStyle w:val="Hyperlink0"/>
        </w:rPr>
        <w:t xml:space="preserve"> NY, </w:t>
      </w:r>
      <w:proofErr w:type="spellStart"/>
      <w:r>
        <w:rPr>
          <w:rStyle w:val="Hyperlink0"/>
        </w:rPr>
        <w:t>Tsonis</w:t>
      </w:r>
      <w:proofErr w:type="spellEnd"/>
      <w:r>
        <w:rPr>
          <w:rStyle w:val="Hyperlink0"/>
        </w:rPr>
        <w:t xml:space="preserve"> PA, Voss SR, Smith JJ. 2015. Initial characterization of the large genome of the salamander Ambystoma mexicanum using shotgun and laser capture chromosome sequencing. Scientific Reports 5:16413.</w:t>
      </w:r>
    </w:p>
    <w:p w14:paraId="0A6B8CB6" w14:textId="77777777" w:rsidR="001B0C11" w:rsidRDefault="008F23F6">
      <w:pPr>
        <w:pStyle w:val="EndNoteBibliography"/>
        <w:spacing w:after="480"/>
        <w:rPr>
          <w:rStyle w:val="Hyperlink0"/>
        </w:rPr>
      </w:pPr>
      <w:proofErr w:type="spellStart"/>
      <w:r>
        <w:rPr>
          <w:rStyle w:val="None"/>
        </w:rPr>
        <w:t>Kerney</w:t>
      </w:r>
      <w:proofErr w:type="spellEnd"/>
      <w:r>
        <w:rPr>
          <w:rStyle w:val="None"/>
        </w:rPr>
        <w:t xml:space="preserve"> RR, Blackburn DC, Müller H, </w:t>
      </w:r>
      <w:proofErr w:type="spellStart"/>
      <w:r>
        <w:rPr>
          <w:rStyle w:val="None"/>
        </w:rPr>
        <w:t>Hanken</w:t>
      </w:r>
      <w:proofErr w:type="spellEnd"/>
      <w:r>
        <w:rPr>
          <w:rStyle w:val="None"/>
        </w:rPr>
        <w:t xml:space="preserve"> J. 2012. </w:t>
      </w:r>
      <w:r>
        <w:rPr>
          <w:rStyle w:val="None"/>
          <w:lang w:val="pt-PT"/>
        </w:rPr>
        <w:t xml:space="preserve">Do larval </w:t>
      </w:r>
      <w:proofErr w:type="spellStart"/>
      <w:r>
        <w:rPr>
          <w:rStyle w:val="None"/>
          <w:lang w:val="pt-PT"/>
        </w:rPr>
        <w:t>traits</w:t>
      </w:r>
      <w:proofErr w:type="spellEnd"/>
      <w:r>
        <w:rPr>
          <w:rStyle w:val="None"/>
          <w:lang w:val="pt-PT"/>
        </w:rPr>
        <w:t xml:space="preserve"> </w:t>
      </w:r>
      <w:proofErr w:type="spellStart"/>
      <w:r>
        <w:rPr>
          <w:rStyle w:val="None"/>
          <w:lang w:val="pt-PT"/>
        </w:rPr>
        <w:t>re-evolve</w:t>
      </w:r>
      <w:proofErr w:type="spellEnd"/>
      <w:r>
        <w:rPr>
          <w:rStyle w:val="None"/>
          <w:lang w:val="pt-PT"/>
        </w:rPr>
        <w:t xml:space="preserve">? </w:t>
      </w:r>
      <w:r>
        <w:rPr>
          <w:rStyle w:val="None"/>
        </w:rPr>
        <w:t>Evidence from the embryogenesis of a direct-developing salamander,</w:t>
      </w:r>
      <w:r>
        <w:rPr>
          <w:rStyle w:val="None"/>
        </w:rPr>
        <w:t> </w:t>
      </w:r>
      <w:proofErr w:type="spellStart"/>
      <w:r>
        <w:rPr>
          <w:rStyle w:val="None"/>
        </w:rPr>
        <w:t>Plethodon</w:t>
      </w:r>
      <w:proofErr w:type="spellEnd"/>
      <w:r>
        <w:rPr>
          <w:rStyle w:val="None"/>
        </w:rPr>
        <w:t xml:space="preserve"> cinereus. Evolution 66:252-262.</w:t>
      </w:r>
    </w:p>
    <w:p w14:paraId="5B01CABA" w14:textId="77777777" w:rsidR="001B0C11" w:rsidRDefault="008F23F6">
      <w:pPr>
        <w:pStyle w:val="EndNoteBibliography"/>
        <w:spacing w:after="480"/>
        <w:rPr>
          <w:rStyle w:val="Hyperlink0"/>
        </w:rPr>
      </w:pPr>
      <w:r>
        <w:rPr>
          <w:rStyle w:val="Hyperlink0"/>
        </w:rPr>
        <w:t>King Aaron A, Butler Marguerite A. 2009. OUCH: Ornstein-</w:t>
      </w:r>
      <w:proofErr w:type="spellStart"/>
      <w:r>
        <w:rPr>
          <w:rStyle w:val="Hyperlink0"/>
        </w:rPr>
        <w:t>Uhlenbeck</w:t>
      </w:r>
      <w:proofErr w:type="spellEnd"/>
      <w:r>
        <w:rPr>
          <w:rStyle w:val="Hyperlink0"/>
        </w:rPr>
        <w:t xml:space="preserve"> models for phylogenetic comparative hypotheses (R package).</w:t>
      </w:r>
    </w:p>
    <w:p w14:paraId="6ECB2CA4" w14:textId="77777777" w:rsidR="001B0C11" w:rsidRDefault="008F23F6">
      <w:pPr>
        <w:pStyle w:val="EndNoteBibliography"/>
        <w:spacing w:after="480"/>
        <w:rPr>
          <w:rStyle w:val="Hyperlink0"/>
        </w:rPr>
      </w:pPr>
      <w:proofErr w:type="spellStart"/>
      <w:r>
        <w:rPr>
          <w:rStyle w:val="Hyperlink0"/>
        </w:rPr>
        <w:t>Landberg</w:t>
      </w:r>
      <w:proofErr w:type="spellEnd"/>
      <w:r>
        <w:rPr>
          <w:rStyle w:val="Hyperlink0"/>
        </w:rPr>
        <w:t xml:space="preserve"> T, Azizi E. 2010. Ontogeny of escape swimming performance in the spotted salamander. Functional Ecology 24:576-587.</w:t>
      </w:r>
    </w:p>
    <w:p w14:paraId="037C7F13" w14:textId="77777777" w:rsidR="001B0C11" w:rsidRDefault="008F23F6">
      <w:pPr>
        <w:pStyle w:val="EndNoteBibliography"/>
        <w:spacing w:after="480"/>
        <w:rPr>
          <w:rStyle w:val="Hyperlink0"/>
        </w:rPr>
      </w:pPr>
      <w:proofErr w:type="spellStart"/>
      <w:r>
        <w:rPr>
          <w:rStyle w:val="Hyperlink0"/>
        </w:rPr>
        <w:t>Lertzman-Lepofsky</w:t>
      </w:r>
      <w:proofErr w:type="spellEnd"/>
      <w:r>
        <w:rPr>
          <w:rStyle w:val="Hyperlink0"/>
        </w:rPr>
        <w:t xml:space="preserve"> G, </w:t>
      </w:r>
      <w:proofErr w:type="spellStart"/>
      <w:r>
        <w:rPr>
          <w:rStyle w:val="Hyperlink0"/>
        </w:rPr>
        <w:t>Mooers</w:t>
      </w:r>
      <w:proofErr w:type="spellEnd"/>
      <w:r>
        <w:rPr>
          <w:rStyle w:val="Hyperlink0"/>
        </w:rPr>
        <w:t xml:space="preserve"> AØ, Greenberg DA. 2019. Ecological constraints associated with genome size across salamander lineages. Proc Roy Soc B 286:20191780.</w:t>
      </w:r>
    </w:p>
    <w:p w14:paraId="5A23BA2B" w14:textId="77777777" w:rsidR="001B0C11" w:rsidRDefault="008F23F6">
      <w:pPr>
        <w:pStyle w:val="EndNoteBibliography"/>
        <w:spacing w:after="480"/>
        <w:rPr>
          <w:rStyle w:val="Hyperlink0"/>
        </w:rPr>
      </w:pPr>
      <w:r>
        <w:rPr>
          <w:rStyle w:val="Hyperlink0"/>
        </w:rPr>
        <w:lastRenderedPageBreak/>
        <w:t xml:space="preserve">Licht LE, </w:t>
      </w:r>
      <w:proofErr w:type="spellStart"/>
      <w:r>
        <w:rPr>
          <w:rStyle w:val="Hyperlink0"/>
        </w:rPr>
        <w:t>Lowcock</w:t>
      </w:r>
      <w:proofErr w:type="spellEnd"/>
      <w:r>
        <w:rPr>
          <w:rStyle w:val="Hyperlink0"/>
        </w:rPr>
        <w:t xml:space="preserve"> LA. 1991. Genome size and metabolic rate in salamanders. Comparative Biochemistry and Physiology Part B: Comparative Biochemistry 100:83-92.</w:t>
      </w:r>
    </w:p>
    <w:p w14:paraId="27A9DB4A" w14:textId="77777777" w:rsidR="001B0C11" w:rsidRDefault="008F23F6">
      <w:pPr>
        <w:pStyle w:val="EndNoteBibliography"/>
        <w:spacing w:after="480"/>
        <w:rPr>
          <w:rStyle w:val="Hyperlink0"/>
        </w:rPr>
      </w:pPr>
      <w:r>
        <w:rPr>
          <w:rStyle w:val="Hyperlink0"/>
        </w:rPr>
        <w:t>Liedtke HC, Gower DJ, Wilkinson M, Gomez-Mestre I. 2018. Macroevolutionary shift in the size of amphibian genomes and the role of life history and climate. Nature Ecology &amp; Evolution 2:1792-1799.</w:t>
      </w:r>
    </w:p>
    <w:p w14:paraId="3A4E6D4A" w14:textId="77777777" w:rsidR="001B0C11" w:rsidRDefault="008F23F6">
      <w:pPr>
        <w:pStyle w:val="EndNoteBibliography"/>
        <w:spacing w:after="480"/>
        <w:rPr>
          <w:rStyle w:val="Hyperlink0"/>
        </w:rPr>
      </w:pPr>
      <w:r>
        <w:rPr>
          <w:rStyle w:val="Hyperlink0"/>
        </w:rPr>
        <w:t>Lowe WH, Swartz LK, Addis BR, Likens GE. 2019. Hydrologic variability contributes to reduced survival through metamorphosis in a stream salamander. Proceedings of the National Academy of Sciences 116:19563.</w:t>
      </w:r>
    </w:p>
    <w:p w14:paraId="6DC38DB1" w14:textId="77777777" w:rsidR="001B0C11" w:rsidRPr="008F23F6" w:rsidRDefault="008F23F6">
      <w:pPr>
        <w:pStyle w:val="EndNoteBibliography"/>
        <w:spacing w:after="480"/>
        <w:rPr>
          <w:rStyle w:val="Hyperlink0"/>
          <w:lang w:val="fr-FR"/>
          <w:rPrChange w:id="860" w:author="Clay Cressler" w:date="2021-03-25T12:21:00Z">
            <w:rPr>
              <w:rStyle w:val="Hyperlink0"/>
            </w:rPr>
          </w:rPrChange>
        </w:rPr>
      </w:pPr>
      <w:r>
        <w:rPr>
          <w:rStyle w:val="Hyperlink0"/>
        </w:rPr>
        <w:t xml:space="preserve">Lynch M. 2007. The Origins of Genome Architecture. </w:t>
      </w:r>
      <w:r w:rsidRPr="008F23F6">
        <w:rPr>
          <w:rStyle w:val="Hyperlink0"/>
          <w:lang w:val="fr-FR"/>
          <w:rPrChange w:id="861" w:author="Clay Cressler" w:date="2021-03-25T12:21:00Z">
            <w:rPr>
              <w:rStyle w:val="Hyperlink0"/>
            </w:rPr>
          </w:rPrChange>
        </w:rPr>
        <w:t xml:space="preserve">Sunderland, </w:t>
      </w:r>
      <w:proofErr w:type="gramStart"/>
      <w:r w:rsidRPr="008F23F6">
        <w:rPr>
          <w:rStyle w:val="Hyperlink0"/>
          <w:lang w:val="fr-FR"/>
          <w:rPrChange w:id="862" w:author="Clay Cressler" w:date="2021-03-25T12:21:00Z">
            <w:rPr>
              <w:rStyle w:val="Hyperlink0"/>
            </w:rPr>
          </w:rPrChange>
        </w:rPr>
        <w:t>MA:</w:t>
      </w:r>
      <w:proofErr w:type="gramEnd"/>
      <w:r w:rsidRPr="008F23F6">
        <w:rPr>
          <w:rStyle w:val="Hyperlink0"/>
          <w:lang w:val="fr-FR"/>
          <w:rPrChange w:id="863" w:author="Clay Cressler" w:date="2021-03-25T12:21:00Z">
            <w:rPr>
              <w:rStyle w:val="Hyperlink0"/>
            </w:rPr>
          </w:rPrChange>
        </w:rPr>
        <w:t xml:space="preserve"> </w:t>
      </w:r>
      <w:proofErr w:type="spellStart"/>
      <w:r w:rsidRPr="008F23F6">
        <w:rPr>
          <w:rStyle w:val="Hyperlink0"/>
          <w:lang w:val="fr-FR"/>
          <w:rPrChange w:id="864" w:author="Clay Cressler" w:date="2021-03-25T12:21:00Z">
            <w:rPr>
              <w:rStyle w:val="Hyperlink0"/>
            </w:rPr>
          </w:rPrChange>
        </w:rPr>
        <w:t>Sinauer</w:t>
      </w:r>
      <w:proofErr w:type="spellEnd"/>
      <w:r w:rsidRPr="008F23F6">
        <w:rPr>
          <w:rStyle w:val="Hyperlink0"/>
          <w:lang w:val="fr-FR"/>
          <w:rPrChange w:id="865" w:author="Clay Cressler" w:date="2021-03-25T12:21:00Z">
            <w:rPr>
              <w:rStyle w:val="Hyperlink0"/>
            </w:rPr>
          </w:rPrChange>
        </w:rPr>
        <w:t xml:space="preserve"> Associates, Inc.</w:t>
      </w:r>
    </w:p>
    <w:p w14:paraId="021FA907" w14:textId="77777777" w:rsidR="001B0C11" w:rsidRDefault="008F23F6">
      <w:pPr>
        <w:pStyle w:val="EndNoteBibliography"/>
        <w:spacing w:after="480"/>
        <w:rPr>
          <w:rStyle w:val="Hyperlink0"/>
        </w:rPr>
      </w:pPr>
      <w:proofErr w:type="spellStart"/>
      <w:r>
        <w:rPr>
          <w:rStyle w:val="Hyperlink0"/>
        </w:rPr>
        <w:t>Lyu</w:t>
      </w:r>
      <w:proofErr w:type="spellEnd"/>
      <w:r>
        <w:rPr>
          <w:rStyle w:val="Hyperlink0"/>
        </w:rPr>
        <w:t xml:space="preserve"> H, He Z, Wu C-I, Shi S. 2018. Convergent adaptive evolution in marginal environments: unloading transposable elements as a common strategy among mangrove genomes. New Phytologist 217:428-438.</w:t>
      </w:r>
    </w:p>
    <w:p w14:paraId="13A43069" w14:textId="77777777" w:rsidR="001B0C11" w:rsidRDefault="008F23F6">
      <w:pPr>
        <w:pStyle w:val="EndNoteBibliography"/>
        <w:spacing w:after="480"/>
        <w:rPr>
          <w:rStyle w:val="Hyperlink0"/>
        </w:rPr>
      </w:pPr>
      <w:r>
        <w:rPr>
          <w:rStyle w:val="Hyperlink0"/>
        </w:rPr>
        <w:t xml:space="preserve">Madison-Villar MJ, Sun C, Lau N, Settles M, Mueller RL. 2016. Small RNAs from a big genome: the </w:t>
      </w:r>
      <w:proofErr w:type="spellStart"/>
      <w:r>
        <w:rPr>
          <w:rStyle w:val="Hyperlink0"/>
        </w:rPr>
        <w:t>piRNA</w:t>
      </w:r>
      <w:proofErr w:type="spellEnd"/>
      <w:r>
        <w:rPr>
          <w:rStyle w:val="Hyperlink0"/>
        </w:rPr>
        <w:t xml:space="preserve"> pathway and transposable elements in the salamander species </w:t>
      </w:r>
      <w:proofErr w:type="spellStart"/>
      <w:r>
        <w:rPr>
          <w:rStyle w:val="Hyperlink0"/>
        </w:rPr>
        <w:t>Desmognathus</w:t>
      </w:r>
      <w:proofErr w:type="spellEnd"/>
      <w:r>
        <w:rPr>
          <w:rStyle w:val="Hyperlink0"/>
        </w:rPr>
        <w:t xml:space="preserve"> </w:t>
      </w:r>
      <w:proofErr w:type="spellStart"/>
      <w:r>
        <w:rPr>
          <w:rStyle w:val="Hyperlink0"/>
        </w:rPr>
        <w:t>fuscus</w:t>
      </w:r>
      <w:proofErr w:type="spellEnd"/>
      <w:r>
        <w:rPr>
          <w:rStyle w:val="Hyperlink0"/>
        </w:rPr>
        <w:t>. Journal of Molecular Evolution 83:126-136.</w:t>
      </w:r>
    </w:p>
    <w:p w14:paraId="1CE1EED6" w14:textId="77777777" w:rsidR="001B0C11" w:rsidRDefault="008F23F6">
      <w:pPr>
        <w:pStyle w:val="EndNoteBibliography"/>
        <w:spacing w:after="480"/>
        <w:rPr>
          <w:rStyle w:val="Hyperlink0"/>
        </w:rPr>
      </w:pPr>
      <w:proofErr w:type="spellStart"/>
      <w:r>
        <w:rPr>
          <w:rStyle w:val="Hyperlink0"/>
        </w:rPr>
        <w:lastRenderedPageBreak/>
        <w:t>Mohlhenrich</w:t>
      </w:r>
      <w:proofErr w:type="spellEnd"/>
      <w:r>
        <w:rPr>
          <w:rStyle w:val="Hyperlink0"/>
        </w:rPr>
        <w:t xml:space="preserve"> E, Mueller RL. 2016. Genetic drift, mutational hazard, and the evolution of genomic gigantism in salamanders. Evolution 70:2865-2878.</w:t>
      </w:r>
    </w:p>
    <w:p w14:paraId="2294452F" w14:textId="77777777" w:rsidR="001B0C11" w:rsidRDefault="008F23F6">
      <w:pPr>
        <w:pStyle w:val="EndNoteBibliography"/>
        <w:spacing w:after="480"/>
        <w:rPr>
          <w:rStyle w:val="Hyperlink0"/>
        </w:rPr>
      </w:pPr>
      <w:r>
        <w:rPr>
          <w:rStyle w:val="Hyperlink0"/>
        </w:rPr>
        <w:t xml:space="preserve">Moran NA. 1994. Adaptation and constraint in the complex life cycles of animals. Ann Rev </w:t>
      </w:r>
      <w:proofErr w:type="spellStart"/>
      <w:r>
        <w:rPr>
          <w:rStyle w:val="Hyperlink0"/>
        </w:rPr>
        <w:t>Ecol</w:t>
      </w:r>
      <w:proofErr w:type="spellEnd"/>
      <w:r>
        <w:rPr>
          <w:rStyle w:val="Hyperlink0"/>
        </w:rPr>
        <w:t xml:space="preserve"> Syst 25:573-600.</w:t>
      </w:r>
    </w:p>
    <w:p w14:paraId="2D2EF3D1" w14:textId="77777777" w:rsidR="001B0C11" w:rsidRDefault="008F23F6">
      <w:pPr>
        <w:pStyle w:val="EndNoteBibliography"/>
        <w:spacing w:after="480"/>
        <w:rPr>
          <w:rStyle w:val="Hyperlink0"/>
        </w:rPr>
      </w:pPr>
      <w:r>
        <w:rPr>
          <w:rStyle w:val="Hyperlink0"/>
        </w:rPr>
        <w:t>Mueller RL. 2015. Genome biology and the evolution of cell size diversity. In:  Heald R, Hariharan I, Wake DB, editors. Size Control in Biology, from Organelles to Organisms: Cold Spring Harbor Press.</w:t>
      </w:r>
    </w:p>
    <w:p w14:paraId="7D4C674C" w14:textId="77777777" w:rsidR="001B0C11" w:rsidRDefault="008F23F6">
      <w:pPr>
        <w:pStyle w:val="EndNoteBibliography"/>
        <w:spacing w:after="480"/>
        <w:rPr>
          <w:rStyle w:val="Hyperlink0"/>
        </w:rPr>
      </w:pPr>
      <w:r>
        <w:rPr>
          <w:rStyle w:val="Hyperlink0"/>
        </w:rPr>
        <w:t xml:space="preserve">Mueller RL, Gregory TR, Gregory SM, Hsieh A, </w:t>
      </w:r>
      <w:proofErr w:type="spellStart"/>
      <w:r>
        <w:rPr>
          <w:rStyle w:val="Hyperlink0"/>
        </w:rPr>
        <w:t>Boore</w:t>
      </w:r>
      <w:proofErr w:type="spellEnd"/>
      <w:r>
        <w:rPr>
          <w:rStyle w:val="Hyperlink0"/>
        </w:rPr>
        <w:t xml:space="preserve"> JL. 2008. Genome size, cell size, and the evolution of enucleated erythrocytes in attenuate salamanders. Zoology 111:218-230.</w:t>
      </w:r>
    </w:p>
    <w:p w14:paraId="7723CEA9" w14:textId="77777777" w:rsidR="001B0C11" w:rsidRDefault="008F23F6">
      <w:pPr>
        <w:pStyle w:val="EndNoteBibliography"/>
        <w:spacing w:after="480"/>
        <w:rPr>
          <w:rStyle w:val="Hyperlink0"/>
        </w:rPr>
      </w:pPr>
      <w:r>
        <w:rPr>
          <w:rStyle w:val="Hyperlink0"/>
        </w:rPr>
        <w:t xml:space="preserve">Mueller RL, Macey JR, </w:t>
      </w:r>
      <w:proofErr w:type="spellStart"/>
      <w:r>
        <w:rPr>
          <w:rStyle w:val="Hyperlink0"/>
        </w:rPr>
        <w:t>Jaekel</w:t>
      </w:r>
      <w:proofErr w:type="spellEnd"/>
      <w:r>
        <w:rPr>
          <w:rStyle w:val="Hyperlink0"/>
        </w:rPr>
        <w:t xml:space="preserve"> M, Wake DB, </w:t>
      </w:r>
      <w:proofErr w:type="spellStart"/>
      <w:r>
        <w:rPr>
          <w:rStyle w:val="Hyperlink0"/>
        </w:rPr>
        <w:t>Boore</w:t>
      </w:r>
      <w:proofErr w:type="spellEnd"/>
      <w:r>
        <w:rPr>
          <w:rStyle w:val="Hyperlink0"/>
        </w:rPr>
        <w:t xml:space="preserve"> JL. 2004. Morphological homoplasy, life history evolution, and historical biogeography of plethodontid salamanders inferred from complete mitochondrial genomes. Proceedings of the National Academy of Sciences, USA 101:13820-13825.</w:t>
      </w:r>
    </w:p>
    <w:p w14:paraId="33BC1392" w14:textId="77777777" w:rsidR="001B0C11" w:rsidRDefault="008F23F6">
      <w:pPr>
        <w:pStyle w:val="EndNoteBibliography"/>
        <w:spacing w:after="480"/>
        <w:rPr>
          <w:rStyle w:val="Hyperlink0"/>
        </w:rPr>
      </w:pPr>
      <w:r>
        <w:rPr>
          <w:rStyle w:val="Hyperlink0"/>
        </w:rPr>
        <w:t xml:space="preserve">Norman MF. 1985. A practical method for staging metamorphosis in the tiger salamander Ambystoma </w:t>
      </w:r>
      <w:proofErr w:type="spellStart"/>
      <w:r>
        <w:rPr>
          <w:rStyle w:val="Hyperlink0"/>
        </w:rPr>
        <w:t>tigrinum</w:t>
      </w:r>
      <w:proofErr w:type="spellEnd"/>
      <w:r>
        <w:rPr>
          <w:rStyle w:val="Hyperlink0"/>
        </w:rPr>
        <w:t>. The Anatomical Record 211:102-109.</w:t>
      </w:r>
    </w:p>
    <w:p w14:paraId="51478A5A" w14:textId="77777777" w:rsidR="001B0C11" w:rsidRDefault="008F23F6">
      <w:pPr>
        <w:pStyle w:val="EndNoteBibliography"/>
        <w:spacing w:after="480"/>
        <w:rPr>
          <w:rStyle w:val="Hyperlink0"/>
        </w:rPr>
      </w:pPr>
      <w:proofErr w:type="spellStart"/>
      <w:r>
        <w:rPr>
          <w:rStyle w:val="Hyperlink0"/>
        </w:rPr>
        <w:lastRenderedPageBreak/>
        <w:t>Nowoshilow</w:t>
      </w:r>
      <w:proofErr w:type="spellEnd"/>
      <w:r>
        <w:rPr>
          <w:rStyle w:val="Hyperlink0"/>
        </w:rPr>
        <w:t xml:space="preserve"> S, </w:t>
      </w:r>
      <w:proofErr w:type="spellStart"/>
      <w:r>
        <w:rPr>
          <w:rStyle w:val="Hyperlink0"/>
        </w:rPr>
        <w:t>Schloissnig</w:t>
      </w:r>
      <w:proofErr w:type="spellEnd"/>
      <w:r>
        <w:rPr>
          <w:rStyle w:val="Hyperlink0"/>
        </w:rPr>
        <w:t xml:space="preserve"> S, Fei J-F, Dahl A, Pang AWC, </w:t>
      </w:r>
      <w:proofErr w:type="spellStart"/>
      <w:r>
        <w:rPr>
          <w:rStyle w:val="Hyperlink0"/>
        </w:rPr>
        <w:t>Pippel</w:t>
      </w:r>
      <w:proofErr w:type="spellEnd"/>
      <w:r>
        <w:rPr>
          <w:rStyle w:val="Hyperlink0"/>
        </w:rPr>
        <w:t xml:space="preserve"> M, Winkler S, Hastie AR, Young G, </w:t>
      </w:r>
      <w:proofErr w:type="spellStart"/>
      <w:r>
        <w:rPr>
          <w:rStyle w:val="Hyperlink0"/>
        </w:rPr>
        <w:t>Roscito</w:t>
      </w:r>
      <w:proofErr w:type="spellEnd"/>
      <w:r>
        <w:rPr>
          <w:rStyle w:val="Hyperlink0"/>
        </w:rPr>
        <w:t xml:space="preserve"> JG, et al. 2018. The axolotl genome and the evolution of key tissue formation regulators. Nature 554:50-55.</w:t>
      </w:r>
    </w:p>
    <w:p w14:paraId="40936F05" w14:textId="77777777" w:rsidR="001B0C11" w:rsidRDefault="008F23F6">
      <w:pPr>
        <w:pStyle w:val="EndNoteBibliography"/>
        <w:spacing w:after="480"/>
        <w:rPr>
          <w:rStyle w:val="Hyperlink0"/>
        </w:rPr>
      </w:pPr>
      <w:r>
        <w:rPr>
          <w:rStyle w:val="Hyperlink0"/>
        </w:rPr>
        <w:t xml:space="preserve">O'Meara BC, </w:t>
      </w:r>
      <w:proofErr w:type="spellStart"/>
      <w:r>
        <w:rPr>
          <w:rStyle w:val="Hyperlink0"/>
        </w:rPr>
        <w:t>Ané</w:t>
      </w:r>
      <w:proofErr w:type="spellEnd"/>
      <w:r>
        <w:rPr>
          <w:rStyle w:val="Hyperlink0"/>
        </w:rPr>
        <w:t xml:space="preserve"> C, Sanderson MJ, Wainwright PC. 2006. Testing for different rates of continuous trait evolution using likelihood. Evolution 60:922-933.</w:t>
      </w:r>
    </w:p>
    <w:p w14:paraId="7316E1DD" w14:textId="77777777" w:rsidR="001B0C11" w:rsidRDefault="008F23F6">
      <w:pPr>
        <w:pStyle w:val="EndNoteBibliography"/>
        <w:spacing w:after="480"/>
        <w:rPr>
          <w:rStyle w:val="Hyperlink0"/>
        </w:rPr>
      </w:pPr>
      <w:proofErr w:type="spellStart"/>
      <w:r>
        <w:rPr>
          <w:rStyle w:val="Hyperlink0"/>
        </w:rPr>
        <w:t>Olmo</w:t>
      </w:r>
      <w:proofErr w:type="spellEnd"/>
      <w:r>
        <w:rPr>
          <w:rStyle w:val="Hyperlink0"/>
        </w:rPr>
        <w:t xml:space="preserve"> E, Capriglione T, </w:t>
      </w:r>
      <w:proofErr w:type="spellStart"/>
      <w:r>
        <w:rPr>
          <w:rStyle w:val="Hyperlink0"/>
        </w:rPr>
        <w:t>Odierna</w:t>
      </w:r>
      <w:proofErr w:type="spellEnd"/>
      <w:r>
        <w:rPr>
          <w:rStyle w:val="Hyperlink0"/>
        </w:rPr>
        <w:t xml:space="preserve"> G. 1989. Genome size evolution in vertebrates: Trends and constraints. Comparative Biochemistry and Physiology Part B: Comparative Biochemistry 92:447-453.</w:t>
      </w:r>
    </w:p>
    <w:p w14:paraId="4FE3CD53" w14:textId="77777777" w:rsidR="001B0C11" w:rsidRDefault="008F23F6">
      <w:pPr>
        <w:pStyle w:val="EndNoteBibliography"/>
        <w:spacing w:after="480"/>
        <w:rPr>
          <w:rStyle w:val="Hyperlink0"/>
        </w:rPr>
      </w:pPr>
      <w:proofErr w:type="spellStart"/>
      <w:r>
        <w:rPr>
          <w:rStyle w:val="Hyperlink0"/>
        </w:rPr>
        <w:t>Orlofske</w:t>
      </w:r>
      <w:proofErr w:type="spellEnd"/>
      <w:r>
        <w:rPr>
          <w:rStyle w:val="Hyperlink0"/>
        </w:rPr>
        <w:t xml:space="preserve"> SA, Hopkins WA. 2009. Energetics of metamorphic climax in the pickerel frog (</w:t>
      </w:r>
      <w:proofErr w:type="spellStart"/>
      <w:r>
        <w:rPr>
          <w:rStyle w:val="Hyperlink0"/>
        </w:rPr>
        <w:t>Lithobates</w:t>
      </w:r>
      <w:proofErr w:type="spellEnd"/>
      <w:r>
        <w:rPr>
          <w:rStyle w:val="Hyperlink0"/>
        </w:rPr>
        <w:t xml:space="preserve"> palustris). Comparative Biochemistry and Physiology Part A: Molecular &amp; Integrative Physiology 154:191-196.</w:t>
      </w:r>
    </w:p>
    <w:p w14:paraId="7148D4AC" w14:textId="77777777" w:rsidR="001B0C11" w:rsidRDefault="008F23F6">
      <w:pPr>
        <w:pStyle w:val="EndNoteBibliography"/>
        <w:spacing w:after="480"/>
        <w:rPr>
          <w:rStyle w:val="Hyperlink0"/>
        </w:rPr>
      </w:pPr>
      <w:proofErr w:type="spellStart"/>
      <w:r>
        <w:rPr>
          <w:rStyle w:val="Hyperlink0"/>
        </w:rPr>
        <w:t>Parhad</w:t>
      </w:r>
      <w:proofErr w:type="spellEnd"/>
      <w:r>
        <w:rPr>
          <w:rStyle w:val="Hyperlink0"/>
        </w:rPr>
        <w:t xml:space="preserve"> SS, </w:t>
      </w:r>
      <w:proofErr w:type="spellStart"/>
      <w:r>
        <w:rPr>
          <w:rStyle w:val="Hyperlink0"/>
        </w:rPr>
        <w:t>Theurkauf</w:t>
      </w:r>
      <w:proofErr w:type="spellEnd"/>
      <w:r>
        <w:rPr>
          <w:rStyle w:val="Hyperlink0"/>
        </w:rPr>
        <w:t xml:space="preserve"> WE. 2019. Rapid evolution and conserved function of the </w:t>
      </w:r>
      <w:proofErr w:type="spellStart"/>
      <w:r>
        <w:rPr>
          <w:rStyle w:val="Hyperlink0"/>
        </w:rPr>
        <w:t>piRNA</w:t>
      </w:r>
      <w:proofErr w:type="spellEnd"/>
      <w:r>
        <w:rPr>
          <w:rStyle w:val="Hyperlink0"/>
        </w:rPr>
        <w:t xml:space="preserve"> pathway. Royal Society Open Biology 9:180181.</w:t>
      </w:r>
    </w:p>
    <w:p w14:paraId="1213BD6D" w14:textId="77777777" w:rsidR="001B0C11" w:rsidRDefault="008F23F6">
      <w:pPr>
        <w:pStyle w:val="EndNoteBibliography"/>
        <w:spacing w:after="480"/>
        <w:rPr>
          <w:rStyle w:val="Hyperlink0"/>
        </w:rPr>
      </w:pPr>
      <w:proofErr w:type="spellStart"/>
      <w:r>
        <w:rPr>
          <w:rStyle w:val="Hyperlink0"/>
        </w:rPr>
        <w:t>Parhad</w:t>
      </w:r>
      <w:proofErr w:type="spellEnd"/>
      <w:r>
        <w:rPr>
          <w:rStyle w:val="Hyperlink0"/>
        </w:rPr>
        <w:t xml:space="preserve"> SS, Yu T, Zhang G, Rice NP, Weng Z, </w:t>
      </w:r>
      <w:proofErr w:type="spellStart"/>
      <w:r>
        <w:rPr>
          <w:rStyle w:val="Hyperlink0"/>
        </w:rPr>
        <w:t>Theurkauf</w:t>
      </w:r>
      <w:proofErr w:type="spellEnd"/>
      <w:r>
        <w:rPr>
          <w:rStyle w:val="Hyperlink0"/>
        </w:rPr>
        <w:t xml:space="preserve"> WE. 2020. Adaptive evolution targets a </w:t>
      </w:r>
      <w:proofErr w:type="spellStart"/>
      <w:r>
        <w:rPr>
          <w:rStyle w:val="Hyperlink0"/>
        </w:rPr>
        <w:t>piRNA</w:t>
      </w:r>
      <w:proofErr w:type="spellEnd"/>
      <w:r>
        <w:rPr>
          <w:rStyle w:val="Hyperlink0"/>
        </w:rPr>
        <w:t xml:space="preserve"> precursor transcription network. Cell reports 30:2672-2685.e2675.</w:t>
      </w:r>
    </w:p>
    <w:p w14:paraId="1A56CAA7" w14:textId="77777777" w:rsidR="001B0C11" w:rsidRDefault="008F23F6">
      <w:pPr>
        <w:pStyle w:val="EndNoteBibliography"/>
        <w:spacing w:after="480"/>
        <w:rPr>
          <w:ins w:id="866" w:author="Marguerite Butler" w:date="2021-03-19T21:16:00Z"/>
        </w:rPr>
      </w:pPr>
      <w:ins w:id="867" w:author="Marguerite Butler" w:date="2021-03-19T21:16:00Z">
        <w:r>
          <w:rPr>
            <w:rStyle w:val="Hyperlink0"/>
          </w:rPr>
          <w:t xml:space="preserve">Parsons KJ, Marquez E, Albertson RC. 2012. Constraint and opportunity: The genetic basis of modularity in the cichlid mandible. Am. Nat. 179:64-78. </w:t>
        </w:r>
        <w:r>
          <w:t xml:space="preserve">DOI: 10.1086/663200 </w:t>
        </w:r>
      </w:ins>
    </w:p>
    <w:p w14:paraId="0EA92A29" w14:textId="77777777" w:rsidR="001B0C11" w:rsidRDefault="001B0C11">
      <w:pPr>
        <w:pStyle w:val="EndNoteBibliography"/>
        <w:spacing w:after="480"/>
        <w:rPr>
          <w:ins w:id="868" w:author="Marguerite Butler" w:date="2021-03-19T21:16:00Z"/>
        </w:rPr>
      </w:pPr>
    </w:p>
    <w:p w14:paraId="0AC310EF" w14:textId="77777777" w:rsidR="001B0C11" w:rsidRDefault="008F23F6">
      <w:pPr>
        <w:pStyle w:val="EndNoteBibliography"/>
        <w:spacing w:after="480"/>
        <w:rPr>
          <w:rStyle w:val="Hyperlink0"/>
        </w:rPr>
      </w:pPr>
      <w:proofErr w:type="spellStart"/>
      <w:r>
        <w:rPr>
          <w:rStyle w:val="Hyperlink0"/>
        </w:rPr>
        <w:t>Pasquesi</w:t>
      </w:r>
      <w:proofErr w:type="spellEnd"/>
      <w:r>
        <w:rPr>
          <w:rStyle w:val="Hyperlink0"/>
        </w:rPr>
        <w:t xml:space="preserve"> GIM, Adams RH, Card DC, </w:t>
      </w:r>
      <w:proofErr w:type="spellStart"/>
      <w:r>
        <w:rPr>
          <w:rStyle w:val="Hyperlink0"/>
        </w:rPr>
        <w:t>Schield</w:t>
      </w:r>
      <w:proofErr w:type="spellEnd"/>
      <w:r>
        <w:rPr>
          <w:rStyle w:val="Hyperlink0"/>
        </w:rPr>
        <w:t xml:space="preserve"> DR, Corbin AB, Perry BW, Reyes-Velasco J, Ruggiero RP, </w:t>
      </w:r>
      <w:proofErr w:type="spellStart"/>
      <w:r>
        <w:rPr>
          <w:rStyle w:val="Hyperlink0"/>
        </w:rPr>
        <w:t>Vandewege</w:t>
      </w:r>
      <w:proofErr w:type="spellEnd"/>
      <w:r>
        <w:rPr>
          <w:rStyle w:val="Hyperlink0"/>
        </w:rPr>
        <w:t xml:space="preserve"> MW, </w:t>
      </w:r>
      <w:proofErr w:type="spellStart"/>
      <w:r>
        <w:rPr>
          <w:rStyle w:val="Hyperlink0"/>
        </w:rPr>
        <w:t>Shortt</w:t>
      </w:r>
      <w:proofErr w:type="spellEnd"/>
      <w:r>
        <w:rPr>
          <w:rStyle w:val="Hyperlink0"/>
        </w:rPr>
        <w:t xml:space="preserve"> JA, et al. 2018. Squamate reptiles challenge paradigms of genomic repeat element evolution set by birds and mammals. Nature Communications 9:2774.</w:t>
      </w:r>
    </w:p>
    <w:p w14:paraId="786D507A" w14:textId="77777777" w:rsidR="001B0C11" w:rsidRDefault="008F23F6">
      <w:pPr>
        <w:pStyle w:val="EndNoteBibliography"/>
        <w:spacing w:after="480"/>
        <w:rPr>
          <w:rStyle w:val="Hyperlink0"/>
        </w:rPr>
      </w:pPr>
      <w:r>
        <w:rPr>
          <w:rStyle w:val="Hyperlink0"/>
        </w:rPr>
        <w:t>Posada D, Crandall KA. 1998. MODELTEST: testing the model of DNA substitution. Bioinformatics 14:817-818.</w:t>
      </w:r>
    </w:p>
    <w:p w14:paraId="14B5463E" w14:textId="77777777" w:rsidR="001B0C11" w:rsidRDefault="008F23F6">
      <w:pPr>
        <w:pStyle w:val="EndNoteBibliography"/>
        <w:spacing w:after="480"/>
        <w:rPr>
          <w:rStyle w:val="Hyperlink0"/>
        </w:rPr>
      </w:pPr>
      <w:r>
        <w:rPr>
          <w:rStyle w:val="Hyperlink0"/>
        </w:rPr>
        <w:t>Pyron AR, Wiens JJ. 2011. A large-scale phylogeny of Amphibia including over 2800 species, and a revised classification of extant frogs, salamanders, and caecilians. Molecular Phylogenetics and Evolution 61:543-583.</w:t>
      </w:r>
    </w:p>
    <w:p w14:paraId="09547DFC" w14:textId="77777777" w:rsidR="001B0C11" w:rsidRDefault="008F23F6">
      <w:pPr>
        <w:pStyle w:val="EndNoteBibliography"/>
        <w:spacing w:after="480"/>
        <w:rPr>
          <w:rStyle w:val="Hyperlink0"/>
        </w:rPr>
      </w:pPr>
      <w:r>
        <w:rPr>
          <w:rStyle w:val="Hyperlink0"/>
        </w:rPr>
        <w:t>R Core Team. 2020. R: A language and environment for statistical computing. Vienna, Austria: R Foundation for Statistical Computing.</w:t>
      </w:r>
    </w:p>
    <w:p w14:paraId="0971EEA3" w14:textId="77777777" w:rsidR="001B0C11" w:rsidRDefault="008F23F6">
      <w:pPr>
        <w:pStyle w:val="EndNoteBibliography"/>
        <w:spacing w:after="480"/>
        <w:rPr>
          <w:ins w:id="869" w:author="Marguerite Butler" w:date="2021-03-17T21:48:00Z"/>
          <w:rStyle w:val="Hyperlink0"/>
        </w:rPr>
      </w:pPr>
      <w:ins w:id="870" w:author="Marguerite Butler" w:date="2021-03-17T21:48:00Z">
        <w:r>
          <w:rPr>
            <w:rStyle w:val="Hyperlink0"/>
          </w:rPr>
          <w:t>Revell, L. J. 2007. The G matrix under fluctuating correlational mutation and selection. Evolution 61:1857–1872.</w:t>
        </w:r>
      </w:ins>
    </w:p>
    <w:p w14:paraId="72DC9EA1" w14:textId="77777777" w:rsidR="001B0C11" w:rsidRDefault="008F23F6">
      <w:pPr>
        <w:pStyle w:val="EndNoteBibliography"/>
        <w:spacing w:after="480"/>
        <w:rPr>
          <w:rStyle w:val="Hyperlink0"/>
        </w:rPr>
      </w:pPr>
      <w:r>
        <w:rPr>
          <w:rStyle w:val="Hyperlink0"/>
        </w:rPr>
        <w:t>Rose CS. 2014. The importance of cartilage to amphibian development and evolution. International Journal of Developmental Biology 58:917-927.</w:t>
      </w:r>
    </w:p>
    <w:p w14:paraId="14BE8844" w14:textId="77777777" w:rsidR="001B0C11" w:rsidRDefault="008F23F6">
      <w:pPr>
        <w:pStyle w:val="EndNoteBibliography"/>
        <w:spacing w:after="480"/>
        <w:rPr>
          <w:rStyle w:val="Hyperlink0"/>
        </w:rPr>
      </w:pPr>
      <w:r>
        <w:rPr>
          <w:rStyle w:val="Hyperlink0"/>
        </w:rPr>
        <w:lastRenderedPageBreak/>
        <w:t xml:space="preserve">Rose CS. 1995a. Skeletal morphogenesis in the urodele skull:1. Postembryonic development in the </w:t>
      </w:r>
      <w:proofErr w:type="spellStart"/>
      <w:r>
        <w:rPr>
          <w:rStyle w:val="Hyperlink0"/>
        </w:rPr>
        <w:t>hemidactyliini</w:t>
      </w:r>
      <w:proofErr w:type="spellEnd"/>
      <w:r>
        <w:rPr>
          <w:rStyle w:val="Hyperlink0"/>
        </w:rPr>
        <w:t xml:space="preserve"> (amphibia: </w:t>
      </w:r>
      <w:proofErr w:type="spellStart"/>
      <w:r>
        <w:rPr>
          <w:rStyle w:val="Hyperlink0"/>
        </w:rPr>
        <w:t>Plethodontidae</w:t>
      </w:r>
      <w:proofErr w:type="spellEnd"/>
      <w:r>
        <w:rPr>
          <w:rStyle w:val="Hyperlink0"/>
        </w:rPr>
        <w:t>). J. Morph. 223:125-148.</w:t>
      </w:r>
    </w:p>
    <w:p w14:paraId="6C7E6341" w14:textId="77777777" w:rsidR="001B0C11" w:rsidRDefault="008F23F6">
      <w:pPr>
        <w:pStyle w:val="EndNoteBibliography"/>
        <w:spacing w:after="480"/>
        <w:rPr>
          <w:rStyle w:val="Hyperlink0"/>
        </w:rPr>
      </w:pPr>
      <w:r>
        <w:rPr>
          <w:rStyle w:val="Hyperlink0"/>
        </w:rPr>
        <w:t xml:space="preserve">Rose CS. 1995b. Skeletal morphogenesis in the urodele skull: </w:t>
      </w:r>
      <w:proofErr w:type="spellStart"/>
      <w:r>
        <w:rPr>
          <w:rStyle w:val="Hyperlink0"/>
        </w:rPr>
        <w:t>Ii</w:t>
      </w:r>
      <w:proofErr w:type="spellEnd"/>
      <w:r>
        <w:rPr>
          <w:rStyle w:val="Hyperlink0"/>
        </w:rPr>
        <w:t xml:space="preserve">. Effect of </w:t>
      </w:r>
      <w:proofErr w:type="spellStart"/>
      <w:r>
        <w:rPr>
          <w:rStyle w:val="Hyperlink0"/>
        </w:rPr>
        <w:t>developmentalstage</w:t>
      </w:r>
      <w:proofErr w:type="spellEnd"/>
      <w:r>
        <w:rPr>
          <w:rStyle w:val="Hyperlink0"/>
        </w:rPr>
        <w:t xml:space="preserve"> in thyroid hormone-induced remodeling. J. Morph. 223:149-166.</w:t>
      </w:r>
    </w:p>
    <w:p w14:paraId="47B2AA8D" w14:textId="77777777" w:rsidR="001B0C11" w:rsidRDefault="008F23F6">
      <w:pPr>
        <w:pStyle w:val="EndNoteBibliography"/>
        <w:spacing w:after="480"/>
        <w:rPr>
          <w:rStyle w:val="Hyperlink0"/>
        </w:rPr>
      </w:pPr>
      <w:r>
        <w:rPr>
          <w:rStyle w:val="Hyperlink0"/>
        </w:rPr>
        <w:t xml:space="preserve">Rose CS. 1995c. Skeletal morphogenesis in the urodele skull: Ill. Effect of hormone dosage in </w:t>
      </w:r>
      <w:proofErr w:type="spellStart"/>
      <w:r>
        <w:rPr>
          <w:rStyle w:val="Hyperlink0"/>
        </w:rPr>
        <w:t>th</w:t>
      </w:r>
      <w:proofErr w:type="spellEnd"/>
      <w:r>
        <w:rPr>
          <w:rStyle w:val="Hyperlink0"/>
        </w:rPr>
        <w:t>-induced remodeling. J. Morph. 223:243-261.</w:t>
      </w:r>
    </w:p>
    <w:p w14:paraId="2C45B977" w14:textId="77777777" w:rsidR="001B0C11" w:rsidRDefault="008F23F6">
      <w:pPr>
        <w:pStyle w:val="EndNoteBibliography"/>
        <w:spacing w:after="480"/>
        <w:rPr>
          <w:rStyle w:val="Hyperlink0"/>
        </w:rPr>
      </w:pPr>
      <w:r>
        <w:rPr>
          <w:rStyle w:val="Hyperlink0"/>
        </w:rPr>
        <w:t xml:space="preserve">San Mauro D, Gower DJ, Müller H, Loader SP, </w:t>
      </w:r>
      <w:proofErr w:type="spellStart"/>
      <w:r>
        <w:rPr>
          <w:rStyle w:val="Hyperlink0"/>
        </w:rPr>
        <w:t>Zardoya</w:t>
      </w:r>
      <w:proofErr w:type="spellEnd"/>
      <w:r>
        <w:rPr>
          <w:rStyle w:val="Hyperlink0"/>
        </w:rPr>
        <w:t xml:space="preserve"> R, Nussbaum RA, Wilkinson M. 2014. Life-history evolution and mitogenomic phylogeny of caecilian amphibians. Mol </w:t>
      </w:r>
      <w:proofErr w:type="spellStart"/>
      <w:r>
        <w:rPr>
          <w:rStyle w:val="Hyperlink0"/>
        </w:rPr>
        <w:t>Phylogen</w:t>
      </w:r>
      <w:proofErr w:type="spellEnd"/>
      <w:r>
        <w:rPr>
          <w:rStyle w:val="Hyperlink0"/>
        </w:rPr>
        <w:t xml:space="preserve"> </w:t>
      </w:r>
      <w:proofErr w:type="spellStart"/>
      <w:r>
        <w:rPr>
          <w:rStyle w:val="Hyperlink0"/>
        </w:rPr>
        <w:t>Evol</w:t>
      </w:r>
      <w:proofErr w:type="spellEnd"/>
      <w:r>
        <w:rPr>
          <w:rStyle w:val="Hyperlink0"/>
        </w:rPr>
        <w:t xml:space="preserve"> 73:177-189.</w:t>
      </w:r>
    </w:p>
    <w:p w14:paraId="09E8E6B2" w14:textId="77777777" w:rsidR="001B0C11" w:rsidRDefault="008F23F6">
      <w:pPr>
        <w:pStyle w:val="EndNoteBibliography"/>
        <w:spacing w:after="480"/>
        <w:rPr>
          <w:rStyle w:val="Hyperlink0"/>
        </w:rPr>
      </w:pPr>
      <w:r>
        <w:rPr>
          <w:rStyle w:val="Hyperlink0"/>
        </w:rPr>
        <w:t xml:space="preserve">Sanchez E, </w:t>
      </w:r>
      <w:proofErr w:type="spellStart"/>
      <w:r>
        <w:rPr>
          <w:rStyle w:val="Hyperlink0"/>
        </w:rPr>
        <w:t>Küpfer</w:t>
      </w:r>
      <w:proofErr w:type="spellEnd"/>
      <w:r>
        <w:rPr>
          <w:rStyle w:val="Hyperlink0"/>
        </w:rPr>
        <w:t xml:space="preserve"> E, </w:t>
      </w:r>
      <w:proofErr w:type="spellStart"/>
      <w:r>
        <w:rPr>
          <w:rStyle w:val="Hyperlink0"/>
        </w:rPr>
        <w:t>Goedbloed</w:t>
      </w:r>
      <w:proofErr w:type="spellEnd"/>
      <w:r>
        <w:rPr>
          <w:rStyle w:val="Hyperlink0"/>
        </w:rPr>
        <w:t xml:space="preserve"> DJ, Nolte AW, </w:t>
      </w:r>
      <w:proofErr w:type="spellStart"/>
      <w:r>
        <w:rPr>
          <w:rStyle w:val="Hyperlink0"/>
        </w:rPr>
        <w:t>Lüddecke</w:t>
      </w:r>
      <w:proofErr w:type="spellEnd"/>
      <w:r>
        <w:rPr>
          <w:rStyle w:val="Hyperlink0"/>
        </w:rPr>
        <w:t xml:space="preserve"> T, Schulz S, </w:t>
      </w:r>
      <w:proofErr w:type="spellStart"/>
      <w:r>
        <w:rPr>
          <w:rStyle w:val="Hyperlink0"/>
        </w:rPr>
        <w:t>Vences</w:t>
      </w:r>
      <w:proofErr w:type="spellEnd"/>
      <w:r>
        <w:rPr>
          <w:rStyle w:val="Hyperlink0"/>
        </w:rPr>
        <w:t xml:space="preserve"> M, </w:t>
      </w:r>
      <w:proofErr w:type="spellStart"/>
      <w:r>
        <w:rPr>
          <w:rStyle w:val="Hyperlink0"/>
        </w:rPr>
        <w:t>Steinfartz</w:t>
      </w:r>
      <w:proofErr w:type="spellEnd"/>
      <w:r>
        <w:rPr>
          <w:rStyle w:val="Hyperlink0"/>
        </w:rPr>
        <w:t xml:space="preserve"> S. 2018. Morphological and transcriptomic analyses reveal three discrete primary stages of postembryonic development in the common fire salamander, Salamandra </w:t>
      </w:r>
      <w:proofErr w:type="spellStart"/>
      <w:r>
        <w:rPr>
          <w:rStyle w:val="Hyperlink0"/>
        </w:rPr>
        <w:t>salamandra</w:t>
      </w:r>
      <w:proofErr w:type="spellEnd"/>
      <w:r>
        <w:rPr>
          <w:rStyle w:val="Hyperlink0"/>
        </w:rPr>
        <w:t xml:space="preserve">. J Exp </w:t>
      </w:r>
      <w:proofErr w:type="spellStart"/>
      <w:r>
        <w:rPr>
          <w:rStyle w:val="Hyperlink0"/>
        </w:rPr>
        <w:t>Zool</w:t>
      </w:r>
      <w:proofErr w:type="spellEnd"/>
      <w:r>
        <w:rPr>
          <w:rStyle w:val="Hyperlink0"/>
        </w:rPr>
        <w:t xml:space="preserve"> B: 330:96-108.</w:t>
      </w:r>
    </w:p>
    <w:p w14:paraId="46E6F3AF" w14:textId="77777777" w:rsidR="001B0C11" w:rsidRDefault="008F23F6">
      <w:pPr>
        <w:pStyle w:val="EndNoteBibliography"/>
        <w:spacing w:after="480"/>
        <w:rPr>
          <w:rStyle w:val="Hyperlink0"/>
        </w:rPr>
      </w:pPr>
      <w:r>
        <w:rPr>
          <w:rStyle w:val="Hyperlink0"/>
        </w:rPr>
        <w:t>Sanderson MJ. 2003. r8s: inferring absolute rates of molecular evolution and divergence times in the absence of a molecular clock. Bioinformatics 19:301-302.</w:t>
      </w:r>
    </w:p>
    <w:p w14:paraId="251F632F" w14:textId="77777777" w:rsidR="001B0C11" w:rsidRDefault="008F23F6">
      <w:pPr>
        <w:pStyle w:val="EndNoteBibliography"/>
        <w:spacing w:after="480"/>
        <w:rPr>
          <w:rStyle w:val="Hyperlink0"/>
        </w:rPr>
      </w:pPr>
      <w:r>
        <w:rPr>
          <w:rStyle w:val="Hyperlink0"/>
        </w:rPr>
        <w:t>Sessions SK. 2008. Evolutionary cytogenetics in salamanders. Chromosome Research 16:183-201.</w:t>
      </w:r>
    </w:p>
    <w:p w14:paraId="402CB70D" w14:textId="77777777" w:rsidR="001B0C11" w:rsidRDefault="008F23F6">
      <w:pPr>
        <w:pStyle w:val="EndNoteBibliography"/>
        <w:spacing w:after="480"/>
        <w:rPr>
          <w:rStyle w:val="Hyperlink0"/>
        </w:rPr>
      </w:pPr>
      <w:r>
        <w:rPr>
          <w:rStyle w:val="Hyperlink0"/>
        </w:rPr>
        <w:lastRenderedPageBreak/>
        <w:t>Sessions SK, Larson A. 1987. Developmental correlates of genome size in plethodontid salamanders and their implications for genome evolution. Evolution:1239-1251.</w:t>
      </w:r>
    </w:p>
    <w:p w14:paraId="0E773150" w14:textId="77777777" w:rsidR="001B0C11" w:rsidRDefault="008F23F6">
      <w:pPr>
        <w:pStyle w:val="EndNoteBibliography"/>
        <w:spacing w:after="480"/>
        <w:rPr>
          <w:rStyle w:val="Hyperlink0"/>
        </w:rPr>
      </w:pPr>
      <w:r>
        <w:rPr>
          <w:rStyle w:val="Hyperlink0"/>
        </w:rPr>
        <w:t>Shao F, Han M, Peng Z. 2019. Evolution and diversity of transposable elements in fish genomes. Scientific Reports 9:15399.</w:t>
      </w:r>
    </w:p>
    <w:p w14:paraId="0DAB7766" w14:textId="77777777" w:rsidR="001B0C11" w:rsidRDefault="008F23F6">
      <w:pPr>
        <w:pStyle w:val="EndNoteBibliography"/>
        <w:spacing w:after="480"/>
        <w:rPr>
          <w:rStyle w:val="Hyperlink0"/>
        </w:rPr>
      </w:pPr>
      <w:proofErr w:type="spellStart"/>
      <w:r>
        <w:rPr>
          <w:rStyle w:val="Hyperlink0"/>
        </w:rPr>
        <w:t>Sotero-Caio</w:t>
      </w:r>
      <w:proofErr w:type="spellEnd"/>
      <w:r>
        <w:rPr>
          <w:rStyle w:val="Hyperlink0"/>
        </w:rPr>
        <w:t xml:space="preserve"> CG, Platt RN, II, Suh A, Ray DA. 2017. Evolution and diversity of transposable elements in vertebrate genomes. Genome Biology and Evolution 9:161-177.</w:t>
      </w:r>
    </w:p>
    <w:p w14:paraId="0610336A" w14:textId="77777777" w:rsidR="001B0C11" w:rsidRDefault="008F23F6">
      <w:pPr>
        <w:pStyle w:val="EndNoteBibliography"/>
        <w:spacing w:after="480"/>
        <w:rPr>
          <w:rStyle w:val="Hyperlink0"/>
        </w:rPr>
      </w:pPr>
      <w:r>
        <w:rPr>
          <w:rStyle w:val="Hyperlink0"/>
        </w:rPr>
        <w:t xml:space="preserve">Stamatakis A. 2006. </w:t>
      </w:r>
      <w:proofErr w:type="spellStart"/>
      <w:r>
        <w:rPr>
          <w:rStyle w:val="Hyperlink0"/>
        </w:rPr>
        <w:t>RAxML</w:t>
      </w:r>
      <w:proofErr w:type="spellEnd"/>
      <w:r>
        <w:rPr>
          <w:rStyle w:val="Hyperlink0"/>
        </w:rPr>
        <w:t>-VI-HPC: maximum likelihood-based phylogenetic analyses with thousands of taxa and mixed models. Bioinformatics 22:2688-2690.</w:t>
      </w:r>
    </w:p>
    <w:p w14:paraId="36911531" w14:textId="77777777" w:rsidR="001B0C11" w:rsidRDefault="008F23F6">
      <w:pPr>
        <w:pStyle w:val="EndNoteBibliography"/>
        <w:spacing w:after="480"/>
        <w:rPr>
          <w:rStyle w:val="Hyperlink0"/>
        </w:rPr>
      </w:pPr>
      <w:r>
        <w:rPr>
          <w:rStyle w:val="Hyperlink0"/>
        </w:rPr>
        <w:t xml:space="preserve">Sun C, </w:t>
      </w:r>
      <w:proofErr w:type="spellStart"/>
      <w:r>
        <w:rPr>
          <w:rStyle w:val="Hyperlink0"/>
        </w:rPr>
        <w:t>Arriaza</w:t>
      </w:r>
      <w:proofErr w:type="spellEnd"/>
      <w:r>
        <w:rPr>
          <w:rStyle w:val="Hyperlink0"/>
        </w:rPr>
        <w:t xml:space="preserve"> JRL, Mueller RL. 2012. Slow DNA loss in the gigantic genomes of salamanders. Genome Biology and Evolution 4:1340-1348.</w:t>
      </w:r>
    </w:p>
    <w:p w14:paraId="76E6CEAA" w14:textId="77777777" w:rsidR="001B0C11" w:rsidRDefault="008F23F6">
      <w:pPr>
        <w:pStyle w:val="EndNoteBibliography"/>
        <w:spacing w:after="480"/>
        <w:rPr>
          <w:rStyle w:val="Hyperlink0"/>
        </w:rPr>
      </w:pPr>
      <w:r>
        <w:rPr>
          <w:rStyle w:val="Hyperlink0"/>
        </w:rPr>
        <w:t>Sun C, Mueller RL. 2014. Hellbender genome sequences shed light on genome expansion at the base of crown salamanders. Genome Biology and Evolution 6:1818-1829.</w:t>
      </w:r>
    </w:p>
    <w:p w14:paraId="0F93561C" w14:textId="77777777" w:rsidR="001B0C11" w:rsidRDefault="008F23F6">
      <w:pPr>
        <w:pStyle w:val="EndNoteBibliography"/>
        <w:spacing w:after="480"/>
        <w:rPr>
          <w:rStyle w:val="Hyperlink0"/>
        </w:rPr>
      </w:pPr>
      <w:r>
        <w:rPr>
          <w:rStyle w:val="Hyperlink0"/>
        </w:rPr>
        <w:t xml:space="preserve">Sun C, Shepard DB, Chong RA, </w:t>
      </w:r>
      <w:proofErr w:type="spellStart"/>
      <w:r>
        <w:rPr>
          <w:rStyle w:val="Hyperlink0"/>
        </w:rPr>
        <w:t>Arriaza</w:t>
      </w:r>
      <w:proofErr w:type="spellEnd"/>
      <w:r>
        <w:rPr>
          <w:rStyle w:val="Hyperlink0"/>
        </w:rPr>
        <w:t xml:space="preserve"> JL, Hall K, </w:t>
      </w:r>
      <w:proofErr w:type="spellStart"/>
      <w:r>
        <w:rPr>
          <w:rStyle w:val="Hyperlink0"/>
        </w:rPr>
        <w:t>Castoe</w:t>
      </w:r>
      <w:proofErr w:type="spellEnd"/>
      <w:r>
        <w:rPr>
          <w:rStyle w:val="Hyperlink0"/>
        </w:rPr>
        <w:t xml:space="preserve"> TA, </w:t>
      </w:r>
      <w:proofErr w:type="spellStart"/>
      <w:r>
        <w:rPr>
          <w:rStyle w:val="Hyperlink0"/>
        </w:rPr>
        <w:t>Feschotte</w:t>
      </w:r>
      <w:proofErr w:type="spellEnd"/>
      <w:r>
        <w:rPr>
          <w:rStyle w:val="Hyperlink0"/>
        </w:rPr>
        <w:t xml:space="preserve"> C, Pollock DD, Mueller RL. 2012. LTR retrotransposons contribute to genomic gigantism in plethodontid salamanders. Genome Biology and Evolution 4:168-183.</w:t>
      </w:r>
    </w:p>
    <w:p w14:paraId="225B1783" w14:textId="77777777" w:rsidR="001B0C11" w:rsidRDefault="008F23F6">
      <w:pPr>
        <w:pStyle w:val="EndNoteBibliography"/>
        <w:spacing w:after="480"/>
        <w:rPr>
          <w:rStyle w:val="Hyperlink0"/>
        </w:rPr>
      </w:pPr>
      <w:proofErr w:type="spellStart"/>
      <w:r>
        <w:rPr>
          <w:rStyle w:val="Hyperlink0"/>
        </w:rPr>
        <w:lastRenderedPageBreak/>
        <w:t>Szarski</w:t>
      </w:r>
      <w:proofErr w:type="spellEnd"/>
      <w:r>
        <w:rPr>
          <w:rStyle w:val="Hyperlink0"/>
        </w:rPr>
        <w:t xml:space="preserve"> H. 1983. Cell size and the concept of wasteful and frugal evolutionary strategies. Journal of Theoretical Biology 105:201-209.</w:t>
      </w:r>
    </w:p>
    <w:p w14:paraId="1BA1BDEE" w14:textId="77777777" w:rsidR="001B0C11" w:rsidRDefault="008F23F6">
      <w:pPr>
        <w:pStyle w:val="EndNoteBibliography"/>
        <w:spacing w:after="480"/>
        <w:rPr>
          <w:rStyle w:val="Hyperlink0"/>
        </w:rPr>
      </w:pPr>
      <w:proofErr w:type="spellStart"/>
      <w:r>
        <w:rPr>
          <w:rStyle w:val="Hyperlink0"/>
        </w:rPr>
        <w:t>Szarski</w:t>
      </w:r>
      <w:proofErr w:type="spellEnd"/>
      <w:r>
        <w:rPr>
          <w:rStyle w:val="Hyperlink0"/>
        </w:rPr>
        <w:t xml:space="preserve"> H. 1957. The origin of larva and metamorphosis in amphibia. The American Naturalist 91:283-301.</w:t>
      </w:r>
    </w:p>
    <w:p w14:paraId="270015ED" w14:textId="77777777" w:rsidR="001B0C11" w:rsidRDefault="008F23F6">
      <w:pPr>
        <w:pStyle w:val="EndNoteBibliography"/>
        <w:spacing w:after="480"/>
        <w:rPr>
          <w:rStyle w:val="Hyperlink0"/>
        </w:rPr>
      </w:pPr>
      <w:r>
        <w:rPr>
          <w:rStyle w:val="Hyperlink0"/>
        </w:rPr>
        <w:t>Uyeda JC, Pennell MW, Miller ET, Maia R, McClain CR. 2017. The evolution of energetic scaling across the vertebrate tree of life. The American Naturalist 190:185-199.</w:t>
      </w:r>
    </w:p>
    <w:p w14:paraId="4955DCFE" w14:textId="77777777" w:rsidR="001B0C11" w:rsidRDefault="008F23F6">
      <w:pPr>
        <w:pStyle w:val="EndNoteBibliography"/>
        <w:spacing w:after="480"/>
        <w:rPr>
          <w:rStyle w:val="Hyperlink0"/>
        </w:rPr>
      </w:pPr>
      <w:proofErr w:type="spellStart"/>
      <w:r>
        <w:rPr>
          <w:rStyle w:val="Hyperlink0"/>
        </w:rPr>
        <w:t>Vieites</w:t>
      </w:r>
      <w:proofErr w:type="spellEnd"/>
      <w:r>
        <w:rPr>
          <w:rStyle w:val="Hyperlink0"/>
        </w:rPr>
        <w:t xml:space="preserve"> DR, </w:t>
      </w:r>
      <w:proofErr w:type="spellStart"/>
      <w:r>
        <w:rPr>
          <w:rStyle w:val="Hyperlink0"/>
        </w:rPr>
        <w:t>Rom·n</w:t>
      </w:r>
      <w:proofErr w:type="spellEnd"/>
      <w:r>
        <w:rPr>
          <w:rStyle w:val="Hyperlink0"/>
        </w:rPr>
        <w:t xml:space="preserve"> SN, Wake MH, Wake DB. 2011. A multigenic perspective on phylogenetic relationships in the largest family of salamanders, the </w:t>
      </w:r>
      <w:proofErr w:type="spellStart"/>
      <w:r>
        <w:rPr>
          <w:rStyle w:val="Hyperlink0"/>
        </w:rPr>
        <w:t>Plethodontidae</w:t>
      </w:r>
      <w:proofErr w:type="spellEnd"/>
      <w:r>
        <w:rPr>
          <w:rStyle w:val="Hyperlink0"/>
        </w:rPr>
        <w:t>. Molecular Phylogenetics and Evolution 59:623-635.</w:t>
      </w:r>
    </w:p>
    <w:p w14:paraId="7E0BE971" w14:textId="77777777" w:rsidR="001B0C11" w:rsidRDefault="008F23F6">
      <w:pPr>
        <w:pStyle w:val="EndNoteBibliography"/>
        <w:spacing w:after="480"/>
        <w:rPr>
          <w:rStyle w:val="Hyperlink0"/>
        </w:rPr>
      </w:pPr>
      <w:proofErr w:type="spellStart"/>
      <w:r>
        <w:rPr>
          <w:rStyle w:val="Hyperlink0"/>
        </w:rPr>
        <w:t>Vladimirova</w:t>
      </w:r>
      <w:proofErr w:type="spellEnd"/>
      <w:r>
        <w:rPr>
          <w:rStyle w:val="Hyperlink0"/>
        </w:rPr>
        <w:t xml:space="preserve"> IG, </w:t>
      </w:r>
      <w:proofErr w:type="spellStart"/>
      <w:r>
        <w:rPr>
          <w:rStyle w:val="Hyperlink0"/>
        </w:rPr>
        <w:t>Kleimenov</w:t>
      </w:r>
      <w:proofErr w:type="spellEnd"/>
      <w:r>
        <w:rPr>
          <w:rStyle w:val="Hyperlink0"/>
        </w:rPr>
        <w:t xml:space="preserve"> SY, Alekseeva TA. 2012. Dynamics of body mass and oxygen consumption in the ontogeny of the Spanish ribbed newt (</w:t>
      </w:r>
      <w:proofErr w:type="spellStart"/>
      <w:r>
        <w:rPr>
          <w:rStyle w:val="Hyperlink0"/>
        </w:rPr>
        <w:t>Pleurodeles</w:t>
      </w:r>
      <w:proofErr w:type="spellEnd"/>
      <w:r>
        <w:rPr>
          <w:rStyle w:val="Hyperlink0"/>
        </w:rPr>
        <w:t xml:space="preserve"> </w:t>
      </w:r>
      <w:proofErr w:type="spellStart"/>
      <w:r>
        <w:rPr>
          <w:rStyle w:val="Hyperlink0"/>
        </w:rPr>
        <w:t>waltl</w:t>
      </w:r>
      <w:proofErr w:type="spellEnd"/>
      <w:r>
        <w:rPr>
          <w:rStyle w:val="Hyperlink0"/>
        </w:rPr>
        <w:t>): 2. Larval stage. Biology Bulletin 39:10-14.</w:t>
      </w:r>
    </w:p>
    <w:p w14:paraId="2A0786D8" w14:textId="77777777" w:rsidR="001B0C11" w:rsidRDefault="008F23F6">
      <w:pPr>
        <w:pStyle w:val="EndNoteBibliography"/>
        <w:spacing w:after="480"/>
        <w:rPr>
          <w:rStyle w:val="Hyperlink0"/>
        </w:rPr>
      </w:pPr>
      <w:r>
        <w:rPr>
          <w:rStyle w:val="Hyperlink0"/>
        </w:rPr>
        <w:t xml:space="preserve">Wake D, </w:t>
      </w:r>
      <w:proofErr w:type="spellStart"/>
      <w:r>
        <w:rPr>
          <w:rStyle w:val="Hyperlink0"/>
        </w:rPr>
        <w:t>Hanken</w:t>
      </w:r>
      <w:proofErr w:type="spellEnd"/>
      <w:r>
        <w:rPr>
          <w:rStyle w:val="Hyperlink0"/>
        </w:rPr>
        <w:t xml:space="preserve"> J. 2004. Direct development in the lungless salamanders: what are the consequences for developmental biology, evolution and phylogenesis? International Journal of Developmental Biology 40:859-869.</w:t>
      </w:r>
    </w:p>
    <w:p w14:paraId="7DCCCA6E" w14:textId="77777777" w:rsidR="001B0C11" w:rsidRDefault="008F23F6">
      <w:pPr>
        <w:pStyle w:val="EndNoteBibliography"/>
        <w:spacing w:after="480"/>
        <w:rPr>
          <w:rStyle w:val="Hyperlink0"/>
        </w:rPr>
      </w:pPr>
      <w:r>
        <w:rPr>
          <w:rStyle w:val="Hyperlink0"/>
        </w:rPr>
        <w:t xml:space="preserve">Wake DB, Marks SB. 1993. Development and evolution of plethodontid salamanders: a review of prior studies and a prospectus for future research. </w:t>
      </w:r>
      <w:proofErr w:type="spellStart"/>
      <w:r>
        <w:rPr>
          <w:rStyle w:val="Hyperlink0"/>
        </w:rPr>
        <w:t>Herpetologica</w:t>
      </w:r>
      <w:proofErr w:type="spellEnd"/>
      <w:r>
        <w:rPr>
          <w:rStyle w:val="Hyperlink0"/>
        </w:rPr>
        <w:t xml:space="preserve"> 49:194-203.</w:t>
      </w:r>
    </w:p>
    <w:p w14:paraId="347EE67B" w14:textId="77777777" w:rsidR="001B0C11" w:rsidRDefault="008F23F6">
      <w:pPr>
        <w:pStyle w:val="EndNoteBibliography"/>
        <w:spacing w:after="480"/>
        <w:rPr>
          <w:rStyle w:val="Hyperlink0"/>
        </w:rPr>
      </w:pPr>
      <w:r>
        <w:rPr>
          <w:rStyle w:val="Hyperlink0"/>
        </w:rPr>
        <w:lastRenderedPageBreak/>
        <w:t xml:space="preserve">Wang J, </w:t>
      </w:r>
      <w:proofErr w:type="spellStart"/>
      <w:r>
        <w:rPr>
          <w:rStyle w:val="Hyperlink0"/>
        </w:rPr>
        <w:t>Itgen</w:t>
      </w:r>
      <w:proofErr w:type="spellEnd"/>
      <w:r>
        <w:rPr>
          <w:rStyle w:val="Hyperlink0"/>
        </w:rPr>
        <w:t xml:space="preserve"> MW, Wang H, Gong Y, Jiang J, Li J, Sun C, Sessions SK, Mueller RL. 2020. Gigantic genomes can provide empirical tests of TE dynamics models — an example from amphibians. bioRxiv:2020.2008.2019.257527.</w:t>
      </w:r>
    </w:p>
    <w:p w14:paraId="035CD4BA" w14:textId="77777777" w:rsidR="001B0C11" w:rsidRDefault="008F23F6">
      <w:pPr>
        <w:pStyle w:val="EndNoteBibliography"/>
        <w:spacing w:after="480"/>
        <w:rPr>
          <w:rStyle w:val="Hyperlink0"/>
        </w:rPr>
      </w:pPr>
      <w:proofErr w:type="spellStart"/>
      <w:r>
        <w:rPr>
          <w:rStyle w:val="Hyperlink0"/>
        </w:rPr>
        <w:t>Wassersug</w:t>
      </w:r>
      <w:proofErr w:type="spellEnd"/>
      <w:r>
        <w:rPr>
          <w:rStyle w:val="Hyperlink0"/>
        </w:rPr>
        <w:t xml:space="preserve"> RJ, Sperry DG. 1977. The relationships of locomotion to differential predation on </w:t>
      </w:r>
      <w:proofErr w:type="spellStart"/>
      <w:r>
        <w:rPr>
          <w:rStyle w:val="Hyperlink0"/>
        </w:rPr>
        <w:t>pseudacris</w:t>
      </w:r>
      <w:proofErr w:type="spellEnd"/>
      <w:r>
        <w:rPr>
          <w:rStyle w:val="Hyperlink0"/>
        </w:rPr>
        <w:t xml:space="preserve"> </w:t>
      </w:r>
      <w:proofErr w:type="spellStart"/>
      <w:r>
        <w:rPr>
          <w:rStyle w:val="Hyperlink0"/>
        </w:rPr>
        <w:t>triseriata</w:t>
      </w:r>
      <w:proofErr w:type="spellEnd"/>
      <w:r>
        <w:rPr>
          <w:rStyle w:val="Hyperlink0"/>
        </w:rPr>
        <w:t xml:space="preserve"> (</w:t>
      </w:r>
      <w:proofErr w:type="spellStart"/>
      <w:r>
        <w:rPr>
          <w:rStyle w:val="Hyperlink0"/>
        </w:rPr>
        <w:t>anura</w:t>
      </w:r>
      <w:proofErr w:type="spellEnd"/>
      <w:r>
        <w:rPr>
          <w:rStyle w:val="Hyperlink0"/>
        </w:rPr>
        <w:t xml:space="preserve">: </w:t>
      </w:r>
      <w:proofErr w:type="spellStart"/>
      <w:r>
        <w:rPr>
          <w:rStyle w:val="Hyperlink0"/>
        </w:rPr>
        <w:t>Hylidae</w:t>
      </w:r>
      <w:proofErr w:type="spellEnd"/>
      <w:r>
        <w:rPr>
          <w:rStyle w:val="Hyperlink0"/>
        </w:rPr>
        <w:t>). Ecology 58:830-839.</w:t>
      </w:r>
    </w:p>
    <w:p w14:paraId="1B59A775" w14:textId="77777777" w:rsidR="001B0C11" w:rsidRDefault="008F23F6">
      <w:pPr>
        <w:pStyle w:val="EndNoteBibliography"/>
        <w:spacing w:after="480"/>
        <w:rPr>
          <w:rStyle w:val="Hyperlink0"/>
        </w:rPr>
      </w:pPr>
      <w:r>
        <w:rPr>
          <w:rStyle w:val="Hyperlink0"/>
        </w:rPr>
        <w:t xml:space="preserve">Wiens JJ, </w:t>
      </w:r>
      <w:proofErr w:type="spellStart"/>
      <w:r>
        <w:rPr>
          <w:rStyle w:val="Hyperlink0"/>
        </w:rPr>
        <w:t>Bonett</w:t>
      </w:r>
      <w:proofErr w:type="spellEnd"/>
      <w:r>
        <w:rPr>
          <w:rStyle w:val="Hyperlink0"/>
        </w:rPr>
        <w:t xml:space="preserve"> RM, Chippindale PT. 2005. Ontogeny discombobulates phylogeny: </w:t>
      </w:r>
      <w:proofErr w:type="spellStart"/>
      <w:r>
        <w:rPr>
          <w:rStyle w:val="Hyperlink0"/>
        </w:rPr>
        <w:t>paedomorphosis</w:t>
      </w:r>
      <w:proofErr w:type="spellEnd"/>
      <w:r>
        <w:rPr>
          <w:rStyle w:val="Hyperlink0"/>
        </w:rPr>
        <w:t xml:space="preserve"> and higher-level salamander relationships. Systematic Biology 54:91-110.</w:t>
      </w:r>
    </w:p>
    <w:p w14:paraId="5979FCB5" w14:textId="77777777" w:rsidR="001B0C11" w:rsidRDefault="008F23F6">
      <w:pPr>
        <w:pStyle w:val="EndNoteBibliography"/>
        <w:spacing w:after="480"/>
        <w:rPr>
          <w:rStyle w:val="Hyperlink0"/>
        </w:rPr>
      </w:pPr>
      <w:r>
        <w:rPr>
          <w:rStyle w:val="Hyperlink0"/>
        </w:rPr>
        <w:t>Womack MC, Metz MJ, Hoke KL. 2019. Larger genomes linked to slower development and loss of late-developing traits. The American Naturalist 194:854-864.</w:t>
      </w:r>
    </w:p>
    <w:p w14:paraId="37E0975A" w14:textId="77777777" w:rsidR="001B0C11" w:rsidRDefault="008F23F6">
      <w:pPr>
        <w:pStyle w:val="EndNoteBibliography"/>
        <w:spacing w:after="480"/>
        <w:rPr>
          <w:rStyle w:val="Hyperlink0"/>
        </w:rPr>
      </w:pPr>
      <w:r>
        <w:rPr>
          <w:rStyle w:val="Hyperlink0"/>
        </w:rPr>
        <w:t>Wright ML, Richardson SE, Bigos JM. 2011. The fat body of bullfrog (</w:t>
      </w:r>
      <w:proofErr w:type="spellStart"/>
      <w:r>
        <w:rPr>
          <w:rStyle w:val="Hyperlink0"/>
        </w:rPr>
        <w:t>Lithobates</w:t>
      </w:r>
      <w:proofErr w:type="spellEnd"/>
      <w:r>
        <w:rPr>
          <w:rStyle w:val="Hyperlink0"/>
        </w:rPr>
        <w:t xml:space="preserve"> </w:t>
      </w:r>
      <w:proofErr w:type="spellStart"/>
      <w:r>
        <w:rPr>
          <w:rStyle w:val="Hyperlink0"/>
        </w:rPr>
        <w:t>catesbeianus</w:t>
      </w:r>
      <w:proofErr w:type="spellEnd"/>
      <w:r>
        <w:rPr>
          <w:rStyle w:val="Hyperlink0"/>
        </w:rPr>
        <w:t xml:space="preserve">) tadpoles during metamorphosis: Changes in mass, histology, and melatonin content and effect of food deprivation. Comp. </w:t>
      </w:r>
      <w:proofErr w:type="spellStart"/>
      <w:r>
        <w:rPr>
          <w:rStyle w:val="Hyperlink0"/>
        </w:rPr>
        <w:t>Biochem</w:t>
      </w:r>
      <w:proofErr w:type="spellEnd"/>
      <w:r>
        <w:rPr>
          <w:rStyle w:val="Hyperlink0"/>
        </w:rPr>
        <w:t>. Phys. A 160:498-503.</w:t>
      </w:r>
    </w:p>
    <w:p w14:paraId="3E1B2B3E" w14:textId="77777777" w:rsidR="001B0C11" w:rsidRDefault="008F23F6">
      <w:pPr>
        <w:pStyle w:val="EndNoteBibliography"/>
      </w:pPr>
      <w:r>
        <w:rPr>
          <w:rStyle w:val="Hyperlink0"/>
        </w:rPr>
        <w:t>Zheng Y, Peng R, Kuro-o M, Zeng X. 2011. Exploring patterns and extent of bias in estimating divergence time from mitochondrial DNA sequence data in a particular lineage: a case study of salamanders (Order Caudata). Molecular Biology and Evolution 28:2521-2535.</w:t>
      </w:r>
    </w:p>
    <w:sectPr w:rsidR="001B0C11">
      <w:headerReference w:type="even" r:id="rId14"/>
      <w:headerReference w:type="default" r:id="rId15"/>
      <w:footerReference w:type="even" r:id="rId16"/>
      <w:footerReference w:type="default" r:id="rId17"/>
      <w:pgSz w:w="12240" w:h="15840"/>
      <w:pgMar w:top="1440" w:right="1440" w:bottom="1440" w:left="1440" w:header="720" w:footer="8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Mueller,Rachel" w:date="2021-02-02T16:17:00Z" w:initials="">
    <w:p w14:paraId="1111FFFF" w14:textId="77777777" w:rsidR="00D85385" w:rsidRDefault="00D85385">
      <w:pPr>
        <w:pStyle w:val="Default"/>
      </w:pPr>
    </w:p>
    <w:p w14:paraId="11120000" w14:textId="77777777" w:rsidR="00D85385" w:rsidRDefault="00D85385">
      <w:pPr>
        <w:pStyle w:val="Default"/>
      </w:pPr>
      <w:r>
        <w:rPr>
          <w:rFonts w:eastAsia="Arial Unicode MS" w:cs="Arial Unicode MS"/>
        </w:rPr>
        <w:t>Is there a citation you had in mind for this?</w:t>
      </w:r>
    </w:p>
  </w:comment>
  <w:comment w:id="8" w:author="Marguerite Butler" w:date="2021-03-01T00:23:00Z" w:initials="">
    <w:p w14:paraId="11120001" w14:textId="77777777" w:rsidR="00D85385" w:rsidRDefault="00D85385">
      <w:pPr>
        <w:pStyle w:val="Default"/>
      </w:pPr>
    </w:p>
    <w:p w14:paraId="11120002" w14:textId="77777777" w:rsidR="00D85385" w:rsidRDefault="00D85385">
      <w:pPr>
        <w:pStyle w:val="Default"/>
      </w:pPr>
      <w:r>
        <w:rPr>
          <w:rFonts w:eastAsia="Arial Unicode MS" w:cs="Arial Unicode MS"/>
        </w:rPr>
        <w:t xml:space="preserve">There is the notion of constraint and modularity in morphometrics - looking at patterns of covariance.  Dean Adams, etc. Is </w:t>
      </w:r>
      <w:proofErr w:type="spellStart"/>
      <w:r>
        <w:rPr>
          <w:rFonts w:eastAsia="Arial Unicode MS" w:cs="Arial Unicode MS"/>
        </w:rPr>
        <w:t>tihs</w:t>
      </w:r>
      <w:proofErr w:type="spellEnd"/>
      <w:r>
        <w:rPr>
          <w:rFonts w:eastAsia="Arial Unicode MS" w:cs="Arial Unicode MS"/>
        </w:rPr>
        <w:t xml:space="preserve"> OK? or should we delete this sentence?</w:t>
      </w:r>
    </w:p>
  </w:comment>
  <w:comment w:id="17" w:author="Marguerite Butler" w:date="2021-03-01T22:48:00Z" w:initials="">
    <w:p w14:paraId="11120003" w14:textId="77777777" w:rsidR="00D85385" w:rsidRDefault="00D85385">
      <w:pPr>
        <w:pStyle w:val="Default"/>
      </w:pPr>
    </w:p>
    <w:p w14:paraId="11120004" w14:textId="77777777" w:rsidR="00D85385" w:rsidRDefault="00D85385">
      <w:pPr>
        <w:pStyle w:val="Default"/>
      </w:pPr>
      <w:r>
        <w:rPr>
          <w:rFonts w:eastAsia="Arial Unicode MS" w:cs="Arial Unicode MS"/>
        </w:rPr>
        <w:t>I reverted this because the definition as directional selection is too restrictive. This is the meaning I intended.</w:t>
      </w:r>
    </w:p>
    <w:p w14:paraId="11120005" w14:textId="77777777" w:rsidR="00D85385" w:rsidRDefault="00D85385">
      <w:pPr>
        <w:pStyle w:val="Default"/>
      </w:pPr>
      <w:r>
        <w:rPr>
          <w:rFonts w:eastAsia="Arial Unicode MS" w:cs="Arial Unicode MS"/>
        </w:rPr>
        <w:t>Same regarding the covariation across species and by OU methods being able to model the three possible processes. These are the intended points.</w:t>
      </w:r>
    </w:p>
  </w:comment>
  <w:comment w:id="30" w:author="Marguerite Butler" w:date="2021-01-31T18:17:00Z" w:initials="">
    <w:p w14:paraId="11120006" w14:textId="77777777" w:rsidR="00D85385" w:rsidRDefault="00D85385">
      <w:pPr>
        <w:pStyle w:val="Default"/>
      </w:pPr>
    </w:p>
    <w:p w14:paraId="11120007" w14:textId="77777777" w:rsidR="00D85385" w:rsidRDefault="00D85385">
      <w:pPr>
        <w:pStyle w:val="Default"/>
      </w:pPr>
      <w:r>
        <w:rPr>
          <w:rFonts w:eastAsia="Arial Unicode MS" w:cs="Arial Unicode MS"/>
        </w:rPr>
        <w:t>maybe move down</w:t>
      </w:r>
    </w:p>
  </w:comment>
  <w:comment w:id="41" w:author="Mueller,Rachel" w:date="2021-02-02T18:29:00Z" w:initials="">
    <w:p w14:paraId="11120008" w14:textId="77777777" w:rsidR="00D85385" w:rsidRDefault="00D85385">
      <w:pPr>
        <w:pStyle w:val="Default"/>
      </w:pPr>
    </w:p>
    <w:p w14:paraId="11120009" w14:textId="77777777" w:rsidR="00D85385" w:rsidRDefault="00D85385">
      <w:pPr>
        <w:pStyle w:val="Default"/>
      </w:pPr>
      <w:r>
        <w:rPr>
          <w:rFonts w:eastAsia="Arial Unicode MS" w:cs="Arial Unicode MS"/>
        </w:rPr>
        <w:t>I don’t think it’s accurate to call these reviews.</w:t>
      </w:r>
    </w:p>
  </w:comment>
  <w:comment w:id="42" w:author="Marguerite Butler" w:date="2021-03-01T23:06:00Z" w:initials="">
    <w:p w14:paraId="1112000A" w14:textId="77777777" w:rsidR="00D85385" w:rsidRDefault="00D85385">
      <w:pPr>
        <w:pStyle w:val="Default"/>
      </w:pPr>
    </w:p>
    <w:p w14:paraId="1112000B" w14:textId="77777777" w:rsidR="00D85385" w:rsidRDefault="00D85385">
      <w:pPr>
        <w:pStyle w:val="Default"/>
      </w:pPr>
      <w:r>
        <w:rPr>
          <w:rFonts w:eastAsia="Arial Unicode MS" w:cs="Arial Unicode MS"/>
        </w:rPr>
        <w:t xml:space="preserve">Review is in the title of Wake and Marks! Gregory 2002 </w:t>
      </w:r>
      <w:proofErr w:type="spellStart"/>
      <w:r>
        <w:rPr>
          <w:rFonts w:eastAsia="Arial Unicode MS" w:cs="Arial Unicode MS"/>
        </w:rPr>
        <w:t>doesnʻt</w:t>
      </w:r>
      <w:proofErr w:type="spellEnd"/>
      <w:r>
        <w:rPr>
          <w:rFonts w:eastAsia="Arial Unicode MS" w:cs="Arial Unicode MS"/>
        </w:rPr>
        <w:t xml:space="preserve"> have new data. Sessions has a tiny bit. Bonnet is not a review, but </w:t>
      </w:r>
      <w:proofErr w:type="spellStart"/>
      <w:r>
        <w:rPr>
          <w:rFonts w:eastAsia="Arial Unicode MS" w:cs="Arial Unicode MS"/>
        </w:rPr>
        <w:t>thatʻs</w:t>
      </w:r>
      <w:proofErr w:type="spellEnd"/>
      <w:r>
        <w:rPr>
          <w:rFonts w:eastAsia="Arial Unicode MS" w:cs="Arial Unicode MS"/>
        </w:rPr>
        <w:t xml:space="preserve"> the only one.  I believe </w:t>
      </w:r>
      <w:proofErr w:type="spellStart"/>
      <w:r>
        <w:rPr>
          <w:rFonts w:eastAsia="Arial Unicode MS" w:cs="Arial Unicode MS"/>
        </w:rPr>
        <w:t>itʻs</w:t>
      </w:r>
      <w:proofErr w:type="spellEnd"/>
      <w:r>
        <w:rPr>
          <w:rFonts w:eastAsia="Arial Unicode MS" w:cs="Arial Unicode MS"/>
        </w:rPr>
        <w:t xml:space="preserve"> an accurate characterization, but why is it so important not to recognize that this idea is reviewed in these studies? </w:t>
      </w:r>
    </w:p>
  </w:comment>
  <w:comment w:id="44" w:author="Mueller,Rachel" w:date="2021-02-02T18:29:00Z" w:initials="">
    <w:p w14:paraId="1112000C" w14:textId="77777777" w:rsidR="00D85385" w:rsidRDefault="00D85385">
      <w:pPr>
        <w:pStyle w:val="Default"/>
      </w:pPr>
    </w:p>
    <w:p w14:paraId="1112000D" w14:textId="77777777" w:rsidR="00D85385" w:rsidRDefault="00D85385">
      <w:pPr>
        <w:pStyle w:val="Default"/>
      </w:pPr>
      <w:r>
        <w:rPr>
          <w:rFonts w:eastAsia="Arial Unicode MS" w:cs="Arial Unicode MS"/>
        </w:rPr>
        <w:t>We haven’t introduced the ideas of developmental complexity yet, and the duration is a more nuanced concept (it’s not duration of all of development that’s relevant)</w:t>
      </w:r>
    </w:p>
  </w:comment>
  <w:comment w:id="45" w:author="Marguerite Butler" w:date="2021-03-01T23:08:00Z" w:initials="">
    <w:p w14:paraId="1112000E" w14:textId="77777777" w:rsidR="00D85385" w:rsidRDefault="00D85385">
      <w:pPr>
        <w:pStyle w:val="Default"/>
      </w:pPr>
    </w:p>
    <w:p w14:paraId="1112000F" w14:textId="77777777" w:rsidR="00D85385" w:rsidRDefault="00D85385">
      <w:pPr>
        <w:pStyle w:val="Default"/>
      </w:pPr>
      <w:r>
        <w:rPr>
          <w:rFonts w:eastAsia="Arial Unicode MS" w:cs="Arial Unicode MS"/>
        </w:rPr>
        <w:t xml:space="preserve">I </w:t>
      </w:r>
      <w:proofErr w:type="spellStart"/>
      <w:r>
        <w:rPr>
          <w:rFonts w:eastAsia="Arial Unicode MS" w:cs="Arial Unicode MS"/>
        </w:rPr>
        <w:t>donʻt</w:t>
      </w:r>
      <w:proofErr w:type="spellEnd"/>
      <w:r>
        <w:rPr>
          <w:rFonts w:eastAsia="Arial Unicode MS" w:cs="Arial Unicode MS"/>
        </w:rPr>
        <w:t xml:space="preserve"> think </w:t>
      </w:r>
      <w:proofErr w:type="spellStart"/>
      <w:r>
        <w:rPr>
          <w:rFonts w:eastAsia="Arial Unicode MS" w:cs="Arial Unicode MS"/>
        </w:rPr>
        <w:t>itʻs</w:t>
      </w:r>
      <w:proofErr w:type="spellEnd"/>
      <w:r>
        <w:rPr>
          <w:rFonts w:eastAsia="Arial Unicode MS" w:cs="Arial Unicode MS"/>
        </w:rPr>
        <w:t xml:space="preserve"> necessary. It is pretty self-explanatory. And yes of course developmental duration is not a binary trait. The idea of selection being driven by only one particular phase of life history is also a pretty old idea. I </w:t>
      </w:r>
      <w:proofErr w:type="spellStart"/>
      <w:r>
        <w:rPr>
          <w:rFonts w:eastAsia="Arial Unicode MS" w:cs="Arial Unicode MS"/>
        </w:rPr>
        <w:t>donʻt</w:t>
      </w:r>
      <w:proofErr w:type="spellEnd"/>
      <w:r>
        <w:rPr>
          <w:rFonts w:eastAsia="Arial Unicode MS" w:cs="Arial Unicode MS"/>
        </w:rPr>
        <w:t xml:space="preserve"> think it needs a big introduction.</w:t>
      </w:r>
    </w:p>
  </w:comment>
  <w:comment w:id="47" w:author="Mueller,Rachel" w:date="2021-02-02T19:41:00Z" w:initials="">
    <w:p w14:paraId="11120010" w14:textId="77777777" w:rsidR="00D85385" w:rsidRDefault="00D85385">
      <w:pPr>
        <w:pStyle w:val="Default"/>
      </w:pPr>
    </w:p>
    <w:p w14:paraId="11120011" w14:textId="77777777" w:rsidR="00D85385" w:rsidRDefault="00D85385">
      <w:pPr>
        <w:pStyle w:val="Default"/>
      </w:pPr>
      <w:r>
        <w:rPr>
          <w:rFonts w:eastAsia="Arial Unicode MS" w:cs="Arial Unicode MS"/>
        </w:rPr>
        <w:t>I changed this because I didn’t see your summary as an accurate depiction of the Bonnet paper that set up our work.</w:t>
      </w:r>
    </w:p>
  </w:comment>
  <w:comment w:id="48" w:author="Clay Cressler" w:date="2021-02-09T08:43:00Z" w:initials="">
    <w:p w14:paraId="11120012" w14:textId="77777777" w:rsidR="00D85385" w:rsidRDefault="00D85385">
      <w:pPr>
        <w:pStyle w:val="Default"/>
      </w:pPr>
    </w:p>
    <w:p w14:paraId="11120013" w14:textId="77777777" w:rsidR="00D85385" w:rsidRDefault="00D85385">
      <w:pPr>
        <w:pStyle w:val="Default"/>
      </w:pPr>
      <w:r>
        <w:rPr>
          <w:rFonts w:eastAsia="Arial Unicode MS" w:cs="Arial Unicode MS"/>
        </w:rPr>
        <w:t>It seems to me that both versions say more or less the same thing, but Rachel’s version is a little more direct in my opinion.</w:t>
      </w:r>
    </w:p>
  </w:comment>
  <w:comment w:id="49" w:author="Marguerite Butler" w:date="2021-03-01T23:10:00Z" w:initials="">
    <w:p w14:paraId="11120014" w14:textId="77777777" w:rsidR="00D85385" w:rsidRDefault="00D85385">
      <w:pPr>
        <w:pStyle w:val="Default"/>
      </w:pPr>
    </w:p>
    <w:p w14:paraId="11120015" w14:textId="77777777" w:rsidR="00D85385" w:rsidRDefault="00D85385">
      <w:pPr>
        <w:pStyle w:val="Default"/>
      </w:pPr>
      <w:r>
        <w:rPr>
          <w:rFonts w:eastAsia="Arial Unicode MS" w:cs="Arial Unicode MS"/>
        </w:rPr>
        <w:t xml:space="preserve">I see that you are right, they state metamorphosis in the end of their abstract, but I read their paper many times, and they really </w:t>
      </w:r>
      <w:proofErr w:type="spellStart"/>
      <w:r>
        <w:rPr>
          <w:rFonts w:eastAsia="Arial Unicode MS" w:cs="Arial Unicode MS"/>
        </w:rPr>
        <w:t>donʻt</w:t>
      </w:r>
      <w:proofErr w:type="spellEnd"/>
      <w:r>
        <w:rPr>
          <w:rFonts w:eastAsia="Arial Unicode MS" w:cs="Arial Unicode MS"/>
        </w:rPr>
        <w:t xml:space="preserve"> make that point in their paper.  One could interpret their results by examining their three best fit models and figuring out what the commonality is, but they </w:t>
      </w:r>
      <w:proofErr w:type="spellStart"/>
      <w:r>
        <w:rPr>
          <w:rFonts w:eastAsia="Arial Unicode MS" w:cs="Arial Unicode MS"/>
        </w:rPr>
        <w:t>donʻt</w:t>
      </w:r>
      <w:proofErr w:type="spellEnd"/>
      <w:r>
        <w:rPr>
          <w:rFonts w:eastAsia="Arial Unicode MS" w:cs="Arial Unicode MS"/>
        </w:rPr>
        <w:t xml:space="preserve"> do it for the reader.  What I wrote is what they actually say in the body of their paper.  An accurate representation of what they say.  But fine, if you want to interpret their paper that way, OK.</w:t>
      </w:r>
    </w:p>
  </w:comment>
  <w:comment w:id="70" w:author="Marguerite Butler" w:date="2021-03-01T23:42:00Z" w:initials="">
    <w:p w14:paraId="11120016" w14:textId="77777777" w:rsidR="00D85385" w:rsidRDefault="00D85385">
      <w:pPr>
        <w:pStyle w:val="Default"/>
      </w:pPr>
    </w:p>
    <w:p w14:paraId="11120017" w14:textId="77777777" w:rsidR="00D85385" w:rsidRDefault="00D85385">
      <w:pPr>
        <w:pStyle w:val="Default"/>
      </w:pPr>
      <w:r>
        <w:rPr>
          <w:rFonts w:eastAsia="Arial Unicode MS" w:cs="Arial Unicode MS"/>
        </w:rPr>
        <w:t xml:space="preserve">We </w:t>
      </w:r>
      <w:proofErr w:type="spellStart"/>
      <w:r>
        <w:rPr>
          <w:rFonts w:eastAsia="Arial Unicode MS" w:cs="Arial Unicode MS"/>
        </w:rPr>
        <w:t>havenʻt</w:t>
      </w:r>
      <w:proofErr w:type="spellEnd"/>
      <w:r>
        <w:rPr>
          <w:rFonts w:eastAsia="Arial Unicode MS" w:cs="Arial Unicode MS"/>
        </w:rPr>
        <w:t xml:space="preserve"> firmly established yet that genome evolution is dominated by TE activity yet. We could also say (see below) but I think deleting it here is cleaner. Not needed yet.</w:t>
      </w:r>
    </w:p>
  </w:comment>
  <w:comment w:id="82" w:author="Mueller,Rachel" w:date="2021-02-02T18:25:00Z" w:initials="">
    <w:p w14:paraId="1112001A" w14:textId="77777777" w:rsidR="00D85385" w:rsidRDefault="00D85385">
      <w:pPr>
        <w:pStyle w:val="Default"/>
      </w:pPr>
    </w:p>
    <w:p w14:paraId="1112001B" w14:textId="77777777" w:rsidR="00D85385" w:rsidRDefault="00D85385">
      <w:pPr>
        <w:pStyle w:val="Default"/>
      </w:pPr>
      <w:r>
        <w:rPr>
          <w:rFonts w:eastAsia="Arial Unicode MS" w:cs="Arial Unicode MS"/>
        </w:rPr>
        <w:t>I added this because we hadn’t yet explained why metamorphosis might constrain genome size by this point.</w:t>
      </w:r>
    </w:p>
  </w:comment>
  <w:comment w:id="84" w:author="Microsoft Office User" w:date="2021-02-03T11:47:00Z" w:initials="">
    <w:p w14:paraId="1112001C" w14:textId="77777777" w:rsidR="00D85385" w:rsidRDefault="00D85385">
      <w:pPr>
        <w:pStyle w:val="Default"/>
      </w:pPr>
    </w:p>
    <w:p w14:paraId="1112001D" w14:textId="77777777" w:rsidR="00D85385" w:rsidRPr="00D85385" w:rsidRDefault="00D85385">
      <w:pPr>
        <w:pStyle w:val="Default"/>
        <w:rPr>
          <w:lang w:val="fr-FR"/>
        </w:rPr>
      </w:pPr>
      <w:r w:rsidRPr="00D85385">
        <w:rPr>
          <w:rFonts w:eastAsia="Arial Unicode MS" w:cs="Arial Unicode MS"/>
          <w:lang w:val="fr-FR"/>
        </w:rPr>
        <w:t xml:space="preserve">Add these citations too Chippindale, et al. 2004; Mueller, et al. </w:t>
      </w:r>
      <w:proofErr w:type="gramStart"/>
      <w:r w:rsidRPr="00D85385">
        <w:rPr>
          <w:rFonts w:eastAsia="Arial Unicode MS" w:cs="Arial Unicode MS"/>
          <w:lang w:val="fr-FR"/>
        </w:rPr>
        <w:t>2004;</w:t>
      </w:r>
      <w:proofErr w:type="gramEnd"/>
    </w:p>
  </w:comment>
  <w:comment w:id="77" w:author="Marguerite Butler" w:date="2021-03-01T23:46:00Z" w:initials="">
    <w:p w14:paraId="11120018" w14:textId="77777777" w:rsidR="00D85385" w:rsidRPr="00D85385" w:rsidRDefault="00D85385">
      <w:pPr>
        <w:pStyle w:val="Default"/>
        <w:rPr>
          <w:lang w:val="fr-FR"/>
        </w:rPr>
      </w:pPr>
    </w:p>
    <w:p w14:paraId="11120019" w14:textId="77777777" w:rsidR="00D85385" w:rsidRDefault="00D85385">
      <w:pPr>
        <w:pStyle w:val="Default"/>
      </w:pPr>
      <w:r>
        <w:rPr>
          <w:rFonts w:eastAsia="Arial Unicode MS" w:cs="Arial Unicode MS"/>
        </w:rPr>
        <w:t xml:space="preserve">Too similar to </w:t>
      </w:r>
      <w:proofErr w:type="spellStart"/>
      <w:r>
        <w:rPr>
          <w:rFonts w:eastAsia="Arial Unicode MS" w:cs="Arial Unicode MS"/>
        </w:rPr>
        <w:t>elsehwere</w:t>
      </w:r>
      <w:proofErr w:type="spellEnd"/>
      <w:r>
        <w:rPr>
          <w:rFonts w:eastAsia="Arial Unicode MS" w:cs="Arial Unicode MS"/>
        </w:rPr>
        <w:t xml:space="preserve"> in the paper, or is </w:t>
      </w:r>
      <w:proofErr w:type="gramStart"/>
      <w:r>
        <w:rPr>
          <w:rFonts w:eastAsia="Arial Unicode MS" w:cs="Arial Unicode MS"/>
        </w:rPr>
        <w:t>this</w:t>
      </w:r>
      <w:proofErr w:type="gramEnd"/>
      <w:r>
        <w:rPr>
          <w:rFonts w:eastAsia="Arial Unicode MS" w:cs="Arial Unicode MS"/>
        </w:rPr>
        <w:t xml:space="preserve"> OK?</w:t>
      </w:r>
    </w:p>
  </w:comment>
  <w:comment w:id="104" w:author="Marguerite Butler" w:date="2021-03-01T23:52:00Z" w:initials="">
    <w:p w14:paraId="1112001E" w14:textId="77777777" w:rsidR="00D85385" w:rsidRDefault="00D85385">
      <w:pPr>
        <w:pStyle w:val="Default"/>
      </w:pPr>
    </w:p>
    <w:p w14:paraId="1112001F" w14:textId="77777777" w:rsidR="00D85385" w:rsidRDefault="00D85385">
      <w:pPr>
        <w:pStyle w:val="Default"/>
      </w:pPr>
      <w:r>
        <w:rPr>
          <w:rFonts w:eastAsia="Arial Unicode MS" w:cs="Arial Unicode MS"/>
        </w:rPr>
        <w:t>is this repeating?</w:t>
      </w:r>
    </w:p>
  </w:comment>
  <w:comment w:id="118" w:author="Mueller,Rachel" w:date="2020-10-20T12:20:00Z" w:initials="">
    <w:p w14:paraId="11120020" w14:textId="77777777" w:rsidR="00D85385" w:rsidRDefault="00D85385">
      <w:pPr>
        <w:pStyle w:val="Default"/>
      </w:pPr>
    </w:p>
    <w:p w14:paraId="11120021" w14:textId="77777777" w:rsidR="00D85385" w:rsidRDefault="00D85385">
      <w:pPr>
        <w:pStyle w:val="Default"/>
      </w:pPr>
      <w:r>
        <w:rPr>
          <w:rFonts w:eastAsia="Arial Unicode MS" w:cs="Arial Unicode MS"/>
        </w:rPr>
        <w:t>Marguerite, you’re updating this figure, right? We need to be sure the model names are consistent with the tables, too.</w:t>
      </w:r>
    </w:p>
  </w:comment>
  <w:comment w:id="120" w:author="Microsoft Office User" w:date="2021-02-03T12:13:00Z" w:initials="">
    <w:p w14:paraId="11120022" w14:textId="77777777" w:rsidR="00D85385" w:rsidRDefault="00D85385">
      <w:pPr>
        <w:pStyle w:val="Default"/>
      </w:pPr>
    </w:p>
    <w:p w14:paraId="11120023" w14:textId="77777777" w:rsidR="00D85385" w:rsidRDefault="00D85385">
      <w:pPr>
        <w:pStyle w:val="Default"/>
      </w:pPr>
      <w:r>
        <w:rPr>
          <w:rFonts w:eastAsia="Arial Unicode MS" w:cs="Arial Unicode MS"/>
        </w:rPr>
        <w:t>See comment on next page – we need to use “non-feeding metamorphosis” for that specific subset that doesn't feed so we can reserve “metamorphosis” for the combined species within feeding and non-feeding metamorphosis.</w:t>
      </w:r>
    </w:p>
  </w:comment>
  <w:comment w:id="121" w:author="Clay Cressler" w:date="2021-02-09T09:30:00Z" w:initials="">
    <w:p w14:paraId="11120024" w14:textId="77777777" w:rsidR="00D85385" w:rsidRDefault="00D85385">
      <w:pPr>
        <w:pStyle w:val="Default"/>
      </w:pPr>
    </w:p>
    <w:p w14:paraId="11120025" w14:textId="77777777" w:rsidR="00D85385" w:rsidRDefault="00D85385">
      <w:pPr>
        <w:pStyle w:val="Default"/>
      </w:pPr>
      <w:proofErr w:type="gramStart"/>
      <w:r>
        <w:rPr>
          <w:rFonts w:eastAsia="Arial Unicode MS" w:cs="Arial Unicode MS"/>
        </w:rPr>
        <w:t>So</w:t>
      </w:r>
      <w:proofErr w:type="gramEnd"/>
      <w:r>
        <w:rPr>
          <w:rFonts w:eastAsia="Arial Unicode MS" w:cs="Arial Unicode MS"/>
        </w:rPr>
        <w:t xml:space="preserve"> we need to update the labels for meta-</w:t>
      </w:r>
      <w:proofErr w:type="spellStart"/>
      <w:r>
        <w:rPr>
          <w:rFonts w:eastAsia="Arial Unicode MS" w:cs="Arial Unicode MS"/>
        </w:rPr>
        <w:t>nf</w:t>
      </w:r>
      <w:proofErr w:type="spellEnd"/>
      <w:r>
        <w:rPr>
          <w:rFonts w:eastAsia="Arial Unicode MS" w:cs="Arial Unicode MS"/>
        </w:rPr>
        <w:t xml:space="preserve"> and meta-</w:t>
      </w:r>
      <w:proofErr w:type="spellStart"/>
      <w:r>
        <w:rPr>
          <w:rFonts w:eastAsia="Arial Unicode MS" w:cs="Arial Unicode MS"/>
        </w:rPr>
        <w:t>nf</w:t>
      </w:r>
      <w:proofErr w:type="spellEnd"/>
      <w:r>
        <w:rPr>
          <w:rFonts w:eastAsia="Arial Unicode MS" w:cs="Arial Unicode MS"/>
        </w:rPr>
        <w:t>-</w:t>
      </w:r>
      <w:proofErr w:type="spellStart"/>
      <w:r>
        <w:rPr>
          <w:rFonts w:eastAsia="Arial Unicode MS" w:cs="Arial Unicode MS"/>
        </w:rPr>
        <w:t>paed</w:t>
      </w:r>
      <w:proofErr w:type="spellEnd"/>
      <w:r>
        <w:rPr>
          <w:rFonts w:eastAsia="Arial Unicode MS" w:cs="Arial Unicode MS"/>
        </w:rPr>
        <w:t>-dd to be “feeding meta” and “non-feeding meta”</w:t>
      </w:r>
    </w:p>
  </w:comment>
  <w:comment w:id="126" w:author="Microsoft Office User" w:date="2020-12-12T09:07:00Z" w:initials="">
    <w:p w14:paraId="11120026" w14:textId="77777777" w:rsidR="00D85385" w:rsidRDefault="00D85385">
      <w:pPr>
        <w:pStyle w:val="Default"/>
      </w:pPr>
    </w:p>
    <w:p w14:paraId="11120027" w14:textId="77777777" w:rsidR="00D85385" w:rsidRDefault="00D85385">
      <w:pPr>
        <w:pStyle w:val="Default"/>
      </w:pPr>
      <w:r>
        <w:rPr>
          <w:rFonts w:eastAsia="Arial Unicode MS" w:cs="Arial Unicode MS"/>
        </w:rPr>
        <w:t>Add with endnote</w:t>
      </w:r>
    </w:p>
  </w:comment>
  <w:comment w:id="127" w:author="Microsoft Office User" w:date="2021-02-03T12:00:00Z" w:initials="">
    <w:p w14:paraId="11120028" w14:textId="77777777" w:rsidR="00D85385" w:rsidRDefault="00D85385">
      <w:pPr>
        <w:pStyle w:val="Default"/>
      </w:pPr>
    </w:p>
    <w:p w14:paraId="11120029" w14:textId="77777777" w:rsidR="00D85385" w:rsidRDefault="00D85385">
      <w:pPr>
        <w:pStyle w:val="Default"/>
      </w:pPr>
      <w:r>
        <w:rPr>
          <w:rFonts w:eastAsia="Arial Unicode MS" w:cs="Arial Unicode MS"/>
        </w:rPr>
        <w:t xml:space="preserve">Add back </w:t>
      </w:r>
      <w:proofErr w:type="spellStart"/>
      <w:r>
        <w:rPr>
          <w:rFonts w:eastAsia="Arial Unicode MS" w:cs="Arial Unicode MS"/>
        </w:rPr>
        <w:t>itations</w:t>
      </w:r>
      <w:proofErr w:type="spellEnd"/>
    </w:p>
  </w:comment>
  <w:comment w:id="139" w:author="Marguerite Butler" w:date="2021-01-21T06:34:00Z" w:initials="">
    <w:p w14:paraId="1112002A" w14:textId="77777777" w:rsidR="00D85385" w:rsidRDefault="00D85385">
      <w:pPr>
        <w:pStyle w:val="Default"/>
      </w:pPr>
    </w:p>
    <w:p w14:paraId="1112002B" w14:textId="77777777" w:rsidR="00D85385" w:rsidRDefault="00D85385">
      <w:pPr>
        <w:pStyle w:val="Default"/>
      </w:pPr>
      <w:r>
        <w:rPr>
          <w:rFonts w:eastAsia="Arial Unicode MS" w:cs="Arial Unicode MS"/>
        </w:rPr>
        <w:t xml:space="preserve">Hypotheses referring to only the regime mappings is confusing because there are also various parameter combinations. </w:t>
      </w:r>
    </w:p>
    <w:p w14:paraId="1112002C" w14:textId="77777777" w:rsidR="00D85385" w:rsidRDefault="00D85385">
      <w:pPr>
        <w:pStyle w:val="Default"/>
      </w:pPr>
    </w:p>
    <w:p w14:paraId="1112002D" w14:textId="77777777" w:rsidR="00D85385" w:rsidRDefault="00D85385">
      <w:pPr>
        <w:pStyle w:val="Default"/>
      </w:pPr>
      <w:r>
        <w:rPr>
          <w:rFonts w:eastAsia="Arial Unicode MS" w:cs="Arial Unicode MS"/>
        </w:rPr>
        <w:t xml:space="preserve">RLM – I think it works to call these hypotheses because these are the combinations of life history </w:t>
      </w:r>
      <w:proofErr w:type="gramStart"/>
      <w:r>
        <w:rPr>
          <w:rFonts w:eastAsia="Arial Unicode MS" w:cs="Arial Unicode MS"/>
        </w:rPr>
        <w:t>regimes</w:t>
      </w:r>
      <w:proofErr w:type="gramEnd"/>
      <w:r>
        <w:rPr>
          <w:rFonts w:eastAsia="Arial Unicode MS" w:cs="Arial Unicode MS"/>
        </w:rPr>
        <w:t xml:space="preserve"> we think might be impacting genome size evolution. The parameter combinations – rates, optima – those are HOW those impacts translate into genome size evolution.</w:t>
      </w:r>
    </w:p>
  </w:comment>
  <w:comment w:id="140" w:author="Clay Cressler" w:date="2021-02-09T09:35:00Z" w:initials="">
    <w:p w14:paraId="1112002E" w14:textId="77777777" w:rsidR="00D85385" w:rsidRDefault="00D85385">
      <w:pPr>
        <w:pStyle w:val="Default"/>
      </w:pPr>
    </w:p>
    <w:p w14:paraId="1112002F" w14:textId="77777777" w:rsidR="00D85385" w:rsidRDefault="00D85385">
      <w:pPr>
        <w:pStyle w:val="Default"/>
      </w:pPr>
      <w:r>
        <w:rPr>
          <w:rFonts w:eastAsia="Arial Unicode MS" w:cs="Arial Unicode MS"/>
        </w:rPr>
        <w:t xml:space="preserve">Technically, from a model fitting standpoint, the models and parameters together specify a hypothesis, so that there are multiple parameter hypotheses per life history hypothesis. However, I feel like that’s kind of confusing, and the way it is currently worded is okay, because the regime paintings are a hypothesis about how life history could constrain genome size evolution, whereas whether there is a </w:t>
      </w:r>
      <w:proofErr w:type="gramStart"/>
      <w:r>
        <w:rPr>
          <w:rFonts w:eastAsia="Arial Unicode MS" w:cs="Arial Unicode MS"/>
        </w:rPr>
        <w:t>single or multiple alpha parameters</w:t>
      </w:r>
      <w:proofErr w:type="gramEnd"/>
      <w:r>
        <w:rPr>
          <w:rFonts w:eastAsia="Arial Unicode MS" w:cs="Arial Unicode MS"/>
        </w:rPr>
        <w:t xml:space="preserve"> are (essentially) hypotheses about the rates of evolution within a regime. Does that make sense?</w:t>
      </w:r>
    </w:p>
    <w:p w14:paraId="11120030" w14:textId="77777777" w:rsidR="00D85385" w:rsidRDefault="00D85385">
      <w:pPr>
        <w:pStyle w:val="Default"/>
      </w:pPr>
    </w:p>
    <w:p w14:paraId="11120031" w14:textId="77777777" w:rsidR="00D85385" w:rsidRDefault="00D85385">
      <w:pPr>
        <w:pStyle w:val="Default"/>
      </w:pPr>
      <w:r>
        <w:rPr>
          <w:rFonts w:eastAsia="Arial Unicode MS" w:cs="Arial Unicode MS"/>
        </w:rPr>
        <w:t>I added some text below to capture this.</w:t>
      </w:r>
    </w:p>
  </w:comment>
  <w:comment w:id="141" w:author="Marguerite Butler" w:date="2021-03-02T23:27:00Z" w:initials="">
    <w:p w14:paraId="11120032" w14:textId="77777777" w:rsidR="00D85385" w:rsidRDefault="00D85385">
      <w:pPr>
        <w:pStyle w:val="Default"/>
      </w:pPr>
    </w:p>
    <w:p w14:paraId="11120033" w14:textId="77777777" w:rsidR="00D85385" w:rsidRDefault="00D85385">
      <w:pPr>
        <w:pStyle w:val="Default"/>
      </w:pPr>
      <w:r>
        <w:rPr>
          <w:rFonts w:eastAsia="Arial Unicode MS" w:cs="Arial Unicode MS"/>
        </w:rPr>
        <w:t xml:space="preserve">I </w:t>
      </w:r>
      <w:proofErr w:type="spellStart"/>
      <w:r>
        <w:rPr>
          <w:rFonts w:eastAsia="Arial Unicode MS" w:cs="Arial Unicode MS"/>
        </w:rPr>
        <w:t>donʻt</w:t>
      </w:r>
      <w:proofErr w:type="spellEnd"/>
      <w:r>
        <w:rPr>
          <w:rFonts w:eastAsia="Arial Unicode MS" w:cs="Arial Unicode MS"/>
        </w:rPr>
        <w:t xml:space="preserve"> see any fundamental difference between the paintings (i.e., where the parameters shift), and the nature of the parameters themselves. Both can express biological ideas or hypotheses. For example, </w:t>
      </w:r>
    </w:p>
  </w:comment>
  <w:comment w:id="142" w:author="Marguerite Butler" w:date="2021-03-05T08:32:00Z" w:initials="">
    <w:p w14:paraId="11120034" w14:textId="77777777" w:rsidR="00D85385" w:rsidRDefault="00D85385">
      <w:pPr>
        <w:pStyle w:val="Default"/>
      </w:pPr>
    </w:p>
    <w:p w14:paraId="11120035" w14:textId="77777777" w:rsidR="00D85385" w:rsidRDefault="00D85385">
      <w:pPr>
        <w:pStyle w:val="Default"/>
      </w:pPr>
      <w:r>
        <w:rPr>
          <w:rFonts w:eastAsia="Arial Unicode MS" w:cs="Arial Unicode MS"/>
        </w:rPr>
        <w:t xml:space="preserve">The numbers of regimes </w:t>
      </w:r>
      <w:proofErr w:type="gramStart"/>
      <w:r>
        <w:rPr>
          <w:rFonts w:eastAsia="Arial Unicode MS" w:cs="Arial Unicode MS"/>
        </w:rPr>
        <w:t>adds</w:t>
      </w:r>
      <w:proofErr w:type="gramEnd"/>
      <w:r>
        <w:rPr>
          <w:rFonts w:eastAsia="Arial Unicode MS" w:cs="Arial Unicode MS"/>
        </w:rPr>
        <w:t xml:space="preserve"> a lot of clutter, so I removed it from the text. The only thing it matters to is the number of degrees of freedom, but </w:t>
      </w:r>
      <w:proofErr w:type="spellStart"/>
      <w:r>
        <w:rPr>
          <w:rFonts w:eastAsia="Arial Unicode MS" w:cs="Arial Unicode MS"/>
        </w:rPr>
        <w:t>itʻs</w:t>
      </w:r>
      <w:proofErr w:type="spellEnd"/>
      <w:r>
        <w:rPr>
          <w:rFonts w:eastAsia="Arial Unicode MS" w:cs="Arial Unicode MS"/>
        </w:rPr>
        <w:t xml:space="preserve"> not really that important. If you </w:t>
      </w:r>
      <w:proofErr w:type="gramStart"/>
      <w:r>
        <w:rPr>
          <w:rFonts w:eastAsia="Arial Unicode MS" w:cs="Arial Unicode MS"/>
        </w:rPr>
        <w:t>want</w:t>
      </w:r>
      <w:proofErr w:type="gramEnd"/>
      <w:r>
        <w:rPr>
          <w:rFonts w:eastAsia="Arial Unicode MS" w:cs="Arial Unicode MS"/>
        </w:rPr>
        <w:t xml:space="preserve"> we can add it to a table. </w:t>
      </w:r>
    </w:p>
  </w:comment>
  <w:comment w:id="206" w:author="Marguerite Butler" w:date="2021-03-05T23:05:00Z" w:initials="">
    <w:p w14:paraId="11120036" w14:textId="77777777" w:rsidR="00D85385" w:rsidRDefault="00D85385">
      <w:pPr>
        <w:pStyle w:val="Default"/>
      </w:pPr>
    </w:p>
    <w:p w14:paraId="11120037" w14:textId="77777777" w:rsidR="00D85385" w:rsidRDefault="00D85385">
      <w:pPr>
        <w:pStyle w:val="Default"/>
      </w:pPr>
      <w:r>
        <w:rPr>
          <w:rFonts w:eastAsia="Arial Unicode MS" w:cs="Arial Unicode MS"/>
        </w:rPr>
        <w:t>What did we mean here?</w:t>
      </w:r>
    </w:p>
  </w:comment>
  <w:comment w:id="211" w:author="Marguerite Butler" w:date="2021-01-24T01:15:00Z" w:initials="">
    <w:p w14:paraId="11120038" w14:textId="77777777" w:rsidR="00D85385" w:rsidRDefault="00D85385">
      <w:pPr>
        <w:pStyle w:val="Default"/>
      </w:pPr>
    </w:p>
    <w:p w14:paraId="11120039" w14:textId="77777777" w:rsidR="00D85385" w:rsidRDefault="00D85385">
      <w:pPr>
        <w:pStyle w:val="Default"/>
      </w:pPr>
      <w:r>
        <w:rPr>
          <w:rFonts w:eastAsia="Arial Unicode MS" w:cs="Arial Unicode MS"/>
        </w:rPr>
        <w:t xml:space="preserve">All of the content of the comparisons is given in the results table, so how about we just move the descriptions there? </w:t>
      </w:r>
      <w:proofErr w:type="spellStart"/>
      <w:r>
        <w:rPr>
          <w:rFonts w:eastAsia="Arial Unicode MS" w:cs="Arial Unicode MS"/>
        </w:rPr>
        <w:t>Itʻs</w:t>
      </w:r>
      <w:proofErr w:type="spellEnd"/>
      <w:r>
        <w:rPr>
          <w:rFonts w:eastAsia="Arial Unicode MS" w:cs="Arial Unicode MS"/>
        </w:rPr>
        <w:t xml:space="preserve"> not that critical that we explain what the specific comparisons are here in the methods. Just how they were done.</w:t>
      </w:r>
    </w:p>
    <w:p w14:paraId="1112003A" w14:textId="77777777" w:rsidR="00D85385" w:rsidRDefault="00D85385">
      <w:pPr>
        <w:pStyle w:val="Default"/>
      </w:pPr>
    </w:p>
    <w:p w14:paraId="1112003B" w14:textId="77777777" w:rsidR="00D85385" w:rsidRDefault="00D85385">
      <w:pPr>
        <w:pStyle w:val="Default"/>
      </w:pPr>
      <w:r>
        <w:rPr>
          <w:rFonts w:eastAsia="Arial Unicode MS" w:cs="Arial Unicode MS"/>
        </w:rPr>
        <w:t>RLM - OK</w:t>
      </w:r>
    </w:p>
  </w:comment>
  <w:comment w:id="213" w:author="Mueller,Rachel" w:date="2020-11-12T14:52:00Z" w:initials="">
    <w:p w14:paraId="1112003C" w14:textId="77777777" w:rsidR="00D85385" w:rsidRDefault="00D85385">
      <w:pPr>
        <w:pStyle w:val="Default"/>
      </w:pPr>
    </w:p>
    <w:p w14:paraId="1112003D" w14:textId="77777777" w:rsidR="00D85385" w:rsidRDefault="00D85385">
      <w:pPr>
        <w:pStyle w:val="Default"/>
      </w:pPr>
      <w:r>
        <w:rPr>
          <w:rFonts w:eastAsia="Arial Unicode MS" w:cs="Arial Unicode MS"/>
        </w:rPr>
        <w:t>Should this be Appendix 2 (or B) since we don’t have an Appendix 1?</w:t>
      </w:r>
    </w:p>
  </w:comment>
  <w:comment w:id="214" w:author="Clay Cressler" w:date="2021-02-09T09:51:00Z" w:initials="">
    <w:p w14:paraId="1112003E" w14:textId="77777777" w:rsidR="00D85385" w:rsidRDefault="00D85385">
      <w:pPr>
        <w:pStyle w:val="Default"/>
      </w:pPr>
    </w:p>
    <w:p w14:paraId="1112003F" w14:textId="77777777" w:rsidR="00D85385" w:rsidRDefault="00D85385">
      <w:pPr>
        <w:pStyle w:val="Default"/>
      </w:pPr>
      <w:r>
        <w:rPr>
          <w:rFonts w:eastAsia="Arial Unicode MS" w:cs="Arial Unicode MS"/>
        </w:rPr>
        <w:t xml:space="preserve">We still need to work out what is going in which Appendix. I have the </w:t>
      </w:r>
      <w:proofErr w:type="spellStart"/>
      <w:r>
        <w:rPr>
          <w:rFonts w:eastAsia="Arial Unicode MS" w:cs="Arial Unicode MS"/>
        </w:rPr>
        <w:t>Rmarkdown</w:t>
      </w:r>
      <w:proofErr w:type="spellEnd"/>
      <w:r>
        <w:rPr>
          <w:rFonts w:eastAsia="Arial Unicode MS" w:cs="Arial Unicode MS"/>
        </w:rPr>
        <w:t xml:space="preserve"> that we can submit as the Appendix containing all of the phylogenetic comparative analysis code. Is there another Appendix for </w:t>
      </w:r>
      <w:proofErr w:type="gramStart"/>
      <w:r>
        <w:rPr>
          <w:rFonts w:eastAsia="Arial Unicode MS" w:cs="Arial Unicode MS"/>
        </w:rPr>
        <w:t>e.g.</w:t>
      </w:r>
      <w:proofErr w:type="gramEnd"/>
      <w:r>
        <w:rPr>
          <w:rFonts w:eastAsia="Arial Unicode MS" w:cs="Arial Unicode MS"/>
        </w:rPr>
        <w:t xml:space="preserve"> tree construction?</w:t>
      </w:r>
    </w:p>
  </w:comment>
  <w:comment w:id="251" w:author="Marguerite Butler" w:date="2021-03-07T00:23:00Z" w:initials="">
    <w:p w14:paraId="11120040" w14:textId="77777777" w:rsidR="00D85385" w:rsidRDefault="00D85385">
      <w:pPr>
        <w:pStyle w:val="Default"/>
      </w:pPr>
    </w:p>
    <w:p w14:paraId="11120041" w14:textId="77777777" w:rsidR="00D85385" w:rsidRDefault="00D85385">
      <w:pPr>
        <w:pStyle w:val="Default"/>
      </w:pPr>
      <w:r>
        <w:rPr>
          <w:rFonts w:eastAsia="Arial Unicode MS" w:cs="Arial Unicode MS"/>
        </w:rPr>
        <w:t xml:space="preserve">first simulation- best fit parameters - maybe this is the extra - </w:t>
      </w:r>
      <w:proofErr w:type="spellStart"/>
      <w:r>
        <w:rPr>
          <w:rFonts w:eastAsia="Arial Unicode MS" w:cs="Arial Unicode MS"/>
        </w:rPr>
        <w:t>donʻt</w:t>
      </w:r>
      <w:proofErr w:type="spellEnd"/>
      <w:r>
        <w:rPr>
          <w:rFonts w:eastAsia="Arial Unicode MS" w:cs="Arial Unicode MS"/>
        </w:rPr>
        <w:t xml:space="preserve"> you just get observed values of the likelihood differences for the best fit model?</w:t>
      </w:r>
    </w:p>
  </w:comment>
  <w:comment w:id="276" w:author="Marguerite Butler" w:date="2021-03-07T00:24:00Z" w:initials="">
    <w:p w14:paraId="11120042" w14:textId="77777777" w:rsidR="00D85385" w:rsidRDefault="00D85385">
      <w:pPr>
        <w:pStyle w:val="Default"/>
      </w:pPr>
    </w:p>
    <w:p w14:paraId="11120043" w14:textId="77777777" w:rsidR="00D85385" w:rsidRDefault="00D85385">
      <w:pPr>
        <w:pStyle w:val="Default"/>
      </w:pPr>
      <w:r>
        <w:rPr>
          <w:rFonts w:eastAsia="Arial Unicode MS" w:cs="Arial Unicode MS"/>
        </w:rPr>
        <w:t>second simulation - the simpler model</w:t>
      </w:r>
    </w:p>
  </w:comment>
  <w:comment w:id="284" w:author="Marguerite Butler" w:date="2021-01-31T22:47:00Z" w:initials="">
    <w:p w14:paraId="11120044" w14:textId="77777777" w:rsidR="00D85385" w:rsidRDefault="00D85385">
      <w:pPr>
        <w:pStyle w:val="Default"/>
      </w:pPr>
    </w:p>
    <w:p w14:paraId="11120045" w14:textId="77777777" w:rsidR="00D85385" w:rsidRDefault="00D85385">
      <w:pPr>
        <w:pStyle w:val="Default"/>
      </w:pPr>
      <w:r>
        <w:rPr>
          <w:rFonts w:eastAsia="Arial Unicode MS" w:cs="Arial Unicode MS"/>
        </w:rPr>
        <w:t xml:space="preserve">Each PMC comparisons requires 3 sets of simulations? I am confused - </w:t>
      </w:r>
      <w:proofErr w:type="spellStart"/>
      <w:r>
        <w:rPr>
          <w:rFonts w:eastAsia="Arial Unicode MS" w:cs="Arial Unicode MS"/>
        </w:rPr>
        <w:t>arenʻt</w:t>
      </w:r>
      <w:proofErr w:type="spellEnd"/>
      <w:r>
        <w:rPr>
          <w:rFonts w:eastAsia="Arial Unicode MS" w:cs="Arial Unicode MS"/>
        </w:rPr>
        <w:t xml:space="preserve"> there only 2 generating models? Should the first description simply be about computing the observed value of delta? Then the 2 </w:t>
      </w:r>
      <w:proofErr w:type="spellStart"/>
      <w:r>
        <w:rPr>
          <w:rFonts w:eastAsia="Arial Unicode MS" w:cs="Arial Unicode MS"/>
        </w:rPr>
        <w:t>followiing</w:t>
      </w:r>
      <w:proofErr w:type="spellEnd"/>
      <w:r>
        <w:rPr>
          <w:rFonts w:eastAsia="Arial Unicode MS" w:cs="Arial Unicode MS"/>
        </w:rPr>
        <w:t xml:space="preserve"> parts contain simulations of the simpler model and simulation under the </w:t>
      </w:r>
      <w:proofErr w:type="spellStart"/>
      <w:r>
        <w:rPr>
          <w:rFonts w:eastAsia="Arial Unicode MS" w:cs="Arial Unicode MS"/>
        </w:rPr>
        <w:t>complexer</w:t>
      </w:r>
      <w:proofErr w:type="spellEnd"/>
      <w:r>
        <w:rPr>
          <w:rFonts w:eastAsia="Arial Unicode MS" w:cs="Arial Unicode MS"/>
        </w:rPr>
        <w:t xml:space="preserve"> model?</w:t>
      </w:r>
    </w:p>
  </w:comment>
  <w:comment w:id="285" w:author="Clay Cressler" w:date="2021-02-09T09:55:00Z" w:initials="">
    <w:p w14:paraId="11120046" w14:textId="77777777" w:rsidR="00D85385" w:rsidRDefault="00D85385">
      <w:pPr>
        <w:pStyle w:val="Default"/>
      </w:pPr>
    </w:p>
    <w:p w14:paraId="11120047" w14:textId="77777777" w:rsidR="00D85385" w:rsidRDefault="00D85385">
      <w:pPr>
        <w:pStyle w:val="Default"/>
      </w:pPr>
      <w:r>
        <w:rPr>
          <w:rFonts w:eastAsia="Arial Unicode MS" w:cs="Arial Unicode MS"/>
        </w:rPr>
        <w:t>I’m confused by what you mean here. There were only two comparisons: simulate the simpler model and compute ; simulate the complex model can compute .</w:t>
      </w:r>
    </w:p>
  </w:comment>
  <w:comment w:id="292" w:author="Mueller,Rachel" w:date="2020-11-12T14:52:00Z" w:initials="">
    <w:p w14:paraId="11120048" w14:textId="77777777" w:rsidR="00D85385" w:rsidRDefault="00D85385">
      <w:pPr>
        <w:pStyle w:val="Default"/>
      </w:pPr>
    </w:p>
    <w:p w14:paraId="11120049" w14:textId="77777777" w:rsidR="00D85385" w:rsidRDefault="00D85385">
      <w:pPr>
        <w:pStyle w:val="Default"/>
      </w:pPr>
      <w:r>
        <w:rPr>
          <w:rFonts w:eastAsia="Arial Unicode MS" w:cs="Arial Unicode MS"/>
        </w:rPr>
        <w:t>Should this be Appendix 2 (or B) since we don’t have an Appendix 1?</w:t>
      </w:r>
    </w:p>
  </w:comment>
  <w:comment w:id="295" w:author="Mueller,Rachel" w:date="2020-11-12T14:48:00Z" w:initials="">
    <w:p w14:paraId="1112004A" w14:textId="77777777" w:rsidR="00D85385" w:rsidRDefault="00D85385">
      <w:pPr>
        <w:pStyle w:val="Default"/>
      </w:pPr>
    </w:p>
    <w:p w14:paraId="1112004B" w14:textId="77777777" w:rsidR="00D85385" w:rsidRDefault="00D85385">
      <w:pPr>
        <w:pStyle w:val="Default"/>
      </w:pPr>
      <w:r>
        <w:rPr>
          <w:rFonts w:eastAsia="Arial Unicode MS" w:cs="Arial Unicode MS"/>
        </w:rPr>
        <w:t xml:space="preserve">We have no appendix A, as far as I can tell. (Maybe there is one that we don’t refer to?) Looks like Am Nat </w:t>
      </w:r>
      <w:proofErr w:type="gramStart"/>
      <w:r>
        <w:rPr>
          <w:rFonts w:eastAsia="Arial Unicode MS" w:cs="Arial Unicode MS"/>
        </w:rPr>
        <w:t>has</w:t>
      </w:r>
      <w:proofErr w:type="gramEnd"/>
      <w:r>
        <w:rPr>
          <w:rFonts w:eastAsia="Arial Unicode MS" w:cs="Arial Unicode MS"/>
        </w:rPr>
        <w:t xml:space="preserve"> a Supplemental Material section that we can order however we’d like, as far as I can tell. I will have one or maybe 2 Supplemental Tables for the data itself. Assuming this is supplemental online, is it OK to call it Appendix 1 and Appendix 2? (to match Table 1 and Table 2?) Or do you prefer A and B? I am hung up on the combo of lettering and numbering. (-:</w:t>
      </w:r>
    </w:p>
  </w:comment>
  <w:comment w:id="328" w:author="Marguerite Butler" w:date="2021-03-22T10:57:00Z" w:initials="">
    <w:p w14:paraId="1112004C" w14:textId="77777777" w:rsidR="00D85385" w:rsidRDefault="00D85385">
      <w:pPr>
        <w:pStyle w:val="Default"/>
      </w:pPr>
    </w:p>
    <w:p w14:paraId="1112004D" w14:textId="77777777" w:rsidR="00D85385" w:rsidRDefault="00D85385">
      <w:pPr>
        <w:pStyle w:val="Default"/>
      </w:pPr>
      <w:r>
        <w:rPr>
          <w:rFonts w:eastAsia="Arial Unicode MS" w:cs="Arial Unicode MS"/>
        </w:rPr>
        <w:t>These two comparisons refer to mf-</w:t>
      </w:r>
      <w:proofErr w:type="spellStart"/>
      <w:r>
        <w:rPr>
          <w:rFonts w:eastAsia="Arial Unicode MS" w:cs="Arial Unicode MS"/>
        </w:rPr>
        <w:t>mnf</w:t>
      </w:r>
      <w:proofErr w:type="spellEnd"/>
      <w:r>
        <w:rPr>
          <w:rFonts w:eastAsia="Arial Unicode MS" w:cs="Arial Unicode MS"/>
        </w:rPr>
        <w:t>-dd-</w:t>
      </w:r>
      <w:proofErr w:type="spellStart"/>
      <w:r>
        <w:rPr>
          <w:rFonts w:eastAsia="Arial Unicode MS" w:cs="Arial Unicode MS"/>
        </w:rPr>
        <w:t>paed</w:t>
      </w:r>
      <w:proofErr w:type="spellEnd"/>
      <w:r>
        <w:rPr>
          <w:rFonts w:eastAsia="Arial Unicode MS" w:cs="Arial Unicode MS"/>
        </w:rPr>
        <w:t xml:space="preserve"> vs mf-</w:t>
      </w:r>
      <w:proofErr w:type="spellStart"/>
      <w:r>
        <w:rPr>
          <w:rFonts w:eastAsia="Arial Unicode MS" w:cs="Arial Unicode MS"/>
        </w:rPr>
        <w:t>mnf</w:t>
      </w:r>
      <w:proofErr w:type="spellEnd"/>
      <w:r>
        <w:rPr>
          <w:rFonts w:eastAsia="Arial Unicode MS" w:cs="Arial Unicode MS"/>
        </w:rPr>
        <w:t>-</w:t>
      </w:r>
      <w:proofErr w:type="gramStart"/>
      <w:r>
        <w:rPr>
          <w:rFonts w:eastAsia="Arial Unicode MS" w:cs="Arial Unicode MS"/>
        </w:rPr>
        <w:t>other  the</w:t>
      </w:r>
      <w:proofErr w:type="gramEnd"/>
      <w:r>
        <w:rPr>
          <w:rFonts w:eastAsia="Arial Unicode MS" w:cs="Arial Unicode MS"/>
        </w:rPr>
        <w:t xml:space="preserve"> 4 regime model with sigma vs </w:t>
      </w:r>
      <w:proofErr w:type="spellStart"/>
      <w:r>
        <w:rPr>
          <w:rFonts w:eastAsia="Arial Unicode MS" w:cs="Arial Unicode MS"/>
        </w:rPr>
        <w:t>mul</w:t>
      </w:r>
      <w:proofErr w:type="spellEnd"/>
      <w:r>
        <w:rPr>
          <w:rFonts w:eastAsia="Arial Unicode MS" w:cs="Arial Unicode MS"/>
        </w:rPr>
        <w:t xml:space="preserve">\tiple sigma. Neither are </w:t>
      </w:r>
      <w:proofErr w:type="spellStart"/>
      <w:r>
        <w:rPr>
          <w:rFonts w:eastAsia="Arial Unicode MS" w:cs="Arial Unicode MS"/>
        </w:rPr>
        <w:t>signficantly</w:t>
      </w:r>
      <w:proofErr w:type="spellEnd"/>
      <w:r>
        <w:rPr>
          <w:rFonts w:eastAsia="Arial Unicode MS" w:cs="Arial Unicode MS"/>
        </w:rPr>
        <w:t xml:space="preserve"> different than the 4regime- single sigma model.  Does this language convey what we want to convey? On the one hand, by information criteria these are the second-best models, but on the other hand by bootstrap they are not distinguishable (and have lower power too).  Maybe we should say that? </w:t>
      </w:r>
    </w:p>
  </w:comment>
  <w:comment w:id="409" w:author="Marguerite Butler" w:date="2021-01-31T23:27:00Z" w:initials="">
    <w:p w14:paraId="1112004E" w14:textId="77777777" w:rsidR="00D85385" w:rsidRDefault="00D85385">
      <w:pPr>
        <w:pStyle w:val="Default"/>
      </w:pPr>
    </w:p>
    <w:p w14:paraId="1112004F" w14:textId="77777777" w:rsidR="00D85385" w:rsidRDefault="00D85385">
      <w:pPr>
        <w:pStyle w:val="Default"/>
      </w:pPr>
      <w:r>
        <w:rPr>
          <w:rFonts w:eastAsia="Arial Unicode MS" w:cs="Arial Unicode MS"/>
        </w:rPr>
        <w:t>We should probably combine Table 3 and figure 2 into one display object. You really want to look at them together</w:t>
      </w:r>
    </w:p>
    <w:p w14:paraId="11120050" w14:textId="77777777" w:rsidR="00D85385" w:rsidRDefault="00D85385">
      <w:pPr>
        <w:pStyle w:val="Default"/>
      </w:pPr>
    </w:p>
    <w:p w14:paraId="11120051" w14:textId="77777777" w:rsidR="00D85385" w:rsidRDefault="00D85385">
      <w:pPr>
        <w:pStyle w:val="Default"/>
      </w:pPr>
      <w:r>
        <w:rPr>
          <w:rFonts w:eastAsia="Arial Unicode MS" w:cs="Arial Unicode MS"/>
        </w:rPr>
        <w:t>RLM – I am OK with combing them.</w:t>
      </w:r>
    </w:p>
  </w:comment>
  <w:comment w:id="640" w:author="Marguerite Butler" w:date="2021-03-10T22:51:00Z" w:initials="">
    <w:p w14:paraId="11120052" w14:textId="77777777" w:rsidR="00D85385" w:rsidRDefault="00D85385">
      <w:pPr>
        <w:pStyle w:val="Default"/>
      </w:pPr>
    </w:p>
    <w:p w14:paraId="11120053" w14:textId="77777777" w:rsidR="00D85385" w:rsidRDefault="00D85385">
      <w:pPr>
        <w:pStyle w:val="Default"/>
      </w:pPr>
      <w:r>
        <w:rPr>
          <w:rFonts w:eastAsia="Arial Unicode MS" w:cs="Arial Unicode MS"/>
        </w:rPr>
        <w:t xml:space="preserve">larval regain is a little ambiguous. Someone could wonder larval regain of what? </w:t>
      </w:r>
    </w:p>
  </w:comment>
  <w:comment w:id="645" w:author="Marguerite Butler" w:date="2021-03-10T23:33:00Z" w:initials="">
    <w:p w14:paraId="11120054" w14:textId="77777777" w:rsidR="00D85385" w:rsidRDefault="00D85385">
      <w:pPr>
        <w:pStyle w:val="Default"/>
      </w:pPr>
    </w:p>
    <w:p w14:paraId="11120055" w14:textId="77777777" w:rsidR="00D85385" w:rsidRDefault="00D85385">
      <w:pPr>
        <w:pStyle w:val="Default"/>
      </w:pPr>
      <w:r>
        <w:rPr>
          <w:rFonts w:eastAsia="Arial Unicode MS" w:cs="Arial Unicode MS"/>
        </w:rPr>
        <w:t>Better as a concluding paragraph?</w:t>
      </w:r>
    </w:p>
  </w:comment>
  <w:comment w:id="646" w:author="Clay Cressler" w:date="2021-04-04T20:27:00Z" w:initials="CC">
    <w:p w14:paraId="6FB74CCD" w14:textId="74CA606F" w:rsidR="00D85385" w:rsidRDefault="00D85385">
      <w:pPr>
        <w:pStyle w:val="CommentText"/>
      </w:pPr>
      <w:r>
        <w:rPr>
          <w:rStyle w:val="CommentReference"/>
        </w:rPr>
        <w:annotationRef/>
      </w:r>
      <w:r>
        <w:t>I agree – I like this as a concluding paragraph.</w:t>
      </w:r>
    </w:p>
  </w:comment>
  <w:comment w:id="670" w:author="Marguerite Butler" w:date="2021-03-12T10:27:00Z" w:initials="">
    <w:p w14:paraId="11120056" w14:textId="77777777" w:rsidR="00D85385" w:rsidRDefault="00D85385">
      <w:pPr>
        <w:pStyle w:val="Default"/>
      </w:pPr>
    </w:p>
    <w:p w14:paraId="11120057" w14:textId="77777777" w:rsidR="00D85385" w:rsidRDefault="00D85385">
      <w:pPr>
        <w:pStyle w:val="Default"/>
      </w:pPr>
      <w:r>
        <w:rPr>
          <w:rFonts w:eastAsia="Arial Unicode MS" w:cs="Arial Unicode MS"/>
        </w:rPr>
        <w:t xml:space="preserve">I am not sure Hansen 1997 made this </w:t>
      </w:r>
      <w:proofErr w:type="gramStart"/>
      <w:r>
        <w:rPr>
          <w:rFonts w:eastAsia="Arial Unicode MS" w:cs="Arial Unicode MS"/>
        </w:rPr>
        <w:t>point</w:t>
      </w:r>
      <w:proofErr w:type="gramEnd"/>
      <w:r>
        <w:rPr>
          <w:rFonts w:eastAsia="Arial Unicode MS" w:cs="Arial Unicode MS"/>
        </w:rPr>
        <w:t xml:space="preserve"> but I will check</w:t>
      </w:r>
    </w:p>
  </w:comment>
  <w:comment w:id="671" w:author="Marguerite Butler" w:date="2021-03-18T23:58:00Z" w:initials="">
    <w:p w14:paraId="11120058" w14:textId="77777777" w:rsidR="00D85385" w:rsidRDefault="00D85385">
      <w:pPr>
        <w:pStyle w:val="Default"/>
      </w:pPr>
    </w:p>
    <w:p w14:paraId="11120059" w14:textId="77777777" w:rsidR="00D85385" w:rsidRDefault="00D85385">
      <w:pPr>
        <w:pStyle w:val="Default"/>
      </w:pPr>
      <w:r>
        <w:rPr>
          <w:rFonts w:eastAsia="Arial Unicode MS" w:cs="Arial Unicode MS"/>
        </w:rPr>
        <w:t>This is just kind of a direct outcome of the underlying models (and is kind of obvious if you play with the models at all)</w:t>
      </w:r>
    </w:p>
  </w:comment>
  <w:comment w:id="699" w:author="Microsoft Office User" w:date="2020-12-12T09:20:00Z" w:initials="">
    <w:p w14:paraId="1112005A" w14:textId="77777777" w:rsidR="00D85385" w:rsidRDefault="00D85385">
      <w:pPr>
        <w:pStyle w:val="Default"/>
      </w:pPr>
    </w:p>
    <w:p w14:paraId="1112005B" w14:textId="77777777" w:rsidR="00D85385" w:rsidRDefault="00D85385">
      <w:pPr>
        <w:pStyle w:val="Default"/>
      </w:pPr>
      <w:r>
        <w:rPr>
          <w:rFonts w:eastAsia="Arial Unicode MS" w:cs="Arial Unicode MS"/>
        </w:rPr>
        <w:t xml:space="preserve">Yes. Ho and </w:t>
      </w:r>
      <w:proofErr w:type="spellStart"/>
      <w:r>
        <w:rPr>
          <w:rFonts w:eastAsia="Arial Unicode MS" w:cs="Arial Unicode MS"/>
        </w:rPr>
        <w:t>Ane</w:t>
      </w:r>
      <w:proofErr w:type="spellEnd"/>
      <w:r>
        <w:rPr>
          <w:rFonts w:eastAsia="Arial Unicode MS" w:cs="Arial Unicode MS"/>
        </w:rPr>
        <w:t xml:space="preserve"> (2013) Asymptotic theory with hierarchical autocorrelation: Ornstein-</w:t>
      </w:r>
      <w:proofErr w:type="spellStart"/>
      <w:r>
        <w:rPr>
          <w:rFonts w:eastAsia="Arial Unicode MS" w:cs="Arial Unicode MS"/>
        </w:rPr>
        <w:t>Uhlenbeck</w:t>
      </w:r>
      <w:proofErr w:type="spellEnd"/>
      <w:r>
        <w:rPr>
          <w:rFonts w:eastAsia="Arial Unicode MS" w:cs="Arial Unicode MS"/>
        </w:rPr>
        <w:t xml:space="preserve"> tree models. Annals of Statistics, 41, 957–981. </w:t>
      </w:r>
    </w:p>
    <w:p w14:paraId="1112005C" w14:textId="77777777" w:rsidR="00D85385" w:rsidRDefault="00D85385">
      <w:pPr>
        <w:pStyle w:val="Default"/>
      </w:pPr>
    </w:p>
    <w:p w14:paraId="1112005D" w14:textId="77777777" w:rsidR="00D85385" w:rsidRDefault="00D85385">
      <w:pPr>
        <w:pStyle w:val="Default"/>
      </w:pPr>
      <w:r>
        <w:rPr>
          <w:rFonts w:eastAsia="Arial Unicode MS" w:cs="Arial Unicode MS"/>
        </w:rPr>
        <w:t>Also, Boettiger et al. 2013 found that alpha is hard to estimate.</w:t>
      </w:r>
    </w:p>
  </w:comment>
  <w:comment w:id="700" w:author="Marguerite Butler" w:date="2021-02-01T23:18:00Z" w:initials="">
    <w:p w14:paraId="1112005E" w14:textId="77777777" w:rsidR="00D85385" w:rsidRDefault="00D85385">
      <w:pPr>
        <w:pStyle w:val="Default"/>
      </w:pPr>
    </w:p>
    <w:p w14:paraId="1112005F" w14:textId="77777777" w:rsidR="00D85385" w:rsidRDefault="00D85385">
      <w:pPr>
        <w:pStyle w:val="Default"/>
      </w:pPr>
      <w:r>
        <w:rPr>
          <w:rFonts w:eastAsia="Arial Unicode MS" w:cs="Arial Unicode MS"/>
        </w:rPr>
        <w:t>Do you mean Boettiger, Coop, Ralph 2012?</w:t>
      </w:r>
    </w:p>
  </w:comment>
  <w:comment w:id="752" w:author="Marguerite Butler" w:date="2021-03-19T00:01:00Z" w:initials="">
    <w:p w14:paraId="11120060" w14:textId="77777777" w:rsidR="00D85385" w:rsidRDefault="00D85385">
      <w:pPr>
        <w:pStyle w:val="Default"/>
      </w:pPr>
      <w:r>
        <w:rPr>
          <w:rStyle w:val="CommentReference"/>
        </w:rPr>
        <w:annotationRef/>
      </w:r>
    </w:p>
  </w:comment>
  <w:comment w:id="801" w:author="Marguerite Butler" w:date="2021-03-12T10:17:00Z" w:initials="">
    <w:p w14:paraId="11120061" w14:textId="77777777" w:rsidR="00D85385" w:rsidRDefault="00D85385">
      <w:pPr>
        <w:pStyle w:val="Default"/>
      </w:pPr>
    </w:p>
    <w:p w14:paraId="11120062" w14:textId="77777777" w:rsidR="00D85385" w:rsidRDefault="00D85385">
      <w:pPr>
        <w:pStyle w:val="Default"/>
      </w:pPr>
      <w:r>
        <w:rPr>
          <w:rFonts w:eastAsia="Arial Unicode MS" w:cs="Arial Unicode MS"/>
        </w:rPr>
        <w:t xml:space="preserve">I need to revisit this - I think most of it got incorporated earlier. -- if you folks think </w:t>
      </w:r>
      <w:proofErr w:type="spellStart"/>
      <w:r>
        <w:rPr>
          <w:rFonts w:eastAsia="Arial Unicode MS" w:cs="Arial Unicode MS"/>
        </w:rPr>
        <w:t>itʻs</w:t>
      </w:r>
      <w:proofErr w:type="spellEnd"/>
      <w:r>
        <w:rPr>
          <w:rFonts w:eastAsia="Arial Unicode MS" w:cs="Arial Unicode MS"/>
        </w:rPr>
        <w:t xml:space="preserve"> repetitive, feel free to delete</w:t>
      </w:r>
    </w:p>
  </w:comment>
  <w:comment w:id="802" w:author="Marguerite Butler" w:date="2021-03-19T00:08:00Z" w:initials="">
    <w:p w14:paraId="11120063" w14:textId="77777777" w:rsidR="00D85385" w:rsidRDefault="00D85385">
      <w:pPr>
        <w:pStyle w:val="Default"/>
      </w:pPr>
    </w:p>
    <w:p w14:paraId="11120064" w14:textId="77777777" w:rsidR="00D85385" w:rsidRDefault="00D85385">
      <w:pPr>
        <w:pStyle w:val="Default"/>
      </w:pPr>
      <w:r>
        <w:rPr>
          <w:rFonts w:eastAsia="Arial Unicode MS" w:cs="Arial Unicode MS"/>
        </w:rPr>
        <w:t xml:space="preserve">But @Clay </w:t>
      </w:r>
      <w:proofErr w:type="spellStart"/>
      <w:r>
        <w:rPr>
          <w:rFonts w:eastAsia="Arial Unicode MS" w:cs="Arial Unicode MS"/>
        </w:rPr>
        <w:t>couldnʻt</w:t>
      </w:r>
      <w:proofErr w:type="spellEnd"/>
      <w:r>
        <w:rPr>
          <w:rFonts w:eastAsia="Arial Unicode MS" w:cs="Arial Unicode MS"/>
        </w:rPr>
        <w:t xml:space="preserve"> the constraint, if it existed, simply cause a slower increase in the biased random walk?</w:t>
      </w:r>
    </w:p>
  </w:comment>
  <w:comment w:id="809" w:author="Marguerite Butler" w:date="2021-03-12T10:18:00Z" w:initials="">
    <w:p w14:paraId="11120065" w14:textId="77777777" w:rsidR="00D85385" w:rsidRDefault="00D85385">
      <w:pPr>
        <w:pStyle w:val="Default"/>
      </w:pPr>
    </w:p>
    <w:p w14:paraId="11120066" w14:textId="77777777" w:rsidR="00D85385" w:rsidRDefault="00D85385">
      <w:pPr>
        <w:pStyle w:val="Default"/>
      </w:pPr>
      <w:r>
        <w:rPr>
          <w:rFonts w:eastAsia="Arial Unicode MS" w:cs="Arial Unicode MS"/>
        </w:rPr>
        <w:t>this is not quite right - it harkens to the population genetic view of selection rather than the macroevolutionary outcome. and is sort of mixing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120000" w15:done="0"/>
  <w15:commentEx w15:paraId="11120002" w15:done="0"/>
  <w15:commentEx w15:paraId="11120005" w15:done="0"/>
  <w15:commentEx w15:paraId="11120007" w15:done="0"/>
  <w15:commentEx w15:paraId="11120009" w15:done="0"/>
  <w15:commentEx w15:paraId="1112000B" w15:paraIdParent="11120009" w15:done="0"/>
  <w15:commentEx w15:paraId="1112000D" w15:done="0"/>
  <w15:commentEx w15:paraId="1112000F" w15:paraIdParent="1112000D" w15:done="0"/>
  <w15:commentEx w15:paraId="11120011" w15:done="0"/>
  <w15:commentEx w15:paraId="11120013" w15:paraIdParent="11120011" w15:done="0"/>
  <w15:commentEx w15:paraId="11120015" w15:paraIdParent="11120011" w15:done="0"/>
  <w15:commentEx w15:paraId="11120017" w15:done="0"/>
  <w15:commentEx w15:paraId="1112001B" w15:done="0"/>
  <w15:commentEx w15:paraId="1112001D" w15:done="0"/>
  <w15:commentEx w15:paraId="11120019" w15:done="0"/>
  <w15:commentEx w15:paraId="1112001F" w15:done="0"/>
  <w15:commentEx w15:paraId="11120021" w15:done="0"/>
  <w15:commentEx w15:paraId="11120023" w15:done="0"/>
  <w15:commentEx w15:paraId="11120025" w15:paraIdParent="11120023" w15:done="0"/>
  <w15:commentEx w15:paraId="11120027" w15:done="0"/>
  <w15:commentEx w15:paraId="11120029" w15:done="0"/>
  <w15:commentEx w15:paraId="1112002D" w15:done="0"/>
  <w15:commentEx w15:paraId="11120031" w15:paraIdParent="1112002D" w15:done="0"/>
  <w15:commentEx w15:paraId="11120033" w15:paraIdParent="1112002D" w15:done="0"/>
  <w15:commentEx w15:paraId="11120035" w15:done="0"/>
  <w15:commentEx w15:paraId="11120037" w15:done="0"/>
  <w15:commentEx w15:paraId="1112003B" w15:done="0"/>
  <w15:commentEx w15:paraId="1112003D" w15:done="0"/>
  <w15:commentEx w15:paraId="1112003F" w15:paraIdParent="1112003D" w15:done="0"/>
  <w15:commentEx w15:paraId="11120041" w15:done="0"/>
  <w15:commentEx w15:paraId="11120043" w15:done="0"/>
  <w15:commentEx w15:paraId="11120045" w15:done="0"/>
  <w15:commentEx w15:paraId="11120047" w15:paraIdParent="11120045" w15:done="0"/>
  <w15:commentEx w15:paraId="11120049" w15:done="0"/>
  <w15:commentEx w15:paraId="1112004B" w15:done="0"/>
  <w15:commentEx w15:paraId="1112004D" w15:done="0"/>
  <w15:commentEx w15:paraId="11120051" w15:done="0"/>
  <w15:commentEx w15:paraId="11120053" w15:done="0"/>
  <w15:commentEx w15:paraId="11120055" w15:done="0"/>
  <w15:commentEx w15:paraId="6FB74CCD" w15:paraIdParent="11120055" w15:done="0"/>
  <w15:commentEx w15:paraId="11120057" w15:done="0"/>
  <w15:commentEx w15:paraId="11120059" w15:paraIdParent="11120057" w15:done="0"/>
  <w15:commentEx w15:paraId="1112005D" w15:done="0"/>
  <w15:commentEx w15:paraId="1112005F" w15:paraIdParent="1112005D" w15:done="0"/>
  <w15:commentEx w15:paraId="11120060" w15:done="0"/>
  <w15:commentEx w15:paraId="11120062" w15:done="0"/>
  <w15:commentEx w15:paraId="11120064" w15:paraIdParent="11120062" w15:done="0"/>
  <w15:commentEx w15:paraId="111200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49FC3" w16cex:dateUtc="2021-04-05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120000" w16cid:durableId="2406FE98"/>
  <w16cid:commentId w16cid:paraId="11120002" w16cid:durableId="2406FE99"/>
  <w16cid:commentId w16cid:paraId="11120005" w16cid:durableId="2406FE9A"/>
  <w16cid:commentId w16cid:paraId="11120007" w16cid:durableId="2406FE9B"/>
  <w16cid:commentId w16cid:paraId="11120009" w16cid:durableId="2406FE9C"/>
  <w16cid:commentId w16cid:paraId="1112000B" w16cid:durableId="2406FE9D"/>
  <w16cid:commentId w16cid:paraId="1112000D" w16cid:durableId="2406FE9E"/>
  <w16cid:commentId w16cid:paraId="1112000F" w16cid:durableId="2406FE9F"/>
  <w16cid:commentId w16cid:paraId="11120011" w16cid:durableId="2406FEA0"/>
  <w16cid:commentId w16cid:paraId="11120013" w16cid:durableId="2406FEA1"/>
  <w16cid:commentId w16cid:paraId="11120015" w16cid:durableId="2406FEA2"/>
  <w16cid:commentId w16cid:paraId="11120017" w16cid:durableId="2406FEA3"/>
  <w16cid:commentId w16cid:paraId="1112001B" w16cid:durableId="2406FEA4"/>
  <w16cid:commentId w16cid:paraId="1112001D" w16cid:durableId="2406FEA5"/>
  <w16cid:commentId w16cid:paraId="11120019" w16cid:durableId="2406FEA6"/>
  <w16cid:commentId w16cid:paraId="1112001F" w16cid:durableId="2406FEA7"/>
  <w16cid:commentId w16cid:paraId="11120021" w16cid:durableId="2406FEA8"/>
  <w16cid:commentId w16cid:paraId="11120023" w16cid:durableId="2406FEA9"/>
  <w16cid:commentId w16cid:paraId="11120025" w16cid:durableId="2406FEAA"/>
  <w16cid:commentId w16cid:paraId="11120027" w16cid:durableId="2406FEAB"/>
  <w16cid:commentId w16cid:paraId="11120029" w16cid:durableId="2406FEAC"/>
  <w16cid:commentId w16cid:paraId="1112002D" w16cid:durableId="2406FEAD"/>
  <w16cid:commentId w16cid:paraId="11120031" w16cid:durableId="2406FEAE"/>
  <w16cid:commentId w16cid:paraId="11120033" w16cid:durableId="2406FEAF"/>
  <w16cid:commentId w16cid:paraId="11120035" w16cid:durableId="2406FEB0"/>
  <w16cid:commentId w16cid:paraId="11120037" w16cid:durableId="2406FEB1"/>
  <w16cid:commentId w16cid:paraId="1112003B" w16cid:durableId="2406FEB2"/>
  <w16cid:commentId w16cid:paraId="1112003D" w16cid:durableId="2406FEB3"/>
  <w16cid:commentId w16cid:paraId="1112003F" w16cid:durableId="2406FEB4"/>
  <w16cid:commentId w16cid:paraId="11120041" w16cid:durableId="2406FEB5"/>
  <w16cid:commentId w16cid:paraId="11120043" w16cid:durableId="2406FEB6"/>
  <w16cid:commentId w16cid:paraId="11120045" w16cid:durableId="2406FEB7"/>
  <w16cid:commentId w16cid:paraId="11120047" w16cid:durableId="2406FEB8"/>
  <w16cid:commentId w16cid:paraId="11120049" w16cid:durableId="2406FEB9"/>
  <w16cid:commentId w16cid:paraId="1112004B" w16cid:durableId="2406FEBA"/>
  <w16cid:commentId w16cid:paraId="1112004D" w16cid:durableId="2406FEBB"/>
  <w16cid:commentId w16cid:paraId="11120051" w16cid:durableId="2406FEBC"/>
  <w16cid:commentId w16cid:paraId="11120053" w16cid:durableId="2406FEBD"/>
  <w16cid:commentId w16cid:paraId="11120055" w16cid:durableId="2406FEBE"/>
  <w16cid:commentId w16cid:paraId="6FB74CCD" w16cid:durableId="24149FC3"/>
  <w16cid:commentId w16cid:paraId="11120057" w16cid:durableId="2406FEBF"/>
  <w16cid:commentId w16cid:paraId="11120059" w16cid:durableId="2406FEC0"/>
  <w16cid:commentId w16cid:paraId="1112005D" w16cid:durableId="2406FEC1"/>
  <w16cid:commentId w16cid:paraId="1112005F" w16cid:durableId="2406FEC2"/>
  <w16cid:commentId w16cid:paraId="11120060" w16cid:durableId="2406FEC3"/>
  <w16cid:commentId w16cid:paraId="11120062" w16cid:durableId="2406FEC4"/>
  <w16cid:commentId w16cid:paraId="11120064" w16cid:durableId="2406FEC5"/>
  <w16cid:commentId w16cid:paraId="11120066" w16cid:durableId="2406FE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9EA23" w14:textId="77777777" w:rsidR="00995FDF" w:rsidRDefault="00995FDF">
      <w:r>
        <w:separator/>
      </w:r>
    </w:p>
  </w:endnote>
  <w:endnote w:type="continuationSeparator" w:id="0">
    <w:p w14:paraId="7D355566" w14:textId="77777777" w:rsidR="00995FDF" w:rsidRDefault="00995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1D549" w14:textId="2C09B5F8" w:rsidR="00D85385" w:rsidRDefault="00D85385">
    <w:pPr>
      <w:pStyle w:val="Footer"/>
      <w:tabs>
        <w:tab w:val="clear" w:pos="9360"/>
        <w:tab w:val="right" w:pos="9340"/>
      </w:tabs>
      <w:jc w:val="cente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BED9" w14:textId="34B95BFE" w:rsidR="00D85385" w:rsidRDefault="00D85385">
    <w:pPr>
      <w:pStyle w:val="Footer"/>
      <w:tabs>
        <w:tab w:val="clear" w:pos="9360"/>
        <w:tab w:val="right" w:pos="9340"/>
      </w:tabs>
      <w:jc w:val="center"/>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47B93" w14:textId="77777777" w:rsidR="00995FDF" w:rsidRDefault="00995FDF">
      <w:r>
        <w:separator/>
      </w:r>
    </w:p>
  </w:footnote>
  <w:footnote w:type="continuationSeparator" w:id="0">
    <w:p w14:paraId="247FE250" w14:textId="77777777" w:rsidR="00995FDF" w:rsidRDefault="00995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F1868" w14:textId="77777777" w:rsidR="00D85385" w:rsidRDefault="00D8538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720AE" w14:textId="77777777" w:rsidR="00D85385" w:rsidRDefault="00D85385">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C11"/>
    <w:rsid w:val="000C2747"/>
    <w:rsid w:val="001743A5"/>
    <w:rsid w:val="001976CD"/>
    <w:rsid w:val="001B0C11"/>
    <w:rsid w:val="00227303"/>
    <w:rsid w:val="0045698C"/>
    <w:rsid w:val="004B57FF"/>
    <w:rsid w:val="005850EB"/>
    <w:rsid w:val="008F23F6"/>
    <w:rsid w:val="00995FDF"/>
    <w:rsid w:val="00A551E8"/>
    <w:rsid w:val="00AE19D2"/>
    <w:rsid w:val="00D85385"/>
    <w:rsid w:val="00E97F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19D0E4"/>
  <w15:docId w15:val="{ECB9F5CD-D998-AF47-8055-8A03371C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lang w:val="en-US"/>
    </w:rPr>
  </w:style>
  <w:style w:type="paragraph" w:customStyle="1" w:styleId="BodyA">
    <w:name w:val="Body A"/>
    <w:rPr>
      <w:rFonts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customStyle="1" w:styleId="BodyAA">
    <w:name w:val="Body A A"/>
    <w:rPr>
      <w:rFonts w:cs="Arial Unicode MS"/>
      <w:color w:val="000000"/>
      <w:sz w:val="24"/>
      <w:szCs w:val="24"/>
      <w:u w:color="000000"/>
      <w:lang w:val="en-US"/>
      <w14:textOutline w14:w="12700" w14:cap="flat" w14:cmpd="sng" w14:algn="ctr">
        <w14:noFill/>
        <w14:prstDash w14:val="solid"/>
        <w14:miter w14:lim="400000"/>
      </w14:textOutline>
    </w:rPr>
  </w:style>
  <w:style w:type="character" w:customStyle="1" w:styleId="subscript">
    <w:name w:val="subscript"/>
    <w:rPr>
      <w:rFonts w:ascii="Arial" w:eastAsia="Arial Unicode MS" w:hAnsi="Arial" w:cs="Arial Unicode MS"/>
      <w:b w:val="0"/>
      <w:bCs w:val="0"/>
      <w:i/>
      <w:iCs/>
      <w:vertAlign w:val="subscript"/>
      <w:lang w:val="en-US"/>
    </w:rPr>
  </w:style>
  <w:style w:type="paragraph" w:customStyle="1" w:styleId="EndNoteBibliography">
    <w:name w:val="EndNote Bibliography"/>
    <w:pPr>
      <w:spacing w:line="480" w:lineRule="auto"/>
    </w:pPr>
    <w:rPr>
      <w:rFonts w:ascii="Arial" w:hAnsi="Arial" w:cs="Arial Unicode MS"/>
      <w:color w:val="000000"/>
      <w:sz w:val="24"/>
      <w:szCs w:val="24"/>
      <w:u w:color="000000"/>
      <w:lang w:val="en-US"/>
    </w:rPr>
  </w:style>
  <w:style w:type="character" w:customStyle="1" w:styleId="None">
    <w:name w:val="None"/>
  </w:style>
  <w:style w:type="character" w:customStyle="1" w:styleId="Hyperlink0">
    <w:name w:val="Hyperlink.0"/>
    <w:basedOn w:val="None"/>
  </w:style>
  <w:style w:type="character" w:customStyle="1" w:styleId="Hyperlink1">
    <w:name w:val="Hyperlink.1"/>
    <w:basedOn w:val="None"/>
    <w:rPr>
      <w:outline w:val="0"/>
      <w:color w:val="0000FF"/>
      <w:u w:val="single" w:color="0000FF"/>
    </w:rPr>
  </w:style>
  <w:style w:type="character" w:customStyle="1" w:styleId="Hyperlink2">
    <w:name w:val="Hyperlink.2"/>
    <w:basedOn w:val="None"/>
    <w:rPr>
      <w:rFonts w:ascii="Helvetica Neue" w:eastAsia="Helvetica Neue" w:hAnsi="Helvetica Neue" w:cs="Helvetica Neue"/>
      <w:lang w:val="pt-PT"/>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8F23F6"/>
    <w:rPr>
      <w:color w:val="808080"/>
    </w:rPr>
  </w:style>
  <w:style w:type="paragraph" w:styleId="CommentSubject">
    <w:name w:val="annotation subject"/>
    <w:basedOn w:val="CommentText"/>
    <w:next w:val="CommentText"/>
    <w:link w:val="CommentSubjectChar"/>
    <w:uiPriority w:val="99"/>
    <w:semiHidden/>
    <w:unhideWhenUsed/>
    <w:rsid w:val="001743A5"/>
    <w:rPr>
      <w:b/>
      <w:bCs/>
    </w:rPr>
  </w:style>
  <w:style w:type="character" w:customStyle="1" w:styleId="CommentSubjectChar">
    <w:name w:val="Comment Subject Char"/>
    <w:basedOn w:val="CommentTextChar"/>
    <w:link w:val="CommentSubject"/>
    <w:uiPriority w:val="99"/>
    <w:semiHidden/>
    <w:rsid w:val="001743A5"/>
    <w:rPr>
      <w:b/>
      <w:bCs/>
      <w:lang w:val="en-US"/>
    </w:rPr>
  </w:style>
  <w:style w:type="paragraph" w:styleId="Revision">
    <w:name w:val="Revision"/>
    <w:hidden/>
    <w:uiPriority w:val="99"/>
    <w:semiHidden/>
    <w:rsid w:val="00D8538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888168">
      <w:bodyDiv w:val="1"/>
      <w:marLeft w:val="0"/>
      <w:marRight w:val="0"/>
      <w:marTop w:val="0"/>
      <w:marBottom w:val="0"/>
      <w:divBdr>
        <w:top w:val="none" w:sz="0" w:space="0" w:color="auto"/>
        <w:left w:val="none" w:sz="0" w:space="0" w:color="auto"/>
        <w:bottom w:val="none" w:sz="0" w:space="0" w:color="auto"/>
        <w:right w:val="none" w:sz="0" w:space="0" w:color="auto"/>
      </w:divBdr>
      <w:divsChild>
        <w:div w:id="1347831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665756">
              <w:marLeft w:val="0"/>
              <w:marRight w:val="0"/>
              <w:marTop w:val="0"/>
              <w:marBottom w:val="0"/>
              <w:divBdr>
                <w:top w:val="none" w:sz="0" w:space="0" w:color="auto"/>
                <w:left w:val="none" w:sz="0" w:space="0" w:color="auto"/>
                <w:bottom w:val="none" w:sz="0" w:space="0" w:color="auto"/>
                <w:right w:val="none" w:sz="0" w:space="0" w:color="auto"/>
              </w:divBdr>
              <w:divsChild>
                <w:div w:id="1473059114">
                  <w:marLeft w:val="0"/>
                  <w:marRight w:val="0"/>
                  <w:marTop w:val="0"/>
                  <w:marBottom w:val="0"/>
                  <w:divBdr>
                    <w:top w:val="none" w:sz="0" w:space="0" w:color="auto"/>
                    <w:left w:val="none" w:sz="0" w:space="0" w:color="auto"/>
                    <w:bottom w:val="none" w:sz="0" w:space="0" w:color="auto"/>
                    <w:right w:val="none" w:sz="0" w:space="0" w:color="auto"/>
                  </w:divBdr>
                  <w:divsChild>
                    <w:div w:id="129132660">
                      <w:marLeft w:val="0"/>
                      <w:marRight w:val="0"/>
                      <w:marTop w:val="0"/>
                      <w:marBottom w:val="0"/>
                      <w:divBdr>
                        <w:top w:val="none" w:sz="0" w:space="0" w:color="auto"/>
                        <w:left w:val="none" w:sz="0" w:space="0" w:color="auto"/>
                        <w:bottom w:val="none" w:sz="0" w:space="0" w:color="auto"/>
                        <w:right w:val="none" w:sz="0" w:space="0" w:color="auto"/>
                      </w:divBdr>
                      <w:divsChild>
                        <w:div w:id="1208562848">
                          <w:marLeft w:val="0"/>
                          <w:marRight w:val="0"/>
                          <w:marTop w:val="0"/>
                          <w:marBottom w:val="0"/>
                          <w:divBdr>
                            <w:top w:val="none" w:sz="0" w:space="0" w:color="auto"/>
                            <w:left w:val="none" w:sz="0" w:space="0" w:color="auto"/>
                            <w:bottom w:val="none" w:sz="0" w:space="0" w:color="auto"/>
                            <w:right w:val="none" w:sz="0" w:space="0" w:color="auto"/>
                          </w:divBdr>
                          <w:divsChild>
                            <w:div w:id="9862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genomesize.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50</Pages>
  <Words>23218</Words>
  <Characters>132349</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 Cressler</cp:lastModifiedBy>
  <cp:revision>5</cp:revision>
  <dcterms:created xsi:type="dcterms:W3CDTF">2021-04-05T23:21:00Z</dcterms:created>
  <dcterms:modified xsi:type="dcterms:W3CDTF">2021-04-05T23:29:00Z</dcterms:modified>
</cp:coreProperties>
</file>